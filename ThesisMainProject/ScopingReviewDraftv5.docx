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D0E5" w14:textId="663177E5" w:rsidR="007F7488" w:rsidRDefault="007F7488" w:rsidP="007F7488">
      <w:pPr>
        <w:jc w:val="center"/>
        <w:rPr>
          <w:ins w:id="0" w:author="Sriraj Aiyer" w:date="2024-08-22T14:10:00Z"/>
        </w:rPr>
      </w:pPr>
      <w:ins w:id="1" w:author="Sriraj Aiyer" w:date="2024-08-22T14:10:00Z">
        <w:r>
          <w:rPr>
            <w:sz w:val="28"/>
            <w:szCs w:val="28"/>
          </w:rPr>
          <w:t>Confidence and Certainty in Me</w:t>
        </w:r>
      </w:ins>
      <w:ins w:id="2" w:author="Sriraj Aiyer" w:date="2024-08-22T14:11:00Z">
        <w:r>
          <w:rPr>
            <w:sz w:val="28"/>
            <w:szCs w:val="28"/>
          </w:rPr>
          <w:t>dical Diagnoses: A Systematic Scoping Review</w:t>
        </w:r>
      </w:ins>
    </w:p>
    <w:p w14:paraId="24128D40" w14:textId="77777777" w:rsidR="007F7488" w:rsidRDefault="007F7488" w:rsidP="007F7488">
      <w:pPr>
        <w:rPr>
          <w:ins w:id="3" w:author="Sriraj Aiyer" w:date="2024-08-22T14:10:00Z"/>
        </w:rPr>
      </w:pPr>
    </w:p>
    <w:p w14:paraId="76C1A298" w14:textId="106A179D" w:rsidR="007F7488" w:rsidRDefault="007F7488" w:rsidP="007F7488">
      <w:pPr>
        <w:jc w:val="center"/>
        <w:rPr>
          <w:ins w:id="4" w:author="Sriraj Aiyer" w:date="2024-08-22T14:10:00Z"/>
        </w:rPr>
      </w:pPr>
      <w:proofErr w:type="spellStart"/>
      <w:ins w:id="5" w:author="Sriraj Aiyer" w:date="2024-08-22T14:10:00Z">
        <w:r>
          <w:t>Sriraj</w:t>
        </w:r>
        <w:proofErr w:type="spellEnd"/>
        <w:r>
          <w:t xml:space="preserve"> Aiyer</w:t>
        </w:r>
      </w:ins>
      <w:ins w:id="6" w:author="Sriraj Aiyer" w:date="2024-08-22T14:11:00Z">
        <w:r w:rsidRPr="007F7488">
          <w:rPr>
            <w:vertAlign w:val="superscript"/>
            <w:rPrChange w:id="7" w:author="Sriraj Aiyer" w:date="2024-08-22T14:12:00Z">
              <w:rPr/>
            </w:rPrChange>
          </w:rPr>
          <w:t>1</w:t>
        </w:r>
        <w:r>
          <w:t>, Helen Higham</w:t>
        </w:r>
        <w:r w:rsidRPr="007F7488">
          <w:rPr>
            <w:vertAlign w:val="superscript"/>
            <w:rPrChange w:id="8" w:author="Sriraj Aiyer" w:date="2024-08-22T14:12:00Z">
              <w:rPr/>
            </w:rPrChange>
          </w:rPr>
          <w:t>2</w:t>
        </w:r>
        <w:r>
          <w:t xml:space="preserve"> &amp; Nick Yeung</w:t>
        </w:r>
        <w:r w:rsidRPr="007F7488">
          <w:rPr>
            <w:vertAlign w:val="superscript"/>
            <w:rPrChange w:id="9" w:author="Sriraj Aiyer" w:date="2024-08-22T14:12:00Z">
              <w:rPr/>
            </w:rPrChange>
          </w:rPr>
          <w:t>1</w:t>
        </w:r>
      </w:ins>
    </w:p>
    <w:p w14:paraId="7D8792F5" w14:textId="3581CE09" w:rsidR="007F7488" w:rsidRDefault="007F7488" w:rsidP="007F7488">
      <w:pPr>
        <w:pStyle w:val="ListParagraph"/>
        <w:numPr>
          <w:ilvl w:val="0"/>
          <w:numId w:val="8"/>
        </w:numPr>
        <w:jc w:val="center"/>
        <w:rPr>
          <w:ins w:id="10" w:author="Sriraj Aiyer" w:date="2024-08-22T14:12:00Z"/>
        </w:rPr>
      </w:pPr>
      <w:ins w:id="11" w:author="Sriraj Aiyer" w:date="2024-08-22T14:10:00Z">
        <w:r>
          <w:t>Department of Experimental Psychology, University of Oxford</w:t>
        </w:r>
      </w:ins>
    </w:p>
    <w:p w14:paraId="4FC9F28E" w14:textId="77BC78C1" w:rsidR="007F7488" w:rsidRDefault="007F7488" w:rsidP="007F7488">
      <w:pPr>
        <w:pStyle w:val="ListParagraph"/>
        <w:numPr>
          <w:ilvl w:val="0"/>
          <w:numId w:val="8"/>
        </w:numPr>
        <w:jc w:val="center"/>
        <w:rPr>
          <w:ins w:id="12" w:author="Sriraj Aiyer" w:date="2024-08-22T14:10:00Z"/>
        </w:rPr>
        <w:pPrChange w:id="13" w:author="Sriraj Aiyer" w:date="2024-08-22T14:12:00Z">
          <w:pPr>
            <w:jc w:val="center"/>
          </w:pPr>
        </w:pPrChange>
      </w:pPr>
      <w:ins w:id="14" w:author="Sriraj Aiyer" w:date="2024-08-22T14:12:00Z">
        <w:r>
          <w:t>Nuffield Department of Clinical Neurosciences</w:t>
        </w:r>
        <w:r>
          <w:t>, University of Oxford</w:t>
        </w:r>
      </w:ins>
    </w:p>
    <w:p w14:paraId="551DB704" w14:textId="77777777" w:rsidR="007F7488" w:rsidRDefault="007F7488" w:rsidP="007F7488">
      <w:pPr>
        <w:rPr>
          <w:ins w:id="15" w:author="Sriraj Aiyer" w:date="2024-08-22T14:10:00Z"/>
        </w:rPr>
      </w:pPr>
    </w:p>
    <w:p w14:paraId="7002F196" w14:textId="77777777" w:rsidR="007F7488" w:rsidRDefault="007F7488" w:rsidP="007F7488">
      <w:pPr>
        <w:rPr>
          <w:ins w:id="16" w:author="Sriraj Aiyer" w:date="2024-08-22T14:10:00Z"/>
        </w:rPr>
      </w:pPr>
      <w:ins w:id="17" w:author="Sriraj Aiyer" w:date="2024-08-22T14:10:00Z">
        <w:r>
          <w:t>Corresponding author:</w:t>
        </w:r>
        <w:r>
          <w:br/>
        </w:r>
        <w:proofErr w:type="spellStart"/>
        <w:r>
          <w:t>Sriraj</w:t>
        </w:r>
        <w:proofErr w:type="spellEnd"/>
        <w:r>
          <w:t xml:space="preserve"> Aiyer, </w:t>
        </w:r>
        <w:r>
          <w:fldChar w:fldCharType="begin"/>
        </w:r>
        <w:r>
          <w:instrText>HYPERLINK "mailto:sriraj.aiyer@psy.ox.ac.uk"</w:instrText>
        </w:r>
        <w:r>
          <w:fldChar w:fldCharType="separate"/>
        </w:r>
        <w:r w:rsidRPr="00897A9F">
          <w:rPr>
            <w:rStyle w:val="Hyperlink"/>
          </w:rPr>
          <w:t>sriraj.aiyer@psy.ox.ac.uk</w:t>
        </w:r>
        <w:r>
          <w:rPr>
            <w:rStyle w:val="Hyperlink"/>
          </w:rPr>
          <w:fldChar w:fldCharType="end"/>
        </w:r>
      </w:ins>
    </w:p>
    <w:p w14:paraId="4326CFEC" w14:textId="0ACA11C8" w:rsidR="00A35F5F" w:rsidDel="007F7488" w:rsidRDefault="00A35F5F">
      <w:pPr>
        <w:rPr>
          <w:ins w:id="18" w:author="Nicholas Yeung" w:date="2024-08-21T16:45:00Z"/>
          <w:del w:id="19" w:author="Sriraj Aiyer" w:date="2024-08-22T14:10:00Z"/>
          <w:rFonts w:cstheme="minorHAnsi"/>
          <w:b/>
          <w:bCs/>
          <w:sz w:val="28"/>
          <w:szCs w:val="28"/>
        </w:rPr>
      </w:pPr>
      <w:ins w:id="20" w:author="Nicholas Yeung" w:date="2024-08-21T16:45:00Z">
        <w:del w:id="21" w:author="Sriraj Aiyer" w:date="2024-08-22T14:10:00Z">
          <w:r w:rsidDel="007F7488">
            <w:rPr>
              <w:rFonts w:cstheme="minorHAnsi"/>
              <w:b/>
              <w:bCs/>
              <w:sz w:val="28"/>
              <w:szCs w:val="28"/>
            </w:rPr>
            <w:delText>**Time to add front page now – title, authors, acknowledgements, etc.!</w:delText>
          </w:r>
        </w:del>
      </w:ins>
    </w:p>
    <w:p w14:paraId="7302D341" w14:textId="77777777" w:rsidR="00A35F5F" w:rsidRDefault="00A35F5F">
      <w:pPr>
        <w:rPr>
          <w:ins w:id="22" w:author="Nicholas Yeung" w:date="2024-08-21T16:45:00Z"/>
          <w:rFonts w:cstheme="minorHAnsi"/>
          <w:b/>
          <w:bCs/>
          <w:sz w:val="28"/>
          <w:szCs w:val="28"/>
        </w:rPr>
      </w:pPr>
    </w:p>
    <w:p w14:paraId="7FCB699C" w14:textId="77777777" w:rsidR="007F7488" w:rsidRDefault="007F7488">
      <w:pPr>
        <w:rPr>
          <w:ins w:id="23" w:author="Sriraj Aiyer" w:date="2024-08-22T14:14:00Z"/>
          <w:rFonts w:cstheme="minorHAnsi"/>
          <w:b/>
          <w:bCs/>
          <w:sz w:val="28"/>
          <w:szCs w:val="28"/>
        </w:rPr>
      </w:pPr>
    </w:p>
    <w:p w14:paraId="779C2FE7" w14:textId="77777777" w:rsidR="007F7488" w:rsidRDefault="007F7488">
      <w:pPr>
        <w:rPr>
          <w:ins w:id="24" w:author="Sriraj Aiyer" w:date="2024-08-22T14:14:00Z"/>
          <w:rFonts w:cstheme="minorHAnsi"/>
          <w:b/>
          <w:bCs/>
          <w:sz w:val="28"/>
          <w:szCs w:val="28"/>
        </w:rPr>
      </w:pPr>
    </w:p>
    <w:p w14:paraId="594FD278" w14:textId="77777777" w:rsidR="007F7488" w:rsidRDefault="007F7488">
      <w:pPr>
        <w:rPr>
          <w:ins w:id="25" w:author="Sriraj Aiyer" w:date="2024-08-22T14:14:00Z"/>
          <w:rFonts w:cstheme="minorHAnsi"/>
          <w:b/>
          <w:bCs/>
          <w:sz w:val="28"/>
          <w:szCs w:val="28"/>
        </w:rPr>
      </w:pPr>
    </w:p>
    <w:p w14:paraId="4708FB73" w14:textId="77777777" w:rsidR="007F7488" w:rsidRDefault="007F7488">
      <w:pPr>
        <w:rPr>
          <w:ins w:id="26" w:author="Sriraj Aiyer" w:date="2024-08-22T14:14:00Z"/>
          <w:rFonts w:cstheme="minorHAnsi"/>
          <w:b/>
          <w:bCs/>
          <w:sz w:val="28"/>
          <w:szCs w:val="28"/>
        </w:rPr>
      </w:pPr>
    </w:p>
    <w:p w14:paraId="192A4BF6" w14:textId="77777777" w:rsidR="007F7488" w:rsidRDefault="007F7488">
      <w:pPr>
        <w:rPr>
          <w:ins w:id="27" w:author="Sriraj Aiyer" w:date="2024-08-22T14:14:00Z"/>
          <w:rFonts w:cstheme="minorHAnsi"/>
          <w:b/>
          <w:bCs/>
          <w:sz w:val="28"/>
          <w:szCs w:val="28"/>
        </w:rPr>
      </w:pPr>
    </w:p>
    <w:p w14:paraId="48983DD7" w14:textId="77777777" w:rsidR="007F7488" w:rsidRDefault="007F7488">
      <w:pPr>
        <w:rPr>
          <w:ins w:id="28" w:author="Sriraj Aiyer" w:date="2024-08-22T14:14:00Z"/>
          <w:rFonts w:cstheme="minorHAnsi"/>
          <w:b/>
          <w:bCs/>
          <w:sz w:val="28"/>
          <w:szCs w:val="28"/>
        </w:rPr>
      </w:pPr>
    </w:p>
    <w:p w14:paraId="1042E323" w14:textId="77777777" w:rsidR="007F7488" w:rsidRDefault="007F7488">
      <w:pPr>
        <w:rPr>
          <w:ins w:id="29" w:author="Sriraj Aiyer" w:date="2024-08-22T14:14:00Z"/>
          <w:rFonts w:cstheme="minorHAnsi"/>
          <w:b/>
          <w:bCs/>
          <w:sz w:val="28"/>
          <w:szCs w:val="28"/>
        </w:rPr>
      </w:pPr>
    </w:p>
    <w:p w14:paraId="1CDFB724" w14:textId="77777777" w:rsidR="007F7488" w:rsidRDefault="007F7488">
      <w:pPr>
        <w:rPr>
          <w:ins w:id="30" w:author="Sriraj Aiyer" w:date="2024-08-22T14:14:00Z"/>
          <w:rFonts w:cstheme="minorHAnsi"/>
          <w:b/>
          <w:bCs/>
          <w:sz w:val="28"/>
          <w:szCs w:val="28"/>
        </w:rPr>
      </w:pPr>
    </w:p>
    <w:p w14:paraId="001A73D9" w14:textId="77777777" w:rsidR="007F7488" w:rsidRDefault="007F7488">
      <w:pPr>
        <w:rPr>
          <w:ins w:id="31" w:author="Sriraj Aiyer" w:date="2024-08-22T14:14:00Z"/>
          <w:rFonts w:cstheme="minorHAnsi"/>
          <w:b/>
          <w:bCs/>
          <w:sz w:val="28"/>
          <w:szCs w:val="28"/>
        </w:rPr>
      </w:pPr>
    </w:p>
    <w:p w14:paraId="17A420D8" w14:textId="77777777" w:rsidR="007F7488" w:rsidRDefault="007F7488">
      <w:pPr>
        <w:rPr>
          <w:ins w:id="32" w:author="Sriraj Aiyer" w:date="2024-08-22T14:14:00Z"/>
          <w:rFonts w:cstheme="minorHAnsi"/>
          <w:b/>
          <w:bCs/>
          <w:sz w:val="28"/>
          <w:szCs w:val="28"/>
        </w:rPr>
      </w:pPr>
    </w:p>
    <w:p w14:paraId="47B21DAF" w14:textId="77777777" w:rsidR="007F7488" w:rsidRDefault="007F7488">
      <w:pPr>
        <w:rPr>
          <w:ins w:id="33" w:author="Sriraj Aiyer" w:date="2024-08-22T14:14:00Z"/>
          <w:rFonts w:cstheme="minorHAnsi"/>
          <w:b/>
          <w:bCs/>
          <w:sz w:val="28"/>
          <w:szCs w:val="28"/>
        </w:rPr>
      </w:pPr>
    </w:p>
    <w:p w14:paraId="0B30B0CF" w14:textId="77777777" w:rsidR="007F7488" w:rsidRDefault="007F7488">
      <w:pPr>
        <w:rPr>
          <w:ins w:id="34" w:author="Sriraj Aiyer" w:date="2024-08-22T14:14:00Z"/>
          <w:rFonts w:cstheme="minorHAnsi"/>
          <w:b/>
          <w:bCs/>
          <w:sz w:val="28"/>
          <w:szCs w:val="28"/>
        </w:rPr>
      </w:pPr>
    </w:p>
    <w:p w14:paraId="02EA41DE" w14:textId="77777777" w:rsidR="007F7488" w:rsidRDefault="007F7488">
      <w:pPr>
        <w:rPr>
          <w:ins w:id="35" w:author="Sriraj Aiyer" w:date="2024-08-22T14:14:00Z"/>
          <w:rFonts w:cstheme="minorHAnsi"/>
          <w:b/>
          <w:bCs/>
          <w:sz w:val="28"/>
          <w:szCs w:val="28"/>
        </w:rPr>
      </w:pPr>
    </w:p>
    <w:p w14:paraId="63AD512A" w14:textId="77777777" w:rsidR="007F7488" w:rsidRDefault="007F7488">
      <w:pPr>
        <w:rPr>
          <w:ins w:id="36" w:author="Sriraj Aiyer" w:date="2024-08-22T14:14:00Z"/>
          <w:rFonts w:cstheme="minorHAnsi"/>
          <w:b/>
          <w:bCs/>
          <w:sz w:val="28"/>
          <w:szCs w:val="28"/>
        </w:rPr>
      </w:pPr>
    </w:p>
    <w:p w14:paraId="7141C548" w14:textId="77777777" w:rsidR="007F7488" w:rsidRDefault="007F7488">
      <w:pPr>
        <w:rPr>
          <w:ins w:id="37" w:author="Sriraj Aiyer" w:date="2024-08-22T14:14:00Z"/>
          <w:rFonts w:cstheme="minorHAnsi"/>
          <w:b/>
          <w:bCs/>
          <w:sz w:val="28"/>
          <w:szCs w:val="28"/>
        </w:rPr>
      </w:pPr>
    </w:p>
    <w:p w14:paraId="71B59FD2" w14:textId="77777777" w:rsidR="007F7488" w:rsidRDefault="007F7488">
      <w:pPr>
        <w:rPr>
          <w:ins w:id="38" w:author="Sriraj Aiyer" w:date="2024-08-22T14:14:00Z"/>
          <w:rFonts w:cstheme="minorHAnsi"/>
          <w:b/>
          <w:bCs/>
          <w:sz w:val="28"/>
          <w:szCs w:val="28"/>
        </w:rPr>
      </w:pPr>
    </w:p>
    <w:p w14:paraId="10A47597" w14:textId="77777777" w:rsidR="007F7488" w:rsidRDefault="007F7488">
      <w:pPr>
        <w:rPr>
          <w:ins w:id="39" w:author="Sriraj Aiyer" w:date="2024-08-22T14:14:00Z"/>
          <w:rFonts w:cstheme="minorHAnsi"/>
          <w:b/>
          <w:bCs/>
          <w:sz w:val="28"/>
          <w:szCs w:val="28"/>
        </w:rPr>
      </w:pPr>
    </w:p>
    <w:p w14:paraId="7D4F3F62" w14:textId="77777777" w:rsidR="007F7488" w:rsidRDefault="007F7488">
      <w:pPr>
        <w:rPr>
          <w:ins w:id="40" w:author="Sriraj Aiyer" w:date="2024-08-22T14:14:00Z"/>
          <w:rFonts w:cstheme="minorHAnsi"/>
          <w:b/>
          <w:bCs/>
          <w:sz w:val="28"/>
          <w:szCs w:val="28"/>
        </w:rPr>
      </w:pPr>
    </w:p>
    <w:p w14:paraId="7D2D508A" w14:textId="77777777" w:rsidR="007F7488" w:rsidRDefault="007F7488">
      <w:pPr>
        <w:rPr>
          <w:ins w:id="41" w:author="Sriraj Aiyer" w:date="2024-08-22T14:14:00Z"/>
          <w:rFonts w:cstheme="minorHAnsi"/>
          <w:b/>
          <w:bCs/>
          <w:sz w:val="28"/>
          <w:szCs w:val="28"/>
        </w:rPr>
      </w:pPr>
    </w:p>
    <w:p w14:paraId="625AC029" w14:textId="77777777" w:rsidR="007F7488" w:rsidRDefault="007F7488">
      <w:pPr>
        <w:rPr>
          <w:ins w:id="42" w:author="Sriraj Aiyer" w:date="2024-08-22T14:14:00Z"/>
          <w:rFonts w:cstheme="minorHAnsi"/>
          <w:b/>
          <w:bCs/>
          <w:sz w:val="28"/>
          <w:szCs w:val="28"/>
        </w:rPr>
      </w:pPr>
    </w:p>
    <w:p w14:paraId="3E73050F" w14:textId="77777777" w:rsidR="007F7488" w:rsidRDefault="007F7488">
      <w:pPr>
        <w:rPr>
          <w:ins w:id="43" w:author="Sriraj Aiyer" w:date="2024-08-22T14:14:00Z"/>
          <w:rFonts w:cstheme="minorHAnsi"/>
          <w:b/>
          <w:bCs/>
          <w:sz w:val="28"/>
          <w:szCs w:val="28"/>
        </w:rPr>
      </w:pPr>
    </w:p>
    <w:p w14:paraId="5D18B5BB" w14:textId="77777777" w:rsidR="007F7488" w:rsidRDefault="007F7488">
      <w:pPr>
        <w:rPr>
          <w:ins w:id="44" w:author="Sriraj Aiyer" w:date="2024-08-22T14:14:00Z"/>
          <w:rFonts w:cstheme="minorHAnsi"/>
          <w:b/>
          <w:bCs/>
          <w:sz w:val="28"/>
          <w:szCs w:val="28"/>
        </w:rPr>
      </w:pPr>
    </w:p>
    <w:p w14:paraId="6F210FB0" w14:textId="77777777" w:rsidR="007F7488" w:rsidRDefault="007F7488">
      <w:pPr>
        <w:rPr>
          <w:ins w:id="45" w:author="Sriraj Aiyer" w:date="2024-08-22T14:14:00Z"/>
          <w:rFonts w:cstheme="minorHAnsi"/>
          <w:b/>
          <w:bCs/>
          <w:sz w:val="28"/>
          <w:szCs w:val="28"/>
        </w:rPr>
      </w:pPr>
    </w:p>
    <w:p w14:paraId="29D04773" w14:textId="77777777" w:rsidR="007F7488" w:rsidRDefault="007F7488">
      <w:pPr>
        <w:rPr>
          <w:ins w:id="46" w:author="Sriraj Aiyer" w:date="2024-08-22T14:14:00Z"/>
          <w:rFonts w:cstheme="minorHAnsi"/>
          <w:b/>
          <w:bCs/>
          <w:sz w:val="28"/>
          <w:szCs w:val="28"/>
        </w:rPr>
      </w:pPr>
    </w:p>
    <w:p w14:paraId="7E64FC18" w14:textId="77777777" w:rsidR="007F7488" w:rsidRDefault="007F7488">
      <w:pPr>
        <w:rPr>
          <w:ins w:id="47" w:author="Sriraj Aiyer" w:date="2024-08-22T14:14:00Z"/>
          <w:rFonts w:cstheme="minorHAnsi"/>
          <w:b/>
          <w:bCs/>
          <w:sz w:val="28"/>
          <w:szCs w:val="28"/>
        </w:rPr>
      </w:pPr>
    </w:p>
    <w:p w14:paraId="3357435A" w14:textId="77777777" w:rsidR="007F7488" w:rsidRDefault="007F7488">
      <w:pPr>
        <w:rPr>
          <w:ins w:id="48" w:author="Sriraj Aiyer" w:date="2024-08-22T14:14:00Z"/>
          <w:rFonts w:cstheme="minorHAnsi"/>
          <w:b/>
          <w:bCs/>
          <w:sz w:val="28"/>
          <w:szCs w:val="28"/>
        </w:rPr>
      </w:pPr>
    </w:p>
    <w:p w14:paraId="12B10922" w14:textId="77777777" w:rsidR="007F7488" w:rsidRDefault="007F7488">
      <w:pPr>
        <w:rPr>
          <w:ins w:id="49" w:author="Sriraj Aiyer" w:date="2024-08-22T14:14:00Z"/>
          <w:rFonts w:cstheme="minorHAnsi"/>
          <w:b/>
          <w:bCs/>
          <w:sz w:val="28"/>
          <w:szCs w:val="28"/>
        </w:rPr>
      </w:pPr>
    </w:p>
    <w:p w14:paraId="6AECC56D" w14:textId="77777777" w:rsidR="007F7488" w:rsidRDefault="007F7488">
      <w:pPr>
        <w:rPr>
          <w:ins w:id="50" w:author="Sriraj Aiyer" w:date="2024-08-22T14:14:00Z"/>
          <w:rFonts w:cstheme="minorHAnsi"/>
          <w:b/>
          <w:bCs/>
          <w:sz w:val="28"/>
          <w:szCs w:val="28"/>
        </w:rPr>
      </w:pPr>
    </w:p>
    <w:p w14:paraId="08621F55" w14:textId="77777777" w:rsidR="007F7488" w:rsidRDefault="007F7488">
      <w:pPr>
        <w:rPr>
          <w:ins w:id="51" w:author="Sriraj Aiyer" w:date="2024-08-22T14:14:00Z"/>
          <w:rFonts w:cstheme="minorHAnsi"/>
          <w:b/>
          <w:bCs/>
          <w:sz w:val="28"/>
          <w:szCs w:val="28"/>
        </w:rPr>
      </w:pPr>
    </w:p>
    <w:p w14:paraId="63FBF82A" w14:textId="77777777" w:rsidR="007F7488" w:rsidRDefault="007F7488">
      <w:pPr>
        <w:rPr>
          <w:ins w:id="52" w:author="Sriraj Aiyer" w:date="2024-08-22T14:14:00Z"/>
          <w:rFonts w:cstheme="minorHAnsi"/>
          <w:b/>
          <w:bCs/>
          <w:sz w:val="28"/>
          <w:szCs w:val="28"/>
        </w:rPr>
      </w:pPr>
    </w:p>
    <w:p w14:paraId="75EFD224" w14:textId="77777777" w:rsidR="007F7488" w:rsidRDefault="007F7488">
      <w:pPr>
        <w:rPr>
          <w:ins w:id="53" w:author="Sriraj Aiyer" w:date="2024-08-22T14:14:00Z"/>
          <w:rFonts w:cstheme="minorHAnsi"/>
          <w:b/>
          <w:bCs/>
          <w:sz w:val="28"/>
          <w:szCs w:val="28"/>
        </w:rPr>
      </w:pPr>
    </w:p>
    <w:p w14:paraId="63354677" w14:textId="77777777" w:rsidR="007F7488" w:rsidRDefault="007F7488">
      <w:pPr>
        <w:rPr>
          <w:ins w:id="54" w:author="Sriraj Aiyer" w:date="2024-08-22T14:14:00Z"/>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66A57AA9"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226669">
        <w:rPr>
          <w:rFonts w:eastAsia="Times New Roman" w:cstheme="minorHAnsi"/>
          <w:lang w:eastAsia="en-GB" w:bidi="hi-IN"/>
        </w:rPr>
        <w:t>This review</w:t>
      </w:r>
      <w:r w:rsidR="000D6590">
        <w:rPr>
          <w:rFonts w:eastAsia="Times New Roman" w:cstheme="minorHAnsi"/>
          <w:lang w:eastAsia="en-GB" w:bidi="hi-IN"/>
        </w:rPr>
        <w:t xml:space="preserve"> analyse</w:t>
      </w:r>
      <w:r w:rsidR="00226669">
        <w:rPr>
          <w:rFonts w:eastAsia="Times New Roman" w:cstheme="minorHAnsi"/>
          <w:lang w:eastAsia="en-GB" w:bidi="hi-IN"/>
        </w:rPr>
        <w:t>s</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commentRangeStart w:id="55"/>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commentRangeEnd w:id="55"/>
      <w:r w:rsidR="00226669">
        <w:rPr>
          <w:rStyle w:val="CommentReference"/>
        </w:rPr>
        <w:commentReference w:id="55"/>
      </w:r>
    </w:p>
    <w:p w14:paraId="11FDD98A" w14:textId="5998829B"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commentRangeStart w:id="56"/>
      <w:r w:rsidR="000D6590">
        <w:rPr>
          <w:rFonts w:eastAsia="Times New Roman" w:cstheme="minorHAnsi"/>
          <w:lang w:eastAsia="en-GB" w:bidi="hi-IN"/>
        </w:rPr>
        <w:t xml:space="preserve">Articles were </w:t>
      </w:r>
      <w:commentRangeEnd w:id="56"/>
      <w:r w:rsidR="00226669">
        <w:rPr>
          <w:rStyle w:val="CommentReference"/>
        </w:rPr>
        <w:commentReference w:id="56"/>
      </w:r>
      <w:r w:rsidR="000D6590">
        <w:rPr>
          <w:rFonts w:eastAsia="Times New Roman" w:cstheme="minorHAnsi"/>
          <w:lang w:eastAsia="en-GB" w:bidi="hi-IN"/>
        </w:rPr>
        <w:t>categorised according to methodology and clinical speciality. The findings were analysed thematically.</w:t>
      </w:r>
      <w:r w:rsidR="003E0D84">
        <w:rPr>
          <w:rFonts w:eastAsia="Times New Roman" w:cstheme="minorHAnsi"/>
          <w:lang w:eastAsia="en-GB" w:bidi="hi-IN"/>
        </w:rPr>
        <w:t xml:space="preserve"> Our review methodology adheres to the published guidance from </w:t>
      </w:r>
      <w:r w:rsidR="003E0D84">
        <w:t>JBI’s PRISMA-</w:t>
      </w:r>
      <w:proofErr w:type="spellStart"/>
      <w:r w:rsidR="003E0D84">
        <w:t>ScR</w:t>
      </w:r>
      <w:proofErr w:type="spellEnd"/>
      <w:r w:rsidR="003E0D84">
        <w:t xml:space="preserve"> Checklist for Scoping Reviews.</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1525D79A"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w:t>
      </w:r>
      <w:r w:rsidR="002513F1">
        <w:rPr>
          <w:rFonts w:eastAsia="Times New Roman" w:cstheme="minorHAnsi"/>
          <w:lang w:eastAsia="en-GB" w:bidi="hi-IN"/>
        </w:rPr>
        <w:t xml:space="preserve">additional </w:t>
      </w:r>
      <w:r w:rsidR="005C6AC7">
        <w:rPr>
          <w:rFonts w:eastAsia="Times New Roman" w:cstheme="minorHAnsi"/>
          <w:lang w:eastAsia="en-GB" w:bidi="hi-IN"/>
        </w:rPr>
        <w:t>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3AA82079"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 and the uses of confidence later in the patient’s care pathway.</w:t>
      </w:r>
      <w:r>
        <w:rPr>
          <w:rFonts w:eastAsia="Times New Roman" w:cstheme="minorHAnsi"/>
          <w:lang w:eastAsia="en-GB" w:bidi="hi-IN"/>
        </w:rPr>
        <w:t xml:space="preserve"> </w:t>
      </w:r>
      <w:r w:rsidR="00610584">
        <w:rPr>
          <w:rFonts w:eastAsia="Times New Roman" w:cstheme="minorHAnsi"/>
          <w:lang w:eastAsia="en-GB" w:bidi="hi-IN"/>
        </w:rPr>
        <w:t>Confidence is found to be affected by several factors including patient case complexity, early diagnostic differentials, and context within the healthcare environment. Factors that affect confidence but not accuracy demonstrate how the two can be</w:t>
      </w:r>
      <w:r w:rsidR="009C3905">
        <w:rPr>
          <w:rFonts w:eastAsia="Times New Roman" w:cstheme="minorHAnsi"/>
          <w:lang w:eastAsia="en-GB" w:bidi="hi-IN"/>
        </w:rPr>
        <w:t>come</w:t>
      </w:r>
      <w:r w:rsidR="00610584">
        <w:rPr>
          <w:rFonts w:eastAsia="Times New Roman" w:cstheme="minorHAnsi"/>
          <w:lang w:eastAsia="en-GB" w:bidi="hi-IN"/>
        </w:rPr>
        <w:t xml:space="preserve"> decoupled, resulting in overconfidence or </w:t>
      </w:r>
      <w:proofErr w:type="spellStart"/>
      <w:r w:rsidR="00610584">
        <w:rPr>
          <w:rFonts w:eastAsia="Times New Roman" w:cstheme="minorHAnsi"/>
          <w:lang w:eastAsia="en-GB" w:bidi="hi-IN"/>
        </w:rPr>
        <w:t>underconfidence</w:t>
      </w:r>
      <w:proofErr w:type="spellEnd"/>
      <w:r w:rsidR="00610584">
        <w:rPr>
          <w:rFonts w:eastAsia="Times New Roman" w:cstheme="minorHAnsi"/>
          <w:lang w:eastAsia="en-GB" w:bidi="hi-IN"/>
        </w:rPr>
        <w:t xml:space="preserve">. Confidence is found to affect further patient testing, medication administration and referral rates, among other clinical actions.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66159D1" w:rsidR="007350DD" w:rsidRDefault="003E0D84">
      <w:pPr>
        <w:rPr>
          <w:rFonts w:cstheme="minorHAnsi"/>
        </w:rPr>
      </w:pPr>
      <w:r w:rsidRPr="003E0D84">
        <w:rPr>
          <w:rFonts w:cstheme="minorHAnsi"/>
        </w:rPr>
        <w:t xml:space="preserve">Improving the calibration of confidence to objective accuracy </w:t>
      </w:r>
      <w:r>
        <w:rPr>
          <w:rFonts w:cstheme="minorHAnsi"/>
        </w:rPr>
        <w:t>should be</w:t>
      </w:r>
      <w:r w:rsidRPr="003E0D84">
        <w:rPr>
          <w:rFonts w:cstheme="minorHAnsi"/>
        </w:rPr>
        <w:t xml:space="preserve"> a</w:t>
      </w:r>
      <w:r>
        <w:rPr>
          <w:rFonts w:cstheme="minorHAnsi"/>
        </w:rPr>
        <w:t xml:space="preserve"> priority</w:t>
      </w:r>
      <w:r w:rsidRPr="003E0D84">
        <w:rPr>
          <w:rFonts w:cstheme="minorHAnsi"/>
        </w:rPr>
        <w:t xml:space="preserve"> for medical education and clinical practice (e.g., via decision aids).</w:t>
      </w:r>
      <w:r w:rsidR="00E943E3">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sidR="00E943E3">
        <w:rPr>
          <w:rFonts w:cstheme="minorHAnsi"/>
        </w:rPr>
        <w:t xml:space="preserve">Such a model </w:t>
      </w:r>
      <w:r w:rsidR="00933BDA">
        <w:rPr>
          <w:rFonts w:cstheme="minorHAnsi"/>
        </w:rPr>
        <w:t xml:space="preserve">can </w:t>
      </w:r>
      <w:r w:rsidR="00E943E3">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C89221D" w:rsidR="00701CF7" w:rsidRDefault="00701CF7">
      <w:pPr>
        <w:rPr>
          <w:rFonts w:cstheme="minorHAnsi"/>
        </w:rPr>
      </w:pPr>
      <w:r>
        <w:rPr>
          <w:rFonts w:cstheme="minorHAnsi"/>
        </w:rPr>
        <w:t xml:space="preserve">Word Count: </w:t>
      </w:r>
      <w:r w:rsidR="00424DB2">
        <w:rPr>
          <w:rFonts w:cstheme="minorHAnsi"/>
        </w:rPr>
        <w:t>29</w:t>
      </w:r>
      <w:r w:rsidR="003E0D84">
        <w:rPr>
          <w:rFonts w:cstheme="minorHAnsi"/>
        </w:rPr>
        <w:t>6</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1EC4D60D"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9BB4BD7"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0B3B07C2"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w:t>
      </w:r>
      <w:commentRangeStart w:id="57"/>
      <w:r w:rsidR="00E769CD">
        <w:t>interventions</w:t>
      </w:r>
      <w:commentRangeEnd w:id="57"/>
      <w:r w:rsidR="00610584">
        <w:t xml:space="preserve"> or aids</w:t>
      </w:r>
      <w:r w:rsidR="00226669">
        <w:rPr>
          <w:rStyle w:val="CommentReference"/>
        </w:rPr>
        <w:commentReference w:id="57"/>
      </w:r>
      <w:r w:rsidR="00E769CD">
        <w:t xml:space="preserve">. Secondly, confidence </w:t>
      </w:r>
      <w:commentRangeStart w:id="58"/>
      <w:commentRangeStart w:id="59"/>
      <w:r w:rsidR="00E769CD">
        <w:t xml:space="preserve">is predictive of </w:t>
      </w:r>
      <w:commentRangeEnd w:id="58"/>
      <w:r w:rsidR="00226669">
        <w:rPr>
          <w:rStyle w:val="CommentReference"/>
        </w:rPr>
        <w:commentReference w:id="58"/>
      </w:r>
      <w:commentRangeEnd w:id="59"/>
      <w:r w:rsidR="003E0D84">
        <w:rPr>
          <w:rStyle w:val="CommentReference"/>
        </w:rPr>
        <w:commentReference w:id="59"/>
      </w:r>
      <w:r w:rsidR="00E769CD">
        <w:t xml:space="preserve">many parts of the patient care process, such as </w:t>
      </w:r>
      <w:r w:rsidR="00226669">
        <w:t>investigations</w:t>
      </w:r>
      <w:r w:rsidR="00E769CD">
        <w:t>, referrals to specialists or prescri</w:t>
      </w:r>
      <w:r w:rsidR="00B747EC">
        <w:t>bing</w:t>
      </w:r>
      <w:r w:rsidR="00424DB2">
        <w:t xml:space="preserve">, which </w:t>
      </w:r>
      <w:r w:rsidR="00B747EC">
        <w:t xml:space="preserve">may be </w:t>
      </w:r>
      <w:r w:rsidR="00424DB2">
        <w:t xml:space="preserve">suboptimal if confidence is </w:t>
      </w:r>
      <w:proofErr w:type="spellStart"/>
      <w:r w:rsidR="00424DB2">
        <w:t>miscalibrated</w:t>
      </w:r>
      <w:proofErr w:type="spellEnd"/>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lastRenderedPageBreak/>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commentRangeStart w:id="60"/>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commentRangeEnd w:id="60"/>
      <w:r w:rsidR="00B747EC">
        <w:rPr>
          <w:rStyle w:val="CommentReference"/>
        </w:rPr>
        <w:commentReference w:id="60"/>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2C469F23" w:rsidR="00E36441" w:rsidRDefault="00E36441" w:rsidP="000B57AA">
      <w:ins w:id="61" w:author="Sriraj Aiyer" w:date="2024-07-21T19:24:00Z">
        <w:r>
          <w:rPr>
            <w:noProof/>
          </w:rPr>
          <w:drawing>
            <wp:inline distT="0" distB="0" distL="0" distR="0" wp14:anchorId="02348E7C" wp14:editId="307A59C4">
              <wp:extent cx="3467926" cy="2620970"/>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3477578" cy="2628265"/>
                      </a:xfrm>
                      <a:prstGeom prst="rect">
                        <a:avLst/>
                      </a:prstGeom>
                      <a:ln>
                        <a:noFill/>
                      </a:ln>
                      <a:extLst>
                        <a:ext uri="{53640926-AAD7-44D8-BBD7-CCE9431645EC}">
                          <a14:shadowObscured xmlns:a14="http://schemas.microsoft.com/office/drawing/2010/main"/>
                        </a:ext>
                      </a:extLst>
                    </pic:spPr>
                  </pic:pic>
                </a:graphicData>
              </a:graphic>
            </wp:inline>
          </w:drawing>
        </w:r>
      </w:ins>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w:t>
      </w:r>
      <w:commentRangeStart w:id="62"/>
      <w:commentRangeStart w:id="63"/>
      <w:r w:rsidRPr="00E36441">
        <w:rPr>
          <w:b/>
          <w:bCs/>
        </w:rPr>
        <w:t xml:space="preserve">Visual representation of confidence </w:t>
      </w:r>
      <w:commentRangeEnd w:id="62"/>
      <w:r w:rsidR="00B747EC">
        <w:rPr>
          <w:rStyle w:val="CommentReference"/>
        </w:rPr>
        <w:commentReference w:id="62"/>
      </w:r>
      <w:commentRangeEnd w:id="63"/>
      <w:r w:rsidR="00610584">
        <w:rPr>
          <w:rStyle w:val="CommentReference"/>
        </w:rPr>
        <w:commentReference w:id="63"/>
      </w:r>
      <w:r w:rsidRPr="00E36441">
        <w:rPr>
          <w:b/>
          <w:bCs/>
        </w:rPr>
        <w:t>calibration when comparing objective accuracy (x-axis) to subjective confidence (y-axis). Confidence is said to be calibrated when the two are relatively equivalent.</w:t>
      </w:r>
      <w:r w:rsidR="00952D88" w:rsidRPr="00E36441">
        <w:rPr>
          <w:b/>
          <w:bCs/>
        </w:rPr>
        <w:br/>
      </w:r>
    </w:p>
    <w:p w14:paraId="18DDFC63" w14:textId="2933E376" w:rsidR="00054574" w:rsidRDefault="00FB7026" w:rsidP="008C1E89">
      <w:pPr>
        <w:rPr>
          <w:ins w:id="64"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65" w:author="Nicholas Yeung" w:date="2024-07-16T10:54:00Z"/>
        </w:rPr>
      </w:pPr>
    </w:p>
    <w:p w14:paraId="77721672" w14:textId="51F94D3F"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 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commentRangeStart w:id="66"/>
      <w:r>
        <w:t>_____</w:t>
      </w:r>
      <w:commentRangeEnd w:id="66"/>
      <w:r w:rsidR="00BE25F1">
        <w:rPr>
          <w:rStyle w:val="CommentReference"/>
        </w:rPr>
        <w:commentReference w:id="66"/>
      </w:r>
      <w:r>
        <w:t>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w:t>
      </w:r>
      <w:commentRangeStart w:id="67"/>
      <w:commentRangeStart w:id="68"/>
      <w:r>
        <w:t xml:space="preserve">confidence/certainty </w:t>
      </w:r>
      <w:commentRangeEnd w:id="67"/>
      <w:r w:rsidR="00120516">
        <w:rPr>
          <w:rStyle w:val="CommentReference"/>
        </w:rPr>
        <w:commentReference w:id="67"/>
      </w:r>
      <w:commentRangeEnd w:id="68"/>
      <w:r w:rsidR="00AC07E2">
        <w:rPr>
          <w:rStyle w:val="CommentReference"/>
        </w:rPr>
        <w:commentReference w:id="68"/>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w:t>
      </w:r>
      <w:r w:rsidR="00AB08BA">
        <w:lastRenderedPageBreak/>
        <w:t>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73936021" w:rsidR="00B11E82" w:rsidRDefault="00B747EC" w:rsidP="00B747EC">
      <w:pPr>
        <w:pStyle w:val="ListParagraph"/>
        <w:numPr>
          <w:ilvl w:val="0"/>
          <w:numId w:val="7"/>
        </w:numPr>
        <w:rPr>
          <w:ins w:id="69" w:author="Sriraj Aiyer" w:date="2024-07-22T13:23:00Z"/>
        </w:rPr>
      </w:pPr>
      <w:r>
        <w:t>E</w:t>
      </w:r>
      <w:r w:rsidR="00D507D5">
        <w:t>xclu</w:t>
      </w:r>
      <w:r>
        <w:t>sion criteria:</w:t>
      </w:r>
      <w:r w:rsidR="00D507D5">
        <w:t xml:space="preserve"> </w:t>
      </w:r>
      <w:del w:id="70" w:author="Sriraj Aiyer" w:date="2024-07-27T02:18:00Z">
        <w:r w:rsidR="00B11E82" w:rsidDel="005B2A79">
          <w:delText xml:space="preserve">(1) </w:delText>
        </w:r>
      </w:del>
      <w:r w:rsidR="00D507D5">
        <w:t>editorials, review papers and opinion papers</w:t>
      </w:r>
      <w:r>
        <w:t xml:space="preserve"> (</w:t>
      </w:r>
      <w:commentRangeStart w:id="71"/>
      <w:r>
        <w:t xml:space="preserve">dissertations </w:t>
      </w:r>
      <w:r w:rsidR="00610584">
        <w:t xml:space="preserve">with original empirical work </w:t>
      </w:r>
      <w:r>
        <w:t xml:space="preserve">were </w:t>
      </w:r>
      <w:commentRangeStart w:id="72"/>
      <w:r>
        <w:t>included</w:t>
      </w:r>
      <w:commentRangeEnd w:id="71"/>
      <w:r w:rsidR="00B11E82">
        <w:rPr>
          <w:rStyle w:val="CommentReference"/>
        </w:rPr>
        <w:commentReference w:id="71"/>
      </w:r>
      <w:commentRangeEnd w:id="72"/>
      <w:r w:rsidR="005B2A79">
        <w:rPr>
          <w:rStyle w:val="CommentReference"/>
        </w:rPr>
        <w:commentReference w:id="72"/>
      </w:r>
      <w:r>
        <w:t>)</w:t>
      </w:r>
      <w:r w:rsidR="00B11E82">
        <w:t xml:space="preserve"> </w:t>
      </w:r>
      <w:ins w:id="73" w:author="Sriraj Aiyer" w:date="2024-07-27T02:20:00Z">
        <w:r w:rsidR="005B2A79">
          <w:t xml:space="preserve"> </w:t>
        </w:r>
      </w:ins>
      <w:del w:id="74" w:author="Sriraj Aiyer" w:date="2024-07-27T02:18:00Z">
        <w:r w:rsidR="00B11E82" w:rsidDel="005B2A79">
          <w:delText xml:space="preserve">(2) studies from nursing or allied health professions. </w:delText>
        </w:r>
      </w:del>
    </w:p>
    <w:p w14:paraId="50E983A6" w14:textId="77777777" w:rsidR="003E0D84" w:rsidRDefault="003E0D84" w:rsidP="003E0D84">
      <w:pPr>
        <w:pStyle w:val="ListParagraph"/>
      </w:pPr>
    </w:p>
    <w:p w14:paraId="76BC1253" w14:textId="5940FD6C" w:rsidR="00CC44EB" w:rsidRDefault="00D507D5">
      <w:r>
        <w:t>Identified articles were uploaded onto Rayyan</w:t>
      </w:r>
      <w:r w:rsidR="00441CCB">
        <w:t xml:space="preserve"> (</w:t>
      </w:r>
      <w:hyperlink r:id="rId14" w:history="1">
        <w:r w:rsidR="00441CCB" w:rsidRPr="00B733EC">
          <w:rPr>
            <w:rStyle w:val="Hyperlink"/>
          </w:rPr>
          <w:t>https://rayyan.ai/</w:t>
        </w:r>
      </w:hyperlink>
      <w:r w:rsidR="00441CCB">
        <w:t>)</w:t>
      </w:r>
      <w:r>
        <w:t xml:space="preserve"> </w:t>
      </w:r>
      <w:r w:rsidR="00CA34D6">
        <w:t xml:space="preserve">to </w:t>
      </w:r>
      <w:r>
        <w:t xml:space="preserve">detect duplicate papers for manual checking and removal.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5833F935" w:rsidR="006910D0" w:rsidRDefault="006910D0"/>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16B5E4B3" w:rsidR="003E0D84" w:rsidRPr="00863060" w:rsidRDefault="00863060">
      <w:pPr>
        <w:rPr>
          <w:ins w:id="75" w:author="Sriraj Aiyer" w:date="2024-07-22T13:23:00Z"/>
        </w:rPr>
      </w:pPr>
      <w:r>
        <w:lastRenderedPageBreak/>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76"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2A6A2940" w:rsidR="000D755F" w:rsidRDefault="00F05162">
      <w:r>
        <w:t>Table 1</w:t>
      </w:r>
      <w:r w:rsidR="00C27D55">
        <w:t xml:space="preserve"> summarises study characteristics and</w:t>
      </w:r>
      <w:r w:rsidR="00366F81">
        <w:t xml:space="preserve"> Figure </w:t>
      </w:r>
      <w:r w:rsidR="00E65754">
        <w:t>3</w:t>
      </w:r>
      <w:r w:rsidR="00BF1A6F">
        <w:t>,</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w:t>
      </w:r>
      <w:commentRangeStart w:id="77"/>
      <w:commentRangeStart w:id="78"/>
      <w:r w:rsidR="00215AD2">
        <w:t>Nursing</w:t>
      </w:r>
      <w:commentRangeEnd w:id="77"/>
      <w:r w:rsidR="00C27D55">
        <w:rPr>
          <w:rStyle w:val="CommentReference"/>
        </w:rPr>
        <w:commentReference w:id="77"/>
      </w:r>
      <w:commentRangeEnd w:id="78"/>
      <w:r w:rsidR="00610584">
        <w:rPr>
          <w:rStyle w:val="CommentReference"/>
        </w:rPr>
        <w:commentReference w:id="78"/>
      </w:r>
      <w:r w:rsidR="00215AD2">
        <w:t xml:space="preserve">.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6FC9700A"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of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measures of how calibrated confidence judgements are to true diagnostic accuracy are heavily contingent on how diagnoses are recorded</w:t>
      </w:r>
      <w:r>
        <w:t>.</w:t>
      </w:r>
    </w:p>
    <w:p w14:paraId="77BCD641" w14:textId="2274675D" w:rsidR="00E01852" w:rsidRDefault="00E01852">
      <w:pPr>
        <w:rPr>
          <w:ins w:id="79" w:author="Sriraj Aiyer" w:date="2024-07-27T02:27:00Z"/>
        </w:rPr>
      </w:pPr>
    </w:p>
    <w:p w14:paraId="66AE160D" w14:textId="3F90E490" w:rsidR="00E01852" w:rsidRDefault="00E01852">
      <w:pPr>
        <w:rPr>
          <w:ins w:id="80" w:author="Sriraj Aiyer" w:date="2024-07-27T02:27:00Z"/>
        </w:rPr>
      </w:pPr>
    </w:p>
    <w:p w14:paraId="349D3B1C" w14:textId="0EF17000" w:rsidR="00E01852" w:rsidRDefault="00E01852">
      <w:pPr>
        <w:rPr>
          <w:ins w:id="81" w:author="Sriraj Aiyer" w:date="2024-07-27T02:27:00Z"/>
        </w:rPr>
      </w:pPr>
    </w:p>
    <w:p w14:paraId="5F6266C5" w14:textId="5D0D8B4D" w:rsidR="00E01852" w:rsidRDefault="00E01852">
      <w:pPr>
        <w:rPr>
          <w:ins w:id="82" w:author="Sriraj Aiyer" w:date="2024-07-27T02:27:00Z"/>
        </w:rPr>
      </w:pPr>
    </w:p>
    <w:p w14:paraId="6BA5ECDA" w14:textId="577C45E7" w:rsidR="00E01852" w:rsidRDefault="00E01852">
      <w:pPr>
        <w:rPr>
          <w:ins w:id="83" w:author="Sriraj Aiyer" w:date="2024-07-27T02:27:00Z"/>
        </w:rPr>
      </w:pPr>
    </w:p>
    <w:p w14:paraId="55929F89" w14:textId="74FF24D5" w:rsidR="00E01852" w:rsidRDefault="00E01852">
      <w:pPr>
        <w:rPr>
          <w:ins w:id="84" w:author="Sriraj Aiyer" w:date="2024-07-27T02:27:00Z"/>
        </w:rPr>
      </w:pPr>
    </w:p>
    <w:p w14:paraId="7B34E5F4" w14:textId="3766B51B" w:rsidR="00E01852" w:rsidRDefault="00E01852">
      <w:pPr>
        <w:rPr>
          <w:ins w:id="85" w:author="Sriraj Aiyer" w:date="2024-07-27T02:27:00Z"/>
        </w:rPr>
      </w:pPr>
    </w:p>
    <w:p w14:paraId="7A3EA333" w14:textId="5FCED758" w:rsidR="00E01852" w:rsidRDefault="00E01852">
      <w:pPr>
        <w:rPr>
          <w:ins w:id="86" w:author="Sriraj Aiyer" w:date="2024-07-27T02:27:00Z"/>
        </w:rPr>
      </w:pPr>
    </w:p>
    <w:p w14:paraId="1D28299B" w14:textId="28D0E299" w:rsidR="00E01852" w:rsidRDefault="00E01852">
      <w:pPr>
        <w:rPr>
          <w:ins w:id="87" w:author="Sriraj Aiyer" w:date="2024-07-27T02:27:00Z"/>
        </w:rPr>
      </w:pPr>
    </w:p>
    <w:p w14:paraId="7091BF67" w14:textId="2268B89F" w:rsidR="00E01852" w:rsidRDefault="00E01852">
      <w:pPr>
        <w:rPr>
          <w:ins w:id="88" w:author="Sriraj Aiyer" w:date="2024-07-27T02:27:00Z"/>
        </w:rPr>
      </w:pPr>
    </w:p>
    <w:p w14:paraId="267F7C50" w14:textId="03D0C6A8" w:rsidR="00E01852" w:rsidRDefault="00E01852">
      <w:pPr>
        <w:rPr>
          <w:ins w:id="89" w:author="Sriraj Aiyer" w:date="2024-07-27T02:27:00Z"/>
        </w:rPr>
      </w:pPr>
    </w:p>
    <w:p w14:paraId="7B61DA58" w14:textId="74024E76" w:rsidR="00E01852" w:rsidRDefault="00E01852">
      <w:pPr>
        <w:rPr>
          <w:ins w:id="90" w:author="Sriraj Aiyer" w:date="2024-07-27T02:27:00Z"/>
        </w:rPr>
      </w:pPr>
    </w:p>
    <w:p w14:paraId="178905AC" w14:textId="19561E7D" w:rsidR="00E01852" w:rsidRDefault="00E01852">
      <w:pPr>
        <w:rPr>
          <w:ins w:id="91" w:author="Sriraj Aiyer" w:date="2024-07-27T02:27:00Z"/>
        </w:rPr>
      </w:pPr>
    </w:p>
    <w:p w14:paraId="17DC6599" w14:textId="77777777" w:rsidR="00E01852" w:rsidRDefault="00E01852">
      <w:pPr>
        <w:rPr>
          <w:ins w:id="92" w:author="Sriraj Aiyer" w:date="2024-07-27T02:27:00Z"/>
        </w:rPr>
      </w:pPr>
    </w:p>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0CC1B7A" w:rsidR="008E1B63" w:rsidRDefault="008E1B63">
      <w:pPr>
        <w:rPr>
          <w:b/>
          <w:bCs/>
        </w:rPr>
      </w:pPr>
      <w:commentRangeStart w:id="93"/>
      <w:commentRangeStart w:id="94"/>
      <w:r w:rsidRPr="000078DF">
        <w:rPr>
          <w:b/>
          <w:bCs/>
        </w:rPr>
        <w:t>TABLE 1:</w:t>
      </w:r>
      <w:r w:rsidR="00007CF2">
        <w:rPr>
          <w:b/>
          <w:bCs/>
        </w:rPr>
        <w:t xml:space="preserve"> </w:t>
      </w:r>
      <w:r w:rsidRPr="000078DF">
        <w:rPr>
          <w:b/>
          <w:bCs/>
        </w:rPr>
        <w:t xml:space="preserve">Characteristics </w:t>
      </w:r>
      <w:commentRangeEnd w:id="93"/>
      <w:r w:rsidR="00C27D55">
        <w:rPr>
          <w:rStyle w:val="CommentReference"/>
        </w:rPr>
        <w:commentReference w:id="93"/>
      </w:r>
      <w:commentRangeEnd w:id="94"/>
      <w:r w:rsidR="00610584">
        <w:rPr>
          <w:rStyle w:val="CommentReference"/>
        </w:rPr>
        <w:commentReference w:id="94"/>
      </w:r>
      <w:r w:rsidRPr="000078DF">
        <w:rPr>
          <w:b/>
          <w:bCs/>
        </w:rPr>
        <w:t>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p>
    <w:p w14:paraId="26872FF5" w14:textId="77777777" w:rsidR="00E36441" w:rsidRPr="00F7352F" w:rsidRDefault="00E36441">
      <w:pPr>
        <w:rPr>
          <w:ins w:id="95" w:author="Sriraj Aiyer" w:date="2024-05-22T16:28:00Z"/>
          <w:b/>
          <w:bCs/>
        </w:rPr>
      </w:pPr>
    </w:p>
    <w:p w14:paraId="7A1D4E35" w14:textId="57EC5D8B" w:rsidR="008E1B63" w:rsidRDefault="008E1B63">
      <w:ins w:id="96" w:author="Sriraj Aiyer" w:date="2024-05-22T16:28:00Z">
        <w:r>
          <w:rPr>
            <w:noProof/>
          </w:rPr>
          <w:drawing>
            <wp:inline distT="0" distB="0" distL="0" distR="0" wp14:anchorId="21CD93F6" wp14:editId="51ADC1FE">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ins>
    </w:p>
    <w:p w14:paraId="7CC1146F" w14:textId="7E9FEFC2" w:rsidR="008E1B63" w:rsidRDefault="008E1B63" w:rsidP="008E1B63">
      <w:pPr>
        <w:rPr>
          <w:b/>
          <w:bCs/>
        </w:rPr>
      </w:pPr>
      <w:commentRangeStart w:id="97"/>
      <w:commentRangeStart w:id="98"/>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97"/>
      <w:r w:rsidR="00C02A67">
        <w:rPr>
          <w:rStyle w:val="CommentReference"/>
        </w:rPr>
        <w:commentReference w:id="97"/>
      </w:r>
      <w:commentRangeEnd w:id="98"/>
      <w:r w:rsidR="00610584">
        <w:rPr>
          <w:rStyle w:val="CommentReference"/>
        </w:rPr>
        <w:commentReference w:id="98"/>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commentRangeStart w:id="99"/>
      <w:commentRangeStart w:id="100"/>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commentRangeEnd w:id="99"/>
      <w:r w:rsidRPr="00800160">
        <w:rPr>
          <w:rStyle w:val="CommentReference"/>
          <w:i/>
          <w:iCs/>
        </w:rPr>
        <w:commentReference w:id="99"/>
      </w:r>
      <w:commentRangeEnd w:id="100"/>
      <w:r w:rsidR="00610584" w:rsidRPr="00800160">
        <w:rPr>
          <w:rStyle w:val="CommentReference"/>
          <w:i/>
          <w:iCs/>
        </w:rPr>
        <w:commentReference w:id="100"/>
      </w:r>
    </w:p>
    <w:p w14:paraId="5E728686" w14:textId="77777777" w:rsidR="005E0C2A" w:rsidRPr="003E0D84" w:rsidRDefault="005E0C2A">
      <w:pPr>
        <w:rPr>
          <w:b/>
          <w:bCs/>
        </w:rPr>
      </w:pPr>
    </w:p>
    <w:p w14:paraId="5D42B2A3" w14:textId="664E7F7C" w:rsidR="00C44BB9" w:rsidRDefault="00E65754" w:rsidP="00C44BB9">
      <w:pPr>
        <w:rPr>
          <w:ins w:id="101" w:author="Sriraj Aiyer" w:date="2024-07-22T11:55:00Z"/>
        </w:rPr>
      </w:pPr>
      <w:r>
        <w:t xml:space="preserve">The first major theme of interest is </w:t>
      </w:r>
      <w:r w:rsidR="00337DEC">
        <w:t xml:space="preserve">whether </w:t>
      </w:r>
      <w:r>
        <w:t xml:space="preserve">calibration </w:t>
      </w:r>
      <w:commentRangeStart w:id="102"/>
      <w:r w:rsidR="00337DEC">
        <w:t xml:space="preserve">improves </w:t>
      </w:r>
      <w:commentRangeEnd w:id="102"/>
      <w:r w:rsidR="0066073A">
        <w:rPr>
          <w:rStyle w:val="CommentReference"/>
        </w:rPr>
        <w:commentReference w:id="102"/>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w:t>
      </w:r>
      <w:commentRangeStart w:id="103"/>
      <w:r w:rsidR="00492F62">
        <w:t xml:space="preserve">latter study </w:t>
      </w:r>
      <w:commentRangeEnd w:id="103"/>
      <w:r w:rsidR="00610584">
        <w:t xml:space="preserve">from </w:t>
      </w:r>
      <w:proofErr w:type="spellStart"/>
      <w:r w:rsidR="00610584">
        <w:t>Mamede</w:t>
      </w:r>
      <w:proofErr w:type="spellEnd"/>
      <w:r w:rsidR="00610584">
        <w:t xml:space="preserve"> et al </w:t>
      </w:r>
      <w:r w:rsidR="00D72AAC">
        <w:rPr>
          <w:rStyle w:val="CommentReference"/>
        </w:rPr>
        <w:commentReference w:id="103"/>
      </w:r>
      <w:r w:rsidR="00610584">
        <w:t xml:space="preserve">(2024)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Pr>
        <w:rPr>
          <w:ins w:id="104" w:author="Nicholas Yeung" w:date="2024-06-20T10:34:00Z"/>
        </w:rPr>
      </w:pPr>
    </w:p>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commentRangeStart w:id="105"/>
      <w:r w:rsidR="00EC555F">
        <w:t>.</w:t>
      </w:r>
      <w:commentRangeEnd w:id="105"/>
      <w:r w:rsidR="003B5249">
        <w:rPr>
          <w:rStyle w:val="CommentReference"/>
        </w:rPr>
        <w:commentReference w:id="105"/>
      </w:r>
      <w:r w:rsidR="00EC555F">
        <w:t xml:space="preserve">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71497F3D"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w:t>
      </w:r>
      <w:r w:rsidR="009345AF">
        <w:lastRenderedPageBreak/>
        <w:t xml:space="preserve">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for these studies </w:t>
      </w:r>
      <w:r w:rsidR="006910D0">
        <w:t xml:space="preserve">are not able to </w:t>
      </w:r>
      <w:r w:rsidR="00786AD6">
        <w:t>obtain measures of accuracy</w:t>
      </w:r>
      <w:r w:rsidR="005E0C2A">
        <w:t xml:space="preserve"> (as they 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pPr>
        <w:rPr>
          <w:ins w:id="106" w:author="Nicholas Yeung" w:date="2024-08-22T11:09:00Z"/>
        </w:rPr>
      </w:pPr>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commentRangeStart w:id="107"/>
      <w:commentRangeStart w:id="108"/>
      <w:r w:rsidRPr="00164C7C">
        <w:rPr>
          <w:b/>
          <w:bCs/>
        </w:rPr>
        <w:t xml:space="preserve">BOX 3: Papers </w:t>
      </w:r>
      <w:commentRangeEnd w:id="107"/>
      <w:r w:rsidR="00B97D13">
        <w:rPr>
          <w:rStyle w:val="CommentReference"/>
        </w:rPr>
        <w:commentReference w:id="107"/>
      </w:r>
      <w:commentRangeEnd w:id="108"/>
      <w:r w:rsidR="00AB30BD">
        <w:rPr>
          <w:rStyle w:val="CommentReference"/>
        </w:rPr>
        <w:commentReference w:id="108"/>
      </w:r>
      <w:r w:rsidRPr="00164C7C">
        <w:rPr>
          <w:b/>
          <w:bCs/>
        </w:rPr>
        <w:t xml:space="preserve">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commentRangeStart w:id="109"/>
      <w:r>
        <w:t>A</w:t>
      </w:r>
      <w:r w:rsidR="008E1B63">
        <w:t xml:space="preserve"> subset </w:t>
      </w:r>
      <w:commentRangeEnd w:id="109"/>
      <w:r w:rsidR="00860C00">
        <w:rPr>
          <w:rStyle w:val="CommentReference"/>
        </w:rPr>
        <w:commentReference w:id="109"/>
      </w:r>
      <w:r w:rsidR="008E1B63">
        <w:t>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commentRangeStart w:id="110"/>
      <w:r w:rsidR="008E1B63">
        <w:t xml:space="preserve"> </w:t>
      </w:r>
      <w:commentRangeEnd w:id="110"/>
      <w:r w:rsidR="00860C00">
        <w:rPr>
          <w:rStyle w:val="CommentReference"/>
        </w:rPr>
        <w:commentReference w:id="110"/>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commentRangeStart w:id="111"/>
      <w:commentRangeStart w:id="112"/>
      <w:r w:rsidR="0070460D">
        <w:t>.</w:t>
      </w:r>
      <w:commentRangeEnd w:id="111"/>
      <w:r w:rsidR="00860C00">
        <w:rPr>
          <w:rStyle w:val="CommentReference"/>
        </w:rPr>
        <w:commentReference w:id="111"/>
      </w:r>
      <w:commentRangeEnd w:id="112"/>
      <w:r w:rsidR="009D6B0D">
        <w:rPr>
          <w:rStyle w:val="CommentReference"/>
        </w:rPr>
        <w:commentReference w:id="112"/>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 xml:space="preserve">or participate in an </w:t>
      </w:r>
      <w:r w:rsidR="00375604">
        <w:lastRenderedPageBreak/>
        <w:t>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presented to clinicians during the diagnostic process</w:t>
      </w:r>
      <w:commentRangeStart w:id="113"/>
      <w:r w:rsidR="00492F62">
        <w:t>.</w:t>
      </w:r>
      <w:commentRangeEnd w:id="113"/>
      <w:r>
        <w:rPr>
          <w:rStyle w:val="CommentReference"/>
        </w:rPr>
        <w:commentReference w:id="113"/>
      </w:r>
      <w:r w:rsidR="00492F62">
        <w:t xml:space="preserve"> </w:t>
      </w:r>
      <w:commentRangeStart w:id="114"/>
      <w:commentRangeStart w:id="115"/>
      <w:r w:rsidR="00492F62">
        <w:t xml:space="preserve">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w:t>
      </w:r>
      <w:commentRangeEnd w:id="114"/>
      <w:r w:rsidR="00171C43">
        <w:rPr>
          <w:rStyle w:val="CommentReference"/>
        </w:rPr>
        <w:commentReference w:id="114"/>
      </w:r>
      <w:commentRangeEnd w:id="115"/>
      <w:r w:rsidR="00F2375B">
        <w:rPr>
          <w:rStyle w:val="CommentReference"/>
        </w:rPr>
        <w:commentReference w:id="115"/>
      </w:r>
      <w:r w:rsidR="00492F62">
        <w:t>and when given all available patient information rather than having to gather information themselves</w:t>
      </w:r>
      <w:r w:rsidR="00492F62" w:rsidRPr="00BD46F0">
        <w:rPr>
          <w:vertAlign w:val="superscript"/>
        </w:rPr>
        <w:t>6</w:t>
      </w:r>
      <w:r w:rsidR="002C11C7">
        <w:rPr>
          <w:vertAlign w:val="superscript"/>
        </w:rPr>
        <w:t>9</w:t>
      </w:r>
      <w:r w:rsidR="00492F62">
        <w:t xml:space="preserve">. </w:t>
      </w:r>
      <w:commentRangeStart w:id="116"/>
      <w:r w:rsidR="00492F62">
        <w:t>Clinicians were also found to be more confident</w:t>
      </w:r>
      <w:r w:rsidR="00F2375B">
        <w:t xml:space="preserve"> and more accurate</w:t>
      </w:r>
      <w:r w:rsidR="00492F62">
        <w:t xml:space="preserve"> when presented with an Electronic Health Record of the patient alongside other information</w:t>
      </w:r>
      <w:commentRangeEnd w:id="116"/>
      <w:r w:rsidR="00440668">
        <w:rPr>
          <w:rStyle w:val="CommentReference"/>
        </w:rPr>
        <w:commentReference w:id="116"/>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68232E58" w:rsidR="00963C9E" w:rsidRDefault="00963C9E">
      <w:pPr>
        <w:rPr>
          <w:lang w:bidi="hi-IN"/>
        </w:rPr>
      </w:pPr>
      <w:r>
        <w:t xml:space="preserve">With more naturalistic studies, it is possible to isolate ways in which confidence are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 xml:space="preserve">US </w:t>
      </w:r>
      <w:commentRangeStart w:id="117"/>
      <w:commentRangeStart w:id="118"/>
      <w:commentRangeStart w:id="119"/>
      <w:r w:rsidR="004A5716">
        <w:t>hospitalists</w:t>
      </w:r>
      <w:commentRangeEnd w:id="117"/>
      <w:r>
        <w:t xml:space="preserve"> </w:t>
      </w:r>
      <w:commentRangeEnd w:id="118"/>
      <w:r w:rsidR="00860C00">
        <w:rPr>
          <w:rStyle w:val="CommentReference"/>
        </w:rPr>
        <w:commentReference w:id="117"/>
      </w:r>
      <w:r w:rsidR="00AE5E02">
        <w:rPr>
          <w:rStyle w:val="CommentReference"/>
        </w:rPr>
        <w:commentReference w:id="118"/>
      </w:r>
      <w:commentRangeEnd w:id="119"/>
      <w:r w:rsidR="00AB30BD">
        <w:rPr>
          <w:rStyle w:val="CommentReference"/>
        </w:rPr>
        <w:commentReference w:id="119"/>
      </w:r>
      <w:r w:rsidR="000361DC">
        <w:t xml:space="preserve">(medical staff who provide care for patients specifically within US hospitals) </w:t>
      </w:r>
      <w:r>
        <w:t xml:space="preserve">with lower confidence were found to </w:t>
      </w:r>
      <w:commentRangeStart w:id="120"/>
      <w:r w:rsidR="00DE622F">
        <w:t>order</w:t>
      </w:r>
      <w:r>
        <w:t xml:space="preserve"> </w:t>
      </w:r>
      <w:commentRangeEnd w:id="120"/>
      <w:r w:rsidR="00AD705C">
        <w:rPr>
          <w:rStyle w:val="CommentReference"/>
        </w:rPr>
        <w:commentReference w:id="120"/>
      </w:r>
      <w:r>
        <w:t>more tests</w:t>
      </w:r>
      <w:r w:rsidR="006830AF">
        <w:rPr>
          <w:vertAlign w:val="superscript"/>
        </w:rPr>
        <w:t>4</w:t>
      </w:r>
      <w:r w:rsidR="002C11C7">
        <w:rPr>
          <w:vertAlign w:val="superscript"/>
        </w:rPr>
        <w:t>7</w:t>
      </w:r>
      <w:r>
        <w:t xml:space="preserve"> whilst</w:t>
      </w:r>
      <w:r w:rsidR="000361DC">
        <w:t xml:space="preserve"> </w:t>
      </w:r>
      <w:commentRangeStart w:id="121"/>
      <w:commentRangeStart w:id="122"/>
      <w:r>
        <w:t>pathologists</w:t>
      </w:r>
      <w:r w:rsidR="000361DC">
        <w:t xml:space="preserve"> who were better calibrated</w:t>
      </w:r>
      <w:r>
        <w:t xml:space="preserve"> </w:t>
      </w:r>
      <w:commentRangeEnd w:id="121"/>
      <w:commentRangeEnd w:id="122"/>
      <w:r w:rsidR="00860C00">
        <w:rPr>
          <w:rStyle w:val="CommentReference"/>
        </w:rPr>
        <w:commentReference w:id="121"/>
      </w:r>
      <w:r w:rsidR="007D4E69">
        <w:rPr>
          <w:rStyle w:val="CommentReference"/>
        </w:rPr>
        <w:commentReference w:id="122"/>
      </w:r>
      <w:r>
        <w:t>(i.e.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w:t>
      </w:r>
      <w:commentRangeStart w:id="123"/>
      <w:r w:rsidR="00A77C3F">
        <w:t>diagnoses</w:t>
      </w:r>
      <w:commentRangeEnd w:id="123"/>
      <w:r w:rsidR="00EB3988">
        <w:rPr>
          <w:rStyle w:val="CommentReference"/>
        </w:rPr>
        <w:commentReference w:id="123"/>
      </w:r>
      <w:r w:rsidR="00A77C3F">
        <w:t>,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commentRangeStart w:id="124"/>
      <w:commentRangeEnd w:id="124"/>
      <w:r w:rsidR="007F120A">
        <w:rPr>
          <w:rStyle w:val="CommentReference"/>
        </w:rPr>
        <w:commentReference w:id="124"/>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31EC2585" w:rsidR="00093B41" w:rsidRDefault="004C6ED5">
      <w:r>
        <w:t xml:space="preserve">We synthesise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 xml:space="preserve">The </w:t>
      </w:r>
      <w:commentRangeStart w:id="125"/>
      <w:r w:rsidR="00093B41">
        <w:t>model</w:t>
      </w:r>
      <w:commentRangeEnd w:id="125"/>
      <w:r w:rsidR="007F120A">
        <w:rPr>
          <w:rStyle w:val="CommentReference"/>
        </w:rPr>
        <w:commentReference w:id="125"/>
      </w:r>
      <w:r w:rsidR="00093B41">
        <w:t xml:space="preserve">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 xml:space="preserve">Once </w:t>
      </w:r>
      <w:r w:rsidR="00005B5B">
        <w:lastRenderedPageBreak/>
        <w:t>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commentRangeStart w:id="126"/>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commentRangeEnd w:id="126"/>
      <w:r w:rsidR="00A47A57">
        <w:rPr>
          <w:rStyle w:val="CommentReference"/>
        </w:rPr>
        <w:commentReference w:id="126"/>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commentRangeStart w:id="127"/>
      <w:r w:rsidR="00093B41">
        <w:t>.</w:t>
      </w:r>
      <w:commentRangeEnd w:id="127"/>
      <w:r w:rsidR="002D114D">
        <w:rPr>
          <w:rStyle w:val="CommentReference"/>
        </w:rPr>
        <w:commentReference w:id="127"/>
      </w:r>
    </w:p>
    <w:p w14:paraId="460057B3" w14:textId="16314B64" w:rsidR="00093B41" w:rsidRDefault="00093B41"/>
    <w:p w14:paraId="7C25FB3D" w14:textId="5FAA4F92" w:rsidR="00093B41" w:rsidRDefault="0064047A">
      <w:r>
        <w:t>The top panel of Figure 4 highlights</w:t>
      </w:r>
      <w:r w:rsidR="00093B41">
        <w:t xml:space="preserve"> factors pertaining to the medical environment/context. </w:t>
      </w:r>
      <w:commentRangeStart w:id="128"/>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commentRangeEnd w:id="128"/>
      <w:r w:rsidR="002D114D">
        <w:rPr>
          <w:rStyle w:val="CommentReference"/>
        </w:rPr>
        <w:commentReference w:id="128"/>
      </w:r>
      <w:r w:rsidR="00093B41">
        <w:t xml:space="preserve">We also </w:t>
      </w:r>
      <w:r w:rsidR="00FD6F7F">
        <w:t xml:space="preserve">include a link between patient complexity and medical knowledge. This reflects </w:t>
      </w:r>
      <w:r w:rsidR="00093B41">
        <w:t>that exposure to complex cases can improve medical knowledge by giving clinicians a more diverse pool of experienced cases to draw upon in the future.</w:t>
      </w:r>
    </w:p>
    <w:p w14:paraId="7A626626" w14:textId="2BF5C9D3" w:rsidR="00093B41" w:rsidRDefault="00093B41"/>
    <w:p w14:paraId="0F4C6D9C" w14:textId="4D975C3F"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particularly in primary care settings</w:t>
      </w:r>
      <w:r w:rsidR="00093B41">
        <w:t>.</w:t>
      </w:r>
      <w:r w:rsidR="002903A7">
        <w:t xml:space="preserve"> </w:t>
      </w:r>
      <w:commentRangeStart w:id="129"/>
      <w:r w:rsidR="002903A7">
        <w:t>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w:t>
      </w:r>
      <w:commentRangeEnd w:id="129"/>
      <w:r w:rsidR="002903A7">
        <w:rPr>
          <w:rStyle w:val="CommentReference"/>
        </w:rPr>
        <w:commentReference w:id="129"/>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r w:rsidR="00093B41">
        <w:t xml:space="preserve"> </w:t>
      </w:r>
      <w:r w:rsidR="004E113E">
        <w:t>Finally</w:t>
      </w:r>
      <w:r w:rsidR="00093B41">
        <w:t xml:space="preserve">, we recommend future work investigate </w:t>
      </w:r>
      <w:commentRangeStart w:id="130"/>
      <w:commentRangeStart w:id="131"/>
      <w:commentRangeStart w:id="132"/>
      <w:r w:rsidR="00093B41">
        <w:t xml:space="preserve">the association between the </w:t>
      </w:r>
      <w:r w:rsidR="0079301E">
        <w:t xml:space="preserve">ongoing </w:t>
      </w:r>
      <w:r w:rsidR="00093B41">
        <w:t>receipt of information and confidence</w:t>
      </w:r>
      <w:commentRangeEnd w:id="130"/>
      <w:r w:rsidR="007F0E62">
        <w:rPr>
          <w:rStyle w:val="CommentReference"/>
        </w:rPr>
        <w:commentReference w:id="130"/>
      </w:r>
      <w:commentRangeEnd w:id="131"/>
      <w:r w:rsidR="00B054B3">
        <w:rPr>
          <w:rStyle w:val="CommentReference"/>
        </w:rPr>
        <w:commentReference w:id="131"/>
      </w:r>
      <w:commentRangeEnd w:id="132"/>
      <w:r w:rsidR="0079301E">
        <w:rPr>
          <w:rStyle w:val="CommentReference"/>
        </w:rPr>
        <w:commentReference w:id="132"/>
      </w:r>
      <w:r w:rsidR="00093B41">
        <w:t xml:space="preserve">. </w:t>
      </w:r>
      <w:r w:rsidR="00E769CD">
        <w:t>While included literature found that confidence was predictive of subsequent testing</w:t>
      </w:r>
      <w:r w:rsidR="00E769CD" w:rsidRPr="00E769CD">
        <w:rPr>
          <w:vertAlign w:val="superscript"/>
        </w:rPr>
        <w:t>3</w:t>
      </w:r>
      <w:r w:rsidR="002C11C7">
        <w:rPr>
          <w:vertAlign w:val="superscript"/>
        </w:rPr>
        <w:t>7</w:t>
      </w:r>
      <w:r w:rsidR="00E769CD" w:rsidRPr="00E769CD">
        <w:rPr>
          <w:vertAlign w:val="superscript"/>
        </w:rPr>
        <w:t>,4</w:t>
      </w:r>
      <w:r w:rsidR="002C11C7">
        <w:rPr>
          <w:vertAlign w:val="superscript"/>
        </w:rPr>
        <w:t>7</w:t>
      </w:r>
      <w:r w:rsidR="00E769CD">
        <w:t xml:space="preserve"> or referral to specialists</w:t>
      </w:r>
      <w:r w:rsidR="00E769CD" w:rsidRPr="00E769CD">
        <w:rPr>
          <w:vertAlign w:val="superscript"/>
        </w:rPr>
        <w:t>7</w:t>
      </w:r>
      <w:r w:rsidR="002C11C7">
        <w:rPr>
          <w:vertAlign w:val="superscript"/>
        </w:rPr>
        <w:t>4</w:t>
      </w:r>
      <w:r w:rsidR="00E769CD">
        <w:t xml:space="preserve">, </w:t>
      </w:r>
      <w:r w:rsidR="0093690A">
        <w:t xml:space="preserve">existing </w:t>
      </w:r>
      <w:r w:rsidR="00E769CD">
        <w:t xml:space="preserve">work </w:t>
      </w:r>
      <w:r w:rsidR="0093690A">
        <w:t xml:space="preserve">has </w:t>
      </w:r>
      <w:r w:rsidR="00E769CD">
        <w:t>not look at the decisional process prior to formulating a diagnosis and associated confidence, in particular how information is sought and collated</w:t>
      </w:r>
      <w:r w:rsidR="0079301E">
        <w:t xml:space="preserve"> to arrive at a diagnosis</w:t>
      </w:r>
      <w:r w:rsidR="00E769CD">
        <w:t>. Cognitive psychology literature has found that higher information seeking is associated with increased confidence</w:t>
      </w:r>
      <w:r w:rsidR="00E769CD" w:rsidRPr="00E769CD">
        <w:rPr>
          <w:vertAlign w:val="superscript"/>
        </w:rPr>
        <w:t>12</w:t>
      </w:r>
      <w:r w:rsidR="00E769CD">
        <w:t xml:space="preserve">. </w:t>
      </w:r>
      <w:r w:rsidR="00E769CD" w:rsidRPr="00E769CD">
        <w:t>Individuals have</w:t>
      </w:r>
      <w:r w:rsidR="00E769CD">
        <w:t xml:space="preserve"> also been shown to have</w:t>
      </w:r>
      <w:r w:rsidR="00E769CD" w:rsidRPr="00E769CD">
        <w:t xml:space="preserve"> a tendency to sample information that corresponds with a previous </w:t>
      </w:r>
      <w:r w:rsidR="00E769CD">
        <w:t>decision</w:t>
      </w:r>
      <w:r w:rsidR="00E769CD" w:rsidRPr="00E769CD">
        <w:t xml:space="preserve">, with confidence increasing the extent to which information sampling is </w:t>
      </w:r>
      <w:r w:rsidR="00610584" w:rsidRPr="00DD763E">
        <w:t>b</w:t>
      </w:r>
      <w:r w:rsidR="00E769CD" w:rsidRPr="00E769CD">
        <w:t>iased</w:t>
      </w:r>
      <w:r w:rsidR="00E769CD" w:rsidRPr="00E769CD">
        <w:rPr>
          <w:vertAlign w:val="superscript"/>
        </w:rPr>
        <w:t>7</w:t>
      </w:r>
      <w:r w:rsidR="002C11C7">
        <w:rPr>
          <w:vertAlign w:val="superscript"/>
        </w:rPr>
        <w:t>9</w:t>
      </w:r>
      <w:r w:rsidR="00E769CD" w:rsidRPr="00E769CD">
        <w:t>.</w:t>
      </w:r>
    </w:p>
    <w:p w14:paraId="47791C97" w14:textId="1B654CC6" w:rsidR="008E1B63" w:rsidRDefault="008E1B63"/>
    <w:p w14:paraId="183F0D3E" w14:textId="64C70B40" w:rsidR="006071BB" w:rsidRDefault="00FD6F7F">
      <w:pPr>
        <w:rPr>
          <w:ins w:id="133" w:author="Sriraj Aiyer" w:date="2024-05-22T16:29:00Z"/>
        </w:rPr>
      </w:pPr>
      <w:ins w:id="134" w:author="Sriraj Aiyer" w:date="2024-08-22T15:12:00Z">
        <w:r>
          <w:rPr>
            <w:noProof/>
          </w:rPr>
          <w:lastRenderedPageBreak/>
          <w:drawing>
            <wp:inline distT="0" distB="0" distL="0" distR="0" wp14:anchorId="43079494" wp14:editId="2DE28BBB">
              <wp:extent cx="6217183" cy="3702050"/>
              <wp:effectExtent l="0" t="0" r="6350" b="0"/>
              <wp:docPr id="4" name="Picture 4"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ient's lev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8235" cy="3702677"/>
                      </a:xfrm>
                      <a:prstGeom prst="rect">
                        <a:avLst/>
                      </a:prstGeom>
                    </pic:spPr>
                  </pic:pic>
                </a:graphicData>
              </a:graphic>
            </wp:inline>
          </w:drawing>
        </w:r>
      </w:ins>
      <w:del w:id="135" w:author="Sriraj Aiyer" w:date="2024-07-22T17:04:00Z">
        <w:r w:rsidR="006071BB" w:rsidDel="004E113E">
          <w:rPr>
            <w:noProof/>
          </w:rPr>
          <w:drawing>
            <wp:inline distT="0" distB="0" distL="0" distR="0" wp14:anchorId="281307C3" wp14:editId="01B81885">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8">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del>
    </w:p>
    <w:p w14:paraId="5B4D6886" w14:textId="06E507B5" w:rsidR="008E1B63" w:rsidRPr="007F69AD" w:rsidRDefault="008E1B63"/>
    <w:p w14:paraId="412F226C" w14:textId="59AC7ED8" w:rsidR="00CC44EB" w:rsidRPr="00604780" w:rsidRDefault="008E1B63">
      <w:pPr>
        <w:rPr>
          <w:ins w:id="136" w:author="Sriraj Aiyer" w:date="2024-05-22T16:29:00Z"/>
          <w:b/>
          <w:bCs/>
        </w:rPr>
      </w:pPr>
      <w:commentRangeStart w:id="137"/>
      <w:commentRangeStart w:id="138"/>
      <w:commentRangeStart w:id="139"/>
      <w:commentRangeStart w:id="140"/>
      <w:commentRangeStart w:id="141"/>
      <w:commentRangeStart w:id="142"/>
      <w:r w:rsidRPr="000078DF">
        <w:rPr>
          <w:b/>
          <w:bCs/>
        </w:rPr>
        <w:t xml:space="preserve">FIGURE </w:t>
      </w:r>
      <w:r w:rsidR="00E36441">
        <w:rPr>
          <w:b/>
          <w:bCs/>
        </w:rPr>
        <w:t>4</w:t>
      </w:r>
      <w:r w:rsidRPr="000078DF">
        <w:rPr>
          <w:b/>
          <w:bCs/>
        </w:rPr>
        <w:t>:</w:t>
      </w:r>
      <w:commentRangeEnd w:id="137"/>
      <w:r w:rsidR="00535508">
        <w:rPr>
          <w:rStyle w:val="CommentReference"/>
        </w:rPr>
        <w:commentReference w:id="137"/>
      </w:r>
      <w:r w:rsidRPr="000078DF">
        <w:rPr>
          <w:b/>
          <w:bCs/>
        </w:rPr>
        <w:t xml:space="preserve"> </w:t>
      </w:r>
      <w:r w:rsidR="006071BB">
        <w:rPr>
          <w:b/>
          <w:bCs/>
        </w:rPr>
        <w:t xml:space="preserve">Conceptual </w:t>
      </w:r>
      <w:commentRangeEnd w:id="138"/>
      <w:r w:rsidR="00B51580">
        <w:rPr>
          <w:rStyle w:val="CommentReference"/>
        </w:rPr>
        <w:commentReference w:id="138"/>
      </w:r>
      <w:commentRangeEnd w:id="139"/>
      <w:r w:rsidR="007058FA">
        <w:rPr>
          <w:rStyle w:val="CommentReference"/>
        </w:rPr>
        <w:commentReference w:id="139"/>
      </w:r>
      <w:commentRangeEnd w:id="140"/>
      <w:r w:rsidR="004E113E">
        <w:rPr>
          <w:rStyle w:val="CommentReference"/>
        </w:rPr>
        <w:commentReference w:id="140"/>
      </w:r>
      <w:r w:rsidR="006071BB">
        <w:rPr>
          <w:b/>
          <w:bCs/>
        </w:rPr>
        <w:t xml:space="preserve">model </w:t>
      </w:r>
      <w:commentRangeEnd w:id="141"/>
      <w:r w:rsidR="001D7856">
        <w:rPr>
          <w:rStyle w:val="CommentReference"/>
        </w:rPr>
        <w:commentReference w:id="141"/>
      </w:r>
      <w:commentRangeEnd w:id="142"/>
      <w:r w:rsidR="004E113E">
        <w:rPr>
          <w:rStyle w:val="CommentReference"/>
        </w:rPr>
        <w:commentReference w:id="142"/>
      </w:r>
      <w:r w:rsidR="006071BB">
        <w:rPr>
          <w:b/>
          <w:bCs/>
        </w:rPr>
        <w:t>that depict</w:t>
      </w:r>
      <w:r w:rsidR="00610584">
        <w:rPr>
          <w:b/>
          <w:bCs/>
        </w:rPr>
        <w:t xml:space="preserve">s </w:t>
      </w:r>
      <w:r w:rsidR="006071BB">
        <w:rPr>
          <w:b/>
          <w:bCs/>
        </w:rPr>
        <w:t xml:space="preserve">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w:t>
      </w:r>
      <w:r w:rsidR="00FD6F7F">
        <w:rPr>
          <w:b/>
          <w:bCs/>
        </w:rPr>
        <w:t xml:space="preserve"> blue,</w:t>
      </w:r>
      <w:r w:rsidR="006071BB">
        <w:rPr>
          <w:b/>
          <w:bCs/>
        </w:rPr>
        <w:t xml:space="preserve"> where the course of the decision proceeds from left to right), the level of</w:t>
      </w:r>
      <w:r w:rsidR="002C31E7">
        <w:rPr>
          <w:b/>
          <w:bCs/>
        </w:rPr>
        <w:t xml:space="preserve"> the</w:t>
      </w:r>
      <w:r w:rsidR="006071BB">
        <w:rPr>
          <w:b/>
          <w:bCs/>
        </w:rPr>
        <w:t xml:space="preserve"> clinician (middle box</w:t>
      </w:r>
      <w:r w:rsidR="00FD6F7F">
        <w:rPr>
          <w:b/>
          <w:bCs/>
        </w:rPr>
        <w:t>, pink</w:t>
      </w:r>
      <w:r w:rsidR="006071BB">
        <w:rPr>
          <w:b/>
          <w:bCs/>
        </w:rPr>
        <w:t>) and the level of the environmental context within which the clinician operates (top box</w:t>
      </w:r>
      <w:r w:rsidR="00FD6F7F">
        <w:rPr>
          <w:b/>
          <w:bCs/>
        </w:rPr>
        <w:t>, yellow</w:t>
      </w:r>
      <w:r w:rsidR="006071BB">
        <w:rPr>
          <w:b/>
          <w:bCs/>
        </w:rPr>
        <w:t xml:space="preserve">).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 xml:space="preserve">the opposite (i.e. a negative relationship). Orange arrows represent links between concepts that </w:t>
      </w:r>
      <w:r w:rsidR="007F120A">
        <w:rPr>
          <w:b/>
          <w:bCs/>
        </w:rPr>
        <w:t>are areas</w:t>
      </w:r>
      <w:r w:rsidR="00604780">
        <w:rPr>
          <w:b/>
          <w:bCs/>
        </w:rPr>
        <w:t xml:space="preserve"> for future research</w:t>
      </w:r>
      <w:r w:rsidR="007F120A">
        <w:rPr>
          <w:b/>
          <w:bCs/>
        </w:rPr>
        <w:t>.</w:t>
      </w:r>
      <w:r w:rsidR="00604780">
        <w:rPr>
          <w:b/>
          <w:bCs/>
        </w:rPr>
        <w:t xml:space="preserve"> </w:t>
      </w:r>
      <w:r w:rsidR="004E113E">
        <w:rPr>
          <w:b/>
          <w:bCs/>
        </w:rPr>
        <w:t>Light grey boxes represent factors that are known to affect decisions and confidence within the psychology literature but are currently less understood in the context of medical decisions.</w:t>
      </w:r>
      <w:commentRangeStart w:id="143"/>
      <w:commentRangeEnd w:id="143"/>
      <w:r w:rsidR="00AA6770">
        <w:rPr>
          <w:rStyle w:val="CommentReference"/>
        </w:rPr>
        <w:commentReference w:id="143"/>
      </w:r>
    </w:p>
    <w:p w14:paraId="63FDAD03" w14:textId="77777777" w:rsidR="008E1B63" w:rsidRDefault="008E1B63">
      <w:pPr>
        <w:rPr>
          <w:b/>
          <w:bCs/>
          <w:sz w:val="28"/>
          <w:szCs w:val="28"/>
        </w:rPr>
      </w:pPr>
    </w:p>
    <w:p w14:paraId="19DA3AED" w14:textId="4F5C74AF" w:rsidR="00CC44EB" w:rsidRDefault="00CC44EB">
      <w:pPr>
        <w:rPr>
          <w:b/>
          <w:bCs/>
          <w:sz w:val="28"/>
          <w:szCs w:val="28"/>
        </w:rPr>
      </w:pPr>
      <w:commentRangeStart w:id="144"/>
      <w:r>
        <w:rPr>
          <w:b/>
          <w:bCs/>
          <w:sz w:val="28"/>
          <w:szCs w:val="28"/>
        </w:rPr>
        <w:t>DISCUSSION</w:t>
      </w:r>
      <w:commentRangeEnd w:id="144"/>
      <w:r w:rsidR="001D7856">
        <w:rPr>
          <w:rStyle w:val="CommentReference"/>
        </w:rPr>
        <w:commentReference w:id="144"/>
      </w:r>
    </w:p>
    <w:p w14:paraId="405500B4" w14:textId="1B2A3CDE" w:rsidR="00AD238B" w:rsidRDefault="00AD238B">
      <w:pPr>
        <w:rPr>
          <w:b/>
          <w:bCs/>
          <w:sz w:val="28"/>
          <w:szCs w:val="28"/>
        </w:rPr>
      </w:pPr>
    </w:p>
    <w:p w14:paraId="7EE6A96D" w14:textId="6CBACECD"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r w:rsidR="00F655E3">
        <w:rPr>
          <w:vertAlign w:val="superscript"/>
        </w:rPr>
        <w:t>85</w:t>
      </w:r>
      <w:r w:rsidR="00F655E3">
        <w:t>.</w:t>
      </w:r>
    </w:p>
    <w:p w14:paraId="4D536CA4" w14:textId="77777777" w:rsidR="00E50752" w:rsidRDefault="00E50752" w:rsidP="00F655E3"/>
    <w:p w14:paraId="175F8DDF" w14:textId="3C628226" w:rsidR="00331FEB" w:rsidRDefault="00331FEB" w:rsidP="00331FEB">
      <w:commentRangeStart w:id="145"/>
      <w:r>
        <w:lastRenderedPageBreak/>
        <w:t>O</w:t>
      </w:r>
      <w:commentRangeEnd w:id="145"/>
      <w:r w:rsidR="00C422A2">
        <w:rPr>
          <w:rStyle w:val="CommentReference"/>
        </w:rPr>
        <w:commentReference w:id="145"/>
      </w:r>
      <w:r>
        <w:t>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w:t>
      </w:r>
      <w:commentRangeStart w:id="146"/>
      <w:r>
        <w:t xml:space="preserve">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r>
        <w:rPr>
          <w:vertAlign w:val="superscript"/>
        </w:rPr>
        <w:t>6</w:t>
      </w:r>
      <w:r w:rsidR="00225CC6">
        <w:rPr>
          <w:vertAlign w:val="superscript"/>
        </w:rPr>
        <w:t xml:space="preserve"> </w:t>
      </w:r>
      <w:r w:rsidR="00225CC6">
        <w:t>and ordering of unnecessary tests</w:t>
      </w:r>
      <w:r w:rsidR="00225CC6" w:rsidRPr="00225CC6">
        <w:rPr>
          <w:vertAlign w:val="superscript"/>
          <w:rPrChange w:id="147" w:author="Sriraj Aiyer" w:date="2024-08-22T15:23:00Z">
            <w:rPr/>
          </w:rPrChange>
        </w:rPr>
        <w:t>47</w:t>
      </w:r>
      <w:commentRangeStart w:id="148"/>
      <w:r>
        <w:t>.</w:t>
      </w:r>
      <w:commentRangeEnd w:id="148"/>
      <w:r w:rsidR="002F2B15">
        <w:rPr>
          <w:rStyle w:val="CommentReference"/>
        </w:rPr>
        <w:commentReference w:id="148"/>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 </w:t>
      </w:r>
      <w:commentRangeEnd w:id="146"/>
      <w:r>
        <w:rPr>
          <w:rStyle w:val="CommentReference"/>
        </w:rPr>
        <w:commentReference w:id="146"/>
      </w:r>
      <w:r w:rsidRPr="009C6D45">
        <w:t xml:space="preserve"> </w:t>
      </w:r>
      <w:r>
        <w:t xml:space="preserve">Findings from metacognition are already being used to inform educational practices outside medicine to improve students’ memory </w:t>
      </w:r>
      <w:commentRangeStart w:id="149"/>
      <w:commentRangeEnd w:id="149"/>
      <w:r>
        <w:rPr>
          <w:rStyle w:val="CommentReference"/>
        </w:rPr>
        <w:commentReference w:id="149"/>
      </w:r>
      <w:r>
        <w:t>retention</w:t>
      </w:r>
      <w:r w:rsidRPr="00DA3C2A">
        <w:rPr>
          <w:vertAlign w:val="superscript"/>
        </w:rPr>
        <w:t>8</w:t>
      </w:r>
      <w:r>
        <w:rPr>
          <w:vertAlign w:val="superscript"/>
        </w:rPr>
        <w:t>7</w:t>
      </w:r>
      <w:r w:rsidRPr="00DA3C2A">
        <w:rPr>
          <w:vertAlign w:val="superscript"/>
        </w:rPr>
        <w:t>,8</w:t>
      </w:r>
      <w:r>
        <w:rPr>
          <w:vertAlign w:val="superscript"/>
        </w:rPr>
        <w:t>8</w:t>
      </w:r>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 expressions of uncertainty.</w:t>
      </w:r>
    </w:p>
    <w:p w14:paraId="686BA33A" w14:textId="77777777" w:rsidR="00331FEB" w:rsidRDefault="00331FEB" w:rsidP="00331FEB"/>
    <w:p w14:paraId="2E0689EF" w14:textId="4461BF91" w:rsidR="00331FEB" w:rsidRPr="00E018C1" w:rsidRDefault="004E113E" w:rsidP="00331FEB">
      <w:r>
        <w:t xml:space="preserve"> </w:t>
      </w:r>
      <w:commentRangeStart w:id="150"/>
      <w:commentRangeStart w:id="151"/>
      <w:r>
        <w:t xml:space="preserve">This review has shown how confidence is associated with many aspects of the patient care process, illustrating how </w:t>
      </w:r>
      <w:r w:rsidR="00DD737F">
        <w:t xml:space="preserve">confidence judgements </w:t>
      </w:r>
      <w:r>
        <w:t xml:space="preserve">influence clinicians’ behaviour. </w:t>
      </w:r>
      <w:commentRangeEnd w:id="150"/>
      <w:r>
        <w:rPr>
          <w:rStyle w:val="CommentReference"/>
        </w:rPr>
        <w:commentReference w:id="150"/>
      </w:r>
      <w:r w:rsidR="009C6D45">
        <w:t xml:space="preserve">Given that we find limited evidence of calibration of diagnostic confidence, one can surmise a link between confidence miscalibration and suboptimal patient care. </w:t>
      </w:r>
      <w:r w:rsidR="00521C6B">
        <w:t xml:space="preserve">With this in mind, we propose a conceptual model of the diagnostic decision process. We use this to reflect other different clinician and contextual factors differently impact accuracy and confidence. </w:t>
      </w:r>
      <w:commentRangeStart w:id="152"/>
      <w:r w:rsidR="00521C6B">
        <w:t xml:space="preserve">Considering the work environment is important given our findings of lower confidence due to environmental </w:t>
      </w:r>
      <w:commentRangeEnd w:id="152"/>
      <w:r w:rsidR="00521C6B">
        <w:rPr>
          <w:rStyle w:val="CommentReference"/>
        </w:rPr>
        <w:commentReference w:id="152"/>
      </w:r>
      <w:r w:rsidR="00521C6B">
        <w:t>factors such as shift busyness and time pressures. This corresponds with other findings of stress being associated with decreased confidence for intermediate levels of uncertainty</w:t>
      </w:r>
      <w:r w:rsidR="00521C6B">
        <w:rPr>
          <w:vertAlign w:val="superscript"/>
        </w:rPr>
        <w:t>89</w:t>
      </w:r>
      <w:r w:rsidR="00521C6B">
        <w:t xml:space="preserve"> and this stress could be contributed to by the healthcare environment that the clinician operates in.</w:t>
      </w:r>
      <w:r w:rsidR="00DB747E">
        <w:t xml:space="preserve"> Future interventions on diagnosis can refer to this model to understand the part of the decision process at which they are administering the intervention. </w:t>
      </w:r>
      <w:r w:rsidR="00FD688E">
        <w:t>This model also demonstrates the importance of human factors within healthcare and how environmental aspects can inform an individual’s decision process.</w:t>
      </w:r>
      <w:commentRangeEnd w:id="151"/>
      <w:r w:rsidR="007F6276">
        <w:rPr>
          <w:rStyle w:val="CommentReference"/>
        </w:rPr>
        <w:commentReference w:id="151"/>
      </w:r>
      <w:r w:rsidR="00FD688E">
        <w:t xml:space="preserve"> </w:t>
      </w:r>
    </w:p>
    <w:p w14:paraId="3A9B94BF" w14:textId="77777777" w:rsidR="0014180A" w:rsidRDefault="0014180A" w:rsidP="0014180A"/>
    <w:p w14:paraId="1DF7308D" w14:textId="4B89FD2F" w:rsidR="0014180A" w:rsidRPr="00FE0A2D" w:rsidRDefault="00B235C2" w:rsidP="00AB3207">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commentRangeStart w:id="153"/>
      <w:r w:rsidR="0014180A">
        <w:t>but not as a primary variable for study</w:t>
      </w:r>
      <w:commentRangeEnd w:id="153"/>
      <w:r w:rsidR="009636D5">
        <w:rPr>
          <w:rStyle w:val="CommentReference"/>
        </w:rPr>
        <w:commentReference w:id="153"/>
      </w:r>
      <w:r w:rsidR="0014180A">
        <w:t xml:space="preserve">. </w:t>
      </w:r>
      <w:commentRangeStart w:id="154"/>
      <w:r w:rsidR="0014180A">
        <w:t>Future work would benefit from standardised measures of confidence</w:t>
      </w:r>
      <w:commentRangeStart w:id="155"/>
      <w:r w:rsidR="0014180A">
        <w:t xml:space="preserve">, </w:t>
      </w:r>
      <w:commentRangeStart w:id="156"/>
      <w:r w:rsidR="0014180A">
        <w:t>as well as studying confidence itself in more detail</w:t>
      </w:r>
      <w:commentRangeEnd w:id="154"/>
      <w:r w:rsidR="0014180A">
        <w:rPr>
          <w:rStyle w:val="CommentReference"/>
        </w:rPr>
        <w:commentReference w:id="154"/>
      </w:r>
      <w:commentRangeEnd w:id="155"/>
      <w:r w:rsidR="0014180A">
        <w:rPr>
          <w:rStyle w:val="CommentReference"/>
        </w:rPr>
        <w:commentReference w:id="155"/>
      </w:r>
      <w:commentRangeEnd w:id="156"/>
      <w:r w:rsidR="000F0D84">
        <w:rPr>
          <w:rStyle w:val="CommentReference"/>
        </w:rPr>
        <w:commentReference w:id="156"/>
      </w:r>
      <w:r w:rsidR="0014180A">
        <w:t xml:space="preserve">. </w:t>
      </w:r>
    </w:p>
    <w:p w14:paraId="40BF0640" w14:textId="7B5FA2C2" w:rsidR="00C2407D" w:rsidRDefault="00C2407D">
      <w:pPr>
        <w:rPr>
          <w:b/>
          <w:bCs/>
          <w:sz w:val="28"/>
          <w:szCs w:val="28"/>
        </w:rPr>
      </w:pPr>
    </w:p>
    <w:p w14:paraId="272A3651" w14:textId="2C94DC84" w:rsidR="00DC180D" w:rsidRDefault="00DC180D">
      <w:pPr>
        <w:rPr>
          <w:ins w:id="157" w:author="Sriraj Aiyer" w:date="2024-08-22T15:20:00Z"/>
          <w:b/>
          <w:bCs/>
          <w:sz w:val="28"/>
          <w:szCs w:val="28"/>
        </w:rPr>
      </w:pP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lastRenderedPageBreak/>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2138828" w14:textId="0523B795"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Effects of (</w:t>
      </w:r>
      <w:proofErr w:type="spellStart"/>
      <w:r w:rsidR="00314850">
        <w:t>miscalibrated</w:t>
      </w:r>
      <w:proofErr w:type="spellEnd"/>
      <w:r w:rsidR="00314850">
        <w:t xml:space="preserve">)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counter-evidence,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r w:rsidR="00521C6B">
        <w:rPr>
          <w:vertAlign w:val="superscript"/>
        </w:rPr>
        <w:t>90</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The use of high-fidelity</w:t>
      </w:r>
      <w:r w:rsidR="002E09A6">
        <w:t xml:space="preserve"> or virtual reality</w:t>
      </w:r>
      <w:r w:rsidR="00441CCB">
        <w:t xml:space="preserve"> simulations </w:t>
      </w:r>
      <w:r w:rsidR="00D401EC">
        <w:t xml:space="preserve">may </w:t>
      </w:r>
      <w:r w:rsidR="00441CCB">
        <w:t>also</w:t>
      </w:r>
      <w:r w:rsidR="00D401EC">
        <w:t xml:space="preserve"> be</w:t>
      </w:r>
      <w:r w:rsidR="00441CCB">
        <w:t xml:space="preserve">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356B360D" w:rsidR="00335182" w:rsidRDefault="00521C6B">
      <w:r>
        <w:t xml:space="preserve">Secondly, </w:t>
      </w:r>
      <w:commentRangeStart w:id="158"/>
      <w:r w:rsidR="00256BDD">
        <w:t>the vast majority of</w:t>
      </w:r>
      <w:r w:rsidR="00B317FA">
        <w:t xml:space="preserve"> </w:t>
      </w:r>
      <w:commentRangeEnd w:id="158"/>
      <w:r w:rsidR="00436354">
        <w:rPr>
          <w:rStyle w:val="CommentReference"/>
        </w:rPr>
        <w:commentReference w:id="158"/>
      </w:r>
      <w:r w:rsidR="00B317FA">
        <w:t xml:space="preserve">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r w:rsidR="002C11C7">
        <w:rPr>
          <w:vertAlign w:val="superscript"/>
        </w:rPr>
        <w:t>1</w:t>
      </w:r>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r w:rsidR="002C11C7">
        <w:rPr>
          <w:vertAlign w:val="superscript"/>
        </w:rPr>
        <w:t>2</w:t>
      </w:r>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2C11C7">
        <w:rPr>
          <w:vertAlign w:val="superscript"/>
        </w:rPr>
        <w:t>3</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95715D8" w:rsidR="0014769B" w:rsidRDefault="00521C6B">
      <w:pPr>
        <w:rPr>
          <w:ins w:id="159" w:author="Sriraj Aiyer" w:date="2024-08-22T14:53:00Z"/>
        </w:rPr>
      </w:pPr>
      <w:commentRangeStart w:id="160"/>
      <w:r>
        <w:t>Finally, t</w:t>
      </w:r>
      <w:commentRangeStart w:id="161"/>
      <w:del w:id="162" w:author="Sriraj Aiyer" w:date="2024-07-24T13:28:00Z">
        <w:r w:rsidR="00A53F9B" w:rsidDel="00521C6B">
          <w:delText>T</w:delText>
        </w:r>
      </w:del>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2C11C7">
        <w:rPr>
          <w:vertAlign w:val="superscript"/>
        </w:rPr>
        <w:t>4</w:t>
      </w:r>
      <w:r w:rsidR="002B58D2" w:rsidRPr="002B58D2">
        <w:rPr>
          <w:vertAlign w:val="superscript"/>
        </w:rPr>
        <w:t>,</w:t>
      </w:r>
      <w:r w:rsidR="002B58D2">
        <w:rPr>
          <w:vertAlign w:val="superscript"/>
        </w:rPr>
        <w:t>9</w:t>
      </w:r>
      <w:r w:rsidR="002C11C7">
        <w:rPr>
          <w:vertAlign w:val="superscript"/>
        </w:rPr>
        <w:t>5</w:t>
      </w:r>
      <w:r w:rsidR="00A53F9B">
        <w:t xml:space="preserve">. Hence, whilst task-level or environmental factors affect confidence and calibration, individual clinicians may also have trait-level factors that </w:t>
      </w:r>
      <w:r w:rsidR="00137D4D">
        <w:t xml:space="preserve">are </w:t>
      </w:r>
      <w:r w:rsidR="00A53F9B">
        <w:t>predictive too.</w:t>
      </w:r>
      <w:commentRangeEnd w:id="161"/>
      <w:r w:rsidR="00436354">
        <w:rPr>
          <w:rStyle w:val="CommentReference"/>
        </w:rPr>
        <w:commentReference w:id="161"/>
      </w:r>
      <w:commentRangeEnd w:id="160"/>
      <w:r w:rsidR="00DB747E">
        <w:rPr>
          <w:rStyle w:val="CommentReference"/>
        </w:rPr>
        <w:commentReference w:id="160"/>
      </w:r>
    </w:p>
    <w:p w14:paraId="4CEDFF98" w14:textId="602B3C53" w:rsidR="008B4ED7" w:rsidRDefault="008B4ED7">
      <w:pPr>
        <w:rPr>
          <w:ins w:id="163" w:author="Sriraj Aiyer" w:date="2024-08-22T14:53:00Z"/>
        </w:rPr>
      </w:pPr>
    </w:p>
    <w:p w14:paraId="75B61CA8" w14:textId="77777777" w:rsidR="008B4ED7" w:rsidRDefault="008B4ED7"/>
    <w:p w14:paraId="62281024" w14:textId="77777777" w:rsidR="004326DB" w:rsidRPr="004326DB" w:rsidRDefault="004326DB"/>
    <w:p w14:paraId="67B8B575" w14:textId="40B96860" w:rsidR="00CC44EB" w:rsidRDefault="00CC44EB">
      <w:pPr>
        <w:rPr>
          <w:b/>
          <w:bCs/>
          <w:sz w:val="28"/>
          <w:szCs w:val="28"/>
        </w:rPr>
      </w:pPr>
      <w:r>
        <w:rPr>
          <w:b/>
          <w:bCs/>
          <w:sz w:val="28"/>
          <w:szCs w:val="28"/>
        </w:rPr>
        <w:lastRenderedPageBreak/>
        <w:t>CONCLUSIONS</w:t>
      </w:r>
    </w:p>
    <w:p w14:paraId="23E609A9" w14:textId="0E4C9ABD" w:rsidR="00CC44EB" w:rsidRDefault="00CC44EB">
      <w:pPr>
        <w:rPr>
          <w:b/>
          <w:bCs/>
          <w:sz w:val="28"/>
          <w:szCs w:val="28"/>
        </w:rPr>
      </w:pPr>
    </w:p>
    <w:p w14:paraId="2BD907F3" w14:textId="1FA37866" w:rsidR="0031123B" w:rsidRDefault="00F16A05">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 we identified several papers that underscore how confidence affects the subsequent care pathway of patients</w:t>
      </w:r>
      <w:r w:rsidR="00E65754">
        <w:t xml:space="preserve"> and its importance for future study</w:t>
      </w:r>
      <w:r w:rsidR="000379FE">
        <w:t>.</w:t>
      </w:r>
      <w:r w:rsidR="00DB747E">
        <w:t xml:space="preserve"> We propose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Taken together, </w:t>
      </w:r>
      <w:r w:rsidR="00E50752">
        <w:t xml:space="preserve">we demonstrate </w:t>
      </w:r>
      <w:r w:rsidR="000379FE">
        <w:t xml:space="preserve">how diagnostic confidence </w:t>
      </w:r>
      <w:r w:rsidR="00E50752">
        <w:t>is a result of the individual clinician</w:t>
      </w:r>
      <w:commentRangeStart w:id="164"/>
      <w:r w:rsidR="00E50752">
        <w:t xml:space="preserve">, </w:t>
      </w:r>
      <w:commentRangeEnd w:id="164"/>
      <w:r w:rsidR="00BC2583">
        <w:rPr>
          <w:rStyle w:val="CommentReference"/>
        </w:rPr>
        <w:commentReference w:id="164"/>
      </w:r>
      <w:r w:rsidR="00E50752">
        <w:t>the patient they are treating and the environmental context the clinician works in. Future cognitive or human factors interventions should hence consider their implementation across these levels, a process for which our conceptual model can aid in.</w:t>
      </w:r>
    </w:p>
    <w:p w14:paraId="3EB70DA8" w14:textId="0F93CC9D" w:rsidR="008E5A44" w:rsidRDefault="008E5A44"/>
    <w:p w14:paraId="4D0DFDF2" w14:textId="3522CF85" w:rsidR="00800160" w:rsidRPr="00CC44EB" w:rsidRDefault="00800160" w:rsidP="00800160">
      <w:pPr>
        <w:rPr>
          <w:b/>
          <w:bCs/>
          <w:sz w:val="28"/>
          <w:szCs w:val="28"/>
        </w:rPr>
      </w:pPr>
      <w:r>
        <w:rPr>
          <w:b/>
          <w:bCs/>
          <w:sz w:val="28"/>
          <w:szCs w:val="28"/>
        </w:rPr>
        <w:t>ACKNOWLEDGEMENTS</w:t>
      </w:r>
    </w:p>
    <w:p w14:paraId="341D49B3" w14:textId="62A12760" w:rsidR="008E5A44" w:rsidRDefault="008E5A44"/>
    <w:p w14:paraId="72188EBE" w14:textId="09A4CF19" w:rsidR="008E5A44" w:rsidRDefault="00800160">
      <w:r>
        <w:t>We have no competing interests to disclose. This work was done was undertaken as part of a PhD at the University of Oxford, which was funded by Wolfson College, Oxford.</w:t>
      </w:r>
    </w:p>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9"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20"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1"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2"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3"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4"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5"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6"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lastRenderedPageBreak/>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7"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8"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9"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lastRenderedPageBreak/>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30"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1"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2"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3"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4"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lastRenderedPageBreak/>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5"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6"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lastRenderedPageBreak/>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165" w:author="Sriraj Aiyer" w:date="2024-07-21T19:24:00Z">
            <w:rPr/>
          </w:rPrChange>
        </w:rPr>
        <w:t>Kämmer</w:t>
      </w:r>
      <w:proofErr w:type="spellEnd"/>
      <w:r w:rsidRPr="005F7D5B">
        <w:rPr>
          <w:lang w:val="fr-FR"/>
          <w:rPrChange w:id="166" w:author="Sriraj Aiyer" w:date="2024-07-21T19:24:00Z">
            <w:rPr/>
          </w:rPrChange>
        </w:rPr>
        <w:t xml:space="preserve"> JE, </w:t>
      </w:r>
      <w:proofErr w:type="spellStart"/>
      <w:r w:rsidRPr="005F7D5B">
        <w:rPr>
          <w:lang w:val="fr-FR"/>
          <w:rPrChange w:id="167" w:author="Sriraj Aiyer" w:date="2024-07-21T19:24:00Z">
            <w:rPr/>
          </w:rPrChange>
        </w:rPr>
        <w:t>Schauber</w:t>
      </w:r>
      <w:proofErr w:type="spellEnd"/>
      <w:r w:rsidRPr="005F7D5B">
        <w:rPr>
          <w:lang w:val="fr-FR"/>
          <w:rPrChange w:id="168" w:author="Sriraj Aiyer" w:date="2024-07-21T19:24:00Z">
            <w:rPr/>
          </w:rPrChange>
        </w:rPr>
        <w:t xml:space="preserve"> SK, </w:t>
      </w:r>
      <w:proofErr w:type="spellStart"/>
      <w:r w:rsidRPr="005F7D5B">
        <w:rPr>
          <w:lang w:val="fr-FR"/>
          <w:rPrChange w:id="169" w:author="Sriraj Aiyer" w:date="2024-07-21T19:24:00Z">
            <w:rPr/>
          </w:rPrChange>
        </w:rPr>
        <w:t>Hautz</w:t>
      </w:r>
      <w:proofErr w:type="spellEnd"/>
      <w:r w:rsidRPr="005F7D5B">
        <w:rPr>
          <w:lang w:val="fr-FR"/>
          <w:rPrChange w:id="170" w:author="Sriraj Aiyer" w:date="2024-07-21T19:24:00Z">
            <w:rPr/>
          </w:rPrChange>
        </w:rPr>
        <w:t xml:space="preserve"> SC, </w:t>
      </w:r>
      <w:proofErr w:type="spellStart"/>
      <w:r w:rsidRPr="005F7D5B">
        <w:rPr>
          <w:lang w:val="fr-FR"/>
          <w:rPrChange w:id="171" w:author="Sriraj Aiyer" w:date="2024-07-21T19:24:00Z">
            <w:rPr/>
          </w:rPrChange>
        </w:rPr>
        <w:t>Stroben</w:t>
      </w:r>
      <w:proofErr w:type="spellEnd"/>
      <w:r w:rsidRPr="005F7D5B">
        <w:rPr>
          <w:lang w:val="fr-FR"/>
          <w:rPrChange w:id="172" w:author="Sriraj Aiyer" w:date="2024-07-21T19:24:00Z">
            <w:rPr/>
          </w:rPrChange>
        </w:rPr>
        <w:t xml:space="preserve"> F, </w:t>
      </w:r>
      <w:proofErr w:type="spellStart"/>
      <w:r w:rsidRPr="005F7D5B">
        <w:rPr>
          <w:lang w:val="fr-FR"/>
          <w:rPrChange w:id="173" w:author="Sriraj Aiyer" w:date="2024-07-21T19:24:00Z">
            <w:rPr/>
          </w:rPrChange>
        </w:rPr>
        <w:t>Hautz</w:t>
      </w:r>
      <w:proofErr w:type="spellEnd"/>
      <w:r w:rsidRPr="005F7D5B">
        <w:rPr>
          <w:lang w:val="fr-FR"/>
          <w:rPrChange w:id="174" w:author="Sriraj Aiyer" w:date="2024-07-21T19:24: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7"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8"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9"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40"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w:t>
      </w:r>
      <w:r w:rsidRPr="00B20FE9">
        <w:lastRenderedPageBreak/>
        <w:t xml:space="preserve">perceptual-cognitive bias in radiologists. </w:t>
      </w:r>
      <w:hyperlink r:id="rId41"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2"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43"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4" w:history="1">
        <w:r w:rsidRPr="00655B03">
          <w:rPr>
            <w:rStyle w:val="Hyperlink"/>
          </w:rPr>
          <w:t>Hand</w:t>
        </w:r>
      </w:hyperlink>
      <w:r w:rsidRPr="00A23C54">
        <w:t xml:space="preserve">. 2013 Dec;8(4):430-3. </w:t>
      </w:r>
    </w:p>
    <w:p w14:paraId="32330089" w14:textId="751CD4EC"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0D370880" w14:textId="797D765E" w:rsidR="00E769CD" w:rsidRDefault="00E769CD" w:rsidP="001B56E1">
      <w:pPr>
        <w:pStyle w:val="ListParagraph"/>
        <w:numPr>
          <w:ilvl w:val="0"/>
          <w:numId w:val="2"/>
        </w:numPr>
      </w:pPr>
      <w:proofErr w:type="spellStart"/>
      <w:r>
        <w:t>Kaanders</w:t>
      </w:r>
      <w:proofErr w:type="spellEnd"/>
      <w:r>
        <w:t xml:space="preserve"> P, Sepulveda P, </w:t>
      </w:r>
      <w:proofErr w:type="spellStart"/>
      <w:r>
        <w:t>Folke</w:t>
      </w:r>
      <w:proofErr w:type="spellEnd"/>
      <w:r>
        <w:t xml:space="preserve"> T, </w:t>
      </w:r>
      <w:proofErr w:type="spellStart"/>
      <w:r>
        <w:t>Ortoleva</w:t>
      </w:r>
      <w:proofErr w:type="spellEnd"/>
      <w:r>
        <w:t xml:space="preserve"> P, De Martino B. Humans actively sample evidence to support prior beliefs. </w:t>
      </w:r>
      <w:proofErr w:type="spellStart"/>
      <w:r>
        <w:t>Elife</w:t>
      </w:r>
      <w:proofErr w:type="spellEnd"/>
      <w:r>
        <w:t>. 2022 Apr 11;11:e71768.</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7538C0FB" w14:textId="028CD8D9" w:rsidR="00F655E3" w:rsidRDefault="00F655E3" w:rsidP="00F655E3">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3DCFD27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2C528180" w14:textId="244D23D0" w:rsidR="002B58D2" w:rsidRDefault="002B58D2" w:rsidP="002B58D2">
      <w:pPr>
        <w:pStyle w:val="ListParagraph"/>
        <w:numPr>
          <w:ilvl w:val="0"/>
          <w:numId w:val="2"/>
        </w:numPr>
      </w:pPr>
      <w:r w:rsidRPr="002B58D2">
        <w:lastRenderedPageBreak/>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42096225" w:rsidR="00441CCB" w:rsidRDefault="00441CCB"/>
    <w:p w14:paraId="18A82919" w14:textId="6193894E" w:rsidR="00441CCB" w:rsidRDefault="00441CCB"/>
    <w:p w14:paraId="56C81550" w14:textId="55D24E1D" w:rsidR="00441CCB" w:rsidRPr="000078DF" w:rsidRDefault="00441CCB" w:rsidP="00441CCB">
      <w:pPr>
        <w:rPr>
          <w:b/>
          <w:bCs/>
        </w:rPr>
      </w:pPr>
      <w:r w:rsidRPr="000078DF">
        <w:rPr>
          <w:b/>
          <w:bCs/>
        </w:rPr>
        <w:t>TABLE 2: Full Table of Included Studies</w:t>
      </w:r>
      <w:r w:rsidR="00E5061A">
        <w:rPr>
          <w:b/>
          <w:bCs/>
        </w:rPr>
        <w:t xml:space="preserve"> in Alphabetical Order</w:t>
      </w:r>
      <w:r>
        <w:rPr>
          <w:b/>
          <w:bCs/>
        </w:rPr>
        <w:t xml:space="preserve"> (Supplemental)</w:t>
      </w:r>
    </w:p>
    <w:p w14:paraId="54E68769" w14:textId="67FE9DB5" w:rsidR="00441CCB" w:rsidDel="00EF2E74" w:rsidRDefault="00441CCB" w:rsidP="00441CCB">
      <w:pPr>
        <w:rPr>
          <w:del w:id="175" w:author="Sriraj Aiyer" w:date="2024-08-22T15:43:00Z"/>
        </w:rPr>
      </w:pPr>
    </w:p>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rsidDel="00EF2E74" w14:paraId="14051F71" w14:textId="5F4ED5B8" w:rsidTr="002066A6">
        <w:trPr>
          <w:del w:id="176" w:author="Sriraj Aiyer" w:date="2024-08-22T15:43:00Z"/>
        </w:trPr>
        <w:tc>
          <w:tcPr>
            <w:tcW w:w="1696" w:type="dxa"/>
          </w:tcPr>
          <w:p w14:paraId="2AE5AFD2" w14:textId="2E00B568" w:rsidR="00441CCB" w:rsidDel="00EF2E74" w:rsidRDefault="00441CCB" w:rsidP="002066A6">
            <w:pPr>
              <w:rPr>
                <w:del w:id="177" w:author="Sriraj Aiyer" w:date="2024-08-22T15:43:00Z"/>
                <w:rFonts w:ascii="Calibri" w:hAnsi="Calibri"/>
                <w:color w:val="000000"/>
              </w:rPr>
            </w:pPr>
            <w:del w:id="178" w:author="Sriraj Aiyer" w:date="2024-08-22T15:43:00Z">
              <w:r w:rsidDel="00EF2E74">
                <w:rPr>
                  <w:rFonts w:ascii="Calibri" w:hAnsi="Calibri"/>
                  <w:color w:val="000000"/>
                </w:rPr>
                <w:delText>Author(s)</w:delText>
              </w:r>
            </w:del>
          </w:p>
        </w:tc>
        <w:tc>
          <w:tcPr>
            <w:tcW w:w="2165" w:type="dxa"/>
          </w:tcPr>
          <w:p w14:paraId="4896DB9D" w14:textId="593C76CC" w:rsidR="00441CCB" w:rsidDel="00EF2E74" w:rsidRDefault="00441CCB" w:rsidP="002066A6">
            <w:pPr>
              <w:rPr>
                <w:del w:id="179" w:author="Sriraj Aiyer" w:date="2024-08-22T15:43:00Z"/>
                <w:rFonts w:ascii="Calibri" w:hAnsi="Calibri"/>
                <w:color w:val="000000"/>
              </w:rPr>
            </w:pPr>
            <w:del w:id="180" w:author="Sriraj Aiyer" w:date="2024-08-22T15:43:00Z">
              <w:r w:rsidDel="00EF2E74">
                <w:rPr>
                  <w:rFonts w:ascii="Calibri" w:hAnsi="Calibri"/>
                  <w:color w:val="000000"/>
                </w:rPr>
                <w:delText>Title</w:delText>
              </w:r>
            </w:del>
          </w:p>
        </w:tc>
        <w:tc>
          <w:tcPr>
            <w:tcW w:w="812" w:type="dxa"/>
          </w:tcPr>
          <w:p w14:paraId="5E73E515" w14:textId="2D7A9265" w:rsidR="00441CCB" w:rsidDel="00EF2E74" w:rsidRDefault="00441CCB" w:rsidP="002066A6">
            <w:pPr>
              <w:rPr>
                <w:del w:id="181" w:author="Sriraj Aiyer" w:date="2024-08-22T15:43:00Z"/>
              </w:rPr>
            </w:pPr>
            <w:del w:id="182" w:author="Sriraj Aiyer" w:date="2024-08-22T15:43:00Z">
              <w:r w:rsidDel="00EF2E74">
                <w:delText>Year</w:delText>
              </w:r>
            </w:del>
          </w:p>
        </w:tc>
        <w:tc>
          <w:tcPr>
            <w:tcW w:w="1288" w:type="dxa"/>
          </w:tcPr>
          <w:p w14:paraId="1F2848AC" w14:textId="38D20E16" w:rsidR="00441CCB" w:rsidDel="00EF2E74" w:rsidRDefault="00441CCB" w:rsidP="002066A6">
            <w:pPr>
              <w:rPr>
                <w:del w:id="183" w:author="Sriraj Aiyer" w:date="2024-08-22T15:43:00Z"/>
              </w:rPr>
            </w:pPr>
            <w:del w:id="184" w:author="Sriraj Aiyer" w:date="2024-08-22T15:43:00Z">
              <w:r w:rsidDel="00EF2E74">
                <w:delText>Discipline</w:delText>
              </w:r>
            </w:del>
          </w:p>
        </w:tc>
        <w:tc>
          <w:tcPr>
            <w:tcW w:w="1608" w:type="dxa"/>
          </w:tcPr>
          <w:p w14:paraId="6778B37E" w14:textId="752D95B1" w:rsidR="00441CCB" w:rsidDel="00EF2E74" w:rsidRDefault="00441CCB" w:rsidP="002066A6">
            <w:pPr>
              <w:rPr>
                <w:del w:id="185" w:author="Sriraj Aiyer" w:date="2024-08-22T15:43:00Z"/>
              </w:rPr>
            </w:pPr>
            <w:del w:id="186" w:author="Sriraj Aiyer" w:date="2024-08-22T15:43:00Z">
              <w:r w:rsidDel="00EF2E74">
                <w:delText>Methodology</w:delText>
              </w:r>
            </w:del>
          </w:p>
        </w:tc>
        <w:tc>
          <w:tcPr>
            <w:tcW w:w="1441" w:type="dxa"/>
          </w:tcPr>
          <w:p w14:paraId="1C8ACDC7" w14:textId="26BDED8C" w:rsidR="00441CCB" w:rsidDel="00EF2E74" w:rsidRDefault="00441CCB" w:rsidP="002066A6">
            <w:pPr>
              <w:rPr>
                <w:del w:id="187" w:author="Sriraj Aiyer" w:date="2024-08-22T15:43:00Z"/>
              </w:rPr>
            </w:pPr>
            <w:del w:id="188" w:author="Sriraj Aiyer" w:date="2024-08-22T15:43:00Z">
              <w:r w:rsidDel="00EF2E74">
                <w:delText>Measure of Confidence</w:delText>
              </w:r>
            </w:del>
          </w:p>
        </w:tc>
      </w:tr>
      <w:tr w:rsidR="00441CCB" w:rsidDel="00EF2E74" w14:paraId="3D73AACD" w14:textId="7F660C90" w:rsidTr="002066A6">
        <w:trPr>
          <w:del w:id="189" w:author="Sriraj Aiyer" w:date="2024-08-22T15:43:00Z"/>
        </w:trPr>
        <w:tc>
          <w:tcPr>
            <w:tcW w:w="1696" w:type="dxa"/>
          </w:tcPr>
          <w:p w14:paraId="2393E4DB" w14:textId="011D1F6D" w:rsidR="00441CCB" w:rsidDel="00EF2E74" w:rsidRDefault="00441CCB" w:rsidP="002066A6">
            <w:pPr>
              <w:rPr>
                <w:del w:id="190" w:author="Sriraj Aiyer" w:date="2024-08-22T15:43:00Z"/>
              </w:rPr>
            </w:pPr>
            <w:del w:id="191" w:author="Sriraj Aiyer" w:date="2024-08-22T15:43:00Z">
              <w:r w:rsidDel="00EF2E74">
                <w:rPr>
                  <w:rFonts w:ascii="Calibri" w:hAnsi="Calibri"/>
                  <w:color w:val="000000"/>
                </w:rPr>
                <w:delText>, M.; Ebert, M.; Vogelmann, R.</w:delText>
              </w:r>
            </w:del>
          </w:p>
        </w:tc>
        <w:tc>
          <w:tcPr>
            <w:tcW w:w="2165" w:type="dxa"/>
          </w:tcPr>
          <w:p w14:paraId="7BBF5EE0" w14:textId="2260306F" w:rsidR="00441CCB" w:rsidDel="00EF2E74" w:rsidRDefault="00441CCB" w:rsidP="002066A6">
            <w:pPr>
              <w:rPr>
                <w:del w:id="192" w:author="Sriraj Aiyer" w:date="2024-08-22T15:43:00Z"/>
              </w:rPr>
            </w:pPr>
            <w:del w:id="193" w:author="Sriraj Aiyer" w:date="2024-08-22T15:43:00Z">
              <w:r w:rsidDel="00EF2E74">
                <w:rPr>
                  <w:rFonts w:ascii="Calibri" w:hAnsi="Calibri"/>
                  <w:color w:val="000000"/>
                </w:rPr>
                <w:delText>A clinical decision support system improves antibiotic therapy for upper urinary tract infection in a randomized single-blinded study.</w:delText>
              </w:r>
            </w:del>
          </w:p>
        </w:tc>
        <w:tc>
          <w:tcPr>
            <w:tcW w:w="812" w:type="dxa"/>
          </w:tcPr>
          <w:p w14:paraId="77A7B5DA" w14:textId="24F626A4" w:rsidR="00441CCB" w:rsidDel="00EF2E74" w:rsidRDefault="00441CCB" w:rsidP="002066A6">
            <w:pPr>
              <w:rPr>
                <w:del w:id="194" w:author="Sriraj Aiyer" w:date="2024-08-22T15:43:00Z"/>
              </w:rPr>
            </w:pPr>
            <w:del w:id="195" w:author="Sriraj Aiyer" w:date="2024-08-22T15:43:00Z">
              <w:r w:rsidDel="00EF2E74">
                <w:rPr>
                  <w:rFonts w:ascii="Calibri" w:hAnsi="Calibri"/>
                  <w:color w:val="000000"/>
                </w:rPr>
                <w:delText>2020</w:delText>
              </w:r>
            </w:del>
          </w:p>
        </w:tc>
        <w:tc>
          <w:tcPr>
            <w:tcW w:w="1288" w:type="dxa"/>
          </w:tcPr>
          <w:p w14:paraId="77F85D69" w14:textId="1B9D72EE" w:rsidR="00441CCB" w:rsidDel="00EF2E74" w:rsidRDefault="00441CCB" w:rsidP="002066A6">
            <w:pPr>
              <w:rPr>
                <w:del w:id="196" w:author="Sriraj Aiyer" w:date="2024-08-22T15:43:00Z"/>
              </w:rPr>
            </w:pPr>
            <w:del w:id="197" w:author="Sriraj Aiyer" w:date="2024-08-22T15:43:00Z">
              <w:r w:rsidDel="00EF2E74">
                <w:rPr>
                  <w:rFonts w:ascii="Calibri" w:hAnsi="Calibri"/>
                  <w:color w:val="000000"/>
                </w:rPr>
                <w:delText>Medical Doctors (Internal Medicine)</w:delText>
              </w:r>
            </w:del>
          </w:p>
        </w:tc>
        <w:tc>
          <w:tcPr>
            <w:tcW w:w="1608" w:type="dxa"/>
          </w:tcPr>
          <w:p w14:paraId="0E2470AC" w14:textId="256FBBCF" w:rsidR="00441CCB" w:rsidDel="00EF2E74" w:rsidRDefault="00441CCB" w:rsidP="002066A6">
            <w:pPr>
              <w:rPr>
                <w:del w:id="198" w:author="Sriraj Aiyer" w:date="2024-08-22T15:43:00Z"/>
              </w:rPr>
            </w:pPr>
            <w:del w:id="199" w:author="Sriraj Aiyer" w:date="2024-08-22T15:43:00Z">
              <w:r w:rsidDel="00EF2E74">
                <w:rPr>
                  <w:rFonts w:ascii="Calibri" w:hAnsi="Calibri"/>
                  <w:color w:val="000000"/>
                </w:rPr>
                <w:delText>Fictive Paper Case</w:delText>
              </w:r>
            </w:del>
          </w:p>
        </w:tc>
        <w:tc>
          <w:tcPr>
            <w:tcW w:w="1441" w:type="dxa"/>
          </w:tcPr>
          <w:p w14:paraId="27031CC6" w14:textId="5E2D0001" w:rsidR="00441CCB" w:rsidDel="00EF2E74" w:rsidRDefault="00441CCB" w:rsidP="002066A6">
            <w:pPr>
              <w:rPr>
                <w:del w:id="200" w:author="Sriraj Aiyer" w:date="2024-08-22T15:43:00Z"/>
                <w:rFonts w:ascii="Calibri" w:hAnsi="Calibri"/>
                <w:color w:val="000000"/>
              </w:rPr>
            </w:pPr>
            <w:del w:id="201" w:author="Sriraj Aiyer" w:date="2024-08-22T15:43:00Z">
              <w:r w:rsidDel="00EF2E74">
                <w:rPr>
                  <w:rFonts w:ascii="Calibri" w:hAnsi="Calibri"/>
                  <w:color w:val="000000"/>
                </w:rPr>
                <w:delText>Confidence in Diagnosis (%)</w:delText>
              </w:r>
            </w:del>
          </w:p>
        </w:tc>
      </w:tr>
      <w:tr w:rsidR="00441CCB" w:rsidDel="00EF2E74" w14:paraId="34AA8CD1" w14:textId="0859C2EB" w:rsidTr="002066A6">
        <w:trPr>
          <w:del w:id="202" w:author="Sriraj Aiyer" w:date="2024-08-22T15:43:00Z"/>
        </w:trPr>
        <w:tc>
          <w:tcPr>
            <w:tcW w:w="1696" w:type="dxa"/>
          </w:tcPr>
          <w:p w14:paraId="196C5045" w14:textId="3E626DF1" w:rsidR="00441CCB" w:rsidDel="00EF2E74" w:rsidRDefault="00441CCB" w:rsidP="002066A6">
            <w:pPr>
              <w:rPr>
                <w:del w:id="203" w:author="Sriraj Aiyer" w:date="2024-08-22T15:43:00Z"/>
              </w:rPr>
            </w:pPr>
            <w:del w:id="204" w:author="Sriraj Aiyer" w:date="2024-08-22T15:43:00Z">
              <w:r w:rsidDel="00EF2E74">
                <w:rPr>
                  <w:rFonts w:ascii="Calibri" w:hAnsi="Calibri"/>
                  <w:color w:val="000000"/>
                </w:rPr>
                <w:delText>Sanger, P. C.; Simianu, V. V.; Gaskill, C. E.; Armstrong, C. A. L.; Hartzler, A. L.; Lordon, R. J.; Lober, W. B.; Evans, H. L.</w:delText>
              </w:r>
            </w:del>
          </w:p>
        </w:tc>
        <w:tc>
          <w:tcPr>
            <w:tcW w:w="2165" w:type="dxa"/>
          </w:tcPr>
          <w:p w14:paraId="6B5019B7" w14:textId="3B7DC4E9" w:rsidR="00441CCB" w:rsidDel="00EF2E74" w:rsidRDefault="00441CCB" w:rsidP="002066A6">
            <w:pPr>
              <w:rPr>
                <w:del w:id="205" w:author="Sriraj Aiyer" w:date="2024-08-22T15:43:00Z"/>
              </w:rPr>
            </w:pPr>
            <w:del w:id="206" w:author="Sriraj Aiyer" w:date="2024-08-22T15:43:00Z">
              <w:r w:rsidDel="00EF2E74">
                <w:rPr>
                  <w:rFonts w:ascii="Calibri" w:hAnsi="Calibri"/>
                  <w:color w:val="000000"/>
                </w:rPr>
                <w:delText>Diagnosing surgical site infection using wound photography: a scenario-based study.</w:delText>
              </w:r>
            </w:del>
          </w:p>
        </w:tc>
        <w:tc>
          <w:tcPr>
            <w:tcW w:w="812" w:type="dxa"/>
          </w:tcPr>
          <w:p w14:paraId="7AF77996" w14:textId="5EDEF4E3" w:rsidR="00441CCB" w:rsidDel="00EF2E74" w:rsidRDefault="00441CCB" w:rsidP="002066A6">
            <w:pPr>
              <w:rPr>
                <w:del w:id="207" w:author="Sriraj Aiyer" w:date="2024-08-22T15:43:00Z"/>
              </w:rPr>
            </w:pPr>
            <w:del w:id="208" w:author="Sriraj Aiyer" w:date="2024-08-22T15:43:00Z">
              <w:r w:rsidDel="00EF2E74">
                <w:rPr>
                  <w:rFonts w:ascii="Calibri" w:hAnsi="Calibri"/>
                  <w:color w:val="000000"/>
                </w:rPr>
                <w:delText>2017</w:delText>
              </w:r>
            </w:del>
          </w:p>
        </w:tc>
        <w:tc>
          <w:tcPr>
            <w:tcW w:w="1288" w:type="dxa"/>
          </w:tcPr>
          <w:p w14:paraId="0300764B" w14:textId="1801C56F" w:rsidR="00441CCB" w:rsidDel="00EF2E74" w:rsidRDefault="00441CCB" w:rsidP="002066A6">
            <w:pPr>
              <w:rPr>
                <w:del w:id="209" w:author="Sriraj Aiyer" w:date="2024-08-22T15:43:00Z"/>
              </w:rPr>
            </w:pPr>
            <w:del w:id="210" w:author="Sriraj Aiyer" w:date="2024-08-22T15:43:00Z">
              <w:r w:rsidDel="00EF2E74">
                <w:rPr>
                  <w:rFonts w:ascii="Calibri" w:hAnsi="Calibri"/>
                  <w:color w:val="000000"/>
                </w:rPr>
                <w:delText>Members of Surgical Infection Society</w:delText>
              </w:r>
            </w:del>
          </w:p>
        </w:tc>
        <w:tc>
          <w:tcPr>
            <w:tcW w:w="1608" w:type="dxa"/>
          </w:tcPr>
          <w:p w14:paraId="43C6C608" w14:textId="760BECB0" w:rsidR="00441CCB" w:rsidDel="00EF2E74" w:rsidRDefault="00441CCB" w:rsidP="002066A6">
            <w:pPr>
              <w:rPr>
                <w:del w:id="211" w:author="Sriraj Aiyer" w:date="2024-08-22T15:43:00Z"/>
              </w:rPr>
            </w:pPr>
            <w:del w:id="212" w:author="Sriraj Aiyer" w:date="2024-08-22T15:43:00Z">
              <w:r w:rsidDel="00EF2E74">
                <w:rPr>
                  <w:rFonts w:ascii="Calibri" w:hAnsi="Calibri"/>
                  <w:color w:val="000000"/>
                </w:rPr>
                <w:delText>5 online scenarios</w:delText>
              </w:r>
            </w:del>
          </w:p>
        </w:tc>
        <w:tc>
          <w:tcPr>
            <w:tcW w:w="1441" w:type="dxa"/>
          </w:tcPr>
          <w:p w14:paraId="3BA7EFE2" w14:textId="609D29CF" w:rsidR="00441CCB" w:rsidDel="00EF2E74" w:rsidRDefault="00441CCB" w:rsidP="002066A6">
            <w:pPr>
              <w:rPr>
                <w:del w:id="213" w:author="Sriraj Aiyer" w:date="2024-08-22T15:43:00Z"/>
                <w:rFonts w:ascii="Calibri" w:hAnsi="Calibri"/>
                <w:color w:val="000000"/>
              </w:rPr>
            </w:pPr>
            <w:del w:id="214" w:author="Sriraj Aiyer" w:date="2024-08-22T15:43:00Z">
              <w:r w:rsidDel="00EF2E74">
                <w:rPr>
                  <w:rFonts w:ascii="Calibri" w:hAnsi="Calibri"/>
                  <w:color w:val="000000"/>
                </w:rPr>
                <w:delText>Confidence in diagnosis (1-10)</w:delText>
              </w:r>
            </w:del>
          </w:p>
        </w:tc>
      </w:tr>
      <w:tr w:rsidR="00441CCB" w:rsidDel="00EF2E74" w14:paraId="32D5D541" w14:textId="3BA88438" w:rsidTr="002066A6">
        <w:trPr>
          <w:del w:id="215" w:author="Sriraj Aiyer" w:date="2024-08-22T15:43:00Z"/>
        </w:trPr>
        <w:tc>
          <w:tcPr>
            <w:tcW w:w="1696" w:type="dxa"/>
          </w:tcPr>
          <w:p w14:paraId="0DE8EDFE" w14:textId="7BDB2CE7" w:rsidR="00441CCB" w:rsidDel="00EF2E74" w:rsidRDefault="00441CCB" w:rsidP="002066A6">
            <w:pPr>
              <w:rPr>
                <w:del w:id="216" w:author="Sriraj Aiyer" w:date="2024-08-22T15:43:00Z"/>
              </w:rPr>
            </w:pPr>
            <w:del w:id="217" w:author="Sriraj Aiyer" w:date="2024-08-22T15:43:00Z">
              <w:r w:rsidDel="00EF2E74">
                <w:rPr>
                  <w:rFonts w:ascii="Calibri" w:hAnsi="Calibri"/>
                  <w:color w:val="000000"/>
                </w:rPr>
                <w:delText>Levin, P. D.; Idrees, S.; Sprung, C. L.; Weissman, C.; Weiss, Y.; Moses, A. E.; Benenson, S.</w:delText>
              </w:r>
            </w:del>
          </w:p>
        </w:tc>
        <w:tc>
          <w:tcPr>
            <w:tcW w:w="2165" w:type="dxa"/>
          </w:tcPr>
          <w:p w14:paraId="3BFEE85D" w14:textId="6BC8B298" w:rsidR="00441CCB" w:rsidDel="00EF2E74" w:rsidRDefault="00441CCB" w:rsidP="002066A6">
            <w:pPr>
              <w:rPr>
                <w:del w:id="218" w:author="Sriraj Aiyer" w:date="2024-08-22T15:43:00Z"/>
              </w:rPr>
            </w:pPr>
            <w:del w:id="219" w:author="Sriraj Aiyer" w:date="2024-08-22T15:43:00Z">
              <w:r w:rsidDel="00EF2E74">
                <w:rPr>
                  <w:rFonts w:ascii="Calibri" w:hAnsi="Calibri"/>
                  <w:color w:val="000000"/>
                </w:rPr>
                <w:delText>Antimicrobial use in the ICU: Indications and accuracy - an observational trial.</w:delText>
              </w:r>
            </w:del>
          </w:p>
        </w:tc>
        <w:tc>
          <w:tcPr>
            <w:tcW w:w="812" w:type="dxa"/>
          </w:tcPr>
          <w:p w14:paraId="3D250F60" w14:textId="5FAFB90C" w:rsidR="00441CCB" w:rsidDel="00EF2E74" w:rsidRDefault="00441CCB" w:rsidP="002066A6">
            <w:pPr>
              <w:rPr>
                <w:del w:id="220" w:author="Sriraj Aiyer" w:date="2024-08-22T15:43:00Z"/>
              </w:rPr>
            </w:pPr>
            <w:del w:id="221" w:author="Sriraj Aiyer" w:date="2024-08-22T15:43:00Z">
              <w:r w:rsidDel="00EF2E74">
                <w:rPr>
                  <w:rFonts w:ascii="Calibri" w:hAnsi="Calibri"/>
                  <w:color w:val="000000"/>
                </w:rPr>
                <w:delText>2012</w:delText>
              </w:r>
            </w:del>
          </w:p>
        </w:tc>
        <w:tc>
          <w:tcPr>
            <w:tcW w:w="1288" w:type="dxa"/>
          </w:tcPr>
          <w:p w14:paraId="51CBBCAD" w14:textId="025E0543" w:rsidR="00441CCB" w:rsidDel="00EF2E74" w:rsidRDefault="00441CCB" w:rsidP="002066A6">
            <w:pPr>
              <w:rPr>
                <w:del w:id="222" w:author="Sriraj Aiyer" w:date="2024-08-22T15:43:00Z"/>
              </w:rPr>
            </w:pPr>
            <w:del w:id="223" w:author="Sriraj Aiyer" w:date="2024-08-22T15:43:00Z">
              <w:r w:rsidDel="00EF2E74">
                <w:rPr>
                  <w:rFonts w:ascii="Calibri" w:hAnsi="Calibri"/>
                  <w:color w:val="000000"/>
                </w:rPr>
                <w:delText>ICU</w:delText>
              </w:r>
            </w:del>
          </w:p>
        </w:tc>
        <w:tc>
          <w:tcPr>
            <w:tcW w:w="1608" w:type="dxa"/>
          </w:tcPr>
          <w:p w14:paraId="10121AC8" w14:textId="4FE09D8D" w:rsidR="00441CCB" w:rsidDel="00EF2E74" w:rsidRDefault="00441CCB" w:rsidP="002066A6">
            <w:pPr>
              <w:rPr>
                <w:del w:id="224" w:author="Sriraj Aiyer" w:date="2024-08-22T15:43:00Z"/>
              </w:rPr>
            </w:pPr>
            <w:del w:id="225" w:author="Sriraj Aiyer" w:date="2024-08-22T15:43:00Z">
              <w:r w:rsidDel="00EF2E74">
                <w:rPr>
                  <w:rFonts w:ascii="Calibri" w:hAnsi="Calibri"/>
                  <w:color w:val="000000"/>
                </w:rPr>
                <w:delText>Observational in ICU</w:delText>
              </w:r>
            </w:del>
          </w:p>
        </w:tc>
        <w:tc>
          <w:tcPr>
            <w:tcW w:w="1441" w:type="dxa"/>
          </w:tcPr>
          <w:p w14:paraId="219A2DA5" w14:textId="32888D7B" w:rsidR="00441CCB" w:rsidDel="00EF2E74" w:rsidRDefault="00441CCB" w:rsidP="002066A6">
            <w:pPr>
              <w:rPr>
                <w:del w:id="226" w:author="Sriraj Aiyer" w:date="2024-08-22T15:43:00Z"/>
                <w:rFonts w:ascii="Calibri" w:hAnsi="Calibri"/>
                <w:color w:val="000000"/>
              </w:rPr>
            </w:pPr>
            <w:del w:id="227" w:author="Sriraj Aiyer" w:date="2024-08-22T15:43:00Z">
              <w:r w:rsidDel="00EF2E74">
                <w:rPr>
                  <w:rFonts w:ascii="Calibri" w:hAnsi="Calibri"/>
                  <w:color w:val="000000"/>
                </w:rPr>
                <w:delText>Certainty of presence of infection when starting patients on antimicrobials</w:delText>
              </w:r>
            </w:del>
          </w:p>
        </w:tc>
      </w:tr>
      <w:tr w:rsidR="00441CCB" w:rsidDel="00EF2E74" w14:paraId="59334267" w14:textId="1C785D3A" w:rsidTr="002066A6">
        <w:trPr>
          <w:del w:id="228" w:author="Sriraj Aiyer" w:date="2024-08-22T15:43:00Z"/>
        </w:trPr>
        <w:tc>
          <w:tcPr>
            <w:tcW w:w="1696" w:type="dxa"/>
          </w:tcPr>
          <w:p w14:paraId="5062EEF0" w14:textId="57A31126" w:rsidR="00441CCB" w:rsidRPr="00EF2E74" w:rsidDel="00EF2E74" w:rsidRDefault="00441CCB" w:rsidP="002066A6">
            <w:pPr>
              <w:rPr>
                <w:del w:id="229" w:author="Sriraj Aiyer" w:date="2024-08-22T15:43:00Z"/>
              </w:rPr>
            </w:pPr>
            <w:del w:id="230" w:author="Sriraj Aiyer" w:date="2024-08-22T15:43:00Z">
              <w:r w:rsidRPr="00EF2E74" w:rsidDel="00EF2E74">
                <w:rPr>
                  <w:rFonts w:ascii="Calibri" w:hAnsi="Calibri"/>
                  <w:color w:val="000000"/>
                </w:rPr>
                <w:delText>Fernandez-Aguilar, Carmen; Martin-Martin, Jose Jesus; Minue Lorenzo, Sergio; Fernandez Ajuria, Alberto</w:delText>
              </w:r>
            </w:del>
          </w:p>
        </w:tc>
        <w:tc>
          <w:tcPr>
            <w:tcW w:w="2165" w:type="dxa"/>
          </w:tcPr>
          <w:p w14:paraId="7E753C3C" w14:textId="13614062" w:rsidR="00441CCB" w:rsidDel="00EF2E74" w:rsidRDefault="00441CCB" w:rsidP="002066A6">
            <w:pPr>
              <w:rPr>
                <w:del w:id="231" w:author="Sriraj Aiyer" w:date="2024-08-22T15:43:00Z"/>
              </w:rPr>
            </w:pPr>
            <w:del w:id="232" w:author="Sriraj Aiyer" w:date="2024-08-22T15:43:00Z">
              <w:r w:rsidDel="00EF2E74">
                <w:rPr>
                  <w:rFonts w:ascii="Calibri" w:hAnsi="Calibri"/>
                  <w:color w:val="000000"/>
                </w:rPr>
                <w:delText>Use of heuristics during the clinical decision process from family care physicians in real conditions.</w:delText>
              </w:r>
            </w:del>
          </w:p>
        </w:tc>
        <w:tc>
          <w:tcPr>
            <w:tcW w:w="812" w:type="dxa"/>
          </w:tcPr>
          <w:p w14:paraId="7294BBD6" w14:textId="4A0D93E4" w:rsidR="00441CCB" w:rsidDel="00EF2E74" w:rsidRDefault="00441CCB" w:rsidP="002066A6">
            <w:pPr>
              <w:rPr>
                <w:del w:id="233" w:author="Sriraj Aiyer" w:date="2024-08-22T15:43:00Z"/>
              </w:rPr>
            </w:pPr>
            <w:del w:id="234" w:author="Sriraj Aiyer" w:date="2024-08-22T15:43:00Z">
              <w:r w:rsidDel="00EF2E74">
                <w:rPr>
                  <w:rFonts w:ascii="Calibri" w:hAnsi="Calibri"/>
                  <w:color w:val="000000"/>
                </w:rPr>
                <w:delText>2022</w:delText>
              </w:r>
            </w:del>
          </w:p>
        </w:tc>
        <w:tc>
          <w:tcPr>
            <w:tcW w:w="1288" w:type="dxa"/>
          </w:tcPr>
          <w:p w14:paraId="4EF6EC44" w14:textId="4EF39A6B" w:rsidR="00441CCB" w:rsidDel="00EF2E74" w:rsidRDefault="00441CCB" w:rsidP="002066A6">
            <w:pPr>
              <w:rPr>
                <w:del w:id="235" w:author="Sriraj Aiyer" w:date="2024-08-22T15:43:00Z"/>
              </w:rPr>
            </w:pPr>
            <w:del w:id="236" w:author="Sriraj Aiyer" w:date="2024-08-22T15:43:00Z">
              <w:r w:rsidDel="00EF2E74">
                <w:rPr>
                  <w:rFonts w:ascii="Calibri" w:hAnsi="Calibri"/>
                  <w:color w:val="000000"/>
                </w:rPr>
                <w:delText>Primary Care</w:delText>
              </w:r>
            </w:del>
          </w:p>
        </w:tc>
        <w:tc>
          <w:tcPr>
            <w:tcW w:w="1608" w:type="dxa"/>
          </w:tcPr>
          <w:p w14:paraId="71D2B95A" w14:textId="1AAE8D38" w:rsidR="00441CCB" w:rsidDel="00EF2E74" w:rsidRDefault="00441CCB" w:rsidP="002066A6">
            <w:pPr>
              <w:rPr>
                <w:del w:id="237" w:author="Sriraj Aiyer" w:date="2024-08-22T15:43:00Z"/>
              </w:rPr>
            </w:pPr>
            <w:del w:id="238" w:author="Sriraj Aiyer" w:date="2024-08-22T15:43:00Z">
              <w:r w:rsidDel="00EF2E74">
                <w:rPr>
                  <w:rFonts w:ascii="Calibri" w:hAnsi="Calibri"/>
                  <w:color w:val="000000"/>
                </w:rPr>
                <w:delText>Real patients presenting with dyspnoea</w:delText>
              </w:r>
            </w:del>
          </w:p>
        </w:tc>
        <w:tc>
          <w:tcPr>
            <w:tcW w:w="1441" w:type="dxa"/>
          </w:tcPr>
          <w:p w14:paraId="3C1DAAEE" w14:textId="16D5A06E" w:rsidR="00441CCB" w:rsidDel="00EF2E74" w:rsidRDefault="00441CCB" w:rsidP="002066A6">
            <w:pPr>
              <w:rPr>
                <w:del w:id="239" w:author="Sriraj Aiyer" w:date="2024-08-22T15:43:00Z"/>
                <w:rFonts w:ascii="Calibri" w:hAnsi="Calibri"/>
                <w:color w:val="000000"/>
              </w:rPr>
            </w:pPr>
            <w:del w:id="240" w:author="Sriraj Aiyer" w:date="2024-08-22T15:43:00Z">
              <w:r w:rsidDel="00EF2E74">
                <w:rPr>
                  <w:rFonts w:ascii="Calibri" w:hAnsi="Calibri"/>
                  <w:color w:val="000000"/>
                </w:rPr>
                <w:delText>0-100% scale confidence in diagnosis</w:delText>
              </w:r>
            </w:del>
          </w:p>
        </w:tc>
      </w:tr>
      <w:tr w:rsidR="00441CCB" w:rsidDel="00EF2E74" w14:paraId="3A2794B9" w14:textId="01D614D4" w:rsidTr="002066A6">
        <w:trPr>
          <w:del w:id="241" w:author="Sriraj Aiyer" w:date="2024-08-22T15:43:00Z"/>
        </w:trPr>
        <w:tc>
          <w:tcPr>
            <w:tcW w:w="1696" w:type="dxa"/>
          </w:tcPr>
          <w:p w14:paraId="1E87505F" w14:textId="3A1CB7B2" w:rsidR="00441CCB" w:rsidDel="00EF2E74" w:rsidRDefault="00441CCB" w:rsidP="002066A6">
            <w:pPr>
              <w:rPr>
                <w:del w:id="242" w:author="Sriraj Aiyer" w:date="2024-08-22T15:43:00Z"/>
              </w:rPr>
            </w:pPr>
            <w:del w:id="243" w:author="Sriraj Aiyer" w:date="2024-08-22T15:43:00Z">
              <w:r w:rsidDel="00EF2E74">
                <w:rPr>
                  <w:rFonts w:ascii="Calibri" w:hAnsi="Calibri"/>
                  <w:color w:val="000000"/>
                </w:rPr>
                <w:delText>Heller, Rachael F; Saltzstein, Herbert D; Caspe, William B</w:delText>
              </w:r>
            </w:del>
          </w:p>
        </w:tc>
        <w:tc>
          <w:tcPr>
            <w:tcW w:w="2165" w:type="dxa"/>
          </w:tcPr>
          <w:p w14:paraId="48231604" w14:textId="301E0508" w:rsidR="00441CCB" w:rsidDel="00EF2E74" w:rsidRDefault="00441CCB" w:rsidP="002066A6">
            <w:pPr>
              <w:rPr>
                <w:del w:id="244" w:author="Sriraj Aiyer" w:date="2024-08-22T15:43:00Z"/>
              </w:rPr>
            </w:pPr>
            <w:del w:id="245" w:author="Sriraj Aiyer" w:date="2024-08-22T15:43:00Z">
              <w:r w:rsidDel="00EF2E74">
                <w:rPr>
                  <w:rFonts w:ascii="Calibri" w:hAnsi="Calibri"/>
                  <w:color w:val="000000"/>
                </w:rPr>
                <w:delText>Heuristics in medical and non-medical decision-making.</w:delText>
              </w:r>
            </w:del>
          </w:p>
        </w:tc>
        <w:tc>
          <w:tcPr>
            <w:tcW w:w="812" w:type="dxa"/>
          </w:tcPr>
          <w:p w14:paraId="05107890" w14:textId="303AC67A" w:rsidR="00441CCB" w:rsidDel="00EF2E74" w:rsidRDefault="00441CCB" w:rsidP="002066A6">
            <w:pPr>
              <w:rPr>
                <w:del w:id="246" w:author="Sriraj Aiyer" w:date="2024-08-22T15:43:00Z"/>
              </w:rPr>
            </w:pPr>
            <w:del w:id="247" w:author="Sriraj Aiyer" w:date="2024-08-22T15:43:00Z">
              <w:r w:rsidDel="00EF2E74">
                <w:rPr>
                  <w:rFonts w:ascii="Calibri" w:hAnsi="Calibri"/>
                  <w:color w:val="000000"/>
                </w:rPr>
                <w:delText>1992</w:delText>
              </w:r>
            </w:del>
          </w:p>
        </w:tc>
        <w:tc>
          <w:tcPr>
            <w:tcW w:w="1288" w:type="dxa"/>
          </w:tcPr>
          <w:p w14:paraId="63EDEF5F" w14:textId="0CBCB4DE" w:rsidR="00441CCB" w:rsidDel="00EF2E74" w:rsidRDefault="00441CCB" w:rsidP="002066A6">
            <w:pPr>
              <w:rPr>
                <w:del w:id="248" w:author="Sriraj Aiyer" w:date="2024-08-22T15:43:00Z"/>
              </w:rPr>
            </w:pPr>
            <w:del w:id="249" w:author="Sriraj Aiyer" w:date="2024-08-22T15:43:00Z">
              <w:r w:rsidDel="00EF2E74">
                <w:rPr>
                  <w:rFonts w:ascii="Calibri" w:hAnsi="Calibri"/>
                  <w:color w:val="000000"/>
                </w:rPr>
                <w:delText>Paediatric residents</w:delText>
              </w:r>
            </w:del>
          </w:p>
        </w:tc>
        <w:tc>
          <w:tcPr>
            <w:tcW w:w="1608" w:type="dxa"/>
          </w:tcPr>
          <w:p w14:paraId="3A04FF28" w14:textId="6D316BCF" w:rsidR="00441CCB" w:rsidDel="00EF2E74" w:rsidRDefault="00441CCB" w:rsidP="002066A6">
            <w:pPr>
              <w:rPr>
                <w:del w:id="250" w:author="Sriraj Aiyer" w:date="2024-08-22T15:43:00Z"/>
              </w:rPr>
            </w:pPr>
            <w:del w:id="251" w:author="Sriraj Aiyer" w:date="2024-08-22T15:43:00Z">
              <w:r w:rsidDel="00EF2E74">
                <w:rPr>
                  <w:rFonts w:ascii="Calibri" w:hAnsi="Calibri"/>
                  <w:color w:val="000000"/>
                </w:rPr>
                <w:delText>Medical and non-medical problems</w:delText>
              </w:r>
            </w:del>
          </w:p>
        </w:tc>
        <w:tc>
          <w:tcPr>
            <w:tcW w:w="1441" w:type="dxa"/>
          </w:tcPr>
          <w:p w14:paraId="6CBD6DBB" w14:textId="0CBE7689" w:rsidR="00441CCB" w:rsidDel="00EF2E74" w:rsidRDefault="00441CCB" w:rsidP="002066A6">
            <w:pPr>
              <w:rPr>
                <w:del w:id="252" w:author="Sriraj Aiyer" w:date="2024-08-22T15:43:00Z"/>
                <w:rFonts w:ascii="Calibri" w:hAnsi="Calibri"/>
                <w:color w:val="000000"/>
              </w:rPr>
            </w:pPr>
            <w:del w:id="253" w:author="Sriraj Aiyer" w:date="2024-08-22T15:43:00Z">
              <w:r w:rsidDel="00EF2E74">
                <w:rPr>
                  <w:rFonts w:ascii="Calibri" w:hAnsi="Calibri"/>
                  <w:color w:val="000000"/>
                </w:rPr>
                <w:delText>0-100% scale confidence in diagnosis</w:delText>
              </w:r>
            </w:del>
          </w:p>
        </w:tc>
      </w:tr>
      <w:tr w:rsidR="00441CCB" w:rsidDel="00EF2E74" w14:paraId="444923F7" w14:textId="1A7CA2C9" w:rsidTr="002066A6">
        <w:trPr>
          <w:del w:id="254" w:author="Sriraj Aiyer" w:date="2024-08-22T15:43:00Z"/>
        </w:trPr>
        <w:tc>
          <w:tcPr>
            <w:tcW w:w="1696" w:type="dxa"/>
          </w:tcPr>
          <w:p w14:paraId="1B81455E" w14:textId="7E587ACA" w:rsidR="00441CCB" w:rsidDel="00EF2E74" w:rsidRDefault="00441CCB" w:rsidP="002066A6">
            <w:pPr>
              <w:rPr>
                <w:del w:id="255" w:author="Sriraj Aiyer" w:date="2024-08-22T15:43:00Z"/>
              </w:rPr>
            </w:pPr>
            <w:del w:id="256" w:author="Sriraj Aiyer" w:date="2024-08-22T15:43:00Z">
              <w:r w:rsidDel="00EF2E74">
                <w:rPr>
                  <w:rFonts w:ascii="Calibri" w:hAnsi="Calibri"/>
                  <w:color w:val="000000"/>
                </w:rPr>
                <w:delText>Mackenzie, R; Dixon, A K; Keene, G S; Hollingworth, W; Lomas, D J; Villar, R N</w:delText>
              </w:r>
            </w:del>
          </w:p>
        </w:tc>
        <w:tc>
          <w:tcPr>
            <w:tcW w:w="2165" w:type="dxa"/>
          </w:tcPr>
          <w:p w14:paraId="494ED78D" w14:textId="7007BDCB" w:rsidR="00441CCB" w:rsidDel="00EF2E74" w:rsidRDefault="00441CCB" w:rsidP="002066A6">
            <w:pPr>
              <w:rPr>
                <w:del w:id="257" w:author="Sriraj Aiyer" w:date="2024-08-22T15:43:00Z"/>
              </w:rPr>
            </w:pPr>
            <w:del w:id="258" w:author="Sriraj Aiyer" w:date="2024-08-22T15:43:00Z">
              <w:r w:rsidDel="00EF2E74">
                <w:rPr>
                  <w:rFonts w:ascii="Calibri" w:hAnsi="Calibri"/>
                  <w:color w:val="000000"/>
                </w:rPr>
                <w:delText>Magnetic resonance imaging of the knee: assessment of effectiveness.</w:delText>
              </w:r>
            </w:del>
          </w:p>
        </w:tc>
        <w:tc>
          <w:tcPr>
            <w:tcW w:w="812" w:type="dxa"/>
          </w:tcPr>
          <w:p w14:paraId="70B02319" w14:textId="197E7695" w:rsidR="00441CCB" w:rsidDel="00EF2E74" w:rsidRDefault="00441CCB" w:rsidP="002066A6">
            <w:pPr>
              <w:rPr>
                <w:del w:id="259" w:author="Sriraj Aiyer" w:date="2024-08-22T15:43:00Z"/>
              </w:rPr>
            </w:pPr>
            <w:del w:id="260" w:author="Sriraj Aiyer" w:date="2024-08-22T15:43:00Z">
              <w:r w:rsidDel="00EF2E74">
                <w:rPr>
                  <w:rFonts w:ascii="Calibri" w:hAnsi="Calibri"/>
                  <w:color w:val="000000"/>
                </w:rPr>
                <w:delText>1996</w:delText>
              </w:r>
            </w:del>
          </w:p>
        </w:tc>
        <w:tc>
          <w:tcPr>
            <w:tcW w:w="1288" w:type="dxa"/>
          </w:tcPr>
          <w:p w14:paraId="303F5EFC" w14:textId="19D988BC" w:rsidR="00441CCB" w:rsidDel="00EF2E74" w:rsidRDefault="00441CCB" w:rsidP="002066A6">
            <w:pPr>
              <w:rPr>
                <w:del w:id="261" w:author="Sriraj Aiyer" w:date="2024-08-22T15:43:00Z"/>
              </w:rPr>
            </w:pPr>
            <w:del w:id="262" w:author="Sriraj Aiyer" w:date="2024-08-22T15:43:00Z">
              <w:r w:rsidDel="00EF2E74">
                <w:rPr>
                  <w:rFonts w:ascii="Calibri" w:hAnsi="Calibri"/>
                  <w:color w:val="000000"/>
                </w:rPr>
                <w:delText>Radiology</w:delText>
              </w:r>
            </w:del>
          </w:p>
        </w:tc>
        <w:tc>
          <w:tcPr>
            <w:tcW w:w="1608" w:type="dxa"/>
          </w:tcPr>
          <w:p w14:paraId="0A2BA86A" w14:textId="6AB5618B" w:rsidR="00441CCB" w:rsidDel="00EF2E74" w:rsidRDefault="00441CCB" w:rsidP="002066A6">
            <w:pPr>
              <w:rPr>
                <w:del w:id="263" w:author="Sriraj Aiyer" w:date="2024-08-22T15:43:00Z"/>
              </w:rPr>
            </w:pPr>
            <w:del w:id="264" w:author="Sriraj Aiyer" w:date="2024-08-22T15:43:00Z">
              <w:r w:rsidDel="00EF2E74">
                <w:rPr>
                  <w:rFonts w:ascii="Calibri" w:hAnsi="Calibri"/>
                  <w:color w:val="000000"/>
                </w:rPr>
                <w:delText>Observation of knee MRI patients</w:delText>
              </w:r>
            </w:del>
          </w:p>
        </w:tc>
        <w:tc>
          <w:tcPr>
            <w:tcW w:w="1441" w:type="dxa"/>
          </w:tcPr>
          <w:p w14:paraId="47E8AD32" w14:textId="0954EFB5" w:rsidR="00441CCB" w:rsidDel="00EF2E74" w:rsidRDefault="00441CCB" w:rsidP="002066A6">
            <w:pPr>
              <w:rPr>
                <w:del w:id="265" w:author="Sriraj Aiyer" w:date="2024-08-22T15:43:00Z"/>
                <w:rFonts w:ascii="Calibri" w:hAnsi="Calibri"/>
                <w:color w:val="000000"/>
              </w:rPr>
            </w:pPr>
            <w:del w:id="266" w:author="Sriraj Aiyer" w:date="2024-08-22T15:43:00Z">
              <w:r w:rsidDel="00EF2E74">
                <w:rPr>
                  <w:rFonts w:ascii="Calibri" w:hAnsi="Calibri"/>
                  <w:color w:val="000000"/>
                </w:rPr>
                <w:delText>5 point visual analogue confidence scale</w:delText>
              </w:r>
            </w:del>
          </w:p>
        </w:tc>
      </w:tr>
      <w:tr w:rsidR="00441CCB" w:rsidDel="00EF2E74" w14:paraId="2EE8F8DF" w14:textId="010DCF53" w:rsidTr="002066A6">
        <w:trPr>
          <w:del w:id="267" w:author="Sriraj Aiyer" w:date="2024-08-22T15:43:00Z"/>
        </w:trPr>
        <w:tc>
          <w:tcPr>
            <w:tcW w:w="1696" w:type="dxa"/>
          </w:tcPr>
          <w:p w14:paraId="44F59B8A" w14:textId="6B65296C" w:rsidR="00441CCB" w:rsidDel="00EF2E74" w:rsidRDefault="00441CCB" w:rsidP="002066A6">
            <w:pPr>
              <w:rPr>
                <w:del w:id="268" w:author="Sriraj Aiyer" w:date="2024-08-22T15:43:00Z"/>
              </w:rPr>
            </w:pPr>
            <w:del w:id="269" w:author="Sriraj Aiyer" w:date="2024-08-22T15:43:00Z">
              <w:r w:rsidDel="00EF2E74">
                <w:rPr>
                  <w:rFonts w:ascii="Calibri" w:hAnsi="Calibri"/>
                  <w:color w:val="000000"/>
                </w:rPr>
                <w:delText>Mamede, S.; Zandbergen, A.; De Carvalho-Filho, M.A.; Choi, G.; Goeijenbier, M.; Van Ginkel, J.; Zwaan, L.; Paas, F.; Schmidt, H.G.</w:delText>
              </w:r>
            </w:del>
          </w:p>
        </w:tc>
        <w:tc>
          <w:tcPr>
            <w:tcW w:w="2165" w:type="dxa"/>
          </w:tcPr>
          <w:p w14:paraId="1D5CCAB0" w14:textId="4BFE8CC6" w:rsidR="00441CCB" w:rsidDel="00EF2E74" w:rsidRDefault="00441CCB" w:rsidP="002066A6">
            <w:pPr>
              <w:rPr>
                <w:del w:id="270" w:author="Sriraj Aiyer" w:date="2024-08-22T15:43:00Z"/>
              </w:rPr>
            </w:pPr>
            <w:del w:id="271" w:author="Sriraj Aiyer" w:date="2024-08-22T15:43:00Z">
              <w:r w:rsidDel="00EF2E74">
                <w:rPr>
                  <w:rFonts w:ascii="Calibri" w:hAnsi="Calibri"/>
                  <w:color w:val="000000"/>
                </w:rPr>
                <w:delText>Role of knowledge and reasoning processes as predictors of resident physicians' susceptibility to anchoring bias in diagnostic reasoning: A randomised controlled experiment</w:delText>
              </w:r>
            </w:del>
          </w:p>
        </w:tc>
        <w:tc>
          <w:tcPr>
            <w:tcW w:w="812" w:type="dxa"/>
          </w:tcPr>
          <w:p w14:paraId="0BD87558" w14:textId="54CF1D08" w:rsidR="00441CCB" w:rsidDel="00EF2E74" w:rsidRDefault="00441CCB" w:rsidP="002066A6">
            <w:pPr>
              <w:rPr>
                <w:del w:id="272" w:author="Sriraj Aiyer" w:date="2024-08-22T15:43:00Z"/>
              </w:rPr>
            </w:pPr>
            <w:del w:id="273" w:author="Sriraj Aiyer" w:date="2024-08-22T15:43:00Z">
              <w:r w:rsidDel="00EF2E74">
                <w:rPr>
                  <w:rFonts w:ascii="Calibri" w:hAnsi="Calibri"/>
                  <w:color w:val="000000"/>
                </w:rPr>
                <w:delText>2024</w:delText>
              </w:r>
            </w:del>
          </w:p>
        </w:tc>
        <w:tc>
          <w:tcPr>
            <w:tcW w:w="1288" w:type="dxa"/>
          </w:tcPr>
          <w:p w14:paraId="0A1A5550" w14:textId="28C77E67" w:rsidR="00441CCB" w:rsidDel="00EF2E74" w:rsidRDefault="00441CCB" w:rsidP="002066A6">
            <w:pPr>
              <w:rPr>
                <w:del w:id="274" w:author="Sriraj Aiyer" w:date="2024-08-22T15:43:00Z"/>
              </w:rPr>
            </w:pPr>
            <w:del w:id="275" w:author="Sriraj Aiyer" w:date="2024-08-22T15:43:00Z">
              <w:r w:rsidDel="00EF2E74">
                <w:rPr>
                  <w:rFonts w:ascii="Calibri" w:hAnsi="Calibri"/>
                  <w:color w:val="000000"/>
                </w:rPr>
                <w:delText>Internal Medicine</w:delText>
              </w:r>
            </w:del>
          </w:p>
        </w:tc>
        <w:tc>
          <w:tcPr>
            <w:tcW w:w="1608" w:type="dxa"/>
          </w:tcPr>
          <w:p w14:paraId="2F479536" w14:textId="73E6FF26" w:rsidR="00441CCB" w:rsidDel="00EF2E74" w:rsidRDefault="00441CCB" w:rsidP="002066A6">
            <w:pPr>
              <w:rPr>
                <w:del w:id="276" w:author="Sriraj Aiyer" w:date="2024-08-22T15:43:00Z"/>
              </w:rPr>
            </w:pPr>
            <w:del w:id="277" w:author="Sriraj Aiyer" w:date="2024-08-22T15:43:00Z">
              <w:r w:rsidDel="00EF2E74">
                <w:rPr>
                  <w:rFonts w:ascii="Calibri" w:hAnsi="Calibri"/>
                  <w:color w:val="000000"/>
                </w:rPr>
                <w:delText>6 clinical vignettes (with vs without salient distracting features)</w:delText>
              </w:r>
            </w:del>
          </w:p>
        </w:tc>
        <w:tc>
          <w:tcPr>
            <w:tcW w:w="1441" w:type="dxa"/>
          </w:tcPr>
          <w:p w14:paraId="68340677" w14:textId="010D94B0" w:rsidR="00441CCB" w:rsidDel="00EF2E74" w:rsidRDefault="00441CCB" w:rsidP="002066A6">
            <w:pPr>
              <w:rPr>
                <w:del w:id="278" w:author="Sriraj Aiyer" w:date="2024-08-22T15:43:00Z"/>
                <w:rFonts w:ascii="Calibri" w:hAnsi="Calibri"/>
                <w:color w:val="000000"/>
              </w:rPr>
            </w:pPr>
            <w:del w:id="279" w:author="Sriraj Aiyer" w:date="2024-08-22T15:43:00Z">
              <w:r w:rsidDel="00EF2E74">
                <w:rPr>
                  <w:rFonts w:ascii="Calibri" w:hAnsi="Calibri"/>
                  <w:color w:val="000000"/>
                </w:rPr>
                <w:delText>Confidence in diagnosis</w:delText>
              </w:r>
            </w:del>
          </w:p>
        </w:tc>
      </w:tr>
      <w:tr w:rsidR="00441CCB" w:rsidDel="00EF2E74" w14:paraId="456CF0A7" w14:textId="11695C50" w:rsidTr="002066A6">
        <w:trPr>
          <w:del w:id="280" w:author="Sriraj Aiyer" w:date="2024-08-22T15:43:00Z"/>
        </w:trPr>
        <w:tc>
          <w:tcPr>
            <w:tcW w:w="1696" w:type="dxa"/>
          </w:tcPr>
          <w:p w14:paraId="3AA03D3B" w14:textId="261D5069" w:rsidR="00441CCB" w:rsidDel="00EF2E74" w:rsidRDefault="00441CCB" w:rsidP="002066A6">
            <w:pPr>
              <w:rPr>
                <w:del w:id="281" w:author="Sriraj Aiyer" w:date="2024-08-22T15:43:00Z"/>
              </w:rPr>
            </w:pPr>
            <w:del w:id="282" w:author="Sriraj Aiyer" w:date="2024-08-22T15:43:00Z">
              <w:r w:rsidDel="00EF2E74">
                <w:rPr>
                  <w:rFonts w:ascii="Calibri" w:hAnsi="Calibri"/>
                  <w:color w:val="000000"/>
                </w:rPr>
                <w:delText>Staal, J.; Speelman, M.; Brand, R.; Alsma, J.; Zwaan, L.</w:delText>
              </w:r>
            </w:del>
          </w:p>
        </w:tc>
        <w:tc>
          <w:tcPr>
            <w:tcW w:w="2165" w:type="dxa"/>
          </w:tcPr>
          <w:p w14:paraId="3059DF72" w14:textId="53DF8C2F" w:rsidR="00441CCB" w:rsidDel="00EF2E74" w:rsidRDefault="00441CCB" w:rsidP="002066A6">
            <w:pPr>
              <w:rPr>
                <w:del w:id="283" w:author="Sriraj Aiyer" w:date="2024-08-22T15:43:00Z"/>
              </w:rPr>
            </w:pPr>
            <w:del w:id="284" w:author="Sriraj Aiyer" w:date="2024-08-22T15:43:00Z">
              <w:r w:rsidDel="00EF2E74">
                <w:rPr>
                  <w:rFonts w:ascii="Calibri" w:hAnsi="Calibri"/>
                  <w:color w:val="000000"/>
                </w:rPr>
                <w:delText>Does a suggested diagnosis in a general practitioners’ referral question impact diagnostic reasoning: an experimental study</w:delText>
              </w:r>
            </w:del>
          </w:p>
        </w:tc>
        <w:tc>
          <w:tcPr>
            <w:tcW w:w="812" w:type="dxa"/>
          </w:tcPr>
          <w:p w14:paraId="02DDD82F" w14:textId="40C90429" w:rsidR="00441CCB" w:rsidDel="00EF2E74" w:rsidRDefault="00441CCB" w:rsidP="002066A6">
            <w:pPr>
              <w:rPr>
                <w:del w:id="285" w:author="Sriraj Aiyer" w:date="2024-08-22T15:43:00Z"/>
              </w:rPr>
            </w:pPr>
            <w:del w:id="286" w:author="Sriraj Aiyer" w:date="2024-08-22T15:43:00Z">
              <w:r w:rsidDel="00EF2E74">
                <w:rPr>
                  <w:rFonts w:ascii="Calibri" w:hAnsi="Calibri"/>
                  <w:color w:val="000000"/>
                </w:rPr>
                <w:delText>2022</w:delText>
              </w:r>
            </w:del>
          </w:p>
        </w:tc>
        <w:tc>
          <w:tcPr>
            <w:tcW w:w="1288" w:type="dxa"/>
          </w:tcPr>
          <w:p w14:paraId="13BB264B" w14:textId="0274C007" w:rsidR="00441CCB" w:rsidDel="00EF2E74" w:rsidRDefault="00441CCB" w:rsidP="002066A6">
            <w:pPr>
              <w:rPr>
                <w:del w:id="287" w:author="Sriraj Aiyer" w:date="2024-08-22T15:43:00Z"/>
              </w:rPr>
            </w:pPr>
            <w:del w:id="288" w:author="Sriraj Aiyer" w:date="2024-08-22T15:43:00Z">
              <w:r w:rsidDel="00EF2E74">
                <w:rPr>
                  <w:rFonts w:ascii="Calibri" w:hAnsi="Calibri"/>
                  <w:color w:val="000000"/>
                </w:rPr>
                <w:delText>Internal Medicine</w:delText>
              </w:r>
            </w:del>
          </w:p>
        </w:tc>
        <w:tc>
          <w:tcPr>
            <w:tcW w:w="1608" w:type="dxa"/>
          </w:tcPr>
          <w:p w14:paraId="0DB8CCF7" w14:textId="58C9138F" w:rsidR="00441CCB" w:rsidDel="00EF2E74" w:rsidRDefault="00441CCB" w:rsidP="002066A6">
            <w:pPr>
              <w:rPr>
                <w:del w:id="289" w:author="Sriraj Aiyer" w:date="2024-08-22T15:43:00Z"/>
              </w:rPr>
            </w:pPr>
            <w:del w:id="290" w:author="Sriraj Aiyer" w:date="2024-08-22T15:43:00Z">
              <w:r w:rsidDel="00EF2E74">
                <w:rPr>
                  <w:rFonts w:ascii="Calibri" w:hAnsi="Calibri"/>
                  <w:color w:val="000000"/>
                </w:rPr>
                <w:delText>6 cases formatted as GP referral letters</w:delText>
              </w:r>
            </w:del>
          </w:p>
        </w:tc>
        <w:tc>
          <w:tcPr>
            <w:tcW w:w="1441" w:type="dxa"/>
          </w:tcPr>
          <w:p w14:paraId="059BCF50" w14:textId="64D318C0" w:rsidR="00441CCB" w:rsidDel="00EF2E74" w:rsidRDefault="00441CCB" w:rsidP="002066A6">
            <w:pPr>
              <w:rPr>
                <w:del w:id="291" w:author="Sriraj Aiyer" w:date="2024-08-22T15:43:00Z"/>
                <w:rFonts w:ascii="Calibri" w:hAnsi="Calibri"/>
                <w:color w:val="000000"/>
              </w:rPr>
            </w:pPr>
            <w:del w:id="292" w:author="Sriraj Aiyer" w:date="2024-08-22T15:43:00Z">
              <w:r w:rsidDel="00EF2E74">
                <w:rPr>
                  <w:rFonts w:ascii="Calibri" w:hAnsi="Calibri"/>
                  <w:color w:val="000000"/>
                </w:rPr>
                <w:delText>0-10 confidence in diagnosis</w:delText>
              </w:r>
            </w:del>
          </w:p>
        </w:tc>
      </w:tr>
      <w:tr w:rsidR="00441CCB" w:rsidDel="00EF2E74" w14:paraId="54CDA345" w14:textId="7F85CDE9" w:rsidTr="002066A6">
        <w:trPr>
          <w:del w:id="293" w:author="Sriraj Aiyer" w:date="2024-08-22T15:43:00Z"/>
        </w:trPr>
        <w:tc>
          <w:tcPr>
            <w:tcW w:w="1696" w:type="dxa"/>
          </w:tcPr>
          <w:p w14:paraId="7F59002B" w14:textId="3731DC8C" w:rsidR="00441CCB" w:rsidDel="00EF2E74" w:rsidRDefault="00441CCB" w:rsidP="002066A6">
            <w:pPr>
              <w:rPr>
                <w:del w:id="294" w:author="Sriraj Aiyer" w:date="2024-08-22T15:43:00Z"/>
              </w:rPr>
            </w:pPr>
            <w:del w:id="295" w:author="Sriraj Aiyer" w:date="2024-08-22T15:43:00Z">
              <w:r w:rsidDel="00EF2E74">
                <w:rPr>
                  <w:rFonts w:ascii="Calibri" w:hAnsi="Calibri"/>
                  <w:color w:val="000000"/>
                </w:rPr>
                <w:delText>Küper, A.; Lodde, G.; Livingstone, E.; Schadendorf, D.; Krämer, N.</w:delText>
              </w:r>
            </w:del>
          </w:p>
        </w:tc>
        <w:tc>
          <w:tcPr>
            <w:tcW w:w="2165" w:type="dxa"/>
          </w:tcPr>
          <w:p w14:paraId="14687918" w14:textId="090166E8" w:rsidR="00441CCB" w:rsidDel="00EF2E74" w:rsidRDefault="00441CCB" w:rsidP="002066A6">
            <w:pPr>
              <w:rPr>
                <w:del w:id="296" w:author="Sriraj Aiyer" w:date="2024-08-22T15:43:00Z"/>
              </w:rPr>
            </w:pPr>
            <w:del w:id="297" w:author="Sriraj Aiyer" w:date="2024-08-22T15:43:00Z">
              <w:r w:rsidDel="00EF2E74">
                <w:rPr>
                  <w:rFonts w:ascii="Calibri" w:hAnsi="Calibri"/>
                  <w:color w:val="000000"/>
                </w:rPr>
                <w:delText>Mitigating cognitive bias with clinical decision support systems: an experimental study</w:delText>
              </w:r>
            </w:del>
          </w:p>
        </w:tc>
        <w:tc>
          <w:tcPr>
            <w:tcW w:w="812" w:type="dxa"/>
          </w:tcPr>
          <w:p w14:paraId="06FA50C9" w14:textId="3CF783F3" w:rsidR="00441CCB" w:rsidDel="00EF2E74" w:rsidRDefault="00441CCB" w:rsidP="002066A6">
            <w:pPr>
              <w:rPr>
                <w:del w:id="298" w:author="Sriraj Aiyer" w:date="2024-08-22T15:43:00Z"/>
              </w:rPr>
            </w:pPr>
            <w:del w:id="299" w:author="Sriraj Aiyer" w:date="2024-08-22T15:43:00Z">
              <w:r w:rsidDel="00EF2E74">
                <w:rPr>
                  <w:rFonts w:ascii="Calibri" w:hAnsi="Calibri"/>
                  <w:color w:val="000000"/>
                </w:rPr>
                <w:delText>2023</w:delText>
              </w:r>
            </w:del>
          </w:p>
        </w:tc>
        <w:tc>
          <w:tcPr>
            <w:tcW w:w="1288" w:type="dxa"/>
          </w:tcPr>
          <w:p w14:paraId="4BF9D1F0" w14:textId="2164135C" w:rsidR="00441CCB" w:rsidDel="00EF2E74" w:rsidRDefault="00441CCB" w:rsidP="002066A6">
            <w:pPr>
              <w:rPr>
                <w:del w:id="300" w:author="Sriraj Aiyer" w:date="2024-08-22T15:43:00Z"/>
              </w:rPr>
            </w:pPr>
            <w:del w:id="301" w:author="Sriraj Aiyer" w:date="2024-08-22T15:43:00Z">
              <w:r w:rsidDel="00EF2E74">
                <w:rPr>
                  <w:rFonts w:ascii="Calibri" w:hAnsi="Calibri"/>
                  <w:color w:val="000000"/>
                </w:rPr>
                <w:delText>Students and physicians</w:delText>
              </w:r>
            </w:del>
          </w:p>
        </w:tc>
        <w:tc>
          <w:tcPr>
            <w:tcW w:w="1608" w:type="dxa"/>
          </w:tcPr>
          <w:p w14:paraId="49F7B064" w14:textId="2B42E409" w:rsidR="00441CCB" w:rsidDel="00EF2E74" w:rsidRDefault="00441CCB" w:rsidP="002066A6">
            <w:pPr>
              <w:rPr>
                <w:del w:id="302" w:author="Sriraj Aiyer" w:date="2024-08-22T15:43:00Z"/>
              </w:rPr>
            </w:pPr>
            <w:del w:id="303" w:author="Sriraj Aiyer" w:date="2024-08-22T15:43:00Z">
              <w:r w:rsidDel="00EF2E74">
                <w:rPr>
                  <w:rFonts w:ascii="Calibri" w:hAnsi="Calibri"/>
                  <w:color w:val="000000"/>
                </w:rPr>
                <w:delText>6 clinical scenarios</w:delText>
              </w:r>
            </w:del>
          </w:p>
        </w:tc>
        <w:tc>
          <w:tcPr>
            <w:tcW w:w="1441" w:type="dxa"/>
          </w:tcPr>
          <w:p w14:paraId="3E36BBC1" w14:textId="7E2C2B4B" w:rsidR="00441CCB" w:rsidDel="00EF2E74" w:rsidRDefault="00441CCB" w:rsidP="002066A6">
            <w:pPr>
              <w:rPr>
                <w:del w:id="304" w:author="Sriraj Aiyer" w:date="2024-08-22T15:43:00Z"/>
                <w:rFonts w:ascii="Calibri" w:hAnsi="Calibri"/>
                <w:color w:val="000000"/>
              </w:rPr>
            </w:pPr>
            <w:del w:id="305" w:author="Sriraj Aiyer" w:date="2024-08-22T15:43:00Z">
              <w:r w:rsidDel="00EF2E74">
                <w:rPr>
                  <w:rFonts w:ascii="Calibri" w:hAnsi="Calibri"/>
                  <w:color w:val="000000"/>
                </w:rPr>
                <w:delText>7 point scale confidence as well as likelihood of each differential</w:delText>
              </w:r>
            </w:del>
          </w:p>
        </w:tc>
      </w:tr>
      <w:tr w:rsidR="00441CCB" w:rsidDel="00EF2E74" w14:paraId="2BD79ECF" w14:textId="2DBA050B" w:rsidTr="002066A6">
        <w:trPr>
          <w:del w:id="306" w:author="Sriraj Aiyer" w:date="2024-08-22T15:43:00Z"/>
        </w:trPr>
        <w:tc>
          <w:tcPr>
            <w:tcW w:w="1696" w:type="dxa"/>
          </w:tcPr>
          <w:p w14:paraId="6FFD64D5" w14:textId="71232B52" w:rsidR="00441CCB" w:rsidDel="00EF2E74" w:rsidRDefault="00441CCB" w:rsidP="002066A6">
            <w:pPr>
              <w:rPr>
                <w:del w:id="307" w:author="Sriraj Aiyer" w:date="2024-08-22T15:43:00Z"/>
              </w:rPr>
            </w:pPr>
            <w:del w:id="308" w:author="Sriraj Aiyer" w:date="2024-08-22T15:43:00Z">
              <w:r w:rsidDel="00EF2E74">
                <w:rPr>
                  <w:rFonts w:ascii="Calibri" w:hAnsi="Calibri"/>
                  <w:color w:val="000000"/>
                </w:rPr>
                <w:delText>Oskay, A.</w:delText>
              </w:r>
            </w:del>
          </w:p>
        </w:tc>
        <w:tc>
          <w:tcPr>
            <w:tcW w:w="2165" w:type="dxa"/>
          </w:tcPr>
          <w:p w14:paraId="67122641" w14:textId="6FC5F344" w:rsidR="00441CCB" w:rsidDel="00EF2E74" w:rsidRDefault="00441CCB" w:rsidP="002066A6">
            <w:pPr>
              <w:rPr>
                <w:del w:id="309" w:author="Sriraj Aiyer" w:date="2024-08-22T15:43:00Z"/>
              </w:rPr>
            </w:pPr>
            <w:del w:id="310" w:author="Sriraj Aiyer" w:date="2024-08-22T15:43:00Z">
              <w:r w:rsidDel="00EF2E74">
                <w:rPr>
                  <w:rFonts w:ascii="Calibri" w:hAnsi="Calibri"/>
                  <w:color w:val="000000"/>
                </w:rPr>
                <w:delText>Evaluation of thoracic computed tomography interpretation by emergency medicine residents with regards to accuracy and confidence</w:delText>
              </w:r>
            </w:del>
          </w:p>
        </w:tc>
        <w:tc>
          <w:tcPr>
            <w:tcW w:w="812" w:type="dxa"/>
          </w:tcPr>
          <w:p w14:paraId="3E527497" w14:textId="135321DD" w:rsidR="00441CCB" w:rsidDel="00EF2E74" w:rsidRDefault="00441CCB" w:rsidP="002066A6">
            <w:pPr>
              <w:rPr>
                <w:del w:id="311" w:author="Sriraj Aiyer" w:date="2024-08-22T15:43:00Z"/>
              </w:rPr>
            </w:pPr>
            <w:del w:id="312" w:author="Sriraj Aiyer" w:date="2024-08-22T15:43:00Z">
              <w:r w:rsidDel="00EF2E74">
                <w:rPr>
                  <w:rFonts w:ascii="Calibri" w:hAnsi="Calibri"/>
                  <w:color w:val="000000"/>
                </w:rPr>
                <w:delText>2023</w:delText>
              </w:r>
            </w:del>
          </w:p>
        </w:tc>
        <w:tc>
          <w:tcPr>
            <w:tcW w:w="1288" w:type="dxa"/>
          </w:tcPr>
          <w:p w14:paraId="7C4F8AAF" w14:textId="71998A78" w:rsidR="00441CCB" w:rsidDel="00EF2E74" w:rsidRDefault="00441CCB" w:rsidP="002066A6">
            <w:pPr>
              <w:rPr>
                <w:del w:id="313" w:author="Sriraj Aiyer" w:date="2024-08-22T15:43:00Z"/>
              </w:rPr>
            </w:pPr>
            <w:del w:id="314" w:author="Sriraj Aiyer" w:date="2024-08-22T15:43:00Z">
              <w:r w:rsidDel="00EF2E74">
                <w:rPr>
                  <w:rFonts w:ascii="Calibri" w:hAnsi="Calibri"/>
                  <w:color w:val="000000"/>
                </w:rPr>
                <w:delText>Emergency Medicine</w:delText>
              </w:r>
            </w:del>
          </w:p>
        </w:tc>
        <w:tc>
          <w:tcPr>
            <w:tcW w:w="1608" w:type="dxa"/>
          </w:tcPr>
          <w:p w14:paraId="128866DE" w14:textId="0CDF5DBF" w:rsidR="00441CCB" w:rsidDel="00EF2E74" w:rsidRDefault="00441CCB" w:rsidP="002066A6">
            <w:pPr>
              <w:rPr>
                <w:del w:id="315" w:author="Sriraj Aiyer" w:date="2024-08-22T15:43:00Z"/>
              </w:rPr>
            </w:pPr>
            <w:del w:id="316" w:author="Sriraj Aiyer" w:date="2024-08-22T15:43:00Z">
              <w:r w:rsidDel="00EF2E74">
                <w:rPr>
                  <w:rFonts w:ascii="Calibri" w:hAnsi="Calibri"/>
                  <w:color w:val="000000"/>
                </w:rPr>
                <w:delText>30 CT scans</w:delText>
              </w:r>
            </w:del>
          </w:p>
        </w:tc>
        <w:tc>
          <w:tcPr>
            <w:tcW w:w="1441" w:type="dxa"/>
          </w:tcPr>
          <w:p w14:paraId="15DF1FE7" w14:textId="001B2DD5" w:rsidR="00441CCB" w:rsidDel="00EF2E74" w:rsidRDefault="00441CCB" w:rsidP="002066A6">
            <w:pPr>
              <w:rPr>
                <w:del w:id="317" w:author="Sriraj Aiyer" w:date="2024-08-22T15:43:00Z"/>
                <w:rFonts w:ascii="Calibri" w:hAnsi="Calibri"/>
                <w:color w:val="000000"/>
              </w:rPr>
            </w:pPr>
            <w:del w:id="318" w:author="Sriraj Aiyer" w:date="2024-08-22T15:43:00Z">
              <w:r w:rsidDel="00EF2E74">
                <w:rPr>
                  <w:rFonts w:ascii="Calibri" w:hAnsi="Calibri"/>
                  <w:color w:val="000000"/>
                </w:rPr>
                <w:delText>1-10 Confidence</w:delText>
              </w:r>
            </w:del>
          </w:p>
        </w:tc>
      </w:tr>
      <w:tr w:rsidR="00441CCB" w:rsidDel="00EF2E74" w14:paraId="0C0302F8" w14:textId="064E1053" w:rsidTr="002066A6">
        <w:trPr>
          <w:del w:id="319" w:author="Sriraj Aiyer" w:date="2024-08-22T15:43:00Z"/>
        </w:trPr>
        <w:tc>
          <w:tcPr>
            <w:tcW w:w="1696" w:type="dxa"/>
          </w:tcPr>
          <w:p w14:paraId="09F44664" w14:textId="0CA2B1F8" w:rsidR="00441CCB" w:rsidDel="00EF2E74" w:rsidRDefault="00441CCB" w:rsidP="002066A6">
            <w:pPr>
              <w:rPr>
                <w:del w:id="320" w:author="Sriraj Aiyer" w:date="2024-08-22T15:43:00Z"/>
              </w:rPr>
            </w:pPr>
            <w:del w:id="321" w:author="Sriraj Aiyer" w:date="2024-08-22T15:43:00Z">
              <w:r w:rsidDel="00EF2E74">
                <w:rPr>
                  <w:rFonts w:ascii="Calibri" w:hAnsi="Calibri"/>
                  <w:color w:val="000000"/>
                </w:rPr>
                <w:delText>Marx, G.; Koens, S.; Von Dem Knesebeck, O.; Scherer, M.</w:delText>
              </w:r>
            </w:del>
          </w:p>
        </w:tc>
        <w:tc>
          <w:tcPr>
            <w:tcW w:w="2165" w:type="dxa"/>
          </w:tcPr>
          <w:p w14:paraId="7B3D1FF9" w14:textId="15EF6538" w:rsidR="00441CCB" w:rsidDel="00EF2E74" w:rsidRDefault="00441CCB" w:rsidP="002066A6">
            <w:pPr>
              <w:rPr>
                <w:del w:id="322" w:author="Sriraj Aiyer" w:date="2024-08-22T15:43:00Z"/>
              </w:rPr>
            </w:pPr>
            <w:del w:id="323" w:author="Sriraj Aiyer" w:date="2024-08-22T15:43:00Z">
              <w:r w:rsidDel="00EF2E74">
                <w:rPr>
                  <w:rFonts w:ascii="Calibri" w:hAnsi="Calibri"/>
                  <w:color w:val="000000"/>
                </w:rPr>
                <w:delText>Age and gender differences in diagnostic decision-making of early heart failure: Results of a mixed-methods interview-study using video vignettes</w:delText>
              </w:r>
            </w:del>
          </w:p>
        </w:tc>
        <w:tc>
          <w:tcPr>
            <w:tcW w:w="812" w:type="dxa"/>
          </w:tcPr>
          <w:p w14:paraId="730095C1" w14:textId="65ACE79D" w:rsidR="00441CCB" w:rsidDel="00EF2E74" w:rsidRDefault="00441CCB" w:rsidP="002066A6">
            <w:pPr>
              <w:rPr>
                <w:del w:id="324" w:author="Sriraj Aiyer" w:date="2024-08-22T15:43:00Z"/>
              </w:rPr>
            </w:pPr>
            <w:del w:id="325" w:author="Sriraj Aiyer" w:date="2024-08-22T15:43:00Z">
              <w:r w:rsidDel="00EF2E74">
                <w:rPr>
                  <w:rFonts w:ascii="Calibri" w:hAnsi="Calibri"/>
                  <w:color w:val="000000"/>
                </w:rPr>
                <w:delText>2022</w:delText>
              </w:r>
            </w:del>
          </w:p>
        </w:tc>
        <w:tc>
          <w:tcPr>
            <w:tcW w:w="1288" w:type="dxa"/>
          </w:tcPr>
          <w:p w14:paraId="787E0884" w14:textId="343647ED" w:rsidR="00441CCB" w:rsidDel="00EF2E74" w:rsidRDefault="00441CCB" w:rsidP="002066A6">
            <w:pPr>
              <w:rPr>
                <w:del w:id="326" w:author="Sriraj Aiyer" w:date="2024-08-22T15:43:00Z"/>
              </w:rPr>
            </w:pPr>
            <w:del w:id="327" w:author="Sriraj Aiyer" w:date="2024-08-22T15:43:00Z">
              <w:r w:rsidDel="00EF2E74">
                <w:rPr>
                  <w:rFonts w:ascii="Calibri" w:hAnsi="Calibri"/>
                  <w:color w:val="000000"/>
                </w:rPr>
                <w:delText>General Practice</w:delText>
              </w:r>
            </w:del>
          </w:p>
        </w:tc>
        <w:tc>
          <w:tcPr>
            <w:tcW w:w="1608" w:type="dxa"/>
          </w:tcPr>
          <w:p w14:paraId="1619B674" w14:textId="2F82FFEF" w:rsidR="00441CCB" w:rsidDel="00EF2E74" w:rsidRDefault="00441CCB" w:rsidP="002066A6">
            <w:pPr>
              <w:rPr>
                <w:del w:id="328" w:author="Sriraj Aiyer" w:date="2024-08-22T15:43:00Z"/>
              </w:rPr>
            </w:pPr>
            <w:del w:id="329" w:author="Sriraj Aiyer" w:date="2024-08-22T15:43:00Z">
              <w:r w:rsidDel="00EF2E74">
                <w:rPr>
                  <w:rFonts w:ascii="Calibri" w:hAnsi="Calibri"/>
                  <w:color w:val="000000"/>
                </w:rPr>
                <w:delText>Video vignettes</w:delText>
              </w:r>
            </w:del>
          </w:p>
        </w:tc>
        <w:tc>
          <w:tcPr>
            <w:tcW w:w="1441" w:type="dxa"/>
          </w:tcPr>
          <w:p w14:paraId="73793569" w14:textId="7AB17E7A" w:rsidR="00441CCB" w:rsidDel="00EF2E74" w:rsidRDefault="00441CCB" w:rsidP="002066A6">
            <w:pPr>
              <w:rPr>
                <w:del w:id="330" w:author="Sriraj Aiyer" w:date="2024-08-22T15:43:00Z"/>
                <w:rFonts w:ascii="Calibri" w:hAnsi="Calibri"/>
                <w:color w:val="000000"/>
              </w:rPr>
            </w:pPr>
            <w:del w:id="331" w:author="Sriraj Aiyer" w:date="2024-08-22T15:43:00Z">
              <w:r w:rsidDel="00EF2E74">
                <w:rPr>
                  <w:rFonts w:ascii="Calibri" w:hAnsi="Calibri"/>
                  <w:color w:val="000000"/>
                </w:rPr>
                <w:delText>0-100% certainty</w:delText>
              </w:r>
            </w:del>
          </w:p>
        </w:tc>
      </w:tr>
      <w:tr w:rsidR="00441CCB" w:rsidDel="00EF2E74" w14:paraId="239E9640" w14:textId="038747DF" w:rsidTr="002066A6">
        <w:trPr>
          <w:del w:id="332" w:author="Sriraj Aiyer" w:date="2024-08-22T15:43:00Z"/>
        </w:trPr>
        <w:tc>
          <w:tcPr>
            <w:tcW w:w="1696" w:type="dxa"/>
          </w:tcPr>
          <w:p w14:paraId="6A95A774" w14:textId="6EEC231F" w:rsidR="00441CCB" w:rsidDel="00EF2E74" w:rsidRDefault="00441CCB" w:rsidP="002066A6">
            <w:pPr>
              <w:rPr>
                <w:del w:id="333" w:author="Sriraj Aiyer" w:date="2024-08-22T15:43:00Z"/>
              </w:rPr>
            </w:pPr>
            <w:del w:id="334" w:author="Sriraj Aiyer" w:date="2024-08-22T15:43:00Z">
              <w:r w:rsidDel="00EF2E74">
                <w:rPr>
                  <w:rFonts w:ascii="Calibri" w:hAnsi="Calibri"/>
                  <w:color w:val="000000"/>
                </w:rPr>
                <w:delText>Albrechtsen, S.S.; Riis, R.G.C.; Amiri, M.; Tanum, G.; Bergdal, O.; Blaabjerg, M.; Simonsen, C.Z.; Kondziella, D.</w:delText>
              </w:r>
            </w:del>
          </w:p>
        </w:tc>
        <w:tc>
          <w:tcPr>
            <w:tcW w:w="2165" w:type="dxa"/>
          </w:tcPr>
          <w:p w14:paraId="0A45F24C" w14:textId="1821C01E" w:rsidR="00441CCB" w:rsidDel="00EF2E74" w:rsidRDefault="00441CCB" w:rsidP="002066A6">
            <w:pPr>
              <w:rPr>
                <w:del w:id="335" w:author="Sriraj Aiyer" w:date="2024-08-22T15:43:00Z"/>
              </w:rPr>
            </w:pPr>
            <w:del w:id="336" w:author="Sriraj Aiyer" w:date="2024-08-22T15:43:00Z">
              <w:r w:rsidDel="00EF2E74">
                <w:rPr>
                  <w:rFonts w:ascii="Calibri" w:hAnsi="Calibri"/>
                  <w:color w:val="000000"/>
                </w:rPr>
                <w:delText>Impact of MRI on decision-making in ICU patients with disorders of consciousness</w:delText>
              </w:r>
            </w:del>
          </w:p>
        </w:tc>
        <w:tc>
          <w:tcPr>
            <w:tcW w:w="812" w:type="dxa"/>
          </w:tcPr>
          <w:p w14:paraId="386D0954" w14:textId="1C311119" w:rsidR="00441CCB" w:rsidDel="00EF2E74" w:rsidRDefault="00441CCB" w:rsidP="002066A6">
            <w:pPr>
              <w:rPr>
                <w:del w:id="337" w:author="Sriraj Aiyer" w:date="2024-08-22T15:43:00Z"/>
              </w:rPr>
            </w:pPr>
            <w:del w:id="338" w:author="Sriraj Aiyer" w:date="2024-08-22T15:43:00Z">
              <w:r w:rsidDel="00EF2E74">
                <w:rPr>
                  <w:rFonts w:ascii="Calibri" w:hAnsi="Calibri"/>
                  <w:color w:val="000000"/>
                </w:rPr>
                <w:delText>2022</w:delText>
              </w:r>
            </w:del>
          </w:p>
        </w:tc>
        <w:tc>
          <w:tcPr>
            <w:tcW w:w="1288" w:type="dxa"/>
          </w:tcPr>
          <w:p w14:paraId="4A0BAC70" w14:textId="70CC8C8F" w:rsidR="00441CCB" w:rsidDel="00EF2E74" w:rsidRDefault="00441CCB" w:rsidP="002066A6">
            <w:pPr>
              <w:rPr>
                <w:del w:id="339" w:author="Sriraj Aiyer" w:date="2024-08-22T15:43:00Z"/>
              </w:rPr>
            </w:pPr>
            <w:del w:id="340" w:author="Sriraj Aiyer" w:date="2024-08-22T15:43:00Z">
              <w:r w:rsidDel="00EF2E74">
                <w:rPr>
                  <w:rFonts w:ascii="Calibri" w:hAnsi="Calibri"/>
                  <w:color w:val="000000"/>
                </w:rPr>
                <w:delText>ICU</w:delText>
              </w:r>
            </w:del>
          </w:p>
        </w:tc>
        <w:tc>
          <w:tcPr>
            <w:tcW w:w="1608" w:type="dxa"/>
          </w:tcPr>
          <w:p w14:paraId="3CE3251F" w14:textId="1B5D063A" w:rsidR="00441CCB" w:rsidDel="00EF2E74" w:rsidRDefault="00441CCB" w:rsidP="002066A6">
            <w:pPr>
              <w:rPr>
                <w:del w:id="341" w:author="Sriraj Aiyer" w:date="2024-08-22T15:43:00Z"/>
              </w:rPr>
            </w:pPr>
            <w:del w:id="342" w:author="Sriraj Aiyer" w:date="2024-08-22T15:43:00Z">
              <w:r w:rsidDel="00EF2E74">
                <w:rPr>
                  <w:rFonts w:ascii="Calibri" w:hAnsi="Calibri"/>
                  <w:color w:val="000000"/>
                </w:rPr>
                <w:delText>Real patient cases in ICU</w:delText>
              </w:r>
            </w:del>
          </w:p>
        </w:tc>
        <w:tc>
          <w:tcPr>
            <w:tcW w:w="1441" w:type="dxa"/>
          </w:tcPr>
          <w:p w14:paraId="7113E755" w14:textId="44C6390C" w:rsidR="00441CCB" w:rsidDel="00EF2E74" w:rsidRDefault="00441CCB" w:rsidP="002066A6">
            <w:pPr>
              <w:rPr>
                <w:del w:id="343" w:author="Sriraj Aiyer" w:date="2024-08-22T15:43:00Z"/>
                <w:rFonts w:ascii="Calibri" w:hAnsi="Calibri"/>
                <w:color w:val="000000"/>
              </w:rPr>
            </w:pPr>
            <w:del w:id="344" w:author="Sriraj Aiyer" w:date="2024-08-22T15:43:00Z">
              <w:r w:rsidDel="00EF2E74">
                <w:rPr>
                  <w:rFonts w:ascii="Calibri" w:hAnsi="Calibri"/>
                  <w:color w:val="000000"/>
                </w:rPr>
                <w:delText>5 point likert scale</w:delText>
              </w:r>
            </w:del>
          </w:p>
        </w:tc>
      </w:tr>
      <w:tr w:rsidR="00441CCB" w:rsidDel="00EF2E74" w14:paraId="55D46E95" w14:textId="6707A823" w:rsidTr="002066A6">
        <w:trPr>
          <w:del w:id="345" w:author="Sriraj Aiyer" w:date="2024-08-22T15:43:00Z"/>
        </w:trPr>
        <w:tc>
          <w:tcPr>
            <w:tcW w:w="1696" w:type="dxa"/>
          </w:tcPr>
          <w:p w14:paraId="15F6DE28" w14:textId="70861720" w:rsidR="00441CCB" w:rsidDel="00EF2E74" w:rsidRDefault="00441CCB" w:rsidP="002066A6">
            <w:pPr>
              <w:rPr>
                <w:del w:id="346" w:author="Sriraj Aiyer" w:date="2024-08-22T15:43:00Z"/>
              </w:rPr>
            </w:pPr>
            <w:del w:id="347" w:author="Sriraj Aiyer" w:date="2024-08-22T15:43:00Z">
              <w:r w:rsidDel="00EF2E74">
                <w:rPr>
                  <w:rFonts w:ascii="Calibri" w:hAnsi="Calibri"/>
                  <w:color w:val="000000"/>
                </w:rPr>
                <w:delText>Fawver, B.; Thomas, J.L.; Drew, T.; Mills, M.K.; Auffermann, W.F.; Lohse, K.R.; Williams, A.M.</w:delText>
              </w:r>
            </w:del>
          </w:p>
        </w:tc>
        <w:tc>
          <w:tcPr>
            <w:tcW w:w="2165" w:type="dxa"/>
          </w:tcPr>
          <w:p w14:paraId="3AB57441" w14:textId="6F88B31E" w:rsidR="00441CCB" w:rsidDel="00EF2E74" w:rsidRDefault="00441CCB" w:rsidP="002066A6">
            <w:pPr>
              <w:rPr>
                <w:del w:id="348" w:author="Sriraj Aiyer" w:date="2024-08-22T15:43:00Z"/>
              </w:rPr>
            </w:pPr>
            <w:del w:id="349" w:author="Sriraj Aiyer" w:date="2024-08-22T15:43:00Z">
              <w:r w:rsidDel="00EF2E74">
                <w:rPr>
                  <w:rFonts w:ascii="Calibri" w:hAnsi="Calibri"/>
                  <w:color w:val="000000"/>
                </w:rPr>
                <w:delText>Seeing isn’t necessarily believing: Misleading contextual information influences perceptual-cognitive bias in radiologists.</w:delText>
              </w:r>
            </w:del>
          </w:p>
        </w:tc>
        <w:tc>
          <w:tcPr>
            <w:tcW w:w="812" w:type="dxa"/>
          </w:tcPr>
          <w:p w14:paraId="5E39C5A4" w14:textId="11D04714" w:rsidR="00441CCB" w:rsidDel="00EF2E74" w:rsidRDefault="00441CCB" w:rsidP="002066A6">
            <w:pPr>
              <w:rPr>
                <w:del w:id="350" w:author="Sriraj Aiyer" w:date="2024-08-22T15:43:00Z"/>
              </w:rPr>
            </w:pPr>
            <w:del w:id="351" w:author="Sriraj Aiyer" w:date="2024-08-22T15:43:00Z">
              <w:r w:rsidDel="00EF2E74">
                <w:rPr>
                  <w:rFonts w:ascii="Calibri" w:hAnsi="Calibri"/>
                  <w:color w:val="000000"/>
                </w:rPr>
                <w:delText>2020</w:delText>
              </w:r>
            </w:del>
          </w:p>
        </w:tc>
        <w:tc>
          <w:tcPr>
            <w:tcW w:w="1288" w:type="dxa"/>
          </w:tcPr>
          <w:p w14:paraId="69601139" w14:textId="000A7EE1" w:rsidR="00441CCB" w:rsidDel="00EF2E74" w:rsidRDefault="00441CCB" w:rsidP="002066A6">
            <w:pPr>
              <w:rPr>
                <w:del w:id="352" w:author="Sriraj Aiyer" w:date="2024-08-22T15:43:00Z"/>
              </w:rPr>
            </w:pPr>
            <w:del w:id="353" w:author="Sriraj Aiyer" w:date="2024-08-22T15:43:00Z">
              <w:r w:rsidDel="00EF2E74">
                <w:rPr>
                  <w:rFonts w:ascii="Calibri" w:hAnsi="Calibri"/>
                  <w:color w:val="000000"/>
                </w:rPr>
                <w:delText>Radiology</w:delText>
              </w:r>
            </w:del>
          </w:p>
        </w:tc>
        <w:tc>
          <w:tcPr>
            <w:tcW w:w="1608" w:type="dxa"/>
          </w:tcPr>
          <w:p w14:paraId="2581A016" w14:textId="265670D5" w:rsidR="00441CCB" w:rsidDel="00EF2E74" w:rsidRDefault="00441CCB" w:rsidP="002066A6">
            <w:pPr>
              <w:rPr>
                <w:del w:id="354" w:author="Sriraj Aiyer" w:date="2024-08-22T15:43:00Z"/>
              </w:rPr>
            </w:pPr>
            <w:del w:id="355" w:author="Sriraj Aiyer" w:date="2024-08-22T15:43:00Z">
              <w:r w:rsidDel="00EF2E74">
                <w:rPr>
                  <w:rFonts w:ascii="Calibri" w:hAnsi="Calibri"/>
                  <w:color w:val="000000"/>
                </w:rPr>
                <w:delText>16 deidentified musculoskeletal radiographic cases</w:delText>
              </w:r>
            </w:del>
          </w:p>
        </w:tc>
        <w:tc>
          <w:tcPr>
            <w:tcW w:w="1441" w:type="dxa"/>
          </w:tcPr>
          <w:p w14:paraId="78E72070" w14:textId="14FA7282" w:rsidR="00441CCB" w:rsidDel="00EF2E74" w:rsidRDefault="00441CCB" w:rsidP="002066A6">
            <w:pPr>
              <w:rPr>
                <w:del w:id="356" w:author="Sriraj Aiyer" w:date="2024-08-22T15:43:00Z"/>
                <w:rFonts w:ascii="Calibri" w:hAnsi="Calibri"/>
                <w:color w:val="000000"/>
              </w:rPr>
            </w:pPr>
            <w:del w:id="357" w:author="Sriraj Aiyer" w:date="2024-08-22T15:43:00Z">
              <w:r w:rsidDel="00EF2E74">
                <w:rPr>
                  <w:rFonts w:ascii="Calibri" w:hAnsi="Calibri"/>
                  <w:color w:val="000000"/>
                </w:rPr>
                <w:delText>5 point likert scale</w:delText>
              </w:r>
            </w:del>
          </w:p>
        </w:tc>
      </w:tr>
      <w:tr w:rsidR="00441CCB" w:rsidDel="00EF2E74" w14:paraId="313602EC" w14:textId="0A3FA393" w:rsidTr="002066A6">
        <w:trPr>
          <w:del w:id="358" w:author="Sriraj Aiyer" w:date="2024-08-22T15:43:00Z"/>
        </w:trPr>
        <w:tc>
          <w:tcPr>
            <w:tcW w:w="1696" w:type="dxa"/>
          </w:tcPr>
          <w:p w14:paraId="51A33ABF" w14:textId="3C6460E3" w:rsidR="00441CCB" w:rsidDel="00EF2E74" w:rsidRDefault="00441CCB" w:rsidP="002066A6">
            <w:pPr>
              <w:rPr>
                <w:del w:id="359" w:author="Sriraj Aiyer" w:date="2024-08-22T15:43:00Z"/>
              </w:rPr>
            </w:pPr>
            <w:del w:id="360" w:author="Sriraj Aiyer" w:date="2024-08-22T15:43:00Z">
              <w:r w:rsidDel="00EF2E74">
                <w:rPr>
                  <w:rFonts w:ascii="Calibri" w:hAnsi="Calibri"/>
                  <w:color w:val="000000"/>
                </w:rPr>
                <w:delText>Hausmann, D.; Kiesel, V.; Zimmerli, L.; Schlatter, N.; von Gunten, A.; Wattinger, N.; Rosemann, T.</w:delText>
              </w:r>
            </w:del>
          </w:p>
        </w:tc>
        <w:tc>
          <w:tcPr>
            <w:tcW w:w="2165" w:type="dxa"/>
          </w:tcPr>
          <w:p w14:paraId="7E118B72" w14:textId="142A5A60" w:rsidR="00441CCB" w:rsidDel="00EF2E74" w:rsidRDefault="00441CCB" w:rsidP="002066A6">
            <w:pPr>
              <w:rPr>
                <w:del w:id="361" w:author="Sriraj Aiyer" w:date="2024-08-22T15:43:00Z"/>
              </w:rPr>
            </w:pPr>
            <w:del w:id="362" w:author="Sriraj Aiyer" w:date="2024-08-22T15:43:00Z">
              <w:r w:rsidDel="00EF2E74">
                <w:rPr>
                  <w:rFonts w:ascii="Calibri" w:hAnsi="Calibri"/>
                  <w:color w:val="000000"/>
                </w:rPr>
                <w:delText>Sensitivity for multimorbidity: The role of diagnostic uncertainty of physicians when evaluating multimorbid video case-based vignettes</w:delText>
              </w:r>
            </w:del>
          </w:p>
        </w:tc>
        <w:tc>
          <w:tcPr>
            <w:tcW w:w="812" w:type="dxa"/>
          </w:tcPr>
          <w:p w14:paraId="021FA15C" w14:textId="3A4C6655" w:rsidR="00441CCB" w:rsidDel="00EF2E74" w:rsidRDefault="00441CCB" w:rsidP="002066A6">
            <w:pPr>
              <w:rPr>
                <w:del w:id="363" w:author="Sriraj Aiyer" w:date="2024-08-22T15:43:00Z"/>
              </w:rPr>
            </w:pPr>
            <w:del w:id="364" w:author="Sriraj Aiyer" w:date="2024-08-22T15:43:00Z">
              <w:r w:rsidDel="00EF2E74">
                <w:rPr>
                  <w:rFonts w:ascii="Calibri" w:hAnsi="Calibri"/>
                  <w:color w:val="000000"/>
                </w:rPr>
                <w:delText>2019</w:delText>
              </w:r>
            </w:del>
          </w:p>
        </w:tc>
        <w:tc>
          <w:tcPr>
            <w:tcW w:w="1288" w:type="dxa"/>
          </w:tcPr>
          <w:p w14:paraId="127DED2A" w14:textId="05194E81" w:rsidR="00441CCB" w:rsidDel="00EF2E74" w:rsidRDefault="00441CCB" w:rsidP="002066A6">
            <w:pPr>
              <w:rPr>
                <w:del w:id="365" w:author="Sriraj Aiyer" w:date="2024-08-22T15:43:00Z"/>
              </w:rPr>
            </w:pPr>
            <w:del w:id="366" w:author="Sriraj Aiyer" w:date="2024-08-22T15:43:00Z">
              <w:r w:rsidDel="00EF2E74">
                <w:rPr>
                  <w:rFonts w:ascii="Calibri" w:hAnsi="Calibri"/>
                  <w:color w:val="000000"/>
                </w:rPr>
                <w:delText>General Practice / Emergency Medicine</w:delText>
              </w:r>
            </w:del>
          </w:p>
        </w:tc>
        <w:tc>
          <w:tcPr>
            <w:tcW w:w="1608" w:type="dxa"/>
          </w:tcPr>
          <w:p w14:paraId="04001438" w14:textId="19D0F0BA" w:rsidR="00441CCB" w:rsidDel="00EF2E74" w:rsidRDefault="00441CCB" w:rsidP="002066A6">
            <w:pPr>
              <w:rPr>
                <w:del w:id="367" w:author="Sriraj Aiyer" w:date="2024-08-22T15:43:00Z"/>
              </w:rPr>
            </w:pPr>
            <w:del w:id="368" w:author="Sriraj Aiyer" w:date="2024-08-22T15:43:00Z">
              <w:r w:rsidDel="00EF2E74">
                <w:rPr>
                  <w:rFonts w:ascii="Calibri" w:hAnsi="Calibri"/>
                  <w:color w:val="000000"/>
                </w:rPr>
                <w:delText>Video vignettes</w:delText>
              </w:r>
            </w:del>
          </w:p>
        </w:tc>
        <w:tc>
          <w:tcPr>
            <w:tcW w:w="1441" w:type="dxa"/>
          </w:tcPr>
          <w:p w14:paraId="1214560E" w14:textId="295703F5" w:rsidR="00441CCB" w:rsidDel="00EF2E74" w:rsidRDefault="00441CCB" w:rsidP="002066A6">
            <w:pPr>
              <w:rPr>
                <w:del w:id="369" w:author="Sriraj Aiyer" w:date="2024-08-22T15:43:00Z"/>
                <w:rFonts w:ascii="Calibri" w:hAnsi="Calibri"/>
                <w:color w:val="000000"/>
              </w:rPr>
            </w:pPr>
            <w:del w:id="370" w:author="Sriraj Aiyer" w:date="2024-08-22T15:43:00Z">
              <w:r w:rsidDel="00EF2E74">
                <w:rPr>
                  <w:rFonts w:ascii="Calibri" w:hAnsi="Calibri"/>
                  <w:color w:val="000000"/>
                </w:rPr>
                <w:delText>0-100% scale confidence in diagnosis</w:delText>
              </w:r>
            </w:del>
          </w:p>
        </w:tc>
      </w:tr>
      <w:tr w:rsidR="00441CCB" w:rsidDel="00EF2E74" w14:paraId="799EC77D" w14:textId="22526A10" w:rsidTr="002066A6">
        <w:trPr>
          <w:del w:id="371" w:author="Sriraj Aiyer" w:date="2024-08-22T15:43:00Z"/>
        </w:trPr>
        <w:tc>
          <w:tcPr>
            <w:tcW w:w="1696" w:type="dxa"/>
          </w:tcPr>
          <w:p w14:paraId="001AD52E" w14:textId="453439B3" w:rsidR="00441CCB" w:rsidDel="00EF2E74" w:rsidRDefault="00441CCB" w:rsidP="002066A6">
            <w:pPr>
              <w:rPr>
                <w:del w:id="372" w:author="Sriraj Aiyer" w:date="2024-08-22T15:43:00Z"/>
              </w:rPr>
            </w:pPr>
            <w:del w:id="373" w:author="Sriraj Aiyer" w:date="2024-08-22T15:43:00Z">
              <w:r w:rsidDel="00EF2E74">
                <w:rPr>
                  <w:rFonts w:ascii="Calibri" w:hAnsi="Calibri"/>
                  <w:color w:val="000000"/>
                </w:rPr>
                <w:delText>Lambe, K.A.; Hevey, D.; Kelly, B.D.</w:delText>
              </w:r>
            </w:del>
          </w:p>
        </w:tc>
        <w:tc>
          <w:tcPr>
            <w:tcW w:w="2165" w:type="dxa"/>
          </w:tcPr>
          <w:p w14:paraId="2070F717" w14:textId="48044A02" w:rsidR="00441CCB" w:rsidDel="00EF2E74" w:rsidRDefault="00441CCB" w:rsidP="002066A6">
            <w:pPr>
              <w:rPr>
                <w:del w:id="374" w:author="Sriraj Aiyer" w:date="2024-08-22T15:43:00Z"/>
              </w:rPr>
            </w:pPr>
            <w:del w:id="375" w:author="Sriraj Aiyer" w:date="2024-08-22T15:43:00Z">
              <w:r w:rsidDel="00EF2E74">
                <w:rPr>
                  <w:rFonts w:ascii="Calibri" w:hAnsi="Calibri"/>
                  <w:color w:val="000000"/>
                </w:rPr>
                <w:delText>Guided reflection interventions show no effect on diagnostic accuracy in medical students</w:delText>
              </w:r>
            </w:del>
          </w:p>
        </w:tc>
        <w:tc>
          <w:tcPr>
            <w:tcW w:w="812" w:type="dxa"/>
          </w:tcPr>
          <w:p w14:paraId="28C3FBBC" w14:textId="5008E347" w:rsidR="00441CCB" w:rsidDel="00EF2E74" w:rsidRDefault="00441CCB" w:rsidP="002066A6">
            <w:pPr>
              <w:rPr>
                <w:del w:id="376" w:author="Sriraj Aiyer" w:date="2024-08-22T15:43:00Z"/>
              </w:rPr>
            </w:pPr>
            <w:del w:id="377" w:author="Sriraj Aiyer" w:date="2024-08-22T15:43:00Z">
              <w:r w:rsidDel="00EF2E74">
                <w:rPr>
                  <w:rFonts w:ascii="Calibri" w:hAnsi="Calibri"/>
                  <w:color w:val="000000"/>
                </w:rPr>
                <w:delText>2018</w:delText>
              </w:r>
            </w:del>
          </w:p>
        </w:tc>
        <w:tc>
          <w:tcPr>
            <w:tcW w:w="1288" w:type="dxa"/>
          </w:tcPr>
          <w:p w14:paraId="019D1D03" w14:textId="31B30933" w:rsidR="00441CCB" w:rsidDel="00EF2E74" w:rsidRDefault="00441CCB" w:rsidP="002066A6">
            <w:pPr>
              <w:rPr>
                <w:del w:id="378" w:author="Sriraj Aiyer" w:date="2024-08-22T15:43:00Z"/>
              </w:rPr>
            </w:pPr>
            <w:del w:id="379" w:author="Sriraj Aiyer" w:date="2024-08-22T15:43:00Z">
              <w:r w:rsidDel="00EF2E74">
                <w:rPr>
                  <w:rFonts w:ascii="Calibri" w:hAnsi="Calibri"/>
                  <w:color w:val="000000"/>
                </w:rPr>
                <w:delText>Medical Students</w:delText>
              </w:r>
            </w:del>
          </w:p>
        </w:tc>
        <w:tc>
          <w:tcPr>
            <w:tcW w:w="1608" w:type="dxa"/>
          </w:tcPr>
          <w:p w14:paraId="036EBB09" w14:textId="63AEECB7" w:rsidR="00441CCB" w:rsidDel="00EF2E74" w:rsidRDefault="00441CCB" w:rsidP="002066A6">
            <w:pPr>
              <w:rPr>
                <w:del w:id="380" w:author="Sriraj Aiyer" w:date="2024-08-22T15:43:00Z"/>
              </w:rPr>
            </w:pPr>
            <w:del w:id="381" w:author="Sriraj Aiyer" w:date="2024-08-22T15:43:00Z">
              <w:r w:rsidDel="00EF2E74">
                <w:rPr>
                  <w:rFonts w:ascii="Calibri" w:hAnsi="Calibri"/>
                  <w:color w:val="000000"/>
                </w:rPr>
                <w:delText>Fictional patient cases</w:delText>
              </w:r>
            </w:del>
          </w:p>
        </w:tc>
        <w:tc>
          <w:tcPr>
            <w:tcW w:w="1441" w:type="dxa"/>
          </w:tcPr>
          <w:p w14:paraId="4A09EB90" w14:textId="4CD4FF49" w:rsidR="00441CCB" w:rsidDel="00EF2E74" w:rsidRDefault="00441CCB" w:rsidP="002066A6">
            <w:pPr>
              <w:rPr>
                <w:del w:id="382" w:author="Sriraj Aiyer" w:date="2024-08-22T15:43:00Z"/>
                <w:rFonts w:ascii="Calibri" w:hAnsi="Calibri"/>
                <w:color w:val="000000"/>
              </w:rPr>
            </w:pPr>
            <w:del w:id="383" w:author="Sriraj Aiyer" w:date="2024-08-22T15:43:00Z">
              <w:r w:rsidDel="00EF2E74">
                <w:rPr>
                  <w:rFonts w:ascii="Calibri" w:hAnsi="Calibri"/>
                  <w:color w:val="000000"/>
                </w:rPr>
                <w:delText>1-6 scale of confidence in original differential</w:delText>
              </w:r>
            </w:del>
          </w:p>
        </w:tc>
      </w:tr>
      <w:tr w:rsidR="00441CCB" w:rsidDel="00EF2E74" w14:paraId="16D26610" w14:textId="09A02AE4" w:rsidTr="002066A6">
        <w:trPr>
          <w:del w:id="384" w:author="Sriraj Aiyer" w:date="2024-08-22T15:43:00Z"/>
        </w:trPr>
        <w:tc>
          <w:tcPr>
            <w:tcW w:w="1696" w:type="dxa"/>
          </w:tcPr>
          <w:p w14:paraId="5B57EEA2" w14:textId="12D322EC" w:rsidR="00441CCB" w:rsidDel="00EF2E74" w:rsidRDefault="00441CCB" w:rsidP="002066A6">
            <w:pPr>
              <w:rPr>
                <w:del w:id="385" w:author="Sriraj Aiyer" w:date="2024-08-22T15:43:00Z"/>
              </w:rPr>
            </w:pPr>
            <w:del w:id="386" w:author="Sriraj Aiyer" w:date="2024-08-22T15:43:00Z">
              <w:r w:rsidDel="00EF2E74">
                <w:rPr>
                  <w:rFonts w:ascii="Calibri" w:hAnsi="Calibri"/>
                  <w:color w:val="000000"/>
                </w:rPr>
                <w:delText>Cairns, A.W.; Bond, R.R.; Finlay, D.D.; Breen, C.; Guldenring, D.; Gaffney, R.; Gallagher, A.G.; Peace, A.J.; Henn, P.</w:delText>
              </w:r>
            </w:del>
          </w:p>
        </w:tc>
        <w:tc>
          <w:tcPr>
            <w:tcW w:w="2165" w:type="dxa"/>
          </w:tcPr>
          <w:p w14:paraId="576AB02A" w14:textId="257A9693" w:rsidR="00441CCB" w:rsidDel="00EF2E74" w:rsidRDefault="00441CCB" w:rsidP="002066A6">
            <w:pPr>
              <w:rPr>
                <w:del w:id="387" w:author="Sriraj Aiyer" w:date="2024-08-22T15:43:00Z"/>
              </w:rPr>
            </w:pPr>
            <w:del w:id="388" w:author="Sriraj Aiyer" w:date="2024-08-22T15:43:00Z">
              <w:r w:rsidDel="00EF2E74">
                <w:rPr>
                  <w:rFonts w:ascii="Calibri" w:hAnsi="Calibri"/>
                  <w:color w:val="000000"/>
                </w:rPr>
                <w:delText>A computer-human interaction model to improve the diagnostic accuracy and clinical decision-making during 12-lead electrocardiogram interpretation</w:delText>
              </w:r>
            </w:del>
          </w:p>
        </w:tc>
        <w:tc>
          <w:tcPr>
            <w:tcW w:w="812" w:type="dxa"/>
          </w:tcPr>
          <w:p w14:paraId="32F52A01" w14:textId="77F56F6E" w:rsidR="00441CCB" w:rsidDel="00EF2E74" w:rsidRDefault="00441CCB" w:rsidP="002066A6">
            <w:pPr>
              <w:rPr>
                <w:del w:id="389" w:author="Sriraj Aiyer" w:date="2024-08-22T15:43:00Z"/>
              </w:rPr>
            </w:pPr>
            <w:del w:id="390" w:author="Sriraj Aiyer" w:date="2024-08-22T15:43:00Z">
              <w:r w:rsidDel="00EF2E74">
                <w:rPr>
                  <w:rFonts w:ascii="Calibri" w:hAnsi="Calibri"/>
                  <w:color w:val="000000"/>
                </w:rPr>
                <w:delText>2016</w:delText>
              </w:r>
            </w:del>
          </w:p>
        </w:tc>
        <w:tc>
          <w:tcPr>
            <w:tcW w:w="1288" w:type="dxa"/>
          </w:tcPr>
          <w:p w14:paraId="02592DAD" w14:textId="092E8C21" w:rsidR="00441CCB" w:rsidDel="00EF2E74" w:rsidRDefault="00441CCB" w:rsidP="002066A6">
            <w:pPr>
              <w:rPr>
                <w:del w:id="391" w:author="Sriraj Aiyer" w:date="2024-08-22T15:43:00Z"/>
              </w:rPr>
            </w:pPr>
            <w:del w:id="392" w:author="Sriraj Aiyer" w:date="2024-08-22T15:43:00Z">
              <w:r w:rsidDel="00EF2E74">
                <w:rPr>
                  <w:rFonts w:ascii="Calibri" w:hAnsi="Calibri"/>
                  <w:color w:val="000000"/>
                </w:rPr>
                <w:delText>GPs and Undergrads</w:delText>
              </w:r>
            </w:del>
          </w:p>
        </w:tc>
        <w:tc>
          <w:tcPr>
            <w:tcW w:w="1608" w:type="dxa"/>
          </w:tcPr>
          <w:p w14:paraId="3239FA00" w14:textId="159FE766" w:rsidR="00441CCB" w:rsidDel="00EF2E74" w:rsidRDefault="00441CCB" w:rsidP="002066A6">
            <w:pPr>
              <w:rPr>
                <w:del w:id="393" w:author="Sriraj Aiyer" w:date="2024-08-22T15:43:00Z"/>
              </w:rPr>
            </w:pPr>
            <w:del w:id="394" w:author="Sriraj Aiyer" w:date="2024-08-22T15:43:00Z">
              <w:r w:rsidDel="00EF2E74">
                <w:rPr>
                  <w:rFonts w:ascii="Calibri" w:hAnsi="Calibri"/>
                  <w:color w:val="000000"/>
                </w:rPr>
                <w:delText>ECG interpretation</w:delText>
              </w:r>
            </w:del>
          </w:p>
        </w:tc>
        <w:tc>
          <w:tcPr>
            <w:tcW w:w="1441" w:type="dxa"/>
          </w:tcPr>
          <w:p w14:paraId="753895A9" w14:textId="7C274572" w:rsidR="00441CCB" w:rsidDel="00EF2E74" w:rsidRDefault="00441CCB" w:rsidP="002066A6">
            <w:pPr>
              <w:rPr>
                <w:del w:id="395" w:author="Sriraj Aiyer" w:date="2024-08-22T15:43:00Z"/>
                <w:rFonts w:ascii="Calibri" w:hAnsi="Calibri"/>
                <w:color w:val="000000"/>
              </w:rPr>
            </w:pPr>
            <w:del w:id="396" w:author="Sriraj Aiyer" w:date="2024-08-22T15:43:00Z">
              <w:r w:rsidDel="00EF2E74">
                <w:rPr>
                  <w:rFonts w:ascii="Calibri" w:hAnsi="Calibri"/>
                  <w:color w:val="000000"/>
                </w:rPr>
                <w:delText>Self-rated confidence 1-10</w:delText>
              </w:r>
            </w:del>
          </w:p>
        </w:tc>
      </w:tr>
      <w:tr w:rsidR="00441CCB" w:rsidDel="00EF2E74" w14:paraId="11E2AA08" w14:textId="2B509422" w:rsidTr="002066A6">
        <w:trPr>
          <w:del w:id="397" w:author="Sriraj Aiyer" w:date="2024-08-22T15:43:00Z"/>
        </w:trPr>
        <w:tc>
          <w:tcPr>
            <w:tcW w:w="1696" w:type="dxa"/>
          </w:tcPr>
          <w:p w14:paraId="20A23C6C" w14:textId="1CB1483F" w:rsidR="00441CCB" w:rsidDel="00EF2E74" w:rsidRDefault="00441CCB" w:rsidP="002066A6">
            <w:pPr>
              <w:rPr>
                <w:del w:id="398" w:author="Sriraj Aiyer" w:date="2024-08-22T15:43:00Z"/>
              </w:rPr>
            </w:pPr>
            <w:del w:id="399" w:author="Sriraj Aiyer" w:date="2024-08-22T15:43:00Z">
              <w:r w:rsidDel="00EF2E74">
                <w:rPr>
                  <w:rFonts w:ascii="Calibri" w:hAnsi="Calibri"/>
                  <w:color w:val="000000"/>
                </w:rPr>
                <w:delText>Ben-Assuli, O.; Sagi, D.; Leshno, M.; Ironi, A.; Ziv, A.</w:delText>
              </w:r>
            </w:del>
          </w:p>
        </w:tc>
        <w:tc>
          <w:tcPr>
            <w:tcW w:w="2165" w:type="dxa"/>
          </w:tcPr>
          <w:p w14:paraId="0AF4AF17" w14:textId="5F24A2F2" w:rsidR="00441CCB" w:rsidDel="00EF2E74" w:rsidRDefault="00441CCB" w:rsidP="002066A6">
            <w:pPr>
              <w:rPr>
                <w:del w:id="400" w:author="Sriraj Aiyer" w:date="2024-08-22T15:43:00Z"/>
              </w:rPr>
            </w:pPr>
            <w:del w:id="401" w:author="Sriraj Aiyer" w:date="2024-08-22T15:43:00Z">
              <w:r w:rsidDel="00EF2E74">
                <w:rPr>
                  <w:rFonts w:ascii="Calibri" w:hAnsi="Calibri"/>
                  <w:color w:val="000000"/>
                </w:rPr>
                <w:delText>Improving diagnostic accuracy using EHR in emergency departments: A simulation-based study</w:delText>
              </w:r>
            </w:del>
          </w:p>
        </w:tc>
        <w:tc>
          <w:tcPr>
            <w:tcW w:w="812" w:type="dxa"/>
          </w:tcPr>
          <w:p w14:paraId="67EDAD24" w14:textId="637B9AFB" w:rsidR="00441CCB" w:rsidDel="00EF2E74" w:rsidRDefault="00441CCB" w:rsidP="002066A6">
            <w:pPr>
              <w:rPr>
                <w:del w:id="402" w:author="Sriraj Aiyer" w:date="2024-08-22T15:43:00Z"/>
              </w:rPr>
            </w:pPr>
            <w:del w:id="403" w:author="Sriraj Aiyer" w:date="2024-08-22T15:43:00Z">
              <w:r w:rsidDel="00EF2E74">
                <w:rPr>
                  <w:rFonts w:ascii="Calibri" w:hAnsi="Calibri"/>
                  <w:color w:val="000000"/>
                </w:rPr>
                <w:delText>2015</w:delText>
              </w:r>
            </w:del>
          </w:p>
        </w:tc>
        <w:tc>
          <w:tcPr>
            <w:tcW w:w="1288" w:type="dxa"/>
          </w:tcPr>
          <w:p w14:paraId="2418293A" w14:textId="417986EC" w:rsidR="00441CCB" w:rsidDel="00EF2E74" w:rsidRDefault="00441CCB" w:rsidP="002066A6">
            <w:pPr>
              <w:rPr>
                <w:del w:id="404" w:author="Sriraj Aiyer" w:date="2024-08-22T15:43:00Z"/>
              </w:rPr>
            </w:pPr>
            <w:del w:id="405" w:author="Sriraj Aiyer" w:date="2024-08-22T15:43:00Z">
              <w:r w:rsidDel="00EF2E74">
                <w:rPr>
                  <w:rFonts w:ascii="Calibri" w:hAnsi="Calibri"/>
                  <w:color w:val="000000"/>
                </w:rPr>
                <w:delText>Emergency Medicine</w:delText>
              </w:r>
            </w:del>
          </w:p>
        </w:tc>
        <w:tc>
          <w:tcPr>
            <w:tcW w:w="1608" w:type="dxa"/>
          </w:tcPr>
          <w:p w14:paraId="4DF2662B" w14:textId="3F459D45" w:rsidR="00441CCB" w:rsidDel="00EF2E74" w:rsidRDefault="00441CCB" w:rsidP="002066A6">
            <w:pPr>
              <w:rPr>
                <w:del w:id="406" w:author="Sriraj Aiyer" w:date="2024-08-22T15:43:00Z"/>
              </w:rPr>
            </w:pPr>
            <w:del w:id="407" w:author="Sriraj Aiyer" w:date="2024-08-22T15:43:00Z">
              <w:r w:rsidDel="00EF2E74">
                <w:rPr>
                  <w:rFonts w:ascii="Calibri" w:hAnsi="Calibri"/>
                  <w:color w:val="000000"/>
                </w:rPr>
                <w:delText>Simulated patient scenarios with actors for presenting complaints</w:delText>
              </w:r>
            </w:del>
          </w:p>
        </w:tc>
        <w:tc>
          <w:tcPr>
            <w:tcW w:w="1441" w:type="dxa"/>
          </w:tcPr>
          <w:p w14:paraId="67466020" w14:textId="1B58736B" w:rsidR="00441CCB" w:rsidDel="00EF2E74" w:rsidRDefault="00441CCB" w:rsidP="002066A6">
            <w:pPr>
              <w:rPr>
                <w:del w:id="408" w:author="Sriraj Aiyer" w:date="2024-08-22T15:43:00Z"/>
                <w:rFonts w:ascii="Calibri" w:hAnsi="Calibri"/>
                <w:color w:val="000000"/>
              </w:rPr>
            </w:pPr>
            <w:del w:id="409" w:author="Sriraj Aiyer" w:date="2024-08-22T15:43:00Z">
              <w:r w:rsidDel="00EF2E74">
                <w:rPr>
                  <w:rFonts w:ascii="Calibri" w:hAnsi="Calibri"/>
                  <w:color w:val="000000"/>
                </w:rPr>
                <w:delText>7 point likert scale of confidence in diagnosis</w:delText>
              </w:r>
            </w:del>
          </w:p>
        </w:tc>
      </w:tr>
      <w:tr w:rsidR="00441CCB" w:rsidDel="00EF2E74" w14:paraId="19167BA5" w14:textId="04D87A3C" w:rsidTr="002066A6">
        <w:trPr>
          <w:del w:id="410" w:author="Sriraj Aiyer" w:date="2024-08-22T15:43:00Z"/>
        </w:trPr>
        <w:tc>
          <w:tcPr>
            <w:tcW w:w="1696" w:type="dxa"/>
          </w:tcPr>
          <w:p w14:paraId="3FA1B8CB" w14:textId="03080A44" w:rsidR="00441CCB" w:rsidDel="00EF2E74" w:rsidRDefault="00441CCB" w:rsidP="002066A6">
            <w:pPr>
              <w:rPr>
                <w:del w:id="411" w:author="Sriraj Aiyer" w:date="2024-08-22T15:43:00Z"/>
              </w:rPr>
            </w:pPr>
            <w:del w:id="412" w:author="Sriraj Aiyer" w:date="2024-08-22T15:43:00Z">
              <w:r w:rsidDel="00EF2E74">
                <w:rPr>
                  <w:rFonts w:ascii="Calibri" w:hAnsi="Calibri"/>
                  <w:color w:val="000000"/>
                </w:rPr>
                <w:delText>Maserejian, N.N.; Lutfey, K.E.; McKinlay, J.B.</w:delText>
              </w:r>
            </w:del>
          </w:p>
        </w:tc>
        <w:tc>
          <w:tcPr>
            <w:tcW w:w="2165" w:type="dxa"/>
          </w:tcPr>
          <w:p w14:paraId="3A3B0CF4" w14:textId="1E44CC05" w:rsidR="00441CCB" w:rsidDel="00EF2E74" w:rsidRDefault="00441CCB" w:rsidP="002066A6">
            <w:pPr>
              <w:rPr>
                <w:del w:id="413" w:author="Sriraj Aiyer" w:date="2024-08-22T15:43:00Z"/>
              </w:rPr>
            </w:pPr>
            <w:del w:id="414" w:author="Sriraj Aiyer" w:date="2024-08-22T15:43:00Z">
              <w:r w:rsidDel="00EF2E74">
                <w:rPr>
                  <w:rFonts w:ascii="Calibri" w:hAnsi="Calibri"/>
                  <w:color w:val="000000"/>
                </w:rPr>
                <w:delText>Do physicians attend to base rates? prevalence data and statistical discrimination in the diagnosis of coronary heart disease: Physicians and coronary heart disease</w:delText>
              </w:r>
            </w:del>
          </w:p>
        </w:tc>
        <w:tc>
          <w:tcPr>
            <w:tcW w:w="812" w:type="dxa"/>
          </w:tcPr>
          <w:p w14:paraId="066CB1E1" w14:textId="303FC6D5" w:rsidR="00441CCB" w:rsidDel="00EF2E74" w:rsidRDefault="00441CCB" w:rsidP="002066A6">
            <w:pPr>
              <w:rPr>
                <w:del w:id="415" w:author="Sriraj Aiyer" w:date="2024-08-22T15:43:00Z"/>
              </w:rPr>
            </w:pPr>
            <w:del w:id="416" w:author="Sriraj Aiyer" w:date="2024-08-22T15:43:00Z">
              <w:r w:rsidDel="00EF2E74">
                <w:rPr>
                  <w:rFonts w:ascii="Calibri" w:hAnsi="Calibri"/>
                  <w:color w:val="000000"/>
                </w:rPr>
                <w:delText>2009</w:delText>
              </w:r>
            </w:del>
          </w:p>
        </w:tc>
        <w:tc>
          <w:tcPr>
            <w:tcW w:w="1288" w:type="dxa"/>
          </w:tcPr>
          <w:p w14:paraId="12F0B1EC" w14:textId="513EB85C" w:rsidR="00441CCB" w:rsidDel="00EF2E74" w:rsidRDefault="00441CCB" w:rsidP="002066A6">
            <w:pPr>
              <w:rPr>
                <w:del w:id="417" w:author="Sriraj Aiyer" w:date="2024-08-22T15:43:00Z"/>
              </w:rPr>
            </w:pPr>
            <w:del w:id="418" w:author="Sriraj Aiyer" w:date="2024-08-22T15:43:00Z">
              <w:r w:rsidDel="00EF2E74">
                <w:rPr>
                  <w:rFonts w:ascii="Calibri" w:hAnsi="Calibri"/>
                  <w:color w:val="000000"/>
                </w:rPr>
                <w:delText>Primary Care</w:delText>
              </w:r>
            </w:del>
          </w:p>
        </w:tc>
        <w:tc>
          <w:tcPr>
            <w:tcW w:w="1608" w:type="dxa"/>
          </w:tcPr>
          <w:p w14:paraId="36E67284" w14:textId="48BEC2FE" w:rsidR="00441CCB" w:rsidDel="00EF2E74" w:rsidRDefault="00441CCB" w:rsidP="002066A6">
            <w:pPr>
              <w:rPr>
                <w:del w:id="419" w:author="Sriraj Aiyer" w:date="2024-08-22T15:43:00Z"/>
              </w:rPr>
            </w:pPr>
            <w:del w:id="420" w:author="Sriraj Aiyer" w:date="2024-08-22T15:43:00Z">
              <w:r w:rsidDel="00EF2E74">
                <w:rPr>
                  <w:rFonts w:ascii="Calibri" w:hAnsi="Calibri"/>
                  <w:color w:val="000000"/>
                </w:rPr>
                <w:delText>Vignettes of CHD</w:delText>
              </w:r>
            </w:del>
          </w:p>
        </w:tc>
        <w:tc>
          <w:tcPr>
            <w:tcW w:w="1441" w:type="dxa"/>
          </w:tcPr>
          <w:p w14:paraId="41C40C3E" w14:textId="3BC80E46" w:rsidR="00441CCB" w:rsidDel="00EF2E74" w:rsidRDefault="00441CCB" w:rsidP="002066A6">
            <w:pPr>
              <w:rPr>
                <w:del w:id="421" w:author="Sriraj Aiyer" w:date="2024-08-22T15:43:00Z"/>
                <w:rFonts w:ascii="Calibri" w:hAnsi="Calibri"/>
                <w:color w:val="000000"/>
              </w:rPr>
            </w:pPr>
            <w:del w:id="422" w:author="Sriraj Aiyer" w:date="2024-08-22T15:43:00Z">
              <w:r w:rsidDel="00EF2E74">
                <w:rPr>
                  <w:rFonts w:ascii="Calibri" w:hAnsi="Calibri"/>
                  <w:color w:val="000000"/>
                </w:rPr>
                <w:delText>0-100 scale of certainty</w:delText>
              </w:r>
            </w:del>
          </w:p>
        </w:tc>
      </w:tr>
      <w:tr w:rsidR="00441CCB" w:rsidDel="00EF2E74" w14:paraId="750CB9BF" w14:textId="2C6AF519" w:rsidTr="002066A6">
        <w:trPr>
          <w:del w:id="423" w:author="Sriraj Aiyer" w:date="2024-08-22T15:43:00Z"/>
        </w:trPr>
        <w:tc>
          <w:tcPr>
            <w:tcW w:w="1696" w:type="dxa"/>
          </w:tcPr>
          <w:p w14:paraId="0E92299C" w14:textId="517ED822" w:rsidR="00441CCB" w:rsidDel="00EF2E74" w:rsidRDefault="00441CCB" w:rsidP="002066A6">
            <w:pPr>
              <w:rPr>
                <w:del w:id="424" w:author="Sriraj Aiyer" w:date="2024-08-22T15:43:00Z"/>
              </w:rPr>
            </w:pPr>
            <w:del w:id="425" w:author="Sriraj Aiyer" w:date="2024-08-22T15:43:00Z">
              <w:r w:rsidDel="00EF2E74">
                <w:rPr>
                  <w:rFonts w:ascii="Calibri" w:hAnsi="Calibri"/>
                  <w:color w:val="000000"/>
                </w:rPr>
                <w:delText>Abujudeh, H.H.; Kaewlai, R.; McMahon, P.M.; Binder, W.; Novelline, R.A.; Gazelle, G.S.; Thrall, J.H.</w:delText>
              </w:r>
            </w:del>
          </w:p>
        </w:tc>
        <w:tc>
          <w:tcPr>
            <w:tcW w:w="2165" w:type="dxa"/>
          </w:tcPr>
          <w:p w14:paraId="1852EFC9" w14:textId="5D85D47A" w:rsidR="00441CCB" w:rsidDel="00EF2E74" w:rsidRDefault="00441CCB" w:rsidP="002066A6">
            <w:pPr>
              <w:rPr>
                <w:del w:id="426" w:author="Sriraj Aiyer" w:date="2024-08-22T15:43:00Z"/>
              </w:rPr>
            </w:pPr>
            <w:del w:id="427" w:author="Sriraj Aiyer" w:date="2024-08-22T15:43:00Z">
              <w:r w:rsidDel="00EF2E74">
                <w:rPr>
                  <w:rFonts w:ascii="Calibri" w:hAnsi="Calibri"/>
                  <w:color w:val="000000"/>
                </w:rPr>
                <w:delText>Abdominopelvic CT increases diagnostic certainty and guides management decisions: A prospective investigation of 584 patients in a large academic medical center</w:delText>
              </w:r>
            </w:del>
          </w:p>
        </w:tc>
        <w:tc>
          <w:tcPr>
            <w:tcW w:w="812" w:type="dxa"/>
          </w:tcPr>
          <w:p w14:paraId="40C5A8A4" w14:textId="7FC2F97F" w:rsidR="00441CCB" w:rsidDel="00EF2E74" w:rsidRDefault="00441CCB" w:rsidP="002066A6">
            <w:pPr>
              <w:rPr>
                <w:del w:id="428" w:author="Sriraj Aiyer" w:date="2024-08-22T15:43:00Z"/>
              </w:rPr>
            </w:pPr>
            <w:del w:id="429" w:author="Sriraj Aiyer" w:date="2024-08-22T15:43:00Z">
              <w:r w:rsidDel="00EF2E74">
                <w:rPr>
                  <w:rFonts w:ascii="Calibri" w:hAnsi="Calibri"/>
                  <w:color w:val="000000"/>
                </w:rPr>
                <w:delText>2011</w:delText>
              </w:r>
            </w:del>
          </w:p>
        </w:tc>
        <w:tc>
          <w:tcPr>
            <w:tcW w:w="1288" w:type="dxa"/>
          </w:tcPr>
          <w:p w14:paraId="79E38560" w14:textId="411935DE" w:rsidR="00441CCB" w:rsidDel="00EF2E74" w:rsidRDefault="00441CCB" w:rsidP="002066A6">
            <w:pPr>
              <w:rPr>
                <w:del w:id="430" w:author="Sriraj Aiyer" w:date="2024-08-22T15:43:00Z"/>
              </w:rPr>
            </w:pPr>
            <w:del w:id="431" w:author="Sriraj Aiyer" w:date="2024-08-22T15:43:00Z">
              <w:r w:rsidDel="00EF2E74">
                <w:rPr>
                  <w:rFonts w:ascii="Calibri" w:hAnsi="Calibri"/>
                  <w:color w:val="000000"/>
                </w:rPr>
                <w:delText>Emergency Medicine</w:delText>
              </w:r>
            </w:del>
          </w:p>
        </w:tc>
        <w:tc>
          <w:tcPr>
            <w:tcW w:w="1608" w:type="dxa"/>
          </w:tcPr>
          <w:p w14:paraId="2880A000" w14:textId="180F06C6" w:rsidR="00441CCB" w:rsidDel="00EF2E74" w:rsidRDefault="00441CCB" w:rsidP="002066A6">
            <w:pPr>
              <w:rPr>
                <w:del w:id="432" w:author="Sriraj Aiyer" w:date="2024-08-22T15:43:00Z"/>
              </w:rPr>
            </w:pPr>
            <w:del w:id="433" w:author="Sriraj Aiyer" w:date="2024-08-22T15:43:00Z">
              <w:r w:rsidDel="00EF2E74">
                <w:rPr>
                  <w:rFonts w:ascii="Calibri" w:hAnsi="Calibri"/>
                  <w:color w:val="000000"/>
                </w:rPr>
                <w:delText>Real patients presenting with abdomen pain</w:delText>
              </w:r>
            </w:del>
          </w:p>
        </w:tc>
        <w:tc>
          <w:tcPr>
            <w:tcW w:w="1441" w:type="dxa"/>
          </w:tcPr>
          <w:p w14:paraId="6986D7AB" w14:textId="3A500F62" w:rsidR="00441CCB" w:rsidDel="00EF2E74" w:rsidRDefault="00441CCB" w:rsidP="002066A6">
            <w:pPr>
              <w:rPr>
                <w:del w:id="434" w:author="Sriraj Aiyer" w:date="2024-08-22T15:43:00Z"/>
                <w:rFonts w:ascii="Calibri" w:hAnsi="Calibri"/>
                <w:color w:val="000000"/>
              </w:rPr>
            </w:pPr>
            <w:del w:id="435" w:author="Sriraj Aiyer" w:date="2024-08-22T15:43:00Z">
              <w:r w:rsidDel="00EF2E74">
                <w:rPr>
                  <w:rFonts w:ascii="Calibri" w:hAnsi="Calibri"/>
                  <w:color w:val="000000"/>
                </w:rPr>
                <w:delText>0-100% certainty</w:delText>
              </w:r>
            </w:del>
          </w:p>
        </w:tc>
      </w:tr>
      <w:tr w:rsidR="00441CCB" w:rsidDel="00EF2E74" w14:paraId="76673BBC" w14:textId="498E36D0" w:rsidTr="002066A6">
        <w:trPr>
          <w:del w:id="436" w:author="Sriraj Aiyer" w:date="2024-08-22T15:43:00Z"/>
        </w:trPr>
        <w:tc>
          <w:tcPr>
            <w:tcW w:w="1696" w:type="dxa"/>
          </w:tcPr>
          <w:p w14:paraId="043ED38B" w14:textId="088EA551" w:rsidR="00441CCB" w:rsidDel="00EF2E74" w:rsidRDefault="00441CCB" w:rsidP="002066A6">
            <w:pPr>
              <w:rPr>
                <w:del w:id="437" w:author="Sriraj Aiyer" w:date="2024-08-22T15:43:00Z"/>
              </w:rPr>
            </w:pPr>
            <w:del w:id="438" w:author="Sriraj Aiyer" w:date="2024-08-22T15:43:00Z">
              <w:r w:rsidDel="00EF2E74">
                <w:rPr>
                  <w:rFonts w:ascii="Calibri" w:hAnsi="Calibri"/>
                  <w:color w:val="000000"/>
                </w:rPr>
                <w:delText>van Hout, H.P.J.; Vernooij-Dassen, M.J.; Stalman, W.A.B.</w:delText>
              </w:r>
            </w:del>
          </w:p>
        </w:tc>
        <w:tc>
          <w:tcPr>
            <w:tcW w:w="2165" w:type="dxa"/>
          </w:tcPr>
          <w:p w14:paraId="79463869" w14:textId="444B6BCA" w:rsidR="00441CCB" w:rsidDel="00EF2E74" w:rsidRDefault="00441CCB" w:rsidP="002066A6">
            <w:pPr>
              <w:rPr>
                <w:del w:id="439" w:author="Sriraj Aiyer" w:date="2024-08-22T15:43:00Z"/>
              </w:rPr>
            </w:pPr>
            <w:del w:id="440" w:author="Sriraj Aiyer" w:date="2024-08-22T15:43:00Z">
              <w:r w:rsidDel="00EF2E74">
                <w:rPr>
                  <w:rFonts w:ascii="Calibri" w:hAnsi="Calibri"/>
                  <w:color w:val="000000"/>
                </w:rPr>
                <w:delText>Diagnosing dementia with confidence by GPs</w:delText>
              </w:r>
            </w:del>
          </w:p>
        </w:tc>
        <w:tc>
          <w:tcPr>
            <w:tcW w:w="812" w:type="dxa"/>
          </w:tcPr>
          <w:p w14:paraId="15EF07D6" w14:textId="0424F026" w:rsidR="00441CCB" w:rsidDel="00EF2E74" w:rsidRDefault="00441CCB" w:rsidP="002066A6">
            <w:pPr>
              <w:rPr>
                <w:del w:id="441" w:author="Sriraj Aiyer" w:date="2024-08-22T15:43:00Z"/>
              </w:rPr>
            </w:pPr>
            <w:del w:id="442" w:author="Sriraj Aiyer" w:date="2024-08-22T15:43:00Z">
              <w:r w:rsidDel="00EF2E74">
                <w:rPr>
                  <w:rFonts w:ascii="Calibri" w:hAnsi="Calibri"/>
                  <w:color w:val="000000"/>
                </w:rPr>
                <w:delText>2007</w:delText>
              </w:r>
            </w:del>
          </w:p>
        </w:tc>
        <w:tc>
          <w:tcPr>
            <w:tcW w:w="1288" w:type="dxa"/>
          </w:tcPr>
          <w:p w14:paraId="0E0C619B" w14:textId="410BE74E" w:rsidR="00441CCB" w:rsidDel="00EF2E74" w:rsidRDefault="00441CCB" w:rsidP="002066A6">
            <w:pPr>
              <w:rPr>
                <w:del w:id="443" w:author="Sriraj Aiyer" w:date="2024-08-22T15:43:00Z"/>
              </w:rPr>
            </w:pPr>
            <w:del w:id="444" w:author="Sriraj Aiyer" w:date="2024-08-22T15:43:00Z">
              <w:r w:rsidDel="00EF2E74">
                <w:rPr>
                  <w:rFonts w:ascii="Calibri" w:hAnsi="Calibri"/>
                  <w:color w:val="000000"/>
                </w:rPr>
                <w:delText>General Practice</w:delText>
              </w:r>
            </w:del>
          </w:p>
        </w:tc>
        <w:tc>
          <w:tcPr>
            <w:tcW w:w="1608" w:type="dxa"/>
          </w:tcPr>
          <w:p w14:paraId="0C092804" w14:textId="2BA70198" w:rsidR="00441CCB" w:rsidDel="00EF2E74" w:rsidRDefault="00441CCB" w:rsidP="002066A6">
            <w:pPr>
              <w:rPr>
                <w:del w:id="445" w:author="Sriraj Aiyer" w:date="2024-08-22T15:43:00Z"/>
              </w:rPr>
            </w:pPr>
            <w:del w:id="446" w:author="Sriraj Aiyer" w:date="2024-08-22T15:43:00Z">
              <w:r w:rsidDel="00EF2E74">
                <w:rPr>
                  <w:rFonts w:ascii="Calibri" w:hAnsi="Calibri"/>
                  <w:color w:val="000000"/>
                </w:rPr>
                <w:delText>Observation of dementia patients</w:delText>
              </w:r>
            </w:del>
          </w:p>
        </w:tc>
        <w:tc>
          <w:tcPr>
            <w:tcW w:w="1441" w:type="dxa"/>
          </w:tcPr>
          <w:p w14:paraId="5650D77A" w14:textId="0E901BFB" w:rsidR="00441CCB" w:rsidDel="00EF2E74" w:rsidRDefault="00441CCB" w:rsidP="002066A6">
            <w:pPr>
              <w:rPr>
                <w:del w:id="447" w:author="Sriraj Aiyer" w:date="2024-08-22T15:43:00Z"/>
                <w:rFonts w:ascii="Calibri" w:hAnsi="Calibri"/>
                <w:color w:val="000000"/>
              </w:rPr>
            </w:pPr>
            <w:del w:id="448" w:author="Sriraj Aiyer" w:date="2024-08-22T15:43:00Z">
              <w:r w:rsidDel="00EF2E74">
                <w:rPr>
                  <w:rFonts w:ascii="Calibri" w:hAnsi="Calibri"/>
                  <w:color w:val="000000"/>
                </w:rPr>
                <w:delText>4 point likert scale</w:delText>
              </w:r>
            </w:del>
          </w:p>
        </w:tc>
      </w:tr>
      <w:tr w:rsidR="00441CCB" w:rsidDel="00EF2E74" w14:paraId="4EA51D81" w14:textId="3E9A3836" w:rsidTr="002066A6">
        <w:trPr>
          <w:del w:id="449" w:author="Sriraj Aiyer" w:date="2024-08-22T15:43:00Z"/>
        </w:trPr>
        <w:tc>
          <w:tcPr>
            <w:tcW w:w="1696" w:type="dxa"/>
          </w:tcPr>
          <w:p w14:paraId="716B8205" w14:textId="0ADFFDC9" w:rsidR="00441CCB" w:rsidDel="00EF2E74" w:rsidRDefault="00441CCB" w:rsidP="002066A6">
            <w:pPr>
              <w:rPr>
                <w:del w:id="450" w:author="Sriraj Aiyer" w:date="2024-08-22T15:43:00Z"/>
              </w:rPr>
            </w:pPr>
            <w:del w:id="451" w:author="Sriraj Aiyer" w:date="2024-08-22T15:43:00Z">
              <w:r w:rsidDel="00EF2E74">
                <w:rPr>
                  <w:rFonts w:ascii="Calibri" w:hAnsi="Calibri"/>
                  <w:color w:val="000000"/>
                </w:rPr>
                <w:delText>Benvenuto-Andrade, C.; Dusza, S.W.; Hay, J.L.; Agero, A.L.C.; Halpern, A.C.; Kopf, A.W.; Marghoob, A.A.</w:delText>
              </w:r>
            </w:del>
          </w:p>
        </w:tc>
        <w:tc>
          <w:tcPr>
            <w:tcW w:w="2165" w:type="dxa"/>
          </w:tcPr>
          <w:p w14:paraId="4467FB38" w14:textId="7DE2DB6E" w:rsidR="00441CCB" w:rsidDel="00EF2E74" w:rsidRDefault="00441CCB" w:rsidP="002066A6">
            <w:pPr>
              <w:rPr>
                <w:del w:id="452" w:author="Sriraj Aiyer" w:date="2024-08-22T15:43:00Z"/>
              </w:rPr>
            </w:pPr>
            <w:del w:id="453" w:author="Sriraj Aiyer" w:date="2024-08-22T15:43:00Z">
              <w:r w:rsidDel="00EF2E74">
                <w:rPr>
                  <w:rFonts w:ascii="Calibri" w:hAnsi="Calibri"/>
                  <w:color w:val="000000"/>
                </w:rPr>
                <w:delText>Level of confidence in diagnosis: Clinical examination versus dermoscopy examination</w:delText>
              </w:r>
            </w:del>
          </w:p>
        </w:tc>
        <w:tc>
          <w:tcPr>
            <w:tcW w:w="812" w:type="dxa"/>
          </w:tcPr>
          <w:p w14:paraId="641D617E" w14:textId="09DEFFF6" w:rsidR="00441CCB" w:rsidDel="00EF2E74" w:rsidRDefault="00441CCB" w:rsidP="002066A6">
            <w:pPr>
              <w:rPr>
                <w:del w:id="454" w:author="Sriraj Aiyer" w:date="2024-08-22T15:43:00Z"/>
              </w:rPr>
            </w:pPr>
            <w:del w:id="455" w:author="Sriraj Aiyer" w:date="2024-08-22T15:43:00Z">
              <w:r w:rsidDel="00EF2E74">
                <w:rPr>
                  <w:rFonts w:ascii="Calibri" w:hAnsi="Calibri"/>
                  <w:color w:val="000000"/>
                </w:rPr>
                <w:delText>2006</w:delText>
              </w:r>
            </w:del>
          </w:p>
        </w:tc>
        <w:tc>
          <w:tcPr>
            <w:tcW w:w="1288" w:type="dxa"/>
          </w:tcPr>
          <w:p w14:paraId="563209EB" w14:textId="7B18ABEF" w:rsidR="00441CCB" w:rsidDel="00EF2E74" w:rsidRDefault="00441CCB" w:rsidP="002066A6">
            <w:pPr>
              <w:rPr>
                <w:del w:id="456" w:author="Sriraj Aiyer" w:date="2024-08-22T15:43:00Z"/>
              </w:rPr>
            </w:pPr>
            <w:del w:id="457" w:author="Sriraj Aiyer" w:date="2024-08-22T15:43:00Z">
              <w:r w:rsidDel="00EF2E74">
                <w:rPr>
                  <w:rFonts w:ascii="Calibri" w:hAnsi="Calibri"/>
                  <w:color w:val="000000"/>
                </w:rPr>
                <w:delText>Dermatology</w:delText>
              </w:r>
            </w:del>
          </w:p>
        </w:tc>
        <w:tc>
          <w:tcPr>
            <w:tcW w:w="1608" w:type="dxa"/>
          </w:tcPr>
          <w:p w14:paraId="58B372D5" w14:textId="29B56D97" w:rsidR="00441CCB" w:rsidDel="00EF2E74" w:rsidRDefault="00441CCB" w:rsidP="002066A6">
            <w:pPr>
              <w:rPr>
                <w:del w:id="458" w:author="Sriraj Aiyer" w:date="2024-08-22T15:43:00Z"/>
              </w:rPr>
            </w:pPr>
            <w:del w:id="459" w:author="Sriraj Aiyer" w:date="2024-08-22T15:43:00Z">
              <w:r w:rsidDel="00EF2E74">
                <w:rPr>
                  <w:rFonts w:ascii="Calibri" w:hAnsi="Calibri"/>
                  <w:color w:val="000000"/>
                </w:rPr>
                <w:delText>20 pairs of clinical and dermoscopic images of lesions</w:delText>
              </w:r>
            </w:del>
          </w:p>
        </w:tc>
        <w:tc>
          <w:tcPr>
            <w:tcW w:w="1441" w:type="dxa"/>
          </w:tcPr>
          <w:p w14:paraId="774935E2" w14:textId="3A49DC6E" w:rsidR="00441CCB" w:rsidDel="00EF2E74" w:rsidRDefault="00441CCB" w:rsidP="002066A6">
            <w:pPr>
              <w:rPr>
                <w:del w:id="460" w:author="Sriraj Aiyer" w:date="2024-08-22T15:43:00Z"/>
                <w:rFonts w:ascii="Calibri" w:hAnsi="Calibri"/>
                <w:color w:val="000000"/>
              </w:rPr>
            </w:pPr>
            <w:del w:id="461" w:author="Sriraj Aiyer" w:date="2024-08-22T15:43:00Z">
              <w:r w:rsidDel="00EF2E74">
                <w:rPr>
                  <w:rFonts w:ascii="Calibri" w:hAnsi="Calibri"/>
                  <w:color w:val="000000"/>
                </w:rPr>
                <w:delText>7 point likert scale of confidence in diagnosis (whether benign or malignant)</w:delText>
              </w:r>
            </w:del>
          </w:p>
        </w:tc>
      </w:tr>
      <w:tr w:rsidR="00441CCB" w:rsidDel="00EF2E74" w14:paraId="58C15ACE" w14:textId="529284BC" w:rsidTr="002066A6">
        <w:trPr>
          <w:del w:id="462" w:author="Sriraj Aiyer" w:date="2024-08-22T15:43:00Z"/>
        </w:trPr>
        <w:tc>
          <w:tcPr>
            <w:tcW w:w="1696" w:type="dxa"/>
          </w:tcPr>
          <w:p w14:paraId="2F69C830" w14:textId="446792A6" w:rsidR="00441CCB" w:rsidDel="00EF2E74" w:rsidRDefault="00441CCB" w:rsidP="002066A6">
            <w:pPr>
              <w:rPr>
                <w:del w:id="463" w:author="Sriraj Aiyer" w:date="2024-08-22T15:43:00Z"/>
              </w:rPr>
            </w:pPr>
            <w:del w:id="464" w:author="Sriraj Aiyer" w:date="2024-08-22T15:43:00Z">
              <w:r w:rsidDel="00EF2E74">
                <w:rPr>
                  <w:rFonts w:ascii="Calibri" w:hAnsi="Calibri"/>
                  <w:color w:val="000000"/>
                </w:rPr>
                <w:delText>Dreiseitl, S.; Binder, M.</w:delText>
              </w:r>
            </w:del>
          </w:p>
        </w:tc>
        <w:tc>
          <w:tcPr>
            <w:tcW w:w="2165" w:type="dxa"/>
          </w:tcPr>
          <w:p w14:paraId="0831A99D" w14:textId="2DB1F7C4" w:rsidR="00441CCB" w:rsidDel="00EF2E74" w:rsidRDefault="00441CCB" w:rsidP="002066A6">
            <w:pPr>
              <w:rPr>
                <w:del w:id="465" w:author="Sriraj Aiyer" w:date="2024-08-22T15:43:00Z"/>
              </w:rPr>
            </w:pPr>
            <w:del w:id="466" w:author="Sriraj Aiyer" w:date="2024-08-22T15:43:00Z">
              <w:r w:rsidDel="00EF2E74">
                <w:rPr>
                  <w:rFonts w:ascii="Calibri" w:hAnsi="Calibri"/>
                  <w:color w:val="000000"/>
                </w:rPr>
                <w:delText>Do physicians value decision support? A look at the effect of decision support systems on physician opinion</w:delText>
              </w:r>
            </w:del>
          </w:p>
        </w:tc>
        <w:tc>
          <w:tcPr>
            <w:tcW w:w="812" w:type="dxa"/>
          </w:tcPr>
          <w:p w14:paraId="7444AD25" w14:textId="4A8F6011" w:rsidR="00441CCB" w:rsidDel="00EF2E74" w:rsidRDefault="00441CCB" w:rsidP="002066A6">
            <w:pPr>
              <w:rPr>
                <w:del w:id="467" w:author="Sriraj Aiyer" w:date="2024-08-22T15:43:00Z"/>
              </w:rPr>
            </w:pPr>
            <w:del w:id="468" w:author="Sriraj Aiyer" w:date="2024-08-22T15:43:00Z">
              <w:r w:rsidDel="00EF2E74">
                <w:rPr>
                  <w:rFonts w:ascii="Calibri" w:hAnsi="Calibri"/>
                  <w:color w:val="000000"/>
                </w:rPr>
                <w:delText>2005</w:delText>
              </w:r>
            </w:del>
          </w:p>
        </w:tc>
        <w:tc>
          <w:tcPr>
            <w:tcW w:w="1288" w:type="dxa"/>
          </w:tcPr>
          <w:p w14:paraId="09B35EBA" w14:textId="3B2AF0EC" w:rsidR="00441CCB" w:rsidDel="00EF2E74" w:rsidRDefault="00441CCB" w:rsidP="002066A6">
            <w:pPr>
              <w:rPr>
                <w:del w:id="469" w:author="Sriraj Aiyer" w:date="2024-08-22T15:43:00Z"/>
              </w:rPr>
            </w:pPr>
            <w:del w:id="470" w:author="Sriraj Aiyer" w:date="2024-08-22T15:43:00Z">
              <w:r w:rsidDel="00EF2E74">
                <w:rPr>
                  <w:rFonts w:ascii="Calibri" w:hAnsi="Calibri"/>
                  <w:color w:val="000000"/>
                </w:rPr>
                <w:delText>Dermatology</w:delText>
              </w:r>
            </w:del>
          </w:p>
        </w:tc>
        <w:tc>
          <w:tcPr>
            <w:tcW w:w="1608" w:type="dxa"/>
          </w:tcPr>
          <w:p w14:paraId="4145C9D5" w14:textId="5A52D41C" w:rsidR="00441CCB" w:rsidDel="00EF2E74" w:rsidRDefault="00441CCB" w:rsidP="002066A6">
            <w:pPr>
              <w:rPr>
                <w:del w:id="471" w:author="Sriraj Aiyer" w:date="2024-08-22T15:43:00Z"/>
              </w:rPr>
            </w:pPr>
            <w:del w:id="472" w:author="Sriraj Aiyer" w:date="2024-08-22T15:43:00Z">
              <w:r w:rsidDel="00EF2E74">
                <w:rPr>
                  <w:rFonts w:ascii="Calibri" w:hAnsi="Calibri"/>
                  <w:color w:val="000000"/>
                </w:rPr>
                <w:delText>25 dermoscopic lesions</w:delText>
              </w:r>
            </w:del>
          </w:p>
        </w:tc>
        <w:tc>
          <w:tcPr>
            <w:tcW w:w="1441" w:type="dxa"/>
          </w:tcPr>
          <w:p w14:paraId="2D5CB610" w14:textId="375F0012" w:rsidR="00441CCB" w:rsidDel="00EF2E74" w:rsidRDefault="00441CCB" w:rsidP="002066A6">
            <w:pPr>
              <w:rPr>
                <w:del w:id="473" w:author="Sriraj Aiyer" w:date="2024-08-22T15:43:00Z"/>
                <w:rFonts w:ascii="Calibri" w:hAnsi="Calibri"/>
                <w:color w:val="000000"/>
              </w:rPr>
            </w:pPr>
            <w:del w:id="474" w:author="Sriraj Aiyer" w:date="2024-08-22T15:43:00Z">
              <w:r w:rsidDel="00EF2E74">
                <w:rPr>
                  <w:rFonts w:ascii="Calibri" w:hAnsi="Calibri"/>
                  <w:color w:val="000000"/>
                </w:rPr>
                <w:delText>1-10 scale of benign to malignant, with higher values interpreted as confident?</w:delText>
              </w:r>
            </w:del>
          </w:p>
        </w:tc>
      </w:tr>
      <w:tr w:rsidR="00441CCB" w:rsidDel="00EF2E74" w14:paraId="3BDFBA07" w14:textId="1CE27D58" w:rsidTr="002066A6">
        <w:trPr>
          <w:del w:id="475" w:author="Sriraj Aiyer" w:date="2024-08-22T15:43:00Z"/>
        </w:trPr>
        <w:tc>
          <w:tcPr>
            <w:tcW w:w="1696" w:type="dxa"/>
          </w:tcPr>
          <w:p w14:paraId="0CC56642" w14:textId="6040CCD0" w:rsidR="00441CCB" w:rsidRPr="00EF2E74" w:rsidDel="00EF2E74" w:rsidRDefault="00441CCB" w:rsidP="002066A6">
            <w:pPr>
              <w:rPr>
                <w:del w:id="476" w:author="Sriraj Aiyer" w:date="2024-08-22T15:43:00Z"/>
              </w:rPr>
            </w:pPr>
            <w:del w:id="477" w:author="Sriraj Aiyer" w:date="2024-08-22T15:43:00Z">
              <w:r w:rsidRPr="00EF2E74" w:rsidDel="00EF2E74">
                <w:rPr>
                  <w:rFonts w:ascii="Calibri" w:hAnsi="Calibri"/>
                  <w:color w:val="000000"/>
                </w:rPr>
                <w:delText>Davis, D.P.; Campbell, C.J.; Poste, J.C.; Ma, G.</w:delText>
              </w:r>
            </w:del>
          </w:p>
        </w:tc>
        <w:tc>
          <w:tcPr>
            <w:tcW w:w="2165" w:type="dxa"/>
          </w:tcPr>
          <w:p w14:paraId="0BF0A827" w14:textId="204E7E5A" w:rsidR="00441CCB" w:rsidDel="00EF2E74" w:rsidRDefault="00441CCB" w:rsidP="002066A6">
            <w:pPr>
              <w:rPr>
                <w:del w:id="478" w:author="Sriraj Aiyer" w:date="2024-08-22T15:43:00Z"/>
              </w:rPr>
            </w:pPr>
            <w:del w:id="479" w:author="Sriraj Aiyer" w:date="2024-08-22T15:43:00Z">
              <w:r w:rsidDel="00EF2E74">
                <w:rPr>
                  <w:rFonts w:ascii="Calibri" w:hAnsi="Calibri"/>
                  <w:color w:val="000000"/>
                </w:rPr>
                <w:delText>The association between operator confidence and accuracy of ultrasonography performed by novice emergency physicians</w:delText>
              </w:r>
            </w:del>
          </w:p>
        </w:tc>
        <w:tc>
          <w:tcPr>
            <w:tcW w:w="812" w:type="dxa"/>
          </w:tcPr>
          <w:p w14:paraId="2A6FA029" w14:textId="2A88BA35" w:rsidR="00441CCB" w:rsidDel="00EF2E74" w:rsidRDefault="00441CCB" w:rsidP="002066A6">
            <w:pPr>
              <w:rPr>
                <w:del w:id="480" w:author="Sriraj Aiyer" w:date="2024-08-22T15:43:00Z"/>
              </w:rPr>
            </w:pPr>
            <w:del w:id="481" w:author="Sriraj Aiyer" w:date="2024-08-22T15:43:00Z">
              <w:r w:rsidDel="00EF2E74">
                <w:rPr>
                  <w:rFonts w:ascii="Calibri" w:hAnsi="Calibri"/>
                  <w:color w:val="000000"/>
                </w:rPr>
                <w:delText>2005</w:delText>
              </w:r>
            </w:del>
          </w:p>
        </w:tc>
        <w:tc>
          <w:tcPr>
            <w:tcW w:w="1288" w:type="dxa"/>
          </w:tcPr>
          <w:p w14:paraId="175FFD05" w14:textId="2363BF4A" w:rsidR="00441CCB" w:rsidDel="00EF2E74" w:rsidRDefault="00441CCB" w:rsidP="002066A6">
            <w:pPr>
              <w:rPr>
                <w:del w:id="482" w:author="Sriraj Aiyer" w:date="2024-08-22T15:43:00Z"/>
              </w:rPr>
            </w:pPr>
            <w:del w:id="483" w:author="Sriraj Aiyer" w:date="2024-08-22T15:43:00Z">
              <w:r w:rsidDel="00EF2E74">
                <w:rPr>
                  <w:rFonts w:ascii="Calibri" w:hAnsi="Calibri"/>
                  <w:color w:val="000000"/>
                </w:rPr>
                <w:delText>Emergency Medicine</w:delText>
              </w:r>
            </w:del>
          </w:p>
        </w:tc>
        <w:tc>
          <w:tcPr>
            <w:tcW w:w="1608" w:type="dxa"/>
          </w:tcPr>
          <w:p w14:paraId="587A5E2A" w14:textId="6E10FA69" w:rsidR="00441CCB" w:rsidDel="00EF2E74" w:rsidRDefault="00441CCB" w:rsidP="002066A6">
            <w:pPr>
              <w:rPr>
                <w:del w:id="484" w:author="Sriraj Aiyer" w:date="2024-08-22T15:43:00Z"/>
              </w:rPr>
            </w:pPr>
            <w:del w:id="485" w:author="Sriraj Aiyer" w:date="2024-08-22T15:43:00Z">
              <w:r w:rsidDel="00EF2E74">
                <w:rPr>
                  <w:rFonts w:ascii="Calibri" w:hAnsi="Calibri"/>
                  <w:color w:val="000000"/>
                </w:rPr>
                <w:delText>Ultrasound scanning</w:delText>
              </w:r>
            </w:del>
          </w:p>
        </w:tc>
        <w:tc>
          <w:tcPr>
            <w:tcW w:w="1441" w:type="dxa"/>
          </w:tcPr>
          <w:p w14:paraId="697B57AF" w14:textId="4C817140" w:rsidR="00441CCB" w:rsidDel="00EF2E74" w:rsidRDefault="00441CCB" w:rsidP="002066A6">
            <w:pPr>
              <w:rPr>
                <w:del w:id="486" w:author="Sriraj Aiyer" w:date="2024-08-22T15:43:00Z"/>
                <w:rFonts w:ascii="Calibri" w:hAnsi="Calibri"/>
                <w:color w:val="000000"/>
              </w:rPr>
            </w:pPr>
            <w:del w:id="487" w:author="Sriraj Aiyer" w:date="2024-08-22T15:43:00Z">
              <w:r w:rsidDel="00EF2E74">
                <w:rPr>
                  <w:rFonts w:ascii="Calibri" w:hAnsi="Calibri"/>
                  <w:color w:val="000000"/>
                </w:rPr>
                <w:delText>1-10 scale of confidence of correct test identification</w:delText>
              </w:r>
            </w:del>
          </w:p>
        </w:tc>
      </w:tr>
      <w:tr w:rsidR="00441CCB" w:rsidDel="00EF2E74" w14:paraId="5D2F7F25" w14:textId="6B111C8B" w:rsidTr="002066A6">
        <w:trPr>
          <w:del w:id="488" w:author="Sriraj Aiyer" w:date="2024-08-22T15:43:00Z"/>
        </w:trPr>
        <w:tc>
          <w:tcPr>
            <w:tcW w:w="1696" w:type="dxa"/>
          </w:tcPr>
          <w:p w14:paraId="10F07623" w14:textId="72296506" w:rsidR="00441CCB" w:rsidDel="00EF2E74" w:rsidRDefault="00441CCB" w:rsidP="002066A6">
            <w:pPr>
              <w:rPr>
                <w:del w:id="489" w:author="Sriraj Aiyer" w:date="2024-08-22T15:43:00Z"/>
              </w:rPr>
            </w:pPr>
            <w:del w:id="490" w:author="Sriraj Aiyer" w:date="2024-08-22T15:43:00Z">
              <w:r w:rsidDel="00EF2E74">
                <w:rPr>
                  <w:rFonts w:ascii="Calibri" w:hAnsi="Calibri"/>
                  <w:color w:val="000000"/>
                </w:rPr>
                <w:delText>McKinlay, J.B.; Lin, T.; Freund, K.; Moskowitz, M.</w:delText>
              </w:r>
            </w:del>
          </w:p>
        </w:tc>
        <w:tc>
          <w:tcPr>
            <w:tcW w:w="2165" w:type="dxa"/>
          </w:tcPr>
          <w:p w14:paraId="73F0DD26" w14:textId="0A1016F0" w:rsidR="00441CCB" w:rsidDel="00EF2E74" w:rsidRDefault="00441CCB" w:rsidP="002066A6">
            <w:pPr>
              <w:rPr>
                <w:del w:id="491" w:author="Sriraj Aiyer" w:date="2024-08-22T15:43:00Z"/>
              </w:rPr>
            </w:pPr>
            <w:del w:id="492" w:author="Sriraj Aiyer" w:date="2024-08-22T15:43:00Z">
              <w:r w:rsidDel="00EF2E74">
                <w:rPr>
                  <w:rFonts w:ascii="Calibri" w:hAnsi="Calibri"/>
                  <w:color w:val="000000"/>
                </w:rPr>
                <w:delText>The unexpected influence of physician attributes on clinical decisions: Results of an experiment</w:delText>
              </w:r>
            </w:del>
          </w:p>
        </w:tc>
        <w:tc>
          <w:tcPr>
            <w:tcW w:w="812" w:type="dxa"/>
          </w:tcPr>
          <w:p w14:paraId="7A610319" w14:textId="68145ABA" w:rsidR="00441CCB" w:rsidDel="00EF2E74" w:rsidRDefault="00441CCB" w:rsidP="002066A6">
            <w:pPr>
              <w:rPr>
                <w:del w:id="493" w:author="Sriraj Aiyer" w:date="2024-08-22T15:43:00Z"/>
              </w:rPr>
            </w:pPr>
            <w:del w:id="494" w:author="Sriraj Aiyer" w:date="2024-08-22T15:43:00Z">
              <w:r w:rsidDel="00EF2E74">
                <w:rPr>
                  <w:rFonts w:ascii="Calibri" w:hAnsi="Calibri"/>
                  <w:color w:val="000000"/>
                </w:rPr>
                <w:delText>2002</w:delText>
              </w:r>
            </w:del>
          </w:p>
        </w:tc>
        <w:tc>
          <w:tcPr>
            <w:tcW w:w="1288" w:type="dxa"/>
          </w:tcPr>
          <w:p w14:paraId="76C0BF81" w14:textId="6B7F2DA6" w:rsidR="00441CCB" w:rsidDel="00EF2E74" w:rsidRDefault="00441CCB" w:rsidP="002066A6">
            <w:pPr>
              <w:rPr>
                <w:del w:id="495" w:author="Sriraj Aiyer" w:date="2024-08-22T15:43:00Z"/>
              </w:rPr>
            </w:pPr>
            <w:del w:id="496" w:author="Sriraj Aiyer" w:date="2024-08-22T15:43:00Z">
              <w:r w:rsidDel="00EF2E74">
                <w:rPr>
                  <w:rFonts w:ascii="Calibri" w:hAnsi="Calibri"/>
                  <w:color w:val="000000"/>
                </w:rPr>
                <w:delText>Primary Care</w:delText>
              </w:r>
            </w:del>
          </w:p>
        </w:tc>
        <w:tc>
          <w:tcPr>
            <w:tcW w:w="1608" w:type="dxa"/>
          </w:tcPr>
          <w:p w14:paraId="5B7FA794" w14:textId="700BBD76" w:rsidR="00441CCB" w:rsidDel="00EF2E74" w:rsidRDefault="00441CCB" w:rsidP="002066A6">
            <w:pPr>
              <w:rPr>
                <w:del w:id="497" w:author="Sriraj Aiyer" w:date="2024-08-22T15:43:00Z"/>
              </w:rPr>
            </w:pPr>
            <w:del w:id="498" w:author="Sriraj Aiyer" w:date="2024-08-22T15:43:00Z">
              <w:r w:rsidDel="00EF2E74">
                <w:rPr>
                  <w:rFonts w:ascii="Calibri" w:hAnsi="Calibri"/>
                  <w:color w:val="000000"/>
                </w:rPr>
                <w:delText>2 Video vignettes</w:delText>
              </w:r>
            </w:del>
          </w:p>
        </w:tc>
        <w:tc>
          <w:tcPr>
            <w:tcW w:w="1441" w:type="dxa"/>
          </w:tcPr>
          <w:p w14:paraId="4B4CD260" w14:textId="22ECA20A" w:rsidR="00441CCB" w:rsidDel="00EF2E74" w:rsidRDefault="00441CCB" w:rsidP="002066A6">
            <w:pPr>
              <w:rPr>
                <w:del w:id="499" w:author="Sriraj Aiyer" w:date="2024-08-22T15:43:00Z"/>
                <w:rFonts w:ascii="Calibri" w:hAnsi="Calibri"/>
                <w:color w:val="000000"/>
              </w:rPr>
            </w:pPr>
            <w:del w:id="500" w:author="Sriraj Aiyer" w:date="2024-08-22T15:43:00Z">
              <w:r w:rsidDel="00EF2E74">
                <w:rPr>
                  <w:rFonts w:ascii="Calibri" w:hAnsi="Calibri"/>
                  <w:color w:val="000000"/>
                </w:rPr>
                <w:delText>Certainty adhering to diagnosis (% likelihood for each differential)</w:delText>
              </w:r>
            </w:del>
          </w:p>
        </w:tc>
      </w:tr>
      <w:tr w:rsidR="00441CCB" w:rsidDel="00EF2E74" w14:paraId="2B3DA86F" w14:textId="1BC47B1E" w:rsidTr="002066A6">
        <w:trPr>
          <w:del w:id="501" w:author="Sriraj Aiyer" w:date="2024-08-22T15:43:00Z"/>
        </w:trPr>
        <w:tc>
          <w:tcPr>
            <w:tcW w:w="1696" w:type="dxa"/>
          </w:tcPr>
          <w:p w14:paraId="022D9938" w14:textId="0D72B957" w:rsidR="00441CCB" w:rsidDel="00EF2E74" w:rsidRDefault="00441CCB" w:rsidP="002066A6">
            <w:pPr>
              <w:rPr>
                <w:del w:id="502" w:author="Sriraj Aiyer" w:date="2024-08-22T15:43:00Z"/>
              </w:rPr>
            </w:pPr>
            <w:del w:id="503" w:author="Sriraj Aiyer" w:date="2024-08-22T15:43:00Z">
              <w:r w:rsidDel="00EF2E74">
                <w:rPr>
                  <w:rFonts w:ascii="Calibri" w:hAnsi="Calibri"/>
                  <w:color w:val="000000"/>
                </w:rPr>
                <w:delText>Friedman, C.; Gatti, G.; Elstein, A.; Franz, T.; Murphy, G.; Wolf, F.</w:delText>
              </w:r>
            </w:del>
          </w:p>
        </w:tc>
        <w:tc>
          <w:tcPr>
            <w:tcW w:w="2165" w:type="dxa"/>
          </w:tcPr>
          <w:p w14:paraId="2A5BA69A" w14:textId="0C739493" w:rsidR="00441CCB" w:rsidDel="00EF2E74" w:rsidRDefault="00441CCB" w:rsidP="002066A6">
            <w:pPr>
              <w:rPr>
                <w:del w:id="504" w:author="Sriraj Aiyer" w:date="2024-08-22T15:43:00Z"/>
              </w:rPr>
            </w:pPr>
            <w:del w:id="505" w:author="Sriraj Aiyer" w:date="2024-08-22T15:43:00Z">
              <w:r w:rsidDel="00EF2E74">
                <w:rPr>
                  <w:rFonts w:ascii="Calibri" w:hAnsi="Calibri"/>
                  <w:color w:val="000000"/>
                </w:rPr>
                <w:delText>Are clinicians correct when they believe they are correct? Implications for medical decision support</w:delText>
              </w:r>
            </w:del>
          </w:p>
        </w:tc>
        <w:tc>
          <w:tcPr>
            <w:tcW w:w="812" w:type="dxa"/>
          </w:tcPr>
          <w:p w14:paraId="191330B3" w14:textId="2562AFCD" w:rsidR="00441CCB" w:rsidDel="00EF2E74" w:rsidRDefault="00441CCB" w:rsidP="002066A6">
            <w:pPr>
              <w:rPr>
                <w:del w:id="506" w:author="Sriraj Aiyer" w:date="2024-08-22T15:43:00Z"/>
              </w:rPr>
            </w:pPr>
            <w:del w:id="507" w:author="Sriraj Aiyer" w:date="2024-08-22T15:43:00Z">
              <w:r w:rsidDel="00EF2E74">
                <w:rPr>
                  <w:rFonts w:ascii="Calibri" w:hAnsi="Calibri"/>
                  <w:color w:val="000000"/>
                </w:rPr>
                <w:delText>2001</w:delText>
              </w:r>
            </w:del>
          </w:p>
        </w:tc>
        <w:tc>
          <w:tcPr>
            <w:tcW w:w="1288" w:type="dxa"/>
          </w:tcPr>
          <w:p w14:paraId="104009D6" w14:textId="34508D63" w:rsidR="00441CCB" w:rsidDel="00EF2E74" w:rsidRDefault="00441CCB" w:rsidP="002066A6">
            <w:pPr>
              <w:rPr>
                <w:del w:id="508" w:author="Sriraj Aiyer" w:date="2024-08-22T15:43:00Z"/>
              </w:rPr>
            </w:pPr>
            <w:del w:id="509" w:author="Sriraj Aiyer" w:date="2024-08-22T15:43:00Z">
              <w:r w:rsidDel="00EF2E74">
                <w:rPr>
                  <w:rFonts w:ascii="Calibri" w:hAnsi="Calibri"/>
                  <w:color w:val="000000"/>
                </w:rPr>
                <w:delText>Internal Medicine</w:delText>
              </w:r>
            </w:del>
          </w:p>
        </w:tc>
        <w:tc>
          <w:tcPr>
            <w:tcW w:w="1608" w:type="dxa"/>
          </w:tcPr>
          <w:p w14:paraId="03C6232C" w14:textId="2BDBFBC2" w:rsidR="00441CCB" w:rsidDel="00EF2E74" w:rsidRDefault="00441CCB" w:rsidP="002066A6">
            <w:pPr>
              <w:rPr>
                <w:del w:id="510" w:author="Sriraj Aiyer" w:date="2024-08-22T15:43:00Z"/>
              </w:rPr>
            </w:pPr>
            <w:del w:id="511" w:author="Sriraj Aiyer" w:date="2024-08-22T15:43:00Z">
              <w:r w:rsidDel="00EF2E74">
                <w:rPr>
                  <w:rFonts w:ascii="Calibri" w:hAnsi="Calibri"/>
                  <w:color w:val="000000"/>
                </w:rPr>
                <w:delText>36 clinical cases split into 4 equal groups</w:delText>
              </w:r>
            </w:del>
          </w:p>
        </w:tc>
        <w:tc>
          <w:tcPr>
            <w:tcW w:w="1441" w:type="dxa"/>
          </w:tcPr>
          <w:p w14:paraId="63400CF3" w14:textId="4B01B689" w:rsidR="00441CCB" w:rsidDel="00EF2E74" w:rsidRDefault="00441CCB" w:rsidP="002066A6">
            <w:pPr>
              <w:rPr>
                <w:del w:id="512" w:author="Sriraj Aiyer" w:date="2024-08-22T15:43:00Z"/>
                <w:rFonts w:ascii="Calibri" w:hAnsi="Calibri"/>
                <w:color w:val="000000"/>
              </w:rPr>
            </w:pPr>
            <w:del w:id="513" w:author="Sriraj Aiyer" w:date="2024-08-22T15:43:00Z">
              <w:r w:rsidDel="00EF2E74">
                <w:rPr>
                  <w:rFonts w:ascii="Calibri" w:hAnsi="Calibri"/>
                  <w:color w:val="000000"/>
                </w:rPr>
                <w:delText>Confidence in each diagnosis</w:delText>
              </w:r>
            </w:del>
          </w:p>
        </w:tc>
      </w:tr>
      <w:tr w:rsidR="00441CCB" w:rsidDel="00EF2E74" w14:paraId="53366C47" w14:textId="3691C88D" w:rsidTr="002066A6">
        <w:trPr>
          <w:del w:id="514" w:author="Sriraj Aiyer" w:date="2024-08-22T15:43:00Z"/>
        </w:trPr>
        <w:tc>
          <w:tcPr>
            <w:tcW w:w="1696" w:type="dxa"/>
          </w:tcPr>
          <w:p w14:paraId="77738236" w14:textId="1E3618EC" w:rsidR="00441CCB" w:rsidDel="00EF2E74" w:rsidRDefault="00441CCB" w:rsidP="002066A6">
            <w:pPr>
              <w:rPr>
                <w:del w:id="515" w:author="Sriraj Aiyer" w:date="2024-08-22T15:43:00Z"/>
              </w:rPr>
            </w:pPr>
            <w:del w:id="516" w:author="Sriraj Aiyer" w:date="2024-08-22T15:43:00Z">
              <w:r w:rsidDel="00EF2E74">
                <w:rPr>
                  <w:rFonts w:ascii="Calibri" w:hAnsi="Calibri"/>
                  <w:color w:val="000000"/>
                </w:rPr>
                <w:delText>Harvey, C.J.; Halligan, S.; Bartram, C.I.; Hollings, N.; Sahdev, A.; Kingston, K.</w:delText>
              </w:r>
            </w:del>
          </w:p>
        </w:tc>
        <w:tc>
          <w:tcPr>
            <w:tcW w:w="2165" w:type="dxa"/>
          </w:tcPr>
          <w:p w14:paraId="2557544B" w14:textId="2EE5C6EB" w:rsidR="00441CCB" w:rsidDel="00EF2E74" w:rsidRDefault="00441CCB" w:rsidP="002066A6">
            <w:pPr>
              <w:rPr>
                <w:del w:id="517" w:author="Sriraj Aiyer" w:date="2024-08-22T15:43:00Z"/>
              </w:rPr>
            </w:pPr>
            <w:del w:id="518" w:author="Sriraj Aiyer" w:date="2024-08-22T15:43:00Z">
              <w:r w:rsidDel="00EF2E74">
                <w:rPr>
                  <w:rFonts w:ascii="Calibri" w:hAnsi="Calibri"/>
                  <w:color w:val="000000"/>
                </w:rPr>
                <w:delText>Evacuation proctography: A prospective study of diagnostic and therapeutic effects</w:delText>
              </w:r>
            </w:del>
          </w:p>
        </w:tc>
        <w:tc>
          <w:tcPr>
            <w:tcW w:w="812" w:type="dxa"/>
          </w:tcPr>
          <w:p w14:paraId="224992B2" w14:textId="4CE13536" w:rsidR="00441CCB" w:rsidDel="00EF2E74" w:rsidRDefault="00441CCB" w:rsidP="002066A6">
            <w:pPr>
              <w:rPr>
                <w:del w:id="519" w:author="Sriraj Aiyer" w:date="2024-08-22T15:43:00Z"/>
              </w:rPr>
            </w:pPr>
            <w:del w:id="520" w:author="Sriraj Aiyer" w:date="2024-08-22T15:43:00Z">
              <w:r w:rsidDel="00EF2E74">
                <w:rPr>
                  <w:rFonts w:ascii="Calibri" w:hAnsi="Calibri"/>
                  <w:color w:val="000000"/>
                </w:rPr>
                <w:delText>1999</w:delText>
              </w:r>
            </w:del>
          </w:p>
        </w:tc>
        <w:tc>
          <w:tcPr>
            <w:tcW w:w="1288" w:type="dxa"/>
          </w:tcPr>
          <w:p w14:paraId="7B8D7B25" w14:textId="3BC0C9AA" w:rsidR="00441CCB" w:rsidDel="00EF2E74" w:rsidRDefault="00441CCB" w:rsidP="002066A6">
            <w:pPr>
              <w:rPr>
                <w:del w:id="521" w:author="Sriraj Aiyer" w:date="2024-08-22T15:43:00Z"/>
              </w:rPr>
            </w:pPr>
            <w:del w:id="522" w:author="Sriraj Aiyer" w:date="2024-08-22T15:43:00Z">
              <w:r w:rsidDel="00EF2E74">
                <w:rPr>
                  <w:rFonts w:ascii="Calibri" w:hAnsi="Calibri"/>
                  <w:color w:val="000000"/>
                </w:rPr>
                <w:delText>Radiology</w:delText>
              </w:r>
            </w:del>
          </w:p>
        </w:tc>
        <w:tc>
          <w:tcPr>
            <w:tcW w:w="1608" w:type="dxa"/>
          </w:tcPr>
          <w:p w14:paraId="7DBA3B64" w14:textId="5D3073E7" w:rsidR="00441CCB" w:rsidDel="00EF2E74" w:rsidRDefault="00441CCB" w:rsidP="002066A6">
            <w:pPr>
              <w:rPr>
                <w:del w:id="523" w:author="Sriraj Aiyer" w:date="2024-08-22T15:43:00Z"/>
              </w:rPr>
            </w:pPr>
            <w:del w:id="524" w:author="Sriraj Aiyer" w:date="2024-08-22T15:43:00Z">
              <w:r w:rsidDel="00EF2E74">
                <w:rPr>
                  <w:rFonts w:ascii="Calibri" w:hAnsi="Calibri"/>
                  <w:color w:val="000000"/>
                </w:rPr>
                <w:delText>Questionnaires after proctography in 50 patient cases</w:delText>
              </w:r>
            </w:del>
          </w:p>
        </w:tc>
        <w:tc>
          <w:tcPr>
            <w:tcW w:w="1441" w:type="dxa"/>
          </w:tcPr>
          <w:p w14:paraId="6C855C64" w14:textId="4376907C" w:rsidR="00441CCB" w:rsidDel="00EF2E74" w:rsidRDefault="00441CCB" w:rsidP="002066A6">
            <w:pPr>
              <w:rPr>
                <w:del w:id="525" w:author="Sriraj Aiyer" w:date="2024-08-22T15:43:00Z"/>
                <w:rFonts w:ascii="Calibri" w:hAnsi="Calibri"/>
                <w:color w:val="000000"/>
              </w:rPr>
            </w:pPr>
            <w:del w:id="526" w:author="Sriraj Aiyer" w:date="2024-08-22T15:43:00Z">
              <w:r w:rsidDel="00EF2E74">
                <w:rPr>
                  <w:rFonts w:ascii="Calibri" w:hAnsi="Calibri"/>
                  <w:color w:val="000000"/>
                </w:rPr>
                <w:delText>1-10 confidence in diagnosis</w:delText>
              </w:r>
            </w:del>
          </w:p>
        </w:tc>
      </w:tr>
      <w:tr w:rsidR="00441CCB" w:rsidDel="00EF2E74" w14:paraId="27CD3EE0" w14:textId="302D6195" w:rsidTr="002066A6">
        <w:trPr>
          <w:del w:id="527" w:author="Sriraj Aiyer" w:date="2024-08-22T15:43:00Z"/>
        </w:trPr>
        <w:tc>
          <w:tcPr>
            <w:tcW w:w="1696" w:type="dxa"/>
          </w:tcPr>
          <w:p w14:paraId="69E4B4AF" w14:textId="34096000" w:rsidR="00441CCB" w:rsidRPr="00EF2E74" w:rsidDel="00EF2E74" w:rsidRDefault="00441CCB" w:rsidP="002066A6">
            <w:pPr>
              <w:rPr>
                <w:del w:id="528" w:author="Sriraj Aiyer" w:date="2024-08-22T15:43:00Z"/>
              </w:rPr>
            </w:pPr>
            <w:del w:id="529" w:author="Sriraj Aiyer" w:date="2024-08-22T15:43:00Z">
              <w:r w:rsidRPr="00EF2E74" w:rsidDel="00EF2E74">
                <w:rPr>
                  <w:rFonts w:ascii="Calibri" w:hAnsi="Calibri"/>
                  <w:color w:val="000000"/>
                </w:rPr>
                <w:delText>Berner, E.S.; Maisiak, R.S.</w:delText>
              </w:r>
            </w:del>
          </w:p>
        </w:tc>
        <w:tc>
          <w:tcPr>
            <w:tcW w:w="2165" w:type="dxa"/>
          </w:tcPr>
          <w:p w14:paraId="05F49610" w14:textId="3E0B019F" w:rsidR="00441CCB" w:rsidDel="00EF2E74" w:rsidRDefault="00441CCB" w:rsidP="002066A6">
            <w:pPr>
              <w:rPr>
                <w:del w:id="530" w:author="Sriraj Aiyer" w:date="2024-08-22T15:43:00Z"/>
              </w:rPr>
            </w:pPr>
            <w:del w:id="531" w:author="Sriraj Aiyer" w:date="2024-08-22T15:43:00Z">
              <w:r w:rsidDel="00EF2E74">
                <w:rPr>
                  <w:rFonts w:ascii="Calibri" w:hAnsi="Calibri"/>
                  <w:color w:val="000000"/>
                </w:rPr>
                <w:delText>Influence of case and physician characteristics on perceptions of decision support systems</w:delText>
              </w:r>
            </w:del>
          </w:p>
        </w:tc>
        <w:tc>
          <w:tcPr>
            <w:tcW w:w="812" w:type="dxa"/>
          </w:tcPr>
          <w:p w14:paraId="132D9A4A" w14:textId="008AF058" w:rsidR="00441CCB" w:rsidDel="00EF2E74" w:rsidRDefault="00441CCB" w:rsidP="002066A6">
            <w:pPr>
              <w:rPr>
                <w:del w:id="532" w:author="Sriraj Aiyer" w:date="2024-08-22T15:43:00Z"/>
              </w:rPr>
            </w:pPr>
            <w:del w:id="533" w:author="Sriraj Aiyer" w:date="2024-08-22T15:43:00Z">
              <w:r w:rsidDel="00EF2E74">
                <w:rPr>
                  <w:rFonts w:ascii="Calibri" w:hAnsi="Calibri"/>
                  <w:color w:val="000000"/>
                </w:rPr>
                <w:delText>1999</w:delText>
              </w:r>
            </w:del>
          </w:p>
        </w:tc>
        <w:tc>
          <w:tcPr>
            <w:tcW w:w="1288" w:type="dxa"/>
          </w:tcPr>
          <w:p w14:paraId="5784BE61" w14:textId="597E251B" w:rsidR="00441CCB" w:rsidDel="00EF2E74" w:rsidRDefault="00441CCB" w:rsidP="002066A6">
            <w:pPr>
              <w:rPr>
                <w:del w:id="534" w:author="Sriraj Aiyer" w:date="2024-08-22T15:43:00Z"/>
              </w:rPr>
            </w:pPr>
            <w:del w:id="535" w:author="Sriraj Aiyer" w:date="2024-08-22T15:43:00Z">
              <w:r w:rsidDel="00EF2E74">
                <w:rPr>
                  <w:rFonts w:ascii="Calibri" w:hAnsi="Calibri"/>
                  <w:color w:val="000000"/>
                </w:rPr>
                <w:delText>General Practice / Emergency Medicine</w:delText>
              </w:r>
            </w:del>
          </w:p>
        </w:tc>
        <w:tc>
          <w:tcPr>
            <w:tcW w:w="1608" w:type="dxa"/>
          </w:tcPr>
          <w:p w14:paraId="1A88839B" w14:textId="74FE94D1" w:rsidR="00441CCB" w:rsidDel="00EF2E74" w:rsidRDefault="00441CCB" w:rsidP="002066A6">
            <w:pPr>
              <w:rPr>
                <w:del w:id="536" w:author="Sriraj Aiyer" w:date="2024-08-22T15:43:00Z"/>
              </w:rPr>
            </w:pPr>
            <w:del w:id="537" w:author="Sriraj Aiyer" w:date="2024-08-22T15:43:00Z">
              <w:r w:rsidDel="00EF2E74">
                <w:rPr>
                  <w:rFonts w:ascii="Calibri" w:hAnsi="Calibri"/>
                  <w:color w:val="000000"/>
                </w:rPr>
                <w:delText>Written cases</w:delText>
              </w:r>
            </w:del>
          </w:p>
        </w:tc>
        <w:tc>
          <w:tcPr>
            <w:tcW w:w="1441" w:type="dxa"/>
          </w:tcPr>
          <w:p w14:paraId="022D8829" w14:textId="46366780" w:rsidR="00441CCB" w:rsidDel="00EF2E74" w:rsidRDefault="00441CCB" w:rsidP="002066A6">
            <w:pPr>
              <w:rPr>
                <w:del w:id="538" w:author="Sriraj Aiyer" w:date="2024-08-22T15:43:00Z"/>
                <w:rFonts w:ascii="Calibri" w:hAnsi="Calibri"/>
                <w:color w:val="000000"/>
              </w:rPr>
            </w:pPr>
            <w:del w:id="539" w:author="Sriraj Aiyer" w:date="2024-08-22T15:43:00Z">
              <w:r w:rsidDel="00EF2E74">
                <w:rPr>
                  <w:rFonts w:ascii="Calibri" w:hAnsi="Calibri"/>
                  <w:color w:val="000000"/>
                </w:rPr>
                <w:delText>1-5 confidence</w:delText>
              </w:r>
            </w:del>
          </w:p>
        </w:tc>
      </w:tr>
      <w:tr w:rsidR="00441CCB" w:rsidDel="00EF2E74" w14:paraId="508C8003" w14:textId="5B55B604" w:rsidTr="002066A6">
        <w:trPr>
          <w:del w:id="540" w:author="Sriraj Aiyer" w:date="2024-08-22T15:43:00Z"/>
        </w:trPr>
        <w:tc>
          <w:tcPr>
            <w:tcW w:w="1696" w:type="dxa"/>
          </w:tcPr>
          <w:p w14:paraId="07F1D0C7" w14:textId="603B343E" w:rsidR="00441CCB" w:rsidDel="00EF2E74" w:rsidRDefault="00441CCB" w:rsidP="002066A6">
            <w:pPr>
              <w:rPr>
                <w:del w:id="541" w:author="Sriraj Aiyer" w:date="2024-08-22T15:43:00Z"/>
              </w:rPr>
            </w:pPr>
            <w:del w:id="542" w:author="Sriraj Aiyer" w:date="2024-08-22T15:43:00Z">
              <w:r w:rsidDel="00EF2E74">
                <w:rPr>
                  <w:rFonts w:ascii="Calibri" w:hAnsi="Calibri"/>
                  <w:color w:val="000000"/>
                </w:rPr>
                <w:delText>Hillson, S.D.; Connelly, D.P.; Liu, Y.</w:delText>
              </w:r>
            </w:del>
          </w:p>
        </w:tc>
        <w:tc>
          <w:tcPr>
            <w:tcW w:w="2165" w:type="dxa"/>
          </w:tcPr>
          <w:p w14:paraId="62E30BA7" w14:textId="4D99AFB8" w:rsidR="00441CCB" w:rsidDel="00EF2E74" w:rsidRDefault="00441CCB" w:rsidP="002066A6">
            <w:pPr>
              <w:rPr>
                <w:del w:id="543" w:author="Sriraj Aiyer" w:date="2024-08-22T15:43:00Z"/>
              </w:rPr>
            </w:pPr>
            <w:del w:id="544" w:author="Sriraj Aiyer" w:date="2024-08-22T15:43:00Z">
              <w:r w:rsidDel="00EF2E74">
                <w:rPr>
                  <w:rFonts w:ascii="Calibri" w:hAnsi="Calibri"/>
                  <w:color w:val="000000"/>
                </w:rPr>
                <w:delText>The Effects of Computer-assisted Electrocardiographic Interpretation on Physicians' Diagnostic Decisions</w:delText>
              </w:r>
            </w:del>
          </w:p>
        </w:tc>
        <w:tc>
          <w:tcPr>
            <w:tcW w:w="812" w:type="dxa"/>
          </w:tcPr>
          <w:p w14:paraId="3B42E9B3" w14:textId="713F65C4" w:rsidR="00441CCB" w:rsidDel="00EF2E74" w:rsidRDefault="00441CCB" w:rsidP="002066A6">
            <w:pPr>
              <w:rPr>
                <w:del w:id="545" w:author="Sriraj Aiyer" w:date="2024-08-22T15:43:00Z"/>
              </w:rPr>
            </w:pPr>
            <w:del w:id="546" w:author="Sriraj Aiyer" w:date="2024-08-22T15:43:00Z">
              <w:r w:rsidDel="00EF2E74">
                <w:rPr>
                  <w:rFonts w:ascii="Calibri" w:hAnsi="Calibri"/>
                  <w:color w:val="000000"/>
                </w:rPr>
                <w:delText>1995</w:delText>
              </w:r>
            </w:del>
          </w:p>
        </w:tc>
        <w:tc>
          <w:tcPr>
            <w:tcW w:w="1288" w:type="dxa"/>
          </w:tcPr>
          <w:p w14:paraId="110C3E50" w14:textId="534C01A2" w:rsidR="00441CCB" w:rsidDel="00EF2E74" w:rsidRDefault="00441CCB" w:rsidP="002066A6">
            <w:pPr>
              <w:rPr>
                <w:del w:id="547" w:author="Sriraj Aiyer" w:date="2024-08-22T15:43:00Z"/>
              </w:rPr>
            </w:pPr>
            <w:del w:id="548" w:author="Sriraj Aiyer" w:date="2024-08-22T15:43:00Z">
              <w:r w:rsidDel="00EF2E74">
                <w:rPr>
                  <w:rFonts w:ascii="Calibri" w:hAnsi="Calibri"/>
                  <w:color w:val="000000"/>
                </w:rPr>
                <w:delText>Primary Care</w:delText>
              </w:r>
            </w:del>
          </w:p>
        </w:tc>
        <w:tc>
          <w:tcPr>
            <w:tcW w:w="1608" w:type="dxa"/>
          </w:tcPr>
          <w:p w14:paraId="1DBF4514" w14:textId="3E51CF84" w:rsidR="00441CCB" w:rsidDel="00EF2E74" w:rsidRDefault="00441CCB" w:rsidP="002066A6">
            <w:pPr>
              <w:rPr>
                <w:del w:id="549" w:author="Sriraj Aiyer" w:date="2024-08-22T15:43:00Z"/>
              </w:rPr>
            </w:pPr>
            <w:del w:id="550" w:author="Sriraj Aiyer" w:date="2024-08-22T15:43:00Z">
              <w:r w:rsidDel="00EF2E74">
                <w:rPr>
                  <w:rFonts w:ascii="Calibri" w:hAnsi="Calibri"/>
                  <w:color w:val="000000"/>
                </w:rPr>
                <w:delText>ECG interpretation + vignettes (10)</w:delText>
              </w:r>
            </w:del>
          </w:p>
        </w:tc>
        <w:tc>
          <w:tcPr>
            <w:tcW w:w="1441" w:type="dxa"/>
          </w:tcPr>
          <w:p w14:paraId="4DC9C4B7" w14:textId="1006436F" w:rsidR="00441CCB" w:rsidDel="00EF2E74" w:rsidRDefault="00441CCB" w:rsidP="002066A6">
            <w:pPr>
              <w:rPr>
                <w:del w:id="551" w:author="Sriraj Aiyer" w:date="2024-08-22T15:43:00Z"/>
                <w:rFonts w:ascii="Calibri" w:hAnsi="Calibri"/>
                <w:color w:val="000000"/>
              </w:rPr>
            </w:pPr>
            <w:del w:id="552" w:author="Sriraj Aiyer" w:date="2024-08-22T15:43:00Z">
              <w:r w:rsidDel="00EF2E74">
                <w:rPr>
                  <w:rFonts w:ascii="Calibri" w:hAnsi="Calibri"/>
                  <w:color w:val="000000"/>
                </w:rPr>
                <w:delText>1-10 confidence in diagnosis</w:delText>
              </w:r>
            </w:del>
          </w:p>
        </w:tc>
      </w:tr>
      <w:tr w:rsidR="00441CCB" w:rsidDel="00EF2E74" w14:paraId="62DCF148" w14:textId="7962FF11" w:rsidTr="002066A6">
        <w:trPr>
          <w:del w:id="553" w:author="Sriraj Aiyer" w:date="2024-08-22T15:43:00Z"/>
        </w:trPr>
        <w:tc>
          <w:tcPr>
            <w:tcW w:w="1696" w:type="dxa"/>
          </w:tcPr>
          <w:p w14:paraId="3917E3A2" w14:textId="2C7B4C8C" w:rsidR="00441CCB" w:rsidDel="00EF2E74" w:rsidRDefault="00441CCB" w:rsidP="002066A6">
            <w:pPr>
              <w:rPr>
                <w:del w:id="554" w:author="Sriraj Aiyer" w:date="2024-08-22T15:43:00Z"/>
              </w:rPr>
            </w:pPr>
            <w:del w:id="555" w:author="Sriraj Aiyer" w:date="2024-08-22T15:43:00Z">
              <w:r w:rsidDel="00EF2E74">
                <w:rPr>
                  <w:rFonts w:ascii="Calibri" w:hAnsi="Calibri"/>
                  <w:color w:val="000000"/>
                </w:rPr>
                <w:delText>Calman, N.S.; Hyman, R.B.; Licht, W.</w:delText>
              </w:r>
            </w:del>
          </w:p>
        </w:tc>
        <w:tc>
          <w:tcPr>
            <w:tcW w:w="2165" w:type="dxa"/>
          </w:tcPr>
          <w:p w14:paraId="648490F2" w14:textId="237E1895" w:rsidR="00441CCB" w:rsidDel="00EF2E74" w:rsidRDefault="00441CCB" w:rsidP="002066A6">
            <w:pPr>
              <w:rPr>
                <w:del w:id="556" w:author="Sriraj Aiyer" w:date="2024-08-22T15:43:00Z"/>
              </w:rPr>
            </w:pPr>
            <w:del w:id="557" w:author="Sriraj Aiyer" w:date="2024-08-22T15:43:00Z">
              <w:r w:rsidDel="00EF2E74">
                <w:rPr>
                  <w:rFonts w:ascii="Calibri" w:hAnsi="Calibri"/>
                  <w:color w:val="000000"/>
                </w:rPr>
                <w:delText>Variability in consultation rates and practitioner level of diagnostic certainty</w:delText>
              </w:r>
            </w:del>
          </w:p>
        </w:tc>
        <w:tc>
          <w:tcPr>
            <w:tcW w:w="812" w:type="dxa"/>
          </w:tcPr>
          <w:p w14:paraId="4CB97E9D" w14:textId="08D6E104" w:rsidR="00441CCB" w:rsidDel="00EF2E74" w:rsidRDefault="00441CCB" w:rsidP="002066A6">
            <w:pPr>
              <w:rPr>
                <w:del w:id="558" w:author="Sriraj Aiyer" w:date="2024-08-22T15:43:00Z"/>
              </w:rPr>
            </w:pPr>
            <w:del w:id="559" w:author="Sriraj Aiyer" w:date="2024-08-22T15:43:00Z">
              <w:r w:rsidDel="00EF2E74">
                <w:rPr>
                  <w:rFonts w:ascii="Calibri" w:hAnsi="Calibri"/>
                  <w:color w:val="000000"/>
                </w:rPr>
                <w:delText>1992</w:delText>
              </w:r>
            </w:del>
          </w:p>
        </w:tc>
        <w:tc>
          <w:tcPr>
            <w:tcW w:w="1288" w:type="dxa"/>
          </w:tcPr>
          <w:p w14:paraId="033B19B1" w14:textId="5E59E786" w:rsidR="00441CCB" w:rsidDel="00EF2E74" w:rsidRDefault="00441CCB" w:rsidP="002066A6">
            <w:pPr>
              <w:rPr>
                <w:del w:id="560" w:author="Sriraj Aiyer" w:date="2024-08-22T15:43:00Z"/>
              </w:rPr>
            </w:pPr>
            <w:del w:id="561" w:author="Sriraj Aiyer" w:date="2024-08-22T15:43:00Z">
              <w:r w:rsidDel="00EF2E74">
                <w:rPr>
                  <w:rFonts w:ascii="Calibri" w:hAnsi="Calibri"/>
                  <w:color w:val="000000"/>
                </w:rPr>
                <w:delText>GP / Family practice</w:delText>
              </w:r>
            </w:del>
          </w:p>
        </w:tc>
        <w:tc>
          <w:tcPr>
            <w:tcW w:w="1608" w:type="dxa"/>
          </w:tcPr>
          <w:p w14:paraId="0D5547D0" w14:textId="2AAE6566" w:rsidR="00441CCB" w:rsidDel="00EF2E74" w:rsidRDefault="00441CCB" w:rsidP="002066A6">
            <w:pPr>
              <w:rPr>
                <w:del w:id="562" w:author="Sriraj Aiyer" w:date="2024-08-22T15:43:00Z"/>
              </w:rPr>
            </w:pPr>
            <w:del w:id="563" w:author="Sriraj Aiyer" w:date="2024-08-22T15:43:00Z">
              <w:r w:rsidDel="00EF2E74">
                <w:rPr>
                  <w:rFonts w:ascii="Calibri" w:hAnsi="Calibri"/>
                  <w:color w:val="000000"/>
                </w:rPr>
                <w:delText>Observational of consultations</w:delText>
              </w:r>
            </w:del>
          </w:p>
        </w:tc>
        <w:tc>
          <w:tcPr>
            <w:tcW w:w="1441" w:type="dxa"/>
          </w:tcPr>
          <w:p w14:paraId="1BB0A5FF" w14:textId="3CD2ADD1" w:rsidR="00441CCB" w:rsidDel="00EF2E74" w:rsidRDefault="00441CCB" w:rsidP="002066A6">
            <w:pPr>
              <w:rPr>
                <w:del w:id="564" w:author="Sriraj Aiyer" w:date="2024-08-22T15:43:00Z"/>
                <w:rFonts w:ascii="Calibri" w:hAnsi="Calibri"/>
                <w:color w:val="000000"/>
              </w:rPr>
            </w:pPr>
            <w:del w:id="565" w:author="Sriraj Aiyer" w:date="2024-08-22T15:43:00Z">
              <w:r w:rsidDel="00EF2E74">
                <w:rPr>
                  <w:rFonts w:ascii="Calibri" w:hAnsi="Calibri"/>
                  <w:color w:val="000000"/>
                </w:rPr>
                <w:delText>Confidence scored based on physician notes by coders</w:delText>
              </w:r>
            </w:del>
          </w:p>
        </w:tc>
      </w:tr>
      <w:tr w:rsidR="00441CCB" w:rsidDel="00EF2E74" w14:paraId="53F0CB50" w14:textId="6311AF67" w:rsidTr="002066A6">
        <w:trPr>
          <w:del w:id="566" w:author="Sriraj Aiyer" w:date="2024-08-22T15:43:00Z"/>
        </w:trPr>
        <w:tc>
          <w:tcPr>
            <w:tcW w:w="1696" w:type="dxa"/>
          </w:tcPr>
          <w:p w14:paraId="512136F4" w14:textId="646C8F39" w:rsidR="00441CCB" w:rsidDel="00EF2E74" w:rsidRDefault="00441CCB" w:rsidP="002066A6">
            <w:pPr>
              <w:rPr>
                <w:del w:id="567" w:author="Sriraj Aiyer" w:date="2024-08-22T15:43:00Z"/>
              </w:rPr>
            </w:pPr>
            <w:del w:id="568" w:author="Sriraj Aiyer" w:date="2024-08-22T15:43:00Z">
              <w:r w:rsidDel="00EF2E74">
                <w:rPr>
                  <w:rFonts w:ascii="Calibri" w:hAnsi="Calibri"/>
                  <w:color w:val="000000"/>
                </w:rPr>
                <w:delText>Sklar, D.P.; Hauswald, M.; Johnson, D.R.</w:delText>
              </w:r>
            </w:del>
          </w:p>
        </w:tc>
        <w:tc>
          <w:tcPr>
            <w:tcW w:w="2165" w:type="dxa"/>
          </w:tcPr>
          <w:p w14:paraId="0245FE12" w14:textId="7EFC11F8" w:rsidR="00441CCB" w:rsidDel="00EF2E74" w:rsidRDefault="00441CCB" w:rsidP="002066A6">
            <w:pPr>
              <w:rPr>
                <w:del w:id="569" w:author="Sriraj Aiyer" w:date="2024-08-22T15:43:00Z"/>
              </w:rPr>
            </w:pPr>
            <w:del w:id="570" w:author="Sriraj Aiyer" w:date="2024-08-22T15:43:00Z">
              <w:r w:rsidDel="00EF2E74">
                <w:rPr>
                  <w:rFonts w:ascii="Calibri" w:hAnsi="Calibri"/>
                  <w:color w:val="000000"/>
                </w:rPr>
                <w:delText>Medical problem solving and uncertainty in the emergency department</w:delText>
              </w:r>
            </w:del>
          </w:p>
        </w:tc>
        <w:tc>
          <w:tcPr>
            <w:tcW w:w="812" w:type="dxa"/>
          </w:tcPr>
          <w:p w14:paraId="52309A55" w14:textId="6BAD3D37" w:rsidR="00441CCB" w:rsidDel="00EF2E74" w:rsidRDefault="00441CCB" w:rsidP="002066A6">
            <w:pPr>
              <w:rPr>
                <w:del w:id="571" w:author="Sriraj Aiyer" w:date="2024-08-22T15:43:00Z"/>
              </w:rPr>
            </w:pPr>
            <w:del w:id="572" w:author="Sriraj Aiyer" w:date="2024-08-22T15:43:00Z">
              <w:r w:rsidDel="00EF2E74">
                <w:rPr>
                  <w:rFonts w:ascii="Calibri" w:hAnsi="Calibri"/>
                  <w:color w:val="000000"/>
                </w:rPr>
                <w:delText>1991</w:delText>
              </w:r>
            </w:del>
          </w:p>
        </w:tc>
        <w:tc>
          <w:tcPr>
            <w:tcW w:w="1288" w:type="dxa"/>
          </w:tcPr>
          <w:p w14:paraId="2D9D85A6" w14:textId="08DD1823" w:rsidR="00441CCB" w:rsidDel="00EF2E74" w:rsidRDefault="00441CCB" w:rsidP="002066A6">
            <w:pPr>
              <w:rPr>
                <w:del w:id="573" w:author="Sriraj Aiyer" w:date="2024-08-22T15:43:00Z"/>
              </w:rPr>
            </w:pPr>
            <w:del w:id="574" w:author="Sriraj Aiyer" w:date="2024-08-22T15:43:00Z">
              <w:r w:rsidDel="00EF2E74">
                <w:rPr>
                  <w:rFonts w:ascii="Calibri" w:hAnsi="Calibri"/>
                  <w:color w:val="000000"/>
                </w:rPr>
                <w:delText>Emergency Medicine</w:delText>
              </w:r>
            </w:del>
          </w:p>
        </w:tc>
        <w:tc>
          <w:tcPr>
            <w:tcW w:w="1608" w:type="dxa"/>
          </w:tcPr>
          <w:p w14:paraId="0F1D08D3" w14:textId="3541CF8A" w:rsidR="00441CCB" w:rsidDel="00EF2E74" w:rsidRDefault="00441CCB" w:rsidP="002066A6">
            <w:pPr>
              <w:rPr>
                <w:del w:id="575" w:author="Sriraj Aiyer" w:date="2024-08-22T15:43:00Z"/>
              </w:rPr>
            </w:pPr>
            <w:del w:id="576" w:author="Sriraj Aiyer" w:date="2024-08-22T15:43:00Z">
              <w:r w:rsidDel="00EF2E74">
                <w:rPr>
                  <w:rFonts w:ascii="Calibri" w:hAnsi="Calibri"/>
                  <w:color w:val="000000"/>
                </w:rPr>
                <w:delText>Real patients, filling in questionnaire</w:delText>
              </w:r>
            </w:del>
          </w:p>
        </w:tc>
        <w:tc>
          <w:tcPr>
            <w:tcW w:w="1441" w:type="dxa"/>
          </w:tcPr>
          <w:p w14:paraId="67E8401F" w14:textId="46AC825B" w:rsidR="00441CCB" w:rsidDel="00EF2E74" w:rsidRDefault="00441CCB" w:rsidP="002066A6">
            <w:pPr>
              <w:rPr>
                <w:del w:id="577" w:author="Sriraj Aiyer" w:date="2024-08-22T15:43:00Z"/>
                <w:rFonts w:ascii="Calibri" w:hAnsi="Calibri"/>
                <w:color w:val="000000"/>
              </w:rPr>
            </w:pPr>
            <w:del w:id="578" w:author="Sriraj Aiyer" w:date="2024-08-22T15:43:00Z">
              <w:r w:rsidDel="00EF2E74">
                <w:rPr>
                  <w:rFonts w:ascii="Calibri" w:hAnsi="Calibri"/>
                  <w:color w:val="000000"/>
                </w:rPr>
                <w:delText>Visual analogue scale for each differential</w:delText>
              </w:r>
            </w:del>
          </w:p>
        </w:tc>
      </w:tr>
      <w:tr w:rsidR="00441CCB" w:rsidDel="00EF2E74" w14:paraId="09A3FB02" w14:textId="73F9A50F" w:rsidTr="002066A6">
        <w:trPr>
          <w:del w:id="579" w:author="Sriraj Aiyer" w:date="2024-08-22T15:43:00Z"/>
        </w:trPr>
        <w:tc>
          <w:tcPr>
            <w:tcW w:w="1696" w:type="dxa"/>
          </w:tcPr>
          <w:p w14:paraId="57B4A509" w14:textId="12DD9866" w:rsidR="00441CCB" w:rsidDel="00EF2E74" w:rsidRDefault="00441CCB" w:rsidP="002066A6">
            <w:pPr>
              <w:rPr>
                <w:del w:id="580" w:author="Sriraj Aiyer" w:date="2024-08-22T15:43:00Z"/>
              </w:rPr>
            </w:pPr>
            <w:del w:id="581" w:author="Sriraj Aiyer" w:date="2024-08-22T15:43:00Z">
              <w:r w:rsidDel="00EF2E74">
                <w:rPr>
                  <w:rFonts w:ascii="Calibri" w:hAnsi="Calibri"/>
                  <w:color w:val="000000"/>
                </w:rPr>
                <w:delText>Brannon, Laura A; Carson, Kimi L</w:delText>
              </w:r>
            </w:del>
          </w:p>
        </w:tc>
        <w:tc>
          <w:tcPr>
            <w:tcW w:w="2165" w:type="dxa"/>
          </w:tcPr>
          <w:p w14:paraId="482C3677" w14:textId="05750D4B" w:rsidR="00441CCB" w:rsidDel="00EF2E74" w:rsidRDefault="00441CCB" w:rsidP="002066A6">
            <w:pPr>
              <w:rPr>
                <w:del w:id="582" w:author="Sriraj Aiyer" w:date="2024-08-22T15:43:00Z"/>
              </w:rPr>
            </w:pPr>
            <w:del w:id="583" w:author="Sriraj Aiyer" w:date="2024-08-22T15:43:00Z">
              <w:r w:rsidDel="00EF2E74">
                <w:rPr>
                  <w:rFonts w:ascii="Calibri" w:hAnsi="Calibri"/>
                  <w:color w:val="000000"/>
                </w:rPr>
                <w:delText>Nursing expertise and information structure influence medical decision making</w:delText>
              </w:r>
            </w:del>
          </w:p>
        </w:tc>
        <w:tc>
          <w:tcPr>
            <w:tcW w:w="812" w:type="dxa"/>
          </w:tcPr>
          <w:p w14:paraId="63325828" w14:textId="68BB5BB4" w:rsidR="00441CCB" w:rsidDel="00EF2E74" w:rsidRDefault="00441CCB" w:rsidP="002066A6">
            <w:pPr>
              <w:rPr>
                <w:del w:id="584" w:author="Sriraj Aiyer" w:date="2024-08-22T15:43:00Z"/>
              </w:rPr>
            </w:pPr>
            <w:del w:id="585" w:author="Sriraj Aiyer" w:date="2024-08-22T15:43:00Z">
              <w:r w:rsidDel="00EF2E74">
                <w:rPr>
                  <w:rFonts w:ascii="Calibri" w:hAnsi="Calibri"/>
                  <w:color w:val="000000"/>
                </w:rPr>
                <w:delText>2003</w:delText>
              </w:r>
            </w:del>
          </w:p>
        </w:tc>
        <w:tc>
          <w:tcPr>
            <w:tcW w:w="1288" w:type="dxa"/>
          </w:tcPr>
          <w:p w14:paraId="1D6CEA13" w14:textId="5581B396" w:rsidR="00441CCB" w:rsidDel="00EF2E74" w:rsidRDefault="00441CCB" w:rsidP="002066A6">
            <w:pPr>
              <w:rPr>
                <w:del w:id="586" w:author="Sriraj Aiyer" w:date="2024-08-22T15:43:00Z"/>
              </w:rPr>
            </w:pPr>
            <w:del w:id="587" w:author="Sriraj Aiyer" w:date="2024-08-22T15:43:00Z">
              <w:r w:rsidDel="00EF2E74">
                <w:rPr>
                  <w:rFonts w:ascii="Calibri" w:hAnsi="Calibri"/>
                  <w:color w:val="000000"/>
                </w:rPr>
                <w:delText>Nursing</w:delText>
              </w:r>
            </w:del>
          </w:p>
        </w:tc>
        <w:tc>
          <w:tcPr>
            <w:tcW w:w="1608" w:type="dxa"/>
          </w:tcPr>
          <w:p w14:paraId="765C91D2" w14:textId="26F916D4" w:rsidR="00441CCB" w:rsidDel="00EF2E74" w:rsidRDefault="00441CCB" w:rsidP="002066A6">
            <w:pPr>
              <w:rPr>
                <w:del w:id="588" w:author="Sriraj Aiyer" w:date="2024-08-22T15:43:00Z"/>
              </w:rPr>
            </w:pPr>
            <w:del w:id="589" w:author="Sriraj Aiyer" w:date="2024-08-22T15:43:00Z">
              <w:r w:rsidDel="00EF2E74">
                <w:rPr>
                  <w:rFonts w:ascii="Calibri" w:hAnsi="Calibri"/>
                  <w:color w:val="000000"/>
                </w:rPr>
                <w:delText>Patient scenarios, manipulated information</w:delText>
              </w:r>
            </w:del>
          </w:p>
        </w:tc>
        <w:tc>
          <w:tcPr>
            <w:tcW w:w="1441" w:type="dxa"/>
          </w:tcPr>
          <w:p w14:paraId="58532AF6" w14:textId="7F3D768B" w:rsidR="00441CCB" w:rsidDel="00EF2E74" w:rsidRDefault="00441CCB" w:rsidP="002066A6">
            <w:pPr>
              <w:rPr>
                <w:del w:id="590" w:author="Sriraj Aiyer" w:date="2024-08-22T15:43:00Z"/>
                <w:rFonts w:ascii="Calibri" w:hAnsi="Calibri"/>
                <w:color w:val="000000"/>
              </w:rPr>
            </w:pPr>
            <w:del w:id="591" w:author="Sriraj Aiyer" w:date="2024-08-22T15:43:00Z">
              <w:r w:rsidDel="00EF2E74">
                <w:rPr>
                  <w:rFonts w:ascii="Calibri" w:hAnsi="Calibri"/>
                  <w:color w:val="000000"/>
                </w:rPr>
                <w:delText>0-100% scale confidence in diagnosis</w:delText>
              </w:r>
            </w:del>
          </w:p>
        </w:tc>
      </w:tr>
      <w:tr w:rsidR="00441CCB" w:rsidDel="00EF2E74" w14:paraId="65E40746" w14:textId="731A5051" w:rsidTr="002066A6">
        <w:trPr>
          <w:del w:id="592" w:author="Sriraj Aiyer" w:date="2024-08-22T15:43:00Z"/>
        </w:trPr>
        <w:tc>
          <w:tcPr>
            <w:tcW w:w="1696" w:type="dxa"/>
          </w:tcPr>
          <w:p w14:paraId="72E134D2" w14:textId="713AD5F4" w:rsidR="00441CCB" w:rsidDel="00EF2E74" w:rsidRDefault="00441CCB" w:rsidP="002066A6">
            <w:pPr>
              <w:rPr>
                <w:del w:id="593" w:author="Sriraj Aiyer" w:date="2024-08-22T15:43:00Z"/>
              </w:rPr>
            </w:pPr>
            <w:del w:id="594" w:author="Sriraj Aiyer" w:date="2024-08-22T15:43:00Z">
              <w:r w:rsidDel="00EF2E74">
                <w:rPr>
                  <w:rFonts w:ascii="Calibri" w:hAnsi="Calibri"/>
                  <w:color w:val="000000"/>
                </w:rPr>
                <w:delText>Clayton, Dayna A.; Eguchi, Megan M.; Kerr, Kathleen F.; Miyoshi, Kiyofumi; Brunyé, Tad T.; Drew, Trafton; Weaver, Donald L.; Elmore, Joann G.</w:delText>
              </w:r>
            </w:del>
          </w:p>
        </w:tc>
        <w:tc>
          <w:tcPr>
            <w:tcW w:w="2165" w:type="dxa"/>
          </w:tcPr>
          <w:p w14:paraId="44B445DD" w14:textId="14A56F66" w:rsidR="00441CCB" w:rsidDel="00EF2E74" w:rsidRDefault="00441CCB" w:rsidP="002066A6">
            <w:pPr>
              <w:rPr>
                <w:del w:id="595" w:author="Sriraj Aiyer" w:date="2024-08-22T15:43:00Z"/>
              </w:rPr>
            </w:pPr>
            <w:del w:id="596" w:author="Sriraj Aiyer" w:date="2024-08-22T15:43:00Z">
              <w:r w:rsidDel="00EF2E74">
                <w:rPr>
                  <w:rFonts w:ascii="Calibri" w:hAnsi="Calibri"/>
                  <w:color w:val="000000"/>
                </w:rPr>
                <w:delText>Are Pathologists Self-Aware of Their Diagnostic Accuracy? Metacognition and the Diagnostic Process in Pathology</w:delText>
              </w:r>
            </w:del>
          </w:p>
        </w:tc>
        <w:tc>
          <w:tcPr>
            <w:tcW w:w="812" w:type="dxa"/>
          </w:tcPr>
          <w:p w14:paraId="52E90693" w14:textId="44B06FE8" w:rsidR="00441CCB" w:rsidDel="00EF2E74" w:rsidRDefault="00441CCB" w:rsidP="002066A6">
            <w:pPr>
              <w:rPr>
                <w:del w:id="597" w:author="Sriraj Aiyer" w:date="2024-08-22T15:43:00Z"/>
              </w:rPr>
            </w:pPr>
            <w:del w:id="598" w:author="Sriraj Aiyer" w:date="2024-08-22T15:43:00Z">
              <w:r w:rsidDel="00EF2E74">
                <w:rPr>
                  <w:rFonts w:ascii="Calibri" w:hAnsi="Calibri"/>
                  <w:color w:val="000000"/>
                </w:rPr>
                <w:delText>2023</w:delText>
              </w:r>
            </w:del>
          </w:p>
        </w:tc>
        <w:tc>
          <w:tcPr>
            <w:tcW w:w="1288" w:type="dxa"/>
          </w:tcPr>
          <w:p w14:paraId="50AE26B1" w14:textId="0F2C39D9" w:rsidR="00441CCB" w:rsidDel="00EF2E74" w:rsidRDefault="00441CCB" w:rsidP="002066A6">
            <w:pPr>
              <w:rPr>
                <w:del w:id="599" w:author="Sriraj Aiyer" w:date="2024-08-22T15:43:00Z"/>
              </w:rPr>
            </w:pPr>
            <w:del w:id="600" w:author="Sriraj Aiyer" w:date="2024-08-22T15:43:00Z">
              <w:r w:rsidDel="00EF2E74">
                <w:rPr>
                  <w:rFonts w:ascii="Calibri" w:hAnsi="Calibri"/>
                  <w:color w:val="000000"/>
                </w:rPr>
                <w:delText>Pathology</w:delText>
              </w:r>
            </w:del>
          </w:p>
        </w:tc>
        <w:tc>
          <w:tcPr>
            <w:tcW w:w="1608" w:type="dxa"/>
          </w:tcPr>
          <w:p w14:paraId="440F46B7" w14:textId="4B249905" w:rsidR="00441CCB" w:rsidDel="00EF2E74" w:rsidRDefault="00441CCB" w:rsidP="002066A6">
            <w:pPr>
              <w:rPr>
                <w:del w:id="601" w:author="Sriraj Aiyer" w:date="2024-08-22T15:43:00Z"/>
              </w:rPr>
            </w:pPr>
            <w:del w:id="602" w:author="Sriraj Aiyer" w:date="2024-08-22T15:43:00Z">
              <w:r w:rsidDel="00EF2E74">
                <w:rPr>
                  <w:rFonts w:ascii="Calibri" w:hAnsi="Calibri"/>
                  <w:color w:val="000000"/>
                </w:rPr>
                <w:delText>Diagnosis based on slides for microscopes</w:delText>
              </w:r>
            </w:del>
          </w:p>
        </w:tc>
        <w:tc>
          <w:tcPr>
            <w:tcW w:w="1441" w:type="dxa"/>
          </w:tcPr>
          <w:p w14:paraId="1918C255" w14:textId="22355569" w:rsidR="00441CCB" w:rsidDel="00EF2E74" w:rsidRDefault="00441CCB" w:rsidP="002066A6">
            <w:pPr>
              <w:rPr>
                <w:del w:id="603" w:author="Sriraj Aiyer" w:date="2024-08-22T15:43:00Z"/>
                <w:rFonts w:ascii="Calibri" w:hAnsi="Calibri"/>
                <w:color w:val="000000"/>
              </w:rPr>
            </w:pPr>
            <w:del w:id="604" w:author="Sriraj Aiyer" w:date="2024-08-22T15:43:00Z">
              <w:r w:rsidDel="00EF2E74">
                <w:rPr>
                  <w:rFonts w:ascii="Calibri" w:hAnsi="Calibri"/>
                  <w:color w:val="000000"/>
                </w:rPr>
                <w:delText>6 point scale confidence in correct diagnosis</w:delText>
              </w:r>
            </w:del>
          </w:p>
        </w:tc>
      </w:tr>
      <w:tr w:rsidR="00441CCB" w:rsidDel="00EF2E74" w14:paraId="67CD6FD4" w14:textId="3C813018" w:rsidTr="002066A6">
        <w:trPr>
          <w:del w:id="605" w:author="Sriraj Aiyer" w:date="2024-08-22T15:43:00Z"/>
        </w:trPr>
        <w:tc>
          <w:tcPr>
            <w:tcW w:w="1696" w:type="dxa"/>
          </w:tcPr>
          <w:p w14:paraId="77F804CF" w14:textId="2B8A954D" w:rsidR="00441CCB" w:rsidDel="00EF2E74" w:rsidRDefault="00441CCB" w:rsidP="002066A6">
            <w:pPr>
              <w:rPr>
                <w:del w:id="606" w:author="Sriraj Aiyer" w:date="2024-08-22T15:43:00Z"/>
              </w:rPr>
            </w:pPr>
            <w:del w:id="607" w:author="Sriraj Aiyer" w:date="2024-08-22T15:43:00Z">
              <w:r w:rsidDel="00EF2E74">
                <w:rPr>
                  <w:rFonts w:ascii="Calibri" w:hAnsi="Calibri"/>
                  <w:color w:val="000000"/>
                </w:rPr>
                <w:delText>Friedman, Charles P.; Gatti, Guido G.; Franz, Timothy M.; Murphy, Gwendolyn C.; Wolf, Fredric M.; Heckerling, Paul S.; Fine, Paul L.; Miller, Thomas M.; Elstein, Arthur S.</w:delText>
              </w:r>
            </w:del>
          </w:p>
        </w:tc>
        <w:tc>
          <w:tcPr>
            <w:tcW w:w="2165" w:type="dxa"/>
          </w:tcPr>
          <w:p w14:paraId="00DD6720" w14:textId="4FFEF10F" w:rsidR="00441CCB" w:rsidDel="00EF2E74" w:rsidRDefault="00441CCB" w:rsidP="002066A6">
            <w:pPr>
              <w:rPr>
                <w:del w:id="608" w:author="Sriraj Aiyer" w:date="2024-08-22T15:43:00Z"/>
              </w:rPr>
            </w:pPr>
            <w:del w:id="609" w:author="Sriraj Aiyer" w:date="2024-08-22T15:43:00Z">
              <w:r w:rsidDel="00EF2E74">
                <w:rPr>
                  <w:rFonts w:ascii="Calibri" w:hAnsi="Calibri"/>
                  <w:color w:val="000000"/>
                </w:rPr>
                <w:delText>Do physicians know when their diagnoses are correct?: Implications for decision support and error reduction</w:delText>
              </w:r>
            </w:del>
          </w:p>
        </w:tc>
        <w:tc>
          <w:tcPr>
            <w:tcW w:w="812" w:type="dxa"/>
          </w:tcPr>
          <w:p w14:paraId="48C9D5B8" w14:textId="034E1777" w:rsidR="00441CCB" w:rsidDel="00EF2E74" w:rsidRDefault="00441CCB" w:rsidP="002066A6">
            <w:pPr>
              <w:rPr>
                <w:del w:id="610" w:author="Sriraj Aiyer" w:date="2024-08-22T15:43:00Z"/>
              </w:rPr>
            </w:pPr>
            <w:del w:id="611" w:author="Sriraj Aiyer" w:date="2024-08-22T15:43:00Z">
              <w:r w:rsidDel="00EF2E74">
                <w:rPr>
                  <w:rFonts w:ascii="Calibri" w:hAnsi="Calibri"/>
                  <w:color w:val="000000"/>
                </w:rPr>
                <w:delText>2005</w:delText>
              </w:r>
            </w:del>
          </w:p>
        </w:tc>
        <w:tc>
          <w:tcPr>
            <w:tcW w:w="1288" w:type="dxa"/>
          </w:tcPr>
          <w:p w14:paraId="0218DC4D" w14:textId="643C309F" w:rsidR="00441CCB" w:rsidDel="00EF2E74" w:rsidRDefault="00441CCB" w:rsidP="002066A6">
            <w:pPr>
              <w:rPr>
                <w:del w:id="612" w:author="Sriraj Aiyer" w:date="2024-08-22T15:43:00Z"/>
              </w:rPr>
            </w:pPr>
            <w:del w:id="613" w:author="Sriraj Aiyer" w:date="2024-08-22T15:43:00Z">
              <w:r w:rsidDel="00EF2E74">
                <w:rPr>
                  <w:rFonts w:ascii="Calibri" w:hAnsi="Calibri"/>
                  <w:color w:val="000000"/>
                </w:rPr>
                <w:delText>Internal Medicine</w:delText>
              </w:r>
            </w:del>
          </w:p>
        </w:tc>
        <w:tc>
          <w:tcPr>
            <w:tcW w:w="1608" w:type="dxa"/>
          </w:tcPr>
          <w:p w14:paraId="0EC8167F" w14:textId="60AA7701" w:rsidR="00441CCB" w:rsidDel="00EF2E74" w:rsidRDefault="00441CCB" w:rsidP="002066A6">
            <w:pPr>
              <w:rPr>
                <w:del w:id="614" w:author="Sriraj Aiyer" w:date="2024-08-22T15:43:00Z"/>
              </w:rPr>
            </w:pPr>
            <w:del w:id="615" w:author="Sriraj Aiyer" w:date="2024-08-22T15:43:00Z">
              <w:r w:rsidDel="00EF2E74">
                <w:rPr>
                  <w:rFonts w:ascii="Calibri" w:hAnsi="Calibri"/>
                  <w:color w:val="000000"/>
                </w:rPr>
                <w:delText>2-4 page medical synopses diagnosis</w:delText>
              </w:r>
            </w:del>
          </w:p>
        </w:tc>
        <w:tc>
          <w:tcPr>
            <w:tcW w:w="1441" w:type="dxa"/>
          </w:tcPr>
          <w:p w14:paraId="2D13B32C" w14:textId="6A14D6CC" w:rsidR="00441CCB" w:rsidDel="00EF2E74" w:rsidRDefault="00441CCB" w:rsidP="002066A6">
            <w:pPr>
              <w:rPr>
                <w:del w:id="616" w:author="Sriraj Aiyer" w:date="2024-08-22T15:43:00Z"/>
                <w:rFonts w:ascii="Calibri" w:hAnsi="Calibri"/>
                <w:color w:val="000000"/>
              </w:rPr>
            </w:pPr>
            <w:del w:id="617" w:author="Sriraj Aiyer" w:date="2024-08-22T15:43:00Z">
              <w:r w:rsidDel="00EF2E74">
                <w:rPr>
                  <w:rFonts w:ascii="Calibri" w:hAnsi="Calibri"/>
                  <w:color w:val="000000"/>
                </w:rPr>
                <w:delText>Likelihood to seek assistance to reach a diagnosis</w:delText>
              </w:r>
            </w:del>
          </w:p>
        </w:tc>
      </w:tr>
      <w:tr w:rsidR="00441CCB" w:rsidDel="00EF2E74" w14:paraId="4B3B24F1" w14:textId="179D6D42" w:rsidTr="002066A6">
        <w:trPr>
          <w:del w:id="618" w:author="Sriraj Aiyer" w:date="2024-08-22T15:43:00Z"/>
        </w:trPr>
        <w:tc>
          <w:tcPr>
            <w:tcW w:w="1696" w:type="dxa"/>
          </w:tcPr>
          <w:p w14:paraId="4F4817D8" w14:textId="1111CEB4" w:rsidR="00441CCB" w:rsidDel="00EF2E74" w:rsidRDefault="00441CCB" w:rsidP="002066A6">
            <w:pPr>
              <w:rPr>
                <w:del w:id="619" w:author="Sriraj Aiyer" w:date="2024-08-22T15:43:00Z"/>
              </w:rPr>
            </w:pPr>
            <w:del w:id="620" w:author="Sriraj Aiyer" w:date="2024-08-22T15:43:00Z">
              <w:r w:rsidDel="00EF2E74">
                <w:rPr>
                  <w:rFonts w:ascii="Calibri" w:hAnsi="Calibri"/>
                  <w:color w:val="000000"/>
                </w:rPr>
                <w:delText>Garbayo, Luciana S.; Harris, David M.; Fiore, Stephen M.; Robinson, Matthew; Kibble, Jonathan D.</w:delText>
              </w:r>
            </w:del>
          </w:p>
        </w:tc>
        <w:tc>
          <w:tcPr>
            <w:tcW w:w="2165" w:type="dxa"/>
          </w:tcPr>
          <w:p w14:paraId="1BC78EAA" w14:textId="22A9AD60" w:rsidR="00441CCB" w:rsidDel="00EF2E74" w:rsidRDefault="00441CCB" w:rsidP="002066A6">
            <w:pPr>
              <w:rPr>
                <w:del w:id="621" w:author="Sriraj Aiyer" w:date="2024-08-22T15:43:00Z"/>
              </w:rPr>
            </w:pPr>
            <w:del w:id="622" w:author="Sriraj Aiyer" w:date="2024-08-22T15:43:00Z">
              <w:r w:rsidDel="00EF2E74">
                <w:rPr>
                  <w:rFonts w:ascii="Calibri" w:hAnsi="Calibri"/>
                  <w:color w:val="000000"/>
                </w:rPr>
                <w:delText>A metacognitive confidence calibration (MCC) tool to help medical students scaffold diagnostic reasoning in decision-making during high-fidelity patient simulations</w:delText>
              </w:r>
            </w:del>
          </w:p>
        </w:tc>
        <w:tc>
          <w:tcPr>
            <w:tcW w:w="812" w:type="dxa"/>
          </w:tcPr>
          <w:p w14:paraId="51B8D763" w14:textId="0A4668EE" w:rsidR="00441CCB" w:rsidDel="00EF2E74" w:rsidRDefault="00441CCB" w:rsidP="002066A6">
            <w:pPr>
              <w:rPr>
                <w:del w:id="623" w:author="Sriraj Aiyer" w:date="2024-08-22T15:43:00Z"/>
              </w:rPr>
            </w:pPr>
            <w:del w:id="624" w:author="Sriraj Aiyer" w:date="2024-08-22T15:43:00Z">
              <w:r w:rsidDel="00EF2E74">
                <w:rPr>
                  <w:rFonts w:ascii="Calibri" w:hAnsi="Calibri"/>
                  <w:color w:val="000000"/>
                </w:rPr>
                <w:delText>2023</w:delText>
              </w:r>
            </w:del>
          </w:p>
        </w:tc>
        <w:tc>
          <w:tcPr>
            <w:tcW w:w="1288" w:type="dxa"/>
          </w:tcPr>
          <w:p w14:paraId="3B2BE3AE" w14:textId="4BD16EAE" w:rsidR="00441CCB" w:rsidDel="00EF2E74" w:rsidRDefault="00441CCB" w:rsidP="002066A6">
            <w:pPr>
              <w:rPr>
                <w:del w:id="625" w:author="Sriraj Aiyer" w:date="2024-08-22T15:43:00Z"/>
              </w:rPr>
            </w:pPr>
            <w:del w:id="626" w:author="Sriraj Aiyer" w:date="2024-08-22T15:43:00Z">
              <w:r w:rsidDel="00EF2E74">
                <w:rPr>
                  <w:rFonts w:ascii="Calibri" w:hAnsi="Calibri"/>
                  <w:color w:val="000000"/>
                </w:rPr>
                <w:delText>Medical Students</w:delText>
              </w:r>
            </w:del>
          </w:p>
        </w:tc>
        <w:tc>
          <w:tcPr>
            <w:tcW w:w="1608" w:type="dxa"/>
          </w:tcPr>
          <w:p w14:paraId="1DCA6793" w14:textId="3B03653A" w:rsidR="00441CCB" w:rsidDel="00EF2E74" w:rsidRDefault="00441CCB" w:rsidP="002066A6">
            <w:pPr>
              <w:rPr>
                <w:del w:id="627" w:author="Sriraj Aiyer" w:date="2024-08-22T15:43:00Z"/>
              </w:rPr>
            </w:pPr>
            <w:del w:id="628" w:author="Sriraj Aiyer" w:date="2024-08-22T15:43:00Z">
              <w:r w:rsidDel="00EF2E74">
                <w:rPr>
                  <w:rFonts w:ascii="Calibri" w:hAnsi="Calibri"/>
                  <w:color w:val="000000"/>
                </w:rPr>
                <w:delText>High Fidelity Sim (Cases: Heart Failure, Respiratory Distress, DKA, heat exhaustion)</w:delText>
              </w:r>
            </w:del>
          </w:p>
        </w:tc>
        <w:tc>
          <w:tcPr>
            <w:tcW w:w="1441" w:type="dxa"/>
          </w:tcPr>
          <w:p w14:paraId="78F43250" w14:textId="5766A38E" w:rsidR="00441CCB" w:rsidDel="00EF2E74" w:rsidRDefault="00441CCB" w:rsidP="002066A6">
            <w:pPr>
              <w:rPr>
                <w:del w:id="629" w:author="Sriraj Aiyer" w:date="2024-08-22T15:43:00Z"/>
                <w:rFonts w:ascii="Calibri" w:hAnsi="Calibri"/>
                <w:color w:val="000000"/>
              </w:rPr>
            </w:pPr>
            <w:del w:id="630" w:author="Sriraj Aiyer" w:date="2024-08-22T15:43:00Z">
              <w:r w:rsidDel="00EF2E74">
                <w:rPr>
                  <w:rFonts w:ascii="Calibri" w:hAnsi="Calibri"/>
                  <w:color w:val="000000"/>
                </w:rPr>
                <w:delText>7 point likert scale of confidence</w:delText>
              </w:r>
            </w:del>
          </w:p>
        </w:tc>
      </w:tr>
      <w:tr w:rsidR="00441CCB" w:rsidDel="00EF2E74" w14:paraId="3605513D" w14:textId="47E95031" w:rsidTr="002066A6">
        <w:trPr>
          <w:del w:id="631" w:author="Sriraj Aiyer" w:date="2024-08-22T15:43:00Z"/>
        </w:trPr>
        <w:tc>
          <w:tcPr>
            <w:tcW w:w="1696" w:type="dxa"/>
          </w:tcPr>
          <w:p w14:paraId="37051163" w14:textId="6571710F" w:rsidR="00441CCB" w:rsidDel="00EF2E74" w:rsidRDefault="00441CCB" w:rsidP="002066A6">
            <w:pPr>
              <w:rPr>
                <w:del w:id="632" w:author="Sriraj Aiyer" w:date="2024-08-22T15:43:00Z"/>
              </w:rPr>
            </w:pPr>
            <w:del w:id="633" w:author="Sriraj Aiyer" w:date="2024-08-22T15:43:00Z">
              <w:r w:rsidDel="00EF2E74">
                <w:rPr>
                  <w:rFonts w:ascii="Calibri" w:hAnsi="Calibri"/>
                  <w:color w:val="000000"/>
                </w:rPr>
                <w:delText>Hautz, Wolf E; Schubert, Sebastian; Schauber, Stefan K; Kunina_Habenicht, Olga; Hautz, Stefanie C; Kämmer, Juliane E; Eva, Kevin W</w:delText>
              </w:r>
            </w:del>
          </w:p>
        </w:tc>
        <w:tc>
          <w:tcPr>
            <w:tcW w:w="2165" w:type="dxa"/>
          </w:tcPr>
          <w:p w14:paraId="5878C2A7" w14:textId="2D1985E8" w:rsidR="00441CCB" w:rsidDel="00EF2E74" w:rsidRDefault="00441CCB" w:rsidP="002066A6">
            <w:pPr>
              <w:rPr>
                <w:del w:id="634" w:author="Sriraj Aiyer" w:date="2024-08-22T15:43:00Z"/>
              </w:rPr>
            </w:pPr>
            <w:del w:id="635" w:author="Sriraj Aiyer" w:date="2024-08-22T15:43:00Z">
              <w:r w:rsidDel="00EF2E74">
                <w:rPr>
                  <w:rFonts w:ascii="Calibri" w:hAnsi="Calibri"/>
                  <w:color w:val="000000"/>
                </w:rPr>
                <w:delText>Accuracy of self_monitoring: does experience, ability or case difficulty matter?</w:delText>
              </w:r>
            </w:del>
          </w:p>
        </w:tc>
        <w:tc>
          <w:tcPr>
            <w:tcW w:w="812" w:type="dxa"/>
          </w:tcPr>
          <w:p w14:paraId="2BD069A5" w14:textId="06A7D9F9" w:rsidR="00441CCB" w:rsidDel="00EF2E74" w:rsidRDefault="00441CCB" w:rsidP="002066A6">
            <w:pPr>
              <w:rPr>
                <w:del w:id="636" w:author="Sriraj Aiyer" w:date="2024-08-22T15:43:00Z"/>
              </w:rPr>
            </w:pPr>
            <w:del w:id="637" w:author="Sriraj Aiyer" w:date="2024-08-22T15:43:00Z">
              <w:r w:rsidDel="00EF2E74">
                <w:rPr>
                  <w:rFonts w:ascii="Calibri" w:hAnsi="Calibri"/>
                  <w:color w:val="000000"/>
                </w:rPr>
                <w:delText>2019</w:delText>
              </w:r>
            </w:del>
          </w:p>
        </w:tc>
        <w:tc>
          <w:tcPr>
            <w:tcW w:w="1288" w:type="dxa"/>
          </w:tcPr>
          <w:p w14:paraId="7571A4C6" w14:textId="7692460F" w:rsidR="00441CCB" w:rsidDel="00EF2E74" w:rsidRDefault="00441CCB" w:rsidP="002066A6">
            <w:pPr>
              <w:rPr>
                <w:del w:id="638" w:author="Sriraj Aiyer" w:date="2024-08-22T15:43:00Z"/>
              </w:rPr>
            </w:pPr>
            <w:del w:id="639" w:author="Sriraj Aiyer" w:date="2024-08-22T15:43:00Z">
              <w:r w:rsidDel="00EF2E74">
                <w:rPr>
                  <w:rFonts w:ascii="Calibri" w:hAnsi="Calibri"/>
                  <w:color w:val="000000"/>
                </w:rPr>
                <w:delText>Medical Students</w:delText>
              </w:r>
            </w:del>
          </w:p>
        </w:tc>
        <w:tc>
          <w:tcPr>
            <w:tcW w:w="1608" w:type="dxa"/>
          </w:tcPr>
          <w:p w14:paraId="23CB24DC" w14:textId="03A7B062" w:rsidR="00441CCB" w:rsidDel="00EF2E74" w:rsidRDefault="00441CCB" w:rsidP="002066A6">
            <w:pPr>
              <w:rPr>
                <w:del w:id="640" w:author="Sriraj Aiyer" w:date="2024-08-22T15:43:00Z"/>
              </w:rPr>
            </w:pPr>
            <w:del w:id="641" w:author="Sriraj Aiyer" w:date="2024-08-22T15:43:00Z">
              <w:r w:rsidDel="00EF2E74">
                <w:rPr>
                  <w:rFonts w:ascii="Calibri" w:hAnsi="Calibri"/>
                  <w:color w:val="000000"/>
                </w:rPr>
                <w:delText>6 clinical scenarios</w:delText>
              </w:r>
            </w:del>
          </w:p>
        </w:tc>
        <w:tc>
          <w:tcPr>
            <w:tcW w:w="1441" w:type="dxa"/>
          </w:tcPr>
          <w:p w14:paraId="4351D92C" w14:textId="02170361" w:rsidR="00441CCB" w:rsidDel="00EF2E74" w:rsidRDefault="00441CCB" w:rsidP="002066A6">
            <w:pPr>
              <w:rPr>
                <w:del w:id="642" w:author="Sriraj Aiyer" w:date="2024-08-22T15:43:00Z"/>
                <w:rFonts w:ascii="Calibri" w:hAnsi="Calibri"/>
                <w:color w:val="000000"/>
              </w:rPr>
            </w:pPr>
            <w:del w:id="643" w:author="Sriraj Aiyer" w:date="2024-08-22T15:43:00Z">
              <w:r w:rsidDel="00EF2E74">
                <w:rPr>
                  <w:rFonts w:ascii="Calibri" w:hAnsi="Calibri"/>
                  <w:color w:val="000000"/>
                </w:rPr>
                <w:delText>10 point scale (0% to 100%)</w:delText>
              </w:r>
            </w:del>
          </w:p>
        </w:tc>
      </w:tr>
      <w:tr w:rsidR="00441CCB" w:rsidDel="00EF2E74" w14:paraId="628F0DF8" w14:textId="56729D07" w:rsidTr="002066A6">
        <w:trPr>
          <w:del w:id="644" w:author="Sriraj Aiyer" w:date="2024-08-22T15:43:00Z"/>
        </w:trPr>
        <w:tc>
          <w:tcPr>
            <w:tcW w:w="1696" w:type="dxa"/>
          </w:tcPr>
          <w:p w14:paraId="050A6C5A" w14:textId="587108B3" w:rsidR="00441CCB" w:rsidDel="00EF2E74" w:rsidRDefault="00441CCB" w:rsidP="002066A6">
            <w:pPr>
              <w:rPr>
                <w:del w:id="645" w:author="Sriraj Aiyer" w:date="2024-08-22T15:43:00Z"/>
              </w:rPr>
            </w:pPr>
            <w:del w:id="646" w:author="Sriraj Aiyer" w:date="2024-08-22T15:43:00Z">
              <w:r w:rsidDel="00EF2E74">
                <w:rPr>
                  <w:rFonts w:ascii="Calibri" w:hAnsi="Calibri"/>
                  <w:color w:val="000000"/>
                </w:rPr>
                <w:delText>Kämmer, Juliane E.; Schauber, Stefan K.; Hautz, Stefanie C.; Stroben, Fabian; Hautz, Wolf E.</w:delText>
              </w:r>
            </w:del>
          </w:p>
        </w:tc>
        <w:tc>
          <w:tcPr>
            <w:tcW w:w="2165" w:type="dxa"/>
          </w:tcPr>
          <w:p w14:paraId="7BEB6E57" w14:textId="50F8BF12" w:rsidR="00441CCB" w:rsidDel="00EF2E74" w:rsidRDefault="00441CCB" w:rsidP="002066A6">
            <w:pPr>
              <w:rPr>
                <w:del w:id="647" w:author="Sriraj Aiyer" w:date="2024-08-22T15:43:00Z"/>
              </w:rPr>
            </w:pPr>
            <w:del w:id="648" w:author="Sriraj Aiyer" w:date="2024-08-22T15:43:00Z">
              <w:r w:rsidDel="00EF2E74">
                <w:rPr>
                  <w:rFonts w:ascii="Calibri" w:hAnsi="Calibri"/>
                  <w:color w:val="000000"/>
                </w:rPr>
                <w:delText>Differential diagnosis checklists reduce diagnostic error differentially: A randomised experiment</w:delText>
              </w:r>
            </w:del>
          </w:p>
        </w:tc>
        <w:tc>
          <w:tcPr>
            <w:tcW w:w="812" w:type="dxa"/>
          </w:tcPr>
          <w:p w14:paraId="11F501E9" w14:textId="762B014E" w:rsidR="00441CCB" w:rsidDel="00EF2E74" w:rsidRDefault="00441CCB" w:rsidP="002066A6">
            <w:pPr>
              <w:rPr>
                <w:del w:id="649" w:author="Sriraj Aiyer" w:date="2024-08-22T15:43:00Z"/>
              </w:rPr>
            </w:pPr>
            <w:del w:id="650" w:author="Sriraj Aiyer" w:date="2024-08-22T15:43:00Z">
              <w:r w:rsidDel="00EF2E74">
                <w:rPr>
                  <w:rFonts w:ascii="Calibri" w:hAnsi="Calibri"/>
                  <w:color w:val="000000"/>
                </w:rPr>
                <w:delText>2021</w:delText>
              </w:r>
            </w:del>
          </w:p>
        </w:tc>
        <w:tc>
          <w:tcPr>
            <w:tcW w:w="1288" w:type="dxa"/>
          </w:tcPr>
          <w:p w14:paraId="7F56F652" w14:textId="644FB227" w:rsidR="00441CCB" w:rsidDel="00EF2E74" w:rsidRDefault="00441CCB" w:rsidP="002066A6">
            <w:pPr>
              <w:rPr>
                <w:del w:id="651" w:author="Sriraj Aiyer" w:date="2024-08-22T15:43:00Z"/>
              </w:rPr>
            </w:pPr>
            <w:del w:id="652" w:author="Sriraj Aiyer" w:date="2024-08-22T15:43:00Z">
              <w:r w:rsidDel="00EF2E74">
                <w:rPr>
                  <w:rFonts w:ascii="Calibri" w:hAnsi="Calibri"/>
                  <w:color w:val="000000"/>
                </w:rPr>
                <w:delText>Medical Students / Emergency Medicien</w:delText>
              </w:r>
            </w:del>
          </w:p>
        </w:tc>
        <w:tc>
          <w:tcPr>
            <w:tcW w:w="1608" w:type="dxa"/>
          </w:tcPr>
          <w:p w14:paraId="4634AE36" w14:textId="219EE39A" w:rsidR="00441CCB" w:rsidDel="00EF2E74" w:rsidRDefault="00441CCB" w:rsidP="002066A6">
            <w:pPr>
              <w:rPr>
                <w:del w:id="653" w:author="Sriraj Aiyer" w:date="2024-08-22T15:43:00Z"/>
              </w:rPr>
            </w:pPr>
            <w:del w:id="654" w:author="Sriraj Aiyer" w:date="2024-08-22T15:43:00Z">
              <w:r w:rsidDel="00EF2E74">
                <w:rPr>
                  <w:rFonts w:ascii="Calibri" w:hAnsi="Calibri"/>
                  <w:color w:val="000000"/>
                </w:rPr>
                <w:delText>6 clinical scenarios</w:delText>
              </w:r>
            </w:del>
          </w:p>
        </w:tc>
        <w:tc>
          <w:tcPr>
            <w:tcW w:w="1441" w:type="dxa"/>
          </w:tcPr>
          <w:p w14:paraId="6E0C225C" w14:textId="5B5E9478" w:rsidR="00441CCB" w:rsidDel="00EF2E74" w:rsidRDefault="00441CCB" w:rsidP="002066A6">
            <w:pPr>
              <w:rPr>
                <w:del w:id="655" w:author="Sriraj Aiyer" w:date="2024-08-22T15:43:00Z"/>
                <w:rFonts w:ascii="Calibri" w:hAnsi="Calibri"/>
                <w:color w:val="000000"/>
              </w:rPr>
            </w:pPr>
            <w:del w:id="656" w:author="Sriraj Aiyer" w:date="2024-08-22T15:43:00Z">
              <w:r w:rsidDel="00EF2E74">
                <w:rPr>
                  <w:rFonts w:ascii="Calibri" w:hAnsi="Calibri"/>
                  <w:color w:val="000000"/>
                </w:rPr>
                <w:delText>10 point scale of confidence</w:delText>
              </w:r>
            </w:del>
          </w:p>
        </w:tc>
      </w:tr>
      <w:tr w:rsidR="00441CCB" w:rsidDel="00EF2E74" w14:paraId="4526A2EF" w14:textId="599A0C3B" w:rsidTr="002066A6">
        <w:trPr>
          <w:del w:id="657" w:author="Sriraj Aiyer" w:date="2024-08-22T15:43:00Z"/>
        </w:trPr>
        <w:tc>
          <w:tcPr>
            <w:tcW w:w="1696" w:type="dxa"/>
          </w:tcPr>
          <w:p w14:paraId="2517C853" w14:textId="231AD2C8" w:rsidR="00441CCB" w:rsidDel="00EF2E74" w:rsidRDefault="00441CCB" w:rsidP="002066A6">
            <w:pPr>
              <w:rPr>
                <w:del w:id="658" w:author="Sriraj Aiyer" w:date="2024-08-22T15:43:00Z"/>
              </w:rPr>
            </w:pPr>
            <w:del w:id="659" w:author="Sriraj Aiyer" w:date="2024-08-22T15:43:00Z">
              <w:r w:rsidDel="00EF2E74">
                <w:rPr>
                  <w:rFonts w:ascii="Calibri" w:hAnsi="Calibri"/>
                  <w:color w:val="000000"/>
                </w:rPr>
                <w:delText>Kostopoulou, Olga; Russo, J. Edward; Keenan, Greg; Delaney, Brendan C.; Douiri, Abdel</w:delText>
              </w:r>
            </w:del>
          </w:p>
        </w:tc>
        <w:tc>
          <w:tcPr>
            <w:tcW w:w="2165" w:type="dxa"/>
          </w:tcPr>
          <w:p w14:paraId="1C6CDAD7" w14:textId="5B279D08" w:rsidR="00441CCB" w:rsidDel="00EF2E74" w:rsidRDefault="00441CCB" w:rsidP="002066A6">
            <w:pPr>
              <w:rPr>
                <w:del w:id="660" w:author="Sriraj Aiyer" w:date="2024-08-22T15:43:00Z"/>
              </w:rPr>
            </w:pPr>
            <w:del w:id="661" w:author="Sriraj Aiyer" w:date="2024-08-22T15:43:00Z">
              <w:r w:rsidDel="00EF2E74">
                <w:rPr>
                  <w:rFonts w:ascii="Calibri" w:hAnsi="Calibri"/>
                  <w:color w:val="000000"/>
                </w:rPr>
                <w:delText>Information Distortion in Physicians’ Diagnostic Judgments</w:delText>
              </w:r>
            </w:del>
          </w:p>
        </w:tc>
        <w:tc>
          <w:tcPr>
            <w:tcW w:w="812" w:type="dxa"/>
          </w:tcPr>
          <w:p w14:paraId="171436E9" w14:textId="602070D2" w:rsidR="00441CCB" w:rsidDel="00EF2E74" w:rsidRDefault="00441CCB" w:rsidP="002066A6">
            <w:pPr>
              <w:rPr>
                <w:del w:id="662" w:author="Sriraj Aiyer" w:date="2024-08-22T15:43:00Z"/>
              </w:rPr>
            </w:pPr>
            <w:del w:id="663" w:author="Sriraj Aiyer" w:date="2024-08-22T15:43:00Z">
              <w:r w:rsidDel="00EF2E74">
                <w:rPr>
                  <w:rFonts w:ascii="Calibri" w:hAnsi="Calibri"/>
                  <w:color w:val="000000"/>
                </w:rPr>
                <w:delText>2012</w:delText>
              </w:r>
            </w:del>
          </w:p>
        </w:tc>
        <w:tc>
          <w:tcPr>
            <w:tcW w:w="1288" w:type="dxa"/>
          </w:tcPr>
          <w:p w14:paraId="7D8B4316" w14:textId="0A687EB3" w:rsidR="00441CCB" w:rsidDel="00EF2E74" w:rsidRDefault="00441CCB" w:rsidP="002066A6">
            <w:pPr>
              <w:rPr>
                <w:del w:id="664" w:author="Sriraj Aiyer" w:date="2024-08-22T15:43:00Z"/>
              </w:rPr>
            </w:pPr>
            <w:del w:id="665" w:author="Sriraj Aiyer" w:date="2024-08-22T15:43:00Z">
              <w:r w:rsidDel="00EF2E74">
                <w:rPr>
                  <w:rFonts w:ascii="Calibri" w:hAnsi="Calibri"/>
                  <w:color w:val="000000"/>
                </w:rPr>
                <w:delText>Primary Care</w:delText>
              </w:r>
            </w:del>
          </w:p>
        </w:tc>
        <w:tc>
          <w:tcPr>
            <w:tcW w:w="1608" w:type="dxa"/>
          </w:tcPr>
          <w:p w14:paraId="629996E8" w14:textId="28908CA0" w:rsidR="00441CCB" w:rsidDel="00EF2E74" w:rsidRDefault="00441CCB" w:rsidP="002066A6">
            <w:pPr>
              <w:rPr>
                <w:del w:id="666" w:author="Sriraj Aiyer" w:date="2024-08-22T15:43:00Z"/>
              </w:rPr>
            </w:pPr>
            <w:del w:id="667" w:author="Sriraj Aiyer" w:date="2024-08-22T15:43:00Z">
              <w:r w:rsidDel="00EF2E74">
                <w:rPr>
                  <w:rFonts w:ascii="Calibri" w:hAnsi="Calibri"/>
                  <w:color w:val="000000"/>
                </w:rPr>
                <w:delText>3 clinical scenarios each with 2 competing diagnoses</w:delText>
              </w:r>
            </w:del>
          </w:p>
        </w:tc>
        <w:tc>
          <w:tcPr>
            <w:tcW w:w="1441" w:type="dxa"/>
          </w:tcPr>
          <w:p w14:paraId="393F1C1F" w14:textId="701B124D" w:rsidR="00441CCB" w:rsidDel="00EF2E74" w:rsidRDefault="00441CCB" w:rsidP="002066A6">
            <w:pPr>
              <w:rPr>
                <w:del w:id="668" w:author="Sriraj Aiyer" w:date="2024-08-22T15:43:00Z"/>
                <w:rFonts w:ascii="Calibri" w:hAnsi="Calibri"/>
                <w:color w:val="000000"/>
              </w:rPr>
            </w:pPr>
            <w:del w:id="669" w:author="Sriraj Aiyer" w:date="2024-08-22T15:43:00Z">
              <w:r w:rsidDel="00EF2E74">
                <w:rPr>
                  <w:rFonts w:ascii="Calibri" w:hAnsi="Calibri"/>
                  <w:color w:val="000000"/>
                </w:rPr>
                <w:delText>21 point likelihood</w:delText>
              </w:r>
            </w:del>
          </w:p>
        </w:tc>
      </w:tr>
      <w:tr w:rsidR="00441CCB" w:rsidDel="00EF2E74" w14:paraId="363C9BEC" w14:textId="65CA7E88" w:rsidTr="002066A6">
        <w:trPr>
          <w:del w:id="670" w:author="Sriraj Aiyer" w:date="2024-08-22T15:43:00Z"/>
        </w:trPr>
        <w:tc>
          <w:tcPr>
            <w:tcW w:w="1696" w:type="dxa"/>
          </w:tcPr>
          <w:p w14:paraId="76458436" w14:textId="3621A4AB" w:rsidR="00441CCB" w:rsidDel="00EF2E74" w:rsidRDefault="00441CCB" w:rsidP="002066A6">
            <w:pPr>
              <w:rPr>
                <w:del w:id="671" w:author="Sriraj Aiyer" w:date="2024-08-22T15:43:00Z"/>
              </w:rPr>
            </w:pPr>
            <w:del w:id="672" w:author="Sriraj Aiyer" w:date="2024-08-22T15:43:00Z">
              <w:r w:rsidDel="00EF2E74">
                <w:rPr>
                  <w:rFonts w:ascii="Calibri" w:hAnsi="Calibri"/>
                  <w:color w:val="000000"/>
                </w:rPr>
                <w:delText>Kourtidis, Ploutarchos; Nurek, Martine; Delaney, Brendan; Kostopoulou, Olga</w:delText>
              </w:r>
            </w:del>
          </w:p>
        </w:tc>
        <w:tc>
          <w:tcPr>
            <w:tcW w:w="2165" w:type="dxa"/>
          </w:tcPr>
          <w:p w14:paraId="63EE0034" w14:textId="5E100586" w:rsidR="00441CCB" w:rsidDel="00EF2E74" w:rsidRDefault="00441CCB" w:rsidP="002066A6">
            <w:pPr>
              <w:rPr>
                <w:del w:id="673" w:author="Sriraj Aiyer" w:date="2024-08-22T15:43:00Z"/>
              </w:rPr>
            </w:pPr>
            <w:del w:id="674" w:author="Sriraj Aiyer" w:date="2024-08-22T15:43:00Z">
              <w:r w:rsidDel="00EF2E74">
                <w:rPr>
                  <w:rFonts w:ascii="Calibri" w:hAnsi="Calibri"/>
                  <w:color w:val="000000"/>
                </w:rPr>
                <w:delText>Influences of early diagnostic suggestions on clinical reasoning</w:delText>
              </w:r>
            </w:del>
          </w:p>
        </w:tc>
        <w:tc>
          <w:tcPr>
            <w:tcW w:w="812" w:type="dxa"/>
          </w:tcPr>
          <w:p w14:paraId="3C8ABD02" w14:textId="4573432D" w:rsidR="00441CCB" w:rsidDel="00EF2E74" w:rsidRDefault="00441CCB" w:rsidP="002066A6">
            <w:pPr>
              <w:rPr>
                <w:del w:id="675" w:author="Sriraj Aiyer" w:date="2024-08-22T15:43:00Z"/>
              </w:rPr>
            </w:pPr>
            <w:del w:id="676" w:author="Sriraj Aiyer" w:date="2024-08-22T15:43:00Z">
              <w:r w:rsidDel="00EF2E74">
                <w:rPr>
                  <w:rFonts w:ascii="Calibri" w:hAnsi="Calibri"/>
                  <w:color w:val="000000"/>
                </w:rPr>
                <w:delText>2022</w:delText>
              </w:r>
            </w:del>
          </w:p>
        </w:tc>
        <w:tc>
          <w:tcPr>
            <w:tcW w:w="1288" w:type="dxa"/>
          </w:tcPr>
          <w:p w14:paraId="3181C1B4" w14:textId="2E5E2234" w:rsidR="00441CCB" w:rsidDel="00EF2E74" w:rsidRDefault="00441CCB" w:rsidP="002066A6">
            <w:pPr>
              <w:rPr>
                <w:del w:id="677" w:author="Sriraj Aiyer" w:date="2024-08-22T15:43:00Z"/>
              </w:rPr>
            </w:pPr>
            <w:del w:id="678" w:author="Sriraj Aiyer" w:date="2024-08-22T15:43:00Z">
              <w:r w:rsidDel="00EF2E74">
                <w:rPr>
                  <w:rFonts w:ascii="Calibri" w:hAnsi="Calibri"/>
                  <w:color w:val="000000"/>
                </w:rPr>
                <w:delText>Family Medicine</w:delText>
              </w:r>
            </w:del>
          </w:p>
        </w:tc>
        <w:tc>
          <w:tcPr>
            <w:tcW w:w="1608" w:type="dxa"/>
          </w:tcPr>
          <w:p w14:paraId="59F0F746" w14:textId="464B25E2" w:rsidR="00441CCB" w:rsidDel="00EF2E74" w:rsidRDefault="00441CCB" w:rsidP="002066A6">
            <w:pPr>
              <w:rPr>
                <w:del w:id="679" w:author="Sriraj Aiyer" w:date="2024-08-22T15:43:00Z"/>
              </w:rPr>
            </w:pPr>
            <w:del w:id="680" w:author="Sriraj Aiyer" w:date="2024-08-22T15:43:00Z">
              <w:r w:rsidDel="00EF2E74">
                <w:rPr>
                  <w:rFonts w:ascii="Calibri" w:hAnsi="Calibri"/>
                  <w:color w:val="000000"/>
                </w:rPr>
                <w:delText>2 patient scenarios with or without diagnostic suggestions</w:delText>
              </w:r>
            </w:del>
          </w:p>
        </w:tc>
        <w:tc>
          <w:tcPr>
            <w:tcW w:w="1441" w:type="dxa"/>
          </w:tcPr>
          <w:p w14:paraId="0C4B0CF4" w14:textId="2FE10005" w:rsidR="00441CCB" w:rsidDel="00EF2E74" w:rsidRDefault="00441CCB" w:rsidP="002066A6">
            <w:pPr>
              <w:rPr>
                <w:del w:id="681" w:author="Sriraj Aiyer" w:date="2024-08-22T15:43:00Z"/>
                <w:rFonts w:ascii="Calibri" w:hAnsi="Calibri"/>
                <w:color w:val="000000"/>
              </w:rPr>
            </w:pPr>
            <w:del w:id="682" w:author="Sriraj Aiyer" w:date="2024-08-22T15:43:00Z">
              <w:r w:rsidDel="00EF2E74">
                <w:rPr>
                  <w:rFonts w:ascii="Calibri" w:hAnsi="Calibri"/>
                  <w:color w:val="000000"/>
                </w:rPr>
                <w:delText>10 point visual analogue scale of certainty</w:delText>
              </w:r>
            </w:del>
          </w:p>
        </w:tc>
      </w:tr>
      <w:tr w:rsidR="00441CCB" w:rsidDel="00EF2E74" w14:paraId="73E4BE2C" w14:textId="55154BD8" w:rsidTr="002066A6">
        <w:trPr>
          <w:del w:id="683" w:author="Sriraj Aiyer" w:date="2024-08-22T15:43:00Z"/>
        </w:trPr>
        <w:tc>
          <w:tcPr>
            <w:tcW w:w="1696" w:type="dxa"/>
          </w:tcPr>
          <w:p w14:paraId="4E3677D0" w14:textId="521E7D5C" w:rsidR="00441CCB" w:rsidDel="00EF2E74" w:rsidRDefault="00441CCB" w:rsidP="002066A6">
            <w:pPr>
              <w:rPr>
                <w:del w:id="684" w:author="Sriraj Aiyer" w:date="2024-08-22T15:43:00Z"/>
              </w:rPr>
            </w:pPr>
            <w:del w:id="685" w:author="Sriraj Aiyer" w:date="2024-08-22T15:43:00Z">
              <w:r w:rsidDel="00EF2E74">
                <w:rPr>
                  <w:rFonts w:ascii="Calibri" w:hAnsi="Calibri"/>
                  <w:color w:val="000000"/>
                </w:rPr>
                <w:delText>Krupat, Edward; Wormwood, Jolie; Schwartzstein, Richard M; Richards, Jeremy B</w:delText>
              </w:r>
            </w:del>
          </w:p>
        </w:tc>
        <w:tc>
          <w:tcPr>
            <w:tcW w:w="2165" w:type="dxa"/>
          </w:tcPr>
          <w:p w14:paraId="1A9F408E" w14:textId="1A58F97B" w:rsidR="00441CCB" w:rsidDel="00EF2E74" w:rsidRDefault="00441CCB" w:rsidP="002066A6">
            <w:pPr>
              <w:rPr>
                <w:del w:id="686" w:author="Sriraj Aiyer" w:date="2024-08-22T15:43:00Z"/>
              </w:rPr>
            </w:pPr>
            <w:del w:id="687" w:author="Sriraj Aiyer" w:date="2024-08-22T15:43:00Z">
              <w:r w:rsidDel="00EF2E74">
                <w:rPr>
                  <w:rFonts w:ascii="Calibri" w:hAnsi="Calibri"/>
                  <w:color w:val="000000"/>
                </w:rPr>
                <w:delText>Avoiding premature closure and reaching diagnostic accuracy: some key predictive factors</w:delText>
              </w:r>
            </w:del>
          </w:p>
        </w:tc>
        <w:tc>
          <w:tcPr>
            <w:tcW w:w="812" w:type="dxa"/>
          </w:tcPr>
          <w:p w14:paraId="6A7C40D4" w14:textId="3F1583EA" w:rsidR="00441CCB" w:rsidDel="00EF2E74" w:rsidRDefault="00441CCB" w:rsidP="002066A6">
            <w:pPr>
              <w:rPr>
                <w:del w:id="688" w:author="Sriraj Aiyer" w:date="2024-08-22T15:43:00Z"/>
              </w:rPr>
            </w:pPr>
            <w:del w:id="689" w:author="Sriraj Aiyer" w:date="2024-08-22T15:43:00Z">
              <w:r w:rsidDel="00EF2E74">
                <w:rPr>
                  <w:rFonts w:ascii="Calibri" w:hAnsi="Calibri"/>
                  <w:color w:val="000000"/>
                </w:rPr>
                <w:delText>2017</w:delText>
              </w:r>
            </w:del>
          </w:p>
        </w:tc>
        <w:tc>
          <w:tcPr>
            <w:tcW w:w="1288" w:type="dxa"/>
          </w:tcPr>
          <w:p w14:paraId="3BCFFC87" w14:textId="3F50CEFA" w:rsidR="00441CCB" w:rsidDel="00EF2E74" w:rsidRDefault="00441CCB" w:rsidP="002066A6">
            <w:pPr>
              <w:rPr>
                <w:del w:id="690" w:author="Sriraj Aiyer" w:date="2024-08-22T15:43:00Z"/>
              </w:rPr>
            </w:pPr>
            <w:del w:id="691" w:author="Sriraj Aiyer" w:date="2024-08-22T15:43:00Z">
              <w:r w:rsidDel="00EF2E74">
                <w:rPr>
                  <w:rFonts w:ascii="Calibri" w:hAnsi="Calibri"/>
                  <w:color w:val="000000"/>
                </w:rPr>
                <w:delText>Internal Medicine</w:delText>
              </w:r>
            </w:del>
          </w:p>
        </w:tc>
        <w:tc>
          <w:tcPr>
            <w:tcW w:w="1608" w:type="dxa"/>
          </w:tcPr>
          <w:p w14:paraId="35179605" w14:textId="062543F0" w:rsidR="00441CCB" w:rsidDel="00EF2E74" w:rsidRDefault="00441CCB" w:rsidP="002066A6">
            <w:pPr>
              <w:rPr>
                <w:del w:id="692" w:author="Sriraj Aiyer" w:date="2024-08-22T15:43:00Z"/>
              </w:rPr>
            </w:pPr>
            <w:del w:id="693" w:author="Sriraj Aiyer" w:date="2024-08-22T15:43:00Z">
              <w:r w:rsidDel="00EF2E74">
                <w:rPr>
                  <w:rFonts w:ascii="Calibri" w:hAnsi="Calibri"/>
                  <w:color w:val="000000"/>
                </w:rPr>
                <w:delText>4 complex vignettes</w:delText>
              </w:r>
            </w:del>
          </w:p>
        </w:tc>
        <w:tc>
          <w:tcPr>
            <w:tcW w:w="1441" w:type="dxa"/>
          </w:tcPr>
          <w:p w14:paraId="64E30286" w14:textId="0A32ACA1" w:rsidR="00441CCB" w:rsidDel="00EF2E74" w:rsidRDefault="00441CCB" w:rsidP="002066A6">
            <w:pPr>
              <w:rPr>
                <w:del w:id="694" w:author="Sriraj Aiyer" w:date="2024-08-22T15:43:00Z"/>
                <w:rFonts w:ascii="Calibri" w:hAnsi="Calibri"/>
                <w:color w:val="000000"/>
              </w:rPr>
            </w:pPr>
            <w:del w:id="695" w:author="Sriraj Aiyer" w:date="2024-08-22T15:43:00Z">
              <w:r w:rsidDel="00EF2E74">
                <w:rPr>
                  <w:rFonts w:ascii="Calibri" w:hAnsi="Calibri"/>
                  <w:color w:val="000000"/>
                </w:rPr>
                <w:delText>1-100 scale of certainty</w:delText>
              </w:r>
            </w:del>
          </w:p>
        </w:tc>
      </w:tr>
      <w:tr w:rsidR="00441CCB" w:rsidDel="00EF2E74" w14:paraId="06E9E526" w14:textId="50A87FE0" w:rsidTr="002066A6">
        <w:trPr>
          <w:del w:id="696" w:author="Sriraj Aiyer" w:date="2024-08-22T15:43:00Z"/>
        </w:trPr>
        <w:tc>
          <w:tcPr>
            <w:tcW w:w="1696" w:type="dxa"/>
          </w:tcPr>
          <w:p w14:paraId="2960829D" w14:textId="2AC1F0D3" w:rsidR="00441CCB" w:rsidDel="00EF2E74" w:rsidRDefault="00441CCB" w:rsidP="002066A6">
            <w:pPr>
              <w:rPr>
                <w:del w:id="697" w:author="Sriraj Aiyer" w:date="2024-08-22T15:43:00Z"/>
              </w:rPr>
            </w:pPr>
            <w:del w:id="698" w:author="Sriraj Aiyer" w:date="2024-08-22T15:43:00Z">
              <w:r w:rsidDel="00EF2E74">
                <w:rPr>
                  <w:rFonts w:ascii="Calibri" w:hAnsi="Calibri"/>
                  <w:color w:val="000000"/>
                </w:rPr>
                <w:delText>Leblanc, Vicki R.; Norman, Geoffrey R.; Brooks, Lee R.</w:delText>
              </w:r>
            </w:del>
          </w:p>
        </w:tc>
        <w:tc>
          <w:tcPr>
            <w:tcW w:w="2165" w:type="dxa"/>
          </w:tcPr>
          <w:p w14:paraId="767F98C6" w14:textId="5FB8B30E" w:rsidR="00441CCB" w:rsidDel="00EF2E74" w:rsidRDefault="00441CCB" w:rsidP="002066A6">
            <w:pPr>
              <w:rPr>
                <w:del w:id="699" w:author="Sriraj Aiyer" w:date="2024-08-22T15:43:00Z"/>
              </w:rPr>
            </w:pPr>
            <w:del w:id="700" w:author="Sriraj Aiyer" w:date="2024-08-22T15:43:00Z">
              <w:r w:rsidDel="00EF2E74">
                <w:rPr>
                  <w:rFonts w:ascii="Calibri" w:hAnsi="Calibri"/>
                  <w:color w:val="000000"/>
                </w:rPr>
                <w:delText>Effect of a Diagnostic Suggestion on Diagnostic Accuracy and Identification of Clinical Features:</w:delText>
              </w:r>
            </w:del>
          </w:p>
        </w:tc>
        <w:tc>
          <w:tcPr>
            <w:tcW w:w="812" w:type="dxa"/>
          </w:tcPr>
          <w:p w14:paraId="1814D8AC" w14:textId="39BE3EDF" w:rsidR="00441CCB" w:rsidDel="00EF2E74" w:rsidRDefault="00441CCB" w:rsidP="002066A6">
            <w:pPr>
              <w:rPr>
                <w:del w:id="701" w:author="Sriraj Aiyer" w:date="2024-08-22T15:43:00Z"/>
              </w:rPr>
            </w:pPr>
            <w:del w:id="702" w:author="Sriraj Aiyer" w:date="2024-08-22T15:43:00Z">
              <w:r w:rsidDel="00EF2E74">
                <w:rPr>
                  <w:rFonts w:ascii="Calibri" w:hAnsi="Calibri"/>
                  <w:color w:val="000000"/>
                </w:rPr>
                <w:delText>2001</w:delText>
              </w:r>
            </w:del>
          </w:p>
        </w:tc>
        <w:tc>
          <w:tcPr>
            <w:tcW w:w="1288" w:type="dxa"/>
          </w:tcPr>
          <w:p w14:paraId="72C8F1F5" w14:textId="14A51A23" w:rsidR="00441CCB" w:rsidDel="00EF2E74" w:rsidRDefault="00441CCB" w:rsidP="002066A6">
            <w:pPr>
              <w:rPr>
                <w:del w:id="703" w:author="Sriraj Aiyer" w:date="2024-08-22T15:43:00Z"/>
              </w:rPr>
            </w:pPr>
            <w:del w:id="704" w:author="Sriraj Aiyer" w:date="2024-08-22T15:43:00Z">
              <w:r w:rsidDel="00EF2E74">
                <w:rPr>
                  <w:rFonts w:ascii="Calibri" w:hAnsi="Calibri"/>
                  <w:color w:val="000000"/>
                </w:rPr>
                <w:delText>Medical Students</w:delText>
              </w:r>
            </w:del>
          </w:p>
        </w:tc>
        <w:tc>
          <w:tcPr>
            <w:tcW w:w="1608" w:type="dxa"/>
          </w:tcPr>
          <w:p w14:paraId="21F73C0B" w14:textId="1BA30E9A" w:rsidR="00441CCB" w:rsidDel="00EF2E74" w:rsidRDefault="00441CCB" w:rsidP="002066A6">
            <w:pPr>
              <w:rPr>
                <w:del w:id="705" w:author="Sriraj Aiyer" w:date="2024-08-22T15:43:00Z"/>
              </w:rPr>
            </w:pPr>
            <w:del w:id="706" w:author="Sriraj Aiyer" w:date="2024-08-22T15:43:00Z">
              <w:r w:rsidDel="00EF2E74">
                <w:rPr>
                  <w:rFonts w:ascii="Calibri" w:hAnsi="Calibri"/>
                  <w:color w:val="000000"/>
                </w:rPr>
                <w:delText>Scenarios with photographs with clinical features</w:delText>
              </w:r>
            </w:del>
          </w:p>
        </w:tc>
        <w:tc>
          <w:tcPr>
            <w:tcW w:w="1441" w:type="dxa"/>
          </w:tcPr>
          <w:p w14:paraId="24C7252D" w14:textId="5973F5C6" w:rsidR="00441CCB" w:rsidDel="00EF2E74" w:rsidRDefault="00441CCB" w:rsidP="002066A6">
            <w:pPr>
              <w:rPr>
                <w:del w:id="707" w:author="Sriraj Aiyer" w:date="2024-08-22T15:43:00Z"/>
                <w:rFonts w:ascii="Calibri" w:hAnsi="Calibri"/>
                <w:color w:val="000000"/>
              </w:rPr>
            </w:pPr>
          </w:p>
        </w:tc>
      </w:tr>
      <w:tr w:rsidR="00441CCB" w:rsidDel="00EF2E74" w14:paraId="4011AA1D" w14:textId="0921A099" w:rsidTr="002066A6">
        <w:trPr>
          <w:del w:id="708" w:author="Sriraj Aiyer" w:date="2024-08-22T15:43:00Z"/>
        </w:trPr>
        <w:tc>
          <w:tcPr>
            <w:tcW w:w="1696" w:type="dxa"/>
          </w:tcPr>
          <w:p w14:paraId="5608A650" w14:textId="5A52C09B" w:rsidR="00441CCB" w:rsidDel="00EF2E74" w:rsidRDefault="00441CCB" w:rsidP="002066A6">
            <w:pPr>
              <w:rPr>
                <w:del w:id="709" w:author="Sriraj Aiyer" w:date="2024-08-22T15:43:00Z"/>
              </w:rPr>
            </w:pPr>
            <w:del w:id="710" w:author="Sriraj Aiyer" w:date="2024-08-22T15:43:00Z">
              <w:r w:rsidDel="00EF2E74">
                <w:rPr>
                  <w:rFonts w:ascii="Calibri" w:hAnsi="Calibri"/>
                  <w:color w:val="000000"/>
                </w:rPr>
                <w:delText>Redelmeier, Donald A.; Shafir, Eldar</w:delText>
              </w:r>
            </w:del>
          </w:p>
        </w:tc>
        <w:tc>
          <w:tcPr>
            <w:tcW w:w="2165" w:type="dxa"/>
          </w:tcPr>
          <w:p w14:paraId="24E13E28" w14:textId="19791275" w:rsidR="00441CCB" w:rsidDel="00EF2E74" w:rsidRDefault="00441CCB" w:rsidP="002066A6">
            <w:pPr>
              <w:rPr>
                <w:del w:id="711" w:author="Sriraj Aiyer" w:date="2024-08-22T15:43:00Z"/>
              </w:rPr>
            </w:pPr>
            <w:del w:id="712" w:author="Sriraj Aiyer" w:date="2024-08-22T15:43:00Z">
              <w:r w:rsidDel="00EF2E74">
                <w:rPr>
                  <w:rFonts w:ascii="Calibri" w:hAnsi="Calibri"/>
                  <w:color w:val="000000"/>
                </w:rPr>
                <w:delText>The Fallacy of a Single Diagnosis</w:delText>
              </w:r>
            </w:del>
          </w:p>
        </w:tc>
        <w:tc>
          <w:tcPr>
            <w:tcW w:w="812" w:type="dxa"/>
          </w:tcPr>
          <w:p w14:paraId="701A3801" w14:textId="41F8837A" w:rsidR="00441CCB" w:rsidDel="00EF2E74" w:rsidRDefault="00441CCB" w:rsidP="002066A6">
            <w:pPr>
              <w:rPr>
                <w:del w:id="713" w:author="Sriraj Aiyer" w:date="2024-08-22T15:43:00Z"/>
              </w:rPr>
            </w:pPr>
            <w:del w:id="714" w:author="Sriraj Aiyer" w:date="2024-08-22T15:43:00Z">
              <w:r w:rsidDel="00EF2E74">
                <w:rPr>
                  <w:rFonts w:ascii="Calibri" w:hAnsi="Calibri"/>
                  <w:color w:val="000000"/>
                </w:rPr>
                <w:delText>2023</w:delText>
              </w:r>
            </w:del>
          </w:p>
        </w:tc>
        <w:tc>
          <w:tcPr>
            <w:tcW w:w="1288" w:type="dxa"/>
          </w:tcPr>
          <w:p w14:paraId="38E37666" w14:textId="163E6BD4" w:rsidR="00441CCB" w:rsidDel="00EF2E74" w:rsidRDefault="00441CCB" w:rsidP="002066A6">
            <w:pPr>
              <w:rPr>
                <w:del w:id="715" w:author="Sriraj Aiyer" w:date="2024-08-22T15:43:00Z"/>
              </w:rPr>
            </w:pPr>
            <w:del w:id="716" w:author="Sriraj Aiyer" w:date="2024-08-22T15:43:00Z">
              <w:r w:rsidDel="00EF2E74">
                <w:rPr>
                  <w:rFonts w:ascii="Calibri" w:hAnsi="Calibri"/>
                  <w:color w:val="000000"/>
                </w:rPr>
                <w:delText>Primary Care</w:delText>
              </w:r>
            </w:del>
          </w:p>
        </w:tc>
        <w:tc>
          <w:tcPr>
            <w:tcW w:w="1608" w:type="dxa"/>
          </w:tcPr>
          <w:p w14:paraId="09420099" w14:textId="764340FE" w:rsidR="00441CCB" w:rsidDel="00EF2E74" w:rsidRDefault="00441CCB" w:rsidP="002066A6">
            <w:pPr>
              <w:rPr>
                <w:del w:id="717" w:author="Sriraj Aiyer" w:date="2024-08-22T15:43:00Z"/>
              </w:rPr>
            </w:pPr>
            <w:del w:id="718" w:author="Sriraj Aiyer" w:date="2024-08-22T15:43:00Z">
              <w:r w:rsidDel="00EF2E74">
                <w:rPr>
                  <w:rFonts w:ascii="Calibri" w:hAnsi="Calibri"/>
                  <w:color w:val="000000"/>
                </w:rPr>
                <w:delText>Series of vignettes to diagnosis COVID</w:delText>
              </w:r>
            </w:del>
          </w:p>
        </w:tc>
        <w:tc>
          <w:tcPr>
            <w:tcW w:w="1441" w:type="dxa"/>
          </w:tcPr>
          <w:p w14:paraId="441DA361" w14:textId="5110B5F7" w:rsidR="00441CCB" w:rsidDel="00EF2E74" w:rsidRDefault="00441CCB" w:rsidP="002066A6">
            <w:pPr>
              <w:rPr>
                <w:del w:id="719" w:author="Sriraj Aiyer" w:date="2024-08-22T15:43:00Z"/>
                <w:rFonts w:ascii="Calibri" w:hAnsi="Calibri"/>
                <w:color w:val="000000"/>
              </w:rPr>
            </w:pPr>
            <w:del w:id="720" w:author="Sriraj Aiyer" w:date="2024-08-22T15:43:00Z">
              <w:r w:rsidDel="00EF2E74">
                <w:rPr>
                  <w:rFonts w:ascii="Calibri" w:hAnsi="Calibri"/>
                  <w:color w:val="000000"/>
                </w:rPr>
                <w:delText>% likelhiood</w:delText>
              </w:r>
            </w:del>
          </w:p>
        </w:tc>
      </w:tr>
      <w:tr w:rsidR="00441CCB" w:rsidDel="00EF2E74" w14:paraId="414931C8" w14:textId="393BCD92" w:rsidTr="002066A6">
        <w:trPr>
          <w:del w:id="721" w:author="Sriraj Aiyer" w:date="2024-08-22T15:43:00Z"/>
        </w:trPr>
        <w:tc>
          <w:tcPr>
            <w:tcW w:w="1696" w:type="dxa"/>
          </w:tcPr>
          <w:p w14:paraId="00B7E744" w14:textId="2B19D9EE" w:rsidR="00441CCB" w:rsidDel="00EF2E74" w:rsidRDefault="00441CCB" w:rsidP="002066A6">
            <w:pPr>
              <w:rPr>
                <w:del w:id="722" w:author="Sriraj Aiyer" w:date="2024-08-22T15:43:00Z"/>
              </w:rPr>
            </w:pPr>
            <w:del w:id="723" w:author="Sriraj Aiyer" w:date="2024-08-22T15:43:00Z">
              <w:r w:rsidDel="00EF2E74">
                <w:rPr>
                  <w:rFonts w:ascii="Calibri" w:hAnsi="Calibri"/>
                  <w:color w:val="000000"/>
                </w:rPr>
                <w:delText>Trueblood, Jennifer S.; Eichbaum, Quentin; Seegmiller, Adam C.; Stratton, Charles; O'Daniels, Payton; Holmes, William R.</w:delText>
              </w:r>
            </w:del>
          </w:p>
        </w:tc>
        <w:tc>
          <w:tcPr>
            <w:tcW w:w="2165" w:type="dxa"/>
          </w:tcPr>
          <w:p w14:paraId="2A2FCF2E" w14:textId="7DF408A4" w:rsidR="00441CCB" w:rsidDel="00EF2E74" w:rsidRDefault="00441CCB" w:rsidP="002066A6">
            <w:pPr>
              <w:rPr>
                <w:del w:id="724" w:author="Sriraj Aiyer" w:date="2024-08-22T15:43:00Z"/>
              </w:rPr>
            </w:pPr>
            <w:del w:id="725" w:author="Sriraj Aiyer" w:date="2024-08-22T15:43:00Z">
              <w:r w:rsidDel="00EF2E74">
                <w:rPr>
                  <w:rFonts w:ascii="Calibri" w:hAnsi="Calibri"/>
                  <w:color w:val="000000"/>
                </w:rPr>
                <w:delText>Disentangling prevalence induced biases in medical image decision-making</w:delText>
              </w:r>
            </w:del>
          </w:p>
        </w:tc>
        <w:tc>
          <w:tcPr>
            <w:tcW w:w="812" w:type="dxa"/>
          </w:tcPr>
          <w:p w14:paraId="072BE963" w14:textId="0F487A4F" w:rsidR="00441CCB" w:rsidDel="00EF2E74" w:rsidRDefault="00441CCB" w:rsidP="002066A6">
            <w:pPr>
              <w:rPr>
                <w:del w:id="726" w:author="Sriraj Aiyer" w:date="2024-08-22T15:43:00Z"/>
              </w:rPr>
            </w:pPr>
            <w:del w:id="727" w:author="Sriraj Aiyer" w:date="2024-08-22T15:43:00Z">
              <w:r w:rsidDel="00EF2E74">
                <w:rPr>
                  <w:rFonts w:ascii="Calibri" w:hAnsi="Calibri"/>
                  <w:color w:val="000000"/>
                </w:rPr>
                <w:delText>2021</w:delText>
              </w:r>
            </w:del>
          </w:p>
        </w:tc>
        <w:tc>
          <w:tcPr>
            <w:tcW w:w="1288" w:type="dxa"/>
          </w:tcPr>
          <w:p w14:paraId="3AA5397E" w14:textId="21A402CE" w:rsidR="00441CCB" w:rsidDel="00EF2E74" w:rsidRDefault="00441CCB" w:rsidP="002066A6">
            <w:pPr>
              <w:rPr>
                <w:del w:id="728" w:author="Sriraj Aiyer" w:date="2024-08-22T15:43:00Z"/>
              </w:rPr>
            </w:pPr>
            <w:del w:id="729" w:author="Sriraj Aiyer" w:date="2024-08-22T15:43:00Z">
              <w:r w:rsidDel="00EF2E74">
                <w:rPr>
                  <w:rFonts w:ascii="Calibri" w:hAnsi="Calibri"/>
                  <w:color w:val="000000"/>
                </w:rPr>
                <w:delText>Medical Students / Imaging</w:delText>
              </w:r>
            </w:del>
          </w:p>
        </w:tc>
        <w:tc>
          <w:tcPr>
            <w:tcW w:w="1608" w:type="dxa"/>
          </w:tcPr>
          <w:p w14:paraId="6F9B73A5" w14:textId="6F14C804" w:rsidR="00441CCB" w:rsidDel="00EF2E74" w:rsidRDefault="00441CCB" w:rsidP="002066A6">
            <w:pPr>
              <w:rPr>
                <w:del w:id="730" w:author="Sriraj Aiyer" w:date="2024-08-22T15:43:00Z"/>
              </w:rPr>
            </w:pPr>
            <w:del w:id="731" w:author="Sriraj Aiyer" w:date="2024-08-22T15:43:00Z">
              <w:r w:rsidDel="00EF2E74">
                <w:rPr>
                  <w:rFonts w:ascii="Calibri" w:hAnsi="Calibri"/>
                  <w:color w:val="000000"/>
                </w:rPr>
                <w:delText>Cell scans (cancer identification)</w:delText>
              </w:r>
            </w:del>
          </w:p>
        </w:tc>
        <w:tc>
          <w:tcPr>
            <w:tcW w:w="1441" w:type="dxa"/>
          </w:tcPr>
          <w:p w14:paraId="39B0736F" w14:textId="0B4A3765" w:rsidR="00441CCB" w:rsidDel="00EF2E74" w:rsidRDefault="00441CCB" w:rsidP="002066A6">
            <w:pPr>
              <w:rPr>
                <w:del w:id="732" w:author="Sriraj Aiyer" w:date="2024-08-22T15:43:00Z"/>
                <w:rFonts w:ascii="Calibri" w:hAnsi="Calibri"/>
                <w:color w:val="000000"/>
              </w:rPr>
            </w:pPr>
          </w:p>
        </w:tc>
      </w:tr>
      <w:tr w:rsidR="00441CCB" w:rsidDel="00EF2E74" w14:paraId="1977EFB2" w14:textId="3BB39FCA" w:rsidTr="002066A6">
        <w:trPr>
          <w:del w:id="733" w:author="Sriraj Aiyer" w:date="2024-08-22T15:43:00Z"/>
        </w:trPr>
        <w:tc>
          <w:tcPr>
            <w:tcW w:w="1696" w:type="dxa"/>
          </w:tcPr>
          <w:p w14:paraId="300791EF" w14:textId="7BE3DFB4" w:rsidR="00441CCB" w:rsidDel="00EF2E74" w:rsidRDefault="00441CCB" w:rsidP="002066A6">
            <w:pPr>
              <w:rPr>
                <w:del w:id="734" w:author="Sriraj Aiyer" w:date="2024-08-22T15:43:00Z"/>
              </w:rPr>
            </w:pPr>
            <w:del w:id="735" w:author="Sriraj Aiyer" w:date="2024-08-22T15:43:00Z">
              <w:r w:rsidDel="00EF2E74">
                <w:rPr>
                  <w:rFonts w:ascii="Calibri" w:hAnsi="Calibri"/>
                  <w:color w:val="000000"/>
                </w:rPr>
                <w:delText>Yang, Huiqin; Thompson, Carl; Bland, Martin</w:delText>
              </w:r>
            </w:del>
          </w:p>
        </w:tc>
        <w:tc>
          <w:tcPr>
            <w:tcW w:w="2165" w:type="dxa"/>
          </w:tcPr>
          <w:p w14:paraId="2D765438" w14:textId="4A65A261" w:rsidR="00441CCB" w:rsidDel="00EF2E74" w:rsidRDefault="00441CCB" w:rsidP="002066A6">
            <w:pPr>
              <w:rPr>
                <w:del w:id="736" w:author="Sriraj Aiyer" w:date="2024-08-22T15:43:00Z"/>
              </w:rPr>
            </w:pPr>
            <w:del w:id="737" w:author="Sriraj Aiyer" w:date="2024-08-22T15:43:00Z">
              <w:r w:rsidDel="00EF2E74">
                <w:rPr>
                  <w:rFonts w:ascii="Calibri" w:hAnsi="Calibri"/>
                  <w:color w:val="000000"/>
                </w:rPr>
                <w:delText>The effect of clinical experience, judgment task difficulty and time pressure on nurses’ confidence calibration in a high fidelity clinical simulation</w:delText>
              </w:r>
            </w:del>
          </w:p>
        </w:tc>
        <w:tc>
          <w:tcPr>
            <w:tcW w:w="812" w:type="dxa"/>
          </w:tcPr>
          <w:p w14:paraId="2F89AC61" w14:textId="553D7862" w:rsidR="00441CCB" w:rsidDel="00EF2E74" w:rsidRDefault="00441CCB" w:rsidP="002066A6">
            <w:pPr>
              <w:rPr>
                <w:del w:id="738" w:author="Sriraj Aiyer" w:date="2024-08-22T15:43:00Z"/>
              </w:rPr>
            </w:pPr>
            <w:del w:id="739" w:author="Sriraj Aiyer" w:date="2024-08-22T15:43:00Z">
              <w:r w:rsidDel="00EF2E74">
                <w:rPr>
                  <w:rFonts w:ascii="Calibri" w:hAnsi="Calibri"/>
                  <w:color w:val="000000"/>
                </w:rPr>
                <w:delText>2012</w:delText>
              </w:r>
            </w:del>
          </w:p>
        </w:tc>
        <w:tc>
          <w:tcPr>
            <w:tcW w:w="1288" w:type="dxa"/>
          </w:tcPr>
          <w:p w14:paraId="4FA6DC61" w14:textId="6554CF6C" w:rsidR="00441CCB" w:rsidDel="00EF2E74" w:rsidRDefault="00441CCB" w:rsidP="002066A6">
            <w:pPr>
              <w:rPr>
                <w:del w:id="740" w:author="Sriraj Aiyer" w:date="2024-08-22T15:43:00Z"/>
              </w:rPr>
            </w:pPr>
            <w:del w:id="741" w:author="Sriraj Aiyer" w:date="2024-08-22T15:43:00Z">
              <w:r w:rsidDel="00EF2E74">
                <w:rPr>
                  <w:rFonts w:ascii="Calibri" w:hAnsi="Calibri"/>
                  <w:color w:val="000000"/>
                </w:rPr>
                <w:delText>Nursing</w:delText>
              </w:r>
            </w:del>
          </w:p>
        </w:tc>
        <w:tc>
          <w:tcPr>
            <w:tcW w:w="1608" w:type="dxa"/>
          </w:tcPr>
          <w:p w14:paraId="4F615898" w14:textId="64695365" w:rsidR="00441CCB" w:rsidDel="00EF2E74" w:rsidRDefault="00441CCB" w:rsidP="002066A6">
            <w:pPr>
              <w:rPr>
                <w:del w:id="742" w:author="Sriraj Aiyer" w:date="2024-08-22T15:43:00Z"/>
              </w:rPr>
            </w:pPr>
            <w:del w:id="743" w:author="Sriraj Aiyer" w:date="2024-08-22T15:43:00Z">
              <w:r w:rsidDel="00EF2E74">
                <w:rPr>
                  <w:rFonts w:ascii="Calibri" w:hAnsi="Calibri"/>
                  <w:color w:val="000000"/>
                </w:rPr>
                <w:delText>High Fidelity Sim</w:delText>
              </w:r>
            </w:del>
          </w:p>
        </w:tc>
        <w:tc>
          <w:tcPr>
            <w:tcW w:w="1441" w:type="dxa"/>
          </w:tcPr>
          <w:p w14:paraId="64909383" w14:textId="26198297" w:rsidR="00441CCB" w:rsidDel="00EF2E74" w:rsidRDefault="00441CCB" w:rsidP="002066A6">
            <w:pPr>
              <w:rPr>
                <w:del w:id="744" w:author="Sriraj Aiyer" w:date="2024-08-22T15:43:00Z"/>
                <w:rFonts w:ascii="Calibri" w:hAnsi="Calibri"/>
                <w:color w:val="000000"/>
              </w:rPr>
            </w:pPr>
            <w:del w:id="745" w:author="Sriraj Aiyer" w:date="2024-08-22T15:43:00Z">
              <w:r w:rsidDel="00EF2E74">
                <w:rPr>
                  <w:rFonts w:ascii="Calibri" w:hAnsi="Calibri"/>
                  <w:color w:val="000000"/>
                </w:rPr>
                <w:delText>0-100 confidence</w:delText>
              </w:r>
            </w:del>
          </w:p>
        </w:tc>
      </w:tr>
      <w:tr w:rsidR="00441CCB" w:rsidDel="00EF2E74" w14:paraId="2A7C41D2" w14:textId="4BF29213" w:rsidTr="002066A6">
        <w:trPr>
          <w:del w:id="746" w:author="Sriraj Aiyer" w:date="2024-08-22T15:43:00Z"/>
        </w:trPr>
        <w:tc>
          <w:tcPr>
            <w:tcW w:w="1696" w:type="dxa"/>
          </w:tcPr>
          <w:p w14:paraId="293330BE" w14:textId="14656AA8" w:rsidR="00441CCB" w:rsidDel="00EF2E74" w:rsidRDefault="00441CCB" w:rsidP="002066A6">
            <w:pPr>
              <w:rPr>
                <w:del w:id="747" w:author="Sriraj Aiyer" w:date="2024-08-22T15:43:00Z"/>
              </w:rPr>
            </w:pPr>
            <w:del w:id="748" w:author="Sriraj Aiyer" w:date="2024-08-22T15:43:00Z">
              <w:r w:rsidDel="00EF2E74">
                <w:rPr>
                  <w:rFonts w:ascii="Calibri" w:hAnsi="Calibri"/>
                  <w:color w:val="000000"/>
                </w:rPr>
                <w:delText>Yang, Huiqin; Thompson, Carl</w:delText>
              </w:r>
            </w:del>
          </w:p>
        </w:tc>
        <w:tc>
          <w:tcPr>
            <w:tcW w:w="2165" w:type="dxa"/>
          </w:tcPr>
          <w:p w14:paraId="2BE1C1E4" w14:textId="1385BE8D" w:rsidR="00441CCB" w:rsidDel="00EF2E74" w:rsidRDefault="00441CCB" w:rsidP="002066A6">
            <w:pPr>
              <w:rPr>
                <w:del w:id="749" w:author="Sriraj Aiyer" w:date="2024-08-22T15:43:00Z"/>
              </w:rPr>
            </w:pPr>
            <w:del w:id="750" w:author="Sriraj Aiyer" w:date="2024-08-22T15:43:00Z">
              <w:r w:rsidDel="00EF2E74">
                <w:rPr>
                  <w:rFonts w:ascii="Calibri" w:hAnsi="Calibri"/>
                  <w:color w:val="000000"/>
                </w:rPr>
                <w:delText>Nurses’ risk assessment judgements: a confidence calibration study: Nurses’ risk assessment judgements</w:delText>
              </w:r>
            </w:del>
          </w:p>
        </w:tc>
        <w:tc>
          <w:tcPr>
            <w:tcW w:w="812" w:type="dxa"/>
          </w:tcPr>
          <w:p w14:paraId="0ED80BA4" w14:textId="51E97767" w:rsidR="00441CCB" w:rsidDel="00EF2E74" w:rsidRDefault="00441CCB" w:rsidP="002066A6">
            <w:pPr>
              <w:rPr>
                <w:del w:id="751" w:author="Sriraj Aiyer" w:date="2024-08-22T15:43:00Z"/>
              </w:rPr>
            </w:pPr>
            <w:del w:id="752" w:author="Sriraj Aiyer" w:date="2024-08-22T15:43:00Z">
              <w:r w:rsidDel="00EF2E74">
                <w:rPr>
                  <w:rFonts w:ascii="Calibri" w:hAnsi="Calibri"/>
                  <w:color w:val="000000"/>
                </w:rPr>
                <w:delText>2010</w:delText>
              </w:r>
            </w:del>
          </w:p>
        </w:tc>
        <w:tc>
          <w:tcPr>
            <w:tcW w:w="1288" w:type="dxa"/>
          </w:tcPr>
          <w:p w14:paraId="114354D1" w14:textId="1D512A2B" w:rsidR="00441CCB" w:rsidDel="00EF2E74" w:rsidRDefault="00441CCB" w:rsidP="002066A6">
            <w:pPr>
              <w:rPr>
                <w:del w:id="753" w:author="Sriraj Aiyer" w:date="2024-08-22T15:43:00Z"/>
              </w:rPr>
            </w:pPr>
            <w:del w:id="754" w:author="Sriraj Aiyer" w:date="2024-08-22T15:43:00Z">
              <w:r w:rsidDel="00EF2E74">
                <w:rPr>
                  <w:rFonts w:ascii="Calibri" w:hAnsi="Calibri"/>
                  <w:color w:val="000000"/>
                </w:rPr>
                <w:delText>Nursing</w:delText>
              </w:r>
            </w:del>
          </w:p>
        </w:tc>
        <w:tc>
          <w:tcPr>
            <w:tcW w:w="1608" w:type="dxa"/>
          </w:tcPr>
          <w:p w14:paraId="5F199F47" w14:textId="11A62015" w:rsidR="00441CCB" w:rsidDel="00EF2E74" w:rsidRDefault="00441CCB" w:rsidP="002066A6">
            <w:pPr>
              <w:rPr>
                <w:del w:id="755" w:author="Sriraj Aiyer" w:date="2024-08-22T15:43:00Z"/>
              </w:rPr>
            </w:pPr>
            <w:del w:id="756" w:author="Sriraj Aiyer" w:date="2024-08-22T15:43:00Z">
              <w:r w:rsidDel="00EF2E74">
                <w:rPr>
                  <w:rFonts w:ascii="Calibri" w:hAnsi="Calibri"/>
                  <w:color w:val="000000"/>
                </w:rPr>
                <w:delText>Risk assessment vignettes</w:delText>
              </w:r>
            </w:del>
          </w:p>
        </w:tc>
        <w:tc>
          <w:tcPr>
            <w:tcW w:w="1441" w:type="dxa"/>
          </w:tcPr>
          <w:p w14:paraId="75006053" w14:textId="2B17D27B" w:rsidR="00441CCB" w:rsidDel="00EF2E74" w:rsidRDefault="00441CCB" w:rsidP="002066A6">
            <w:pPr>
              <w:rPr>
                <w:del w:id="757" w:author="Sriraj Aiyer" w:date="2024-08-22T15:43:00Z"/>
                <w:rFonts w:ascii="Calibri" w:hAnsi="Calibri"/>
                <w:color w:val="000000"/>
              </w:rPr>
            </w:pPr>
            <w:del w:id="758" w:author="Sriraj Aiyer" w:date="2024-08-22T15:43:00Z">
              <w:r w:rsidDel="00EF2E74">
                <w:rPr>
                  <w:rFonts w:ascii="Calibri" w:hAnsi="Calibri"/>
                  <w:color w:val="000000"/>
                </w:rPr>
                <w:delText>0-100 confidence</w:delText>
              </w:r>
            </w:del>
          </w:p>
        </w:tc>
      </w:tr>
      <w:tr w:rsidR="00441CCB" w:rsidDel="00EF2E74" w14:paraId="0CA28EF2" w14:textId="79C71ACC" w:rsidTr="002066A6">
        <w:trPr>
          <w:del w:id="759" w:author="Sriraj Aiyer" w:date="2024-08-22T15:43:00Z"/>
        </w:trPr>
        <w:tc>
          <w:tcPr>
            <w:tcW w:w="1696" w:type="dxa"/>
          </w:tcPr>
          <w:p w14:paraId="7BF5DDE4" w14:textId="67CA0ABD" w:rsidR="00441CCB" w:rsidDel="00EF2E74" w:rsidRDefault="00441CCB" w:rsidP="002066A6">
            <w:pPr>
              <w:rPr>
                <w:del w:id="760" w:author="Sriraj Aiyer" w:date="2024-08-22T15:43:00Z"/>
              </w:rPr>
            </w:pPr>
            <w:del w:id="761" w:author="Sriraj Aiyer" w:date="2024-08-22T15:43:00Z">
              <w:r w:rsidDel="00EF2E74">
                <w:rPr>
                  <w:rFonts w:ascii="Calibri" w:hAnsi="Calibri"/>
                  <w:color w:val="000000"/>
                </w:rPr>
                <w:delText>Eva, Wayne Kevin</w:delText>
              </w:r>
            </w:del>
          </w:p>
        </w:tc>
        <w:tc>
          <w:tcPr>
            <w:tcW w:w="2165" w:type="dxa"/>
          </w:tcPr>
          <w:p w14:paraId="224E7468" w14:textId="3B36719F" w:rsidR="00441CCB" w:rsidDel="00EF2E74" w:rsidRDefault="00441CCB" w:rsidP="002066A6">
            <w:pPr>
              <w:rPr>
                <w:del w:id="762" w:author="Sriraj Aiyer" w:date="2024-08-22T15:43:00Z"/>
              </w:rPr>
            </w:pPr>
            <w:del w:id="763" w:author="Sriraj Aiyer" w:date="2024-08-22T15:43:00Z">
              <w:r w:rsidDel="00EF2E74">
                <w:rPr>
                  <w:rFonts w:ascii="Calibri" w:hAnsi="Calibri"/>
                  <w:color w:val="000000"/>
                </w:rPr>
                <w:delText>The influence of differentially processing evidence on diagnostic decision-making</w:delText>
              </w:r>
            </w:del>
          </w:p>
        </w:tc>
        <w:tc>
          <w:tcPr>
            <w:tcW w:w="812" w:type="dxa"/>
          </w:tcPr>
          <w:p w14:paraId="36D487EF" w14:textId="66AF7EDB" w:rsidR="00441CCB" w:rsidDel="00EF2E74" w:rsidRDefault="00441CCB" w:rsidP="002066A6">
            <w:pPr>
              <w:rPr>
                <w:del w:id="764" w:author="Sriraj Aiyer" w:date="2024-08-22T15:43:00Z"/>
              </w:rPr>
            </w:pPr>
            <w:del w:id="765" w:author="Sriraj Aiyer" w:date="2024-08-22T15:43:00Z">
              <w:r w:rsidDel="00EF2E74">
                <w:rPr>
                  <w:rFonts w:ascii="Calibri" w:hAnsi="Calibri"/>
                  <w:color w:val="000000"/>
                </w:rPr>
                <w:delText>2001</w:delText>
              </w:r>
            </w:del>
          </w:p>
        </w:tc>
        <w:tc>
          <w:tcPr>
            <w:tcW w:w="1288" w:type="dxa"/>
          </w:tcPr>
          <w:p w14:paraId="126FA09D" w14:textId="79AAA540" w:rsidR="00441CCB" w:rsidDel="00EF2E74" w:rsidRDefault="00441CCB" w:rsidP="002066A6">
            <w:pPr>
              <w:rPr>
                <w:del w:id="766" w:author="Sriraj Aiyer" w:date="2024-08-22T15:43:00Z"/>
              </w:rPr>
            </w:pPr>
            <w:del w:id="767" w:author="Sriraj Aiyer" w:date="2024-08-22T15:43:00Z">
              <w:r w:rsidDel="00EF2E74">
                <w:rPr>
                  <w:rFonts w:ascii="Calibri" w:hAnsi="Calibri"/>
                  <w:color w:val="000000"/>
                </w:rPr>
                <w:delText>Medical Students</w:delText>
              </w:r>
            </w:del>
          </w:p>
        </w:tc>
        <w:tc>
          <w:tcPr>
            <w:tcW w:w="1608" w:type="dxa"/>
          </w:tcPr>
          <w:p w14:paraId="5F7150C5" w14:textId="693C2AE3" w:rsidR="00441CCB" w:rsidDel="00EF2E74" w:rsidRDefault="00441CCB" w:rsidP="002066A6">
            <w:pPr>
              <w:rPr>
                <w:del w:id="768" w:author="Sriraj Aiyer" w:date="2024-08-22T15:43:00Z"/>
              </w:rPr>
            </w:pPr>
            <w:del w:id="769" w:author="Sriraj Aiyer" w:date="2024-08-22T15:43:00Z">
              <w:r w:rsidDel="00EF2E74">
                <w:rPr>
                  <w:rFonts w:ascii="Calibri" w:hAnsi="Calibri"/>
                  <w:color w:val="000000"/>
                </w:rPr>
                <w:delText xml:space="preserve">Presenting case histories </w:delText>
              </w:r>
            </w:del>
          </w:p>
        </w:tc>
        <w:tc>
          <w:tcPr>
            <w:tcW w:w="1441" w:type="dxa"/>
          </w:tcPr>
          <w:p w14:paraId="19347614" w14:textId="54F2983C" w:rsidR="00441CCB" w:rsidDel="00EF2E74" w:rsidRDefault="00441CCB" w:rsidP="002066A6">
            <w:pPr>
              <w:rPr>
                <w:del w:id="770" w:author="Sriraj Aiyer" w:date="2024-08-22T15:43:00Z"/>
                <w:rFonts w:ascii="Calibri" w:hAnsi="Calibri"/>
                <w:color w:val="000000"/>
              </w:rPr>
            </w:pPr>
            <w:del w:id="771" w:author="Sriraj Aiyer" w:date="2024-08-22T15:43:00Z">
              <w:r w:rsidDel="00EF2E74">
                <w:rPr>
                  <w:rFonts w:ascii="Calibri" w:hAnsi="Calibri"/>
                  <w:color w:val="000000"/>
                </w:rPr>
                <w:delText>Probability ratings</w:delText>
              </w:r>
            </w:del>
          </w:p>
        </w:tc>
      </w:tr>
      <w:tr w:rsidR="00441CCB" w:rsidDel="00EF2E74" w14:paraId="3FBEEE31" w14:textId="1A5DC659" w:rsidTr="002066A6">
        <w:trPr>
          <w:del w:id="772" w:author="Sriraj Aiyer" w:date="2024-08-22T15:43:00Z"/>
        </w:trPr>
        <w:tc>
          <w:tcPr>
            <w:tcW w:w="1696" w:type="dxa"/>
          </w:tcPr>
          <w:p w14:paraId="53529DCC" w14:textId="7243CCA3" w:rsidR="00441CCB" w:rsidDel="00EF2E74" w:rsidRDefault="00441CCB" w:rsidP="002066A6">
            <w:pPr>
              <w:rPr>
                <w:del w:id="773" w:author="Sriraj Aiyer" w:date="2024-08-22T15:43:00Z"/>
              </w:rPr>
            </w:pPr>
            <w:del w:id="774" w:author="Sriraj Aiyer" w:date="2024-08-22T15:43:00Z">
              <w:r w:rsidDel="00EF2E74">
                <w:rPr>
                  <w:rFonts w:ascii="Calibri" w:hAnsi="Calibri"/>
                  <w:color w:val="000000"/>
                </w:rPr>
                <w:delText>Tabak, Nili; Bar-Tal, Yoram; Cohen-Mansfield, Jiska</w:delText>
              </w:r>
            </w:del>
          </w:p>
        </w:tc>
        <w:tc>
          <w:tcPr>
            <w:tcW w:w="2165" w:type="dxa"/>
          </w:tcPr>
          <w:p w14:paraId="237C8AAE" w14:textId="7AE66BCA" w:rsidR="00441CCB" w:rsidDel="00EF2E74" w:rsidRDefault="00441CCB" w:rsidP="002066A6">
            <w:pPr>
              <w:rPr>
                <w:del w:id="775" w:author="Sriraj Aiyer" w:date="2024-08-22T15:43:00Z"/>
              </w:rPr>
            </w:pPr>
            <w:del w:id="776" w:author="Sriraj Aiyer" w:date="2024-08-22T15:43:00Z">
              <w:r w:rsidDel="00EF2E74">
                <w:rPr>
                  <w:rFonts w:ascii="Calibri" w:hAnsi="Calibri"/>
                  <w:color w:val="000000"/>
                </w:rPr>
                <w:delText>Clinical decision making of experienced and novice nurses</w:delText>
              </w:r>
            </w:del>
          </w:p>
        </w:tc>
        <w:tc>
          <w:tcPr>
            <w:tcW w:w="812" w:type="dxa"/>
          </w:tcPr>
          <w:p w14:paraId="7BE0FA71" w14:textId="56E8817A" w:rsidR="00441CCB" w:rsidDel="00EF2E74" w:rsidRDefault="00441CCB" w:rsidP="002066A6">
            <w:pPr>
              <w:rPr>
                <w:del w:id="777" w:author="Sriraj Aiyer" w:date="2024-08-22T15:43:00Z"/>
              </w:rPr>
            </w:pPr>
            <w:del w:id="778" w:author="Sriraj Aiyer" w:date="2024-08-22T15:43:00Z">
              <w:r w:rsidDel="00EF2E74">
                <w:rPr>
                  <w:rFonts w:ascii="Calibri" w:hAnsi="Calibri"/>
                  <w:color w:val="000000"/>
                </w:rPr>
                <w:delText>1996</w:delText>
              </w:r>
            </w:del>
          </w:p>
        </w:tc>
        <w:tc>
          <w:tcPr>
            <w:tcW w:w="1288" w:type="dxa"/>
          </w:tcPr>
          <w:p w14:paraId="00F4BAF7" w14:textId="3910045C" w:rsidR="00441CCB" w:rsidDel="00EF2E74" w:rsidRDefault="00441CCB" w:rsidP="002066A6">
            <w:pPr>
              <w:rPr>
                <w:del w:id="779" w:author="Sriraj Aiyer" w:date="2024-08-22T15:43:00Z"/>
              </w:rPr>
            </w:pPr>
            <w:del w:id="780" w:author="Sriraj Aiyer" w:date="2024-08-22T15:43:00Z">
              <w:r w:rsidDel="00EF2E74">
                <w:rPr>
                  <w:rFonts w:ascii="Calibri" w:hAnsi="Calibri"/>
                  <w:color w:val="000000"/>
                </w:rPr>
                <w:delText>Nursing</w:delText>
              </w:r>
            </w:del>
          </w:p>
        </w:tc>
        <w:tc>
          <w:tcPr>
            <w:tcW w:w="1608" w:type="dxa"/>
          </w:tcPr>
          <w:p w14:paraId="47B53739" w14:textId="00DFA0A9" w:rsidR="00441CCB" w:rsidDel="00EF2E74" w:rsidRDefault="00441CCB" w:rsidP="002066A6">
            <w:pPr>
              <w:rPr>
                <w:del w:id="781" w:author="Sriraj Aiyer" w:date="2024-08-22T15:43:00Z"/>
              </w:rPr>
            </w:pPr>
            <w:del w:id="782" w:author="Sriraj Aiyer" w:date="2024-08-22T15:43:00Z">
              <w:r w:rsidDel="00EF2E74">
                <w:rPr>
                  <w:rFonts w:ascii="Calibri" w:hAnsi="Calibri"/>
                  <w:color w:val="000000"/>
                </w:rPr>
                <w:delText>Two scenarios</w:delText>
              </w:r>
            </w:del>
          </w:p>
        </w:tc>
        <w:tc>
          <w:tcPr>
            <w:tcW w:w="1441" w:type="dxa"/>
          </w:tcPr>
          <w:p w14:paraId="0E1466F8" w14:textId="43186815" w:rsidR="00441CCB" w:rsidDel="00EF2E74" w:rsidRDefault="00441CCB" w:rsidP="002066A6">
            <w:pPr>
              <w:rPr>
                <w:del w:id="783" w:author="Sriraj Aiyer" w:date="2024-08-22T15:43:00Z"/>
                <w:rFonts w:ascii="Calibri" w:hAnsi="Calibri"/>
                <w:color w:val="000000"/>
              </w:rPr>
            </w:pPr>
            <w:del w:id="784" w:author="Sriraj Aiyer" w:date="2024-08-22T15:43:00Z">
              <w:r w:rsidDel="00EF2E74">
                <w:rPr>
                  <w:rFonts w:ascii="Calibri" w:hAnsi="Calibri"/>
                  <w:color w:val="000000"/>
                </w:rPr>
                <w:delText>0-100% scale confidence in diagnosis</w:delText>
              </w:r>
            </w:del>
          </w:p>
        </w:tc>
      </w:tr>
      <w:tr w:rsidR="00441CCB" w:rsidDel="00EF2E74" w14:paraId="6D7032B0" w14:textId="68A578BB" w:rsidTr="002066A6">
        <w:trPr>
          <w:del w:id="785" w:author="Sriraj Aiyer" w:date="2024-08-22T15:43:00Z"/>
        </w:trPr>
        <w:tc>
          <w:tcPr>
            <w:tcW w:w="1696" w:type="dxa"/>
          </w:tcPr>
          <w:p w14:paraId="1AC4AD30" w14:textId="7A218DBB" w:rsidR="00441CCB" w:rsidDel="00EF2E74" w:rsidRDefault="00441CCB" w:rsidP="002066A6">
            <w:pPr>
              <w:rPr>
                <w:del w:id="786" w:author="Sriraj Aiyer" w:date="2024-08-22T15:43:00Z"/>
              </w:rPr>
            </w:pPr>
            <w:del w:id="787" w:author="Sriraj Aiyer" w:date="2024-08-22T15:43:00Z">
              <w:r w:rsidDel="00EF2E74">
                <w:rPr>
                  <w:rFonts w:ascii="Calibri" w:hAnsi="Calibri"/>
                  <w:color w:val="000000"/>
                </w:rPr>
                <w:delText>Brezis, Mayer; Orkin-Bedolach, Yael; Fink, Daniel; Kiderman, Alexander</w:delText>
              </w:r>
            </w:del>
          </w:p>
        </w:tc>
        <w:tc>
          <w:tcPr>
            <w:tcW w:w="2165" w:type="dxa"/>
          </w:tcPr>
          <w:p w14:paraId="0634C6AF" w14:textId="69B8D134" w:rsidR="00441CCB" w:rsidDel="00EF2E74" w:rsidRDefault="00441CCB" w:rsidP="002066A6">
            <w:pPr>
              <w:rPr>
                <w:del w:id="788" w:author="Sriraj Aiyer" w:date="2024-08-22T15:43:00Z"/>
              </w:rPr>
            </w:pPr>
            <w:del w:id="789" w:author="Sriraj Aiyer" w:date="2024-08-22T15:43:00Z">
              <w:r w:rsidDel="00EF2E74">
                <w:rPr>
                  <w:rFonts w:ascii="Calibri" w:hAnsi="Calibri"/>
                  <w:color w:val="000000"/>
                </w:rPr>
                <w:delText>Does Physician's Training Induce Overconfidence That Hampers Disclosing Errors?</w:delText>
              </w:r>
            </w:del>
          </w:p>
        </w:tc>
        <w:tc>
          <w:tcPr>
            <w:tcW w:w="812" w:type="dxa"/>
          </w:tcPr>
          <w:p w14:paraId="31B6DC8D" w14:textId="6A770A68" w:rsidR="00441CCB" w:rsidDel="00EF2E74" w:rsidRDefault="00441CCB" w:rsidP="002066A6">
            <w:pPr>
              <w:rPr>
                <w:del w:id="790" w:author="Sriraj Aiyer" w:date="2024-08-22T15:43:00Z"/>
              </w:rPr>
            </w:pPr>
            <w:del w:id="791" w:author="Sriraj Aiyer" w:date="2024-08-22T15:43:00Z">
              <w:r w:rsidDel="00EF2E74">
                <w:rPr>
                  <w:rFonts w:ascii="Calibri" w:hAnsi="Calibri"/>
                  <w:color w:val="000000"/>
                </w:rPr>
                <w:delText>2019</w:delText>
              </w:r>
            </w:del>
          </w:p>
        </w:tc>
        <w:tc>
          <w:tcPr>
            <w:tcW w:w="1288" w:type="dxa"/>
          </w:tcPr>
          <w:p w14:paraId="4F37D0CF" w14:textId="20862780" w:rsidR="00441CCB" w:rsidDel="00EF2E74" w:rsidRDefault="00441CCB" w:rsidP="002066A6">
            <w:pPr>
              <w:rPr>
                <w:del w:id="792" w:author="Sriraj Aiyer" w:date="2024-08-22T15:43:00Z"/>
              </w:rPr>
            </w:pPr>
            <w:del w:id="793" w:author="Sriraj Aiyer" w:date="2024-08-22T15:43:00Z">
              <w:r w:rsidDel="00EF2E74">
                <w:rPr>
                  <w:rFonts w:ascii="Calibri" w:hAnsi="Calibri"/>
                  <w:color w:val="000000"/>
                </w:rPr>
                <w:delText>Cross Disciplines</w:delText>
              </w:r>
            </w:del>
          </w:p>
        </w:tc>
        <w:tc>
          <w:tcPr>
            <w:tcW w:w="1608" w:type="dxa"/>
          </w:tcPr>
          <w:p w14:paraId="2B5268E5" w14:textId="1B84CCCC" w:rsidR="00441CCB" w:rsidDel="00EF2E74" w:rsidRDefault="00441CCB" w:rsidP="002066A6">
            <w:pPr>
              <w:rPr>
                <w:del w:id="794" w:author="Sriraj Aiyer" w:date="2024-08-22T15:43:00Z"/>
              </w:rPr>
            </w:pPr>
            <w:del w:id="795" w:author="Sriraj Aiyer" w:date="2024-08-22T15:43:00Z">
              <w:r w:rsidDel="00EF2E74">
                <w:rPr>
                  <w:rFonts w:ascii="Calibri" w:hAnsi="Calibri"/>
                  <w:color w:val="000000"/>
                </w:rPr>
                <w:delText>Survey with clinical vignette of a girl with urinary infection and penicillin allergy</w:delText>
              </w:r>
            </w:del>
          </w:p>
        </w:tc>
        <w:tc>
          <w:tcPr>
            <w:tcW w:w="1441" w:type="dxa"/>
          </w:tcPr>
          <w:p w14:paraId="138EEEEA" w14:textId="41EAD2CA" w:rsidR="00441CCB" w:rsidDel="00EF2E74" w:rsidRDefault="00441CCB" w:rsidP="002066A6">
            <w:pPr>
              <w:rPr>
                <w:del w:id="796" w:author="Sriraj Aiyer" w:date="2024-08-22T15:43:00Z"/>
                <w:rFonts w:ascii="Calibri" w:hAnsi="Calibri"/>
                <w:color w:val="000000"/>
              </w:rPr>
            </w:pPr>
            <w:del w:id="797" w:author="Sriraj Aiyer" w:date="2024-08-22T15:43:00Z">
              <w:r w:rsidDel="00EF2E74">
                <w:rPr>
                  <w:rFonts w:ascii="Calibri" w:hAnsi="Calibri"/>
                  <w:color w:val="000000"/>
                </w:rPr>
                <w:delText>5 point likert scale</w:delText>
              </w:r>
            </w:del>
          </w:p>
        </w:tc>
      </w:tr>
      <w:tr w:rsidR="00441CCB" w:rsidDel="00EF2E74" w14:paraId="229F8377" w14:textId="5E2A3031" w:rsidTr="002066A6">
        <w:trPr>
          <w:del w:id="798" w:author="Sriraj Aiyer" w:date="2024-08-22T15:43:00Z"/>
        </w:trPr>
        <w:tc>
          <w:tcPr>
            <w:tcW w:w="1696" w:type="dxa"/>
          </w:tcPr>
          <w:p w14:paraId="0455862C" w14:textId="67D9DEFE" w:rsidR="00441CCB" w:rsidDel="00EF2E74" w:rsidRDefault="00441CCB" w:rsidP="002066A6">
            <w:pPr>
              <w:rPr>
                <w:del w:id="799" w:author="Sriraj Aiyer" w:date="2024-08-22T15:43:00Z"/>
              </w:rPr>
            </w:pPr>
            <w:del w:id="800" w:author="Sriraj Aiyer" w:date="2024-08-22T15:43:00Z">
              <w:r w:rsidDel="00EF2E74">
                <w:rPr>
                  <w:rFonts w:ascii="Calibri" w:hAnsi="Calibri"/>
                  <w:color w:val="000000"/>
                </w:rPr>
                <w:delText>Mann, Doug</w:delText>
              </w:r>
            </w:del>
          </w:p>
        </w:tc>
        <w:tc>
          <w:tcPr>
            <w:tcW w:w="2165" w:type="dxa"/>
          </w:tcPr>
          <w:p w14:paraId="6008FFC1" w14:textId="14634A9E" w:rsidR="00441CCB" w:rsidDel="00EF2E74" w:rsidRDefault="00441CCB" w:rsidP="002066A6">
            <w:pPr>
              <w:rPr>
                <w:del w:id="801" w:author="Sriraj Aiyer" w:date="2024-08-22T15:43:00Z"/>
              </w:rPr>
            </w:pPr>
            <w:del w:id="802" w:author="Sriraj Aiyer" w:date="2024-08-22T15:43:00Z">
              <w:r w:rsidDel="00EF2E74">
                <w:rPr>
                  <w:rFonts w:ascii="Calibri" w:hAnsi="Calibri"/>
                  <w:color w:val="000000"/>
                </w:rPr>
                <w:delText>The Relationship between Diagnostic Accuracy and Confidence in Medical Students.</w:delText>
              </w:r>
            </w:del>
          </w:p>
        </w:tc>
        <w:tc>
          <w:tcPr>
            <w:tcW w:w="812" w:type="dxa"/>
          </w:tcPr>
          <w:p w14:paraId="54486AAD" w14:textId="65DCFEC8" w:rsidR="00441CCB" w:rsidDel="00EF2E74" w:rsidRDefault="00441CCB" w:rsidP="002066A6">
            <w:pPr>
              <w:rPr>
                <w:del w:id="803" w:author="Sriraj Aiyer" w:date="2024-08-22T15:43:00Z"/>
              </w:rPr>
            </w:pPr>
            <w:del w:id="804" w:author="Sriraj Aiyer" w:date="2024-08-22T15:43:00Z">
              <w:r w:rsidDel="00EF2E74">
                <w:rPr>
                  <w:rFonts w:ascii="Calibri" w:hAnsi="Calibri"/>
                  <w:color w:val="000000"/>
                </w:rPr>
                <w:delText>1993</w:delText>
              </w:r>
            </w:del>
          </w:p>
        </w:tc>
        <w:tc>
          <w:tcPr>
            <w:tcW w:w="1288" w:type="dxa"/>
          </w:tcPr>
          <w:p w14:paraId="79314756" w14:textId="7DC8D96B" w:rsidR="00441CCB" w:rsidDel="00EF2E74" w:rsidRDefault="00441CCB" w:rsidP="002066A6">
            <w:pPr>
              <w:rPr>
                <w:del w:id="805" w:author="Sriraj Aiyer" w:date="2024-08-22T15:43:00Z"/>
              </w:rPr>
            </w:pPr>
            <w:del w:id="806" w:author="Sriraj Aiyer" w:date="2024-08-22T15:43:00Z">
              <w:r w:rsidDel="00EF2E74">
                <w:rPr>
                  <w:rFonts w:ascii="Calibri" w:hAnsi="Calibri"/>
                  <w:color w:val="000000"/>
                </w:rPr>
                <w:delText>Medical Students / Cardiac</w:delText>
              </w:r>
            </w:del>
          </w:p>
        </w:tc>
        <w:tc>
          <w:tcPr>
            <w:tcW w:w="1608" w:type="dxa"/>
          </w:tcPr>
          <w:p w14:paraId="728A9BEF" w14:textId="36B98690" w:rsidR="00441CCB" w:rsidDel="00EF2E74" w:rsidRDefault="00441CCB" w:rsidP="002066A6">
            <w:pPr>
              <w:rPr>
                <w:del w:id="807" w:author="Sriraj Aiyer" w:date="2024-08-22T15:43:00Z"/>
              </w:rPr>
            </w:pPr>
            <w:del w:id="808" w:author="Sriraj Aiyer" w:date="2024-08-22T15:43:00Z">
              <w:r w:rsidDel="00EF2E74">
                <w:rPr>
                  <w:rFonts w:ascii="Calibri" w:hAnsi="Calibri"/>
                  <w:color w:val="000000"/>
                </w:rPr>
                <w:delText>ECG slides - Classification of cardiac dysrhythmias</w:delText>
              </w:r>
            </w:del>
          </w:p>
        </w:tc>
        <w:tc>
          <w:tcPr>
            <w:tcW w:w="1441" w:type="dxa"/>
          </w:tcPr>
          <w:p w14:paraId="4A8D1D07" w14:textId="7B4D43AD" w:rsidR="00441CCB" w:rsidDel="00EF2E74" w:rsidRDefault="00441CCB" w:rsidP="002066A6">
            <w:pPr>
              <w:rPr>
                <w:del w:id="809" w:author="Sriraj Aiyer" w:date="2024-08-22T15:43:00Z"/>
                <w:rFonts w:ascii="Calibri" w:hAnsi="Calibri"/>
                <w:color w:val="000000"/>
              </w:rPr>
            </w:pPr>
            <w:del w:id="810" w:author="Sriraj Aiyer" w:date="2024-08-22T15:43:00Z">
              <w:r w:rsidDel="00EF2E74">
                <w:rPr>
                  <w:rFonts w:ascii="Calibri" w:hAnsi="Calibri"/>
                  <w:color w:val="000000"/>
                </w:rPr>
                <w:delText>11 point scale, 0-100%</w:delText>
              </w:r>
            </w:del>
          </w:p>
        </w:tc>
      </w:tr>
      <w:tr w:rsidR="00441CCB" w:rsidDel="00EF2E74" w14:paraId="4A12FFBA" w14:textId="5EFE3F4F" w:rsidTr="002066A6">
        <w:trPr>
          <w:del w:id="811" w:author="Sriraj Aiyer" w:date="2024-08-22T15:43:00Z"/>
        </w:trPr>
        <w:tc>
          <w:tcPr>
            <w:tcW w:w="1696" w:type="dxa"/>
          </w:tcPr>
          <w:p w14:paraId="5C83319D" w14:textId="576F85E7" w:rsidR="00441CCB" w:rsidDel="00EF2E74" w:rsidRDefault="00441CCB" w:rsidP="002066A6">
            <w:pPr>
              <w:rPr>
                <w:del w:id="812" w:author="Sriraj Aiyer" w:date="2024-08-22T15:43:00Z"/>
              </w:rPr>
            </w:pPr>
            <w:del w:id="813" w:author="Sriraj Aiyer" w:date="2024-08-22T15:43:00Z">
              <w:r w:rsidDel="00EF2E74">
                <w:rPr>
                  <w:rFonts w:ascii="Calibri" w:hAnsi="Calibri"/>
                  <w:color w:val="000000"/>
                </w:rPr>
                <w:delText>Schoenherr, Jordan Richard; Waechter, Jason; Millington, Scott J</w:delText>
              </w:r>
            </w:del>
          </w:p>
        </w:tc>
        <w:tc>
          <w:tcPr>
            <w:tcW w:w="2165" w:type="dxa"/>
          </w:tcPr>
          <w:p w14:paraId="30133585" w14:textId="3DB2ED92" w:rsidR="00441CCB" w:rsidDel="00EF2E74" w:rsidRDefault="00441CCB" w:rsidP="002066A6">
            <w:pPr>
              <w:rPr>
                <w:del w:id="814" w:author="Sriraj Aiyer" w:date="2024-08-22T15:43:00Z"/>
              </w:rPr>
            </w:pPr>
            <w:del w:id="815" w:author="Sriraj Aiyer" w:date="2024-08-22T15:43:00Z">
              <w:r w:rsidDel="00EF2E74">
                <w:rPr>
                  <w:rFonts w:ascii="Calibri" w:hAnsi="Calibri"/>
                  <w:color w:val="000000"/>
                </w:rPr>
                <w:delText>Subjective awareness of ultrasound expertise development: individual experience as a determinant of overconfidence</w:delText>
              </w:r>
            </w:del>
          </w:p>
        </w:tc>
        <w:tc>
          <w:tcPr>
            <w:tcW w:w="812" w:type="dxa"/>
          </w:tcPr>
          <w:p w14:paraId="6BF8EEDA" w14:textId="7CDA2507" w:rsidR="00441CCB" w:rsidDel="00EF2E74" w:rsidRDefault="00441CCB" w:rsidP="002066A6">
            <w:pPr>
              <w:rPr>
                <w:del w:id="816" w:author="Sriraj Aiyer" w:date="2024-08-22T15:43:00Z"/>
              </w:rPr>
            </w:pPr>
            <w:del w:id="817" w:author="Sriraj Aiyer" w:date="2024-08-22T15:43:00Z">
              <w:r w:rsidDel="00EF2E74">
                <w:rPr>
                  <w:rFonts w:ascii="Calibri" w:hAnsi="Calibri"/>
                  <w:color w:val="000000"/>
                </w:rPr>
                <w:delText>2018</w:delText>
              </w:r>
            </w:del>
          </w:p>
        </w:tc>
        <w:tc>
          <w:tcPr>
            <w:tcW w:w="1288" w:type="dxa"/>
          </w:tcPr>
          <w:p w14:paraId="47F02299" w14:textId="31F7B8EA" w:rsidR="00441CCB" w:rsidDel="00EF2E74" w:rsidRDefault="00441CCB" w:rsidP="002066A6">
            <w:pPr>
              <w:rPr>
                <w:del w:id="818" w:author="Sriraj Aiyer" w:date="2024-08-22T15:43:00Z"/>
              </w:rPr>
            </w:pPr>
            <w:del w:id="819" w:author="Sriraj Aiyer" w:date="2024-08-22T15:43:00Z">
              <w:r w:rsidDel="00EF2E74">
                <w:rPr>
                  <w:rFonts w:ascii="Calibri" w:hAnsi="Calibri"/>
                  <w:color w:val="000000"/>
                </w:rPr>
                <w:delText>Cardiology</w:delText>
              </w:r>
            </w:del>
          </w:p>
        </w:tc>
        <w:tc>
          <w:tcPr>
            <w:tcW w:w="1608" w:type="dxa"/>
          </w:tcPr>
          <w:p w14:paraId="626C15BB" w14:textId="7D24C1F6" w:rsidR="00441CCB" w:rsidDel="00EF2E74" w:rsidRDefault="00441CCB" w:rsidP="002066A6">
            <w:pPr>
              <w:rPr>
                <w:del w:id="820" w:author="Sriraj Aiyer" w:date="2024-08-22T15:43:00Z"/>
              </w:rPr>
            </w:pPr>
            <w:del w:id="821" w:author="Sriraj Aiyer" w:date="2024-08-22T15:43:00Z">
              <w:r w:rsidDel="00EF2E74">
                <w:rPr>
                  <w:rFonts w:ascii="Calibri" w:hAnsi="Calibri"/>
                  <w:color w:val="000000"/>
                </w:rPr>
                <w:delText>Cardiac ultrasound case studies</w:delText>
              </w:r>
            </w:del>
          </w:p>
        </w:tc>
        <w:tc>
          <w:tcPr>
            <w:tcW w:w="1441" w:type="dxa"/>
          </w:tcPr>
          <w:p w14:paraId="678A9214" w14:textId="7839DDC8" w:rsidR="00441CCB" w:rsidDel="00EF2E74" w:rsidRDefault="00441CCB" w:rsidP="002066A6">
            <w:pPr>
              <w:rPr>
                <w:del w:id="822" w:author="Sriraj Aiyer" w:date="2024-08-22T15:43:00Z"/>
                <w:rFonts w:ascii="Calibri" w:hAnsi="Calibri"/>
                <w:color w:val="000000"/>
              </w:rPr>
            </w:pPr>
            <w:del w:id="823" w:author="Sriraj Aiyer" w:date="2024-08-22T15:43:00Z">
              <w:r w:rsidDel="00EF2E74">
                <w:rPr>
                  <w:rFonts w:ascii="Calibri" w:hAnsi="Calibri"/>
                  <w:color w:val="000000"/>
                </w:rPr>
                <w:delText>6 point scale confidence in correct identification</w:delText>
              </w:r>
            </w:del>
          </w:p>
        </w:tc>
      </w:tr>
      <w:tr w:rsidR="00441CCB" w:rsidDel="00EF2E74" w14:paraId="2A0ECCA7" w14:textId="143E0003" w:rsidTr="002066A6">
        <w:trPr>
          <w:del w:id="824" w:author="Sriraj Aiyer" w:date="2024-08-22T15:43:00Z"/>
        </w:trPr>
        <w:tc>
          <w:tcPr>
            <w:tcW w:w="1696" w:type="dxa"/>
          </w:tcPr>
          <w:p w14:paraId="55E96314" w14:textId="6BE27E32" w:rsidR="00441CCB" w:rsidDel="00EF2E74" w:rsidRDefault="00441CCB" w:rsidP="002066A6">
            <w:pPr>
              <w:rPr>
                <w:del w:id="825" w:author="Sriraj Aiyer" w:date="2024-08-22T15:43:00Z"/>
              </w:rPr>
            </w:pPr>
            <w:del w:id="826" w:author="Sriraj Aiyer" w:date="2024-08-22T15:43:00Z">
              <w:r w:rsidDel="00EF2E74">
                <w:rPr>
                  <w:rFonts w:ascii="Calibri" w:hAnsi="Calibri"/>
                  <w:color w:val="000000"/>
                </w:rPr>
                <w:delText>Meyer, Ashley ND; Payne, Velma L; Meeks, Derek W; Rao, Radha; Singh, Hardeep</w:delText>
              </w:r>
            </w:del>
          </w:p>
        </w:tc>
        <w:tc>
          <w:tcPr>
            <w:tcW w:w="2165" w:type="dxa"/>
          </w:tcPr>
          <w:p w14:paraId="758ACE4E" w14:textId="65D74D09" w:rsidR="00441CCB" w:rsidDel="00EF2E74" w:rsidRDefault="00441CCB" w:rsidP="002066A6">
            <w:pPr>
              <w:rPr>
                <w:del w:id="827" w:author="Sriraj Aiyer" w:date="2024-08-22T15:43:00Z"/>
              </w:rPr>
            </w:pPr>
            <w:del w:id="828" w:author="Sriraj Aiyer" w:date="2024-08-22T15:43:00Z">
              <w:r w:rsidDel="00EF2E74">
                <w:rPr>
                  <w:rFonts w:ascii="Calibri" w:hAnsi="Calibri"/>
                  <w:color w:val="000000"/>
                </w:rPr>
                <w:delText>Physicians’ diagnostic accuracy, confidence, and resource requests: a vignette study</w:delText>
              </w:r>
            </w:del>
          </w:p>
        </w:tc>
        <w:tc>
          <w:tcPr>
            <w:tcW w:w="812" w:type="dxa"/>
          </w:tcPr>
          <w:p w14:paraId="69197095" w14:textId="6D643E25" w:rsidR="00441CCB" w:rsidDel="00EF2E74" w:rsidRDefault="00441CCB" w:rsidP="002066A6">
            <w:pPr>
              <w:rPr>
                <w:del w:id="829" w:author="Sriraj Aiyer" w:date="2024-08-22T15:43:00Z"/>
              </w:rPr>
            </w:pPr>
            <w:del w:id="830" w:author="Sriraj Aiyer" w:date="2024-08-22T15:43:00Z">
              <w:r w:rsidDel="00EF2E74">
                <w:rPr>
                  <w:rFonts w:ascii="Calibri" w:hAnsi="Calibri"/>
                  <w:color w:val="000000"/>
                </w:rPr>
                <w:delText>2013</w:delText>
              </w:r>
            </w:del>
          </w:p>
        </w:tc>
        <w:tc>
          <w:tcPr>
            <w:tcW w:w="1288" w:type="dxa"/>
          </w:tcPr>
          <w:p w14:paraId="1000F3DA" w14:textId="55A61F3A" w:rsidR="00441CCB" w:rsidDel="00EF2E74" w:rsidRDefault="00441CCB" w:rsidP="002066A6">
            <w:pPr>
              <w:rPr>
                <w:del w:id="831" w:author="Sriraj Aiyer" w:date="2024-08-22T15:43:00Z"/>
              </w:rPr>
            </w:pPr>
            <w:del w:id="832" w:author="Sriraj Aiyer" w:date="2024-08-22T15:43:00Z">
              <w:r w:rsidDel="00EF2E74">
                <w:rPr>
                  <w:rFonts w:ascii="Calibri" w:hAnsi="Calibri"/>
                  <w:color w:val="000000"/>
                </w:rPr>
                <w:delText>Internal Medicine</w:delText>
              </w:r>
            </w:del>
          </w:p>
        </w:tc>
        <w:tc>
          <w:tcPr>
            <w:tcW w:w="1608" w:type="dxa"/>
          </w:tcPr>
          <w:p w14:paraId="0F979F01" w14:textId="2ADB894A" w:rsidR="00441CCB" w:rsidDel="00EF2E74" w:rsidRDefault="00441CCB" w:rsidP="002066A6">
            <w:pPr>
              <w:rPr>
                <w:del w:id="833" w:author="Sriraj Aiyer" w:date="2024-08-22T15:43:00Z"/>
              </w:rPr>
            </w:pPr>
            <w:del w:id="834" w:author="Sriraj Aiyer" w:date="2024-08-22T15:43:00Z">
              <w:r w:rsidDel="00EF2E74">
                <w:rPr>
                  <w:rFonts w:ascii="Calibri" w:hAnsi="Calibri"/>
                  <w:color w:val="000000"/>
                </w:rPr>
                <w:delText>4 case vignettes</w:delText>
              </w:r>
            </w:del>
          </w:p>
        </w:tc>
        <w:tc>
          <w:tcPr>
            <w:tcW w:w="1441" w:type="dxa"/>
          </w:tcPr>
          <w:p w14:paraId="46BBB4AB" w14:textId="556B663C" w:rsidR="00441CCB" w:rsidDel="00EF2E74" w:rsidRDefault="00441CCB" w:rsidP="002066A6">
            <w:pPr>
              <w:rPr>
                <w:del w:id="835" w:author="Sriraj Aiyer" w:date="2024-08-22T15:43:00Z"/>
                <w:rFonts w:ascii="Calibri" w:hAnsi="Calibri"/>
                <w:color w:val="000000"/>
              </w:rPr>
            </w:pPr>
            <w:del w:id="836" w:author="Sriraj Aiyer" w:date="2024-08-22T15:43:00Z">
              <w:r w:rsidDel="00EF2E74">
                <w:rPr>
                  <w:rFonts w:ascii="Calibri" w:hAnsi="Calibri"/>
                  <w:color w:val="000000"/>
                </w:rPr>
                <w:delText>0-10 confidence in diagnosis (for each)</w:delText>
              </w:r>
            </w:del>
          </w:p>
        </w:tc>
      </w:tr>
      <w:tr w:rsidR="00441CCB" w:rsidDel="00EF2E74" w14:paraId="0982435A" w14:textId="0B4D9A68" w:rsidTr="002066A6">
        <w:trPr>
          <w:del w:id="837" w:author="Sriraj Aiyer" w:date="2024-08-22T15:43:00Z"/>
        </w:trPr>
        <w:tc>
          <w:tcPr>
            <w:tcW w:w="1696" w:type="dxa"/>
          </w:tcPr>
          <w:p w14:paraId="14CDF5EB" w14:textId="1165CA5F" w:rsidR="00441CCB" w:rsidDel="00EF2E74" w:rsidRDefault="00441CCB" w:rsidP="002066A6">
            <w:pPr>
              <w:rPr>
                <w:del w:id="838" w:author="Sriraj Aiyer" w:date="2024-08-22T15:43:00Z"/>
              </w:rPr>
            </w:pPr>
            <w:del w:id="839" w:author="Sriraj Aiyer" w:date="2024-08-22T15:43:00Z">
              <w:r w:rsidDel="00EF2E74">
                <w:rPr>
                  <w:rFonts w:ascii="Calibri" w:hAnsi="Calibri"/>
                  <w:color w:val="000000"/>
                </w:rPr>
                <w:delText>Wood, Greg; Batt, Jeremy; Appelboam, Andrew; Harris, Adrian; Wilson, Mark R.</w:delText>
              </w:r>
            </w:del>
          </w:p>
        </w:tc>
        <w:tc>
          <w:tcPr>
            <w:tcW w:w="2165" w:type="dxa"/>
          </w:tcPr>
          <w:p w14:paraId="3C5FE448" w14:textId="79497FA8" w:rsidR="00441CCB" w:rsidDel="00EF2E74" w:rsidRDefault="00441CCB" w:rsidP="002066A6">
            <w:pPr>
              <w:rPr>
                <w:del w:id="840" w:author="Sriraj Aiyer" w:date="2024-08-22T15:43:00Z"/>
              </w:rPr>
            </w:pPr>
            <w:del w:id="841" w:author="Sriraj Aiyer" w:date="2024-08-22T15:43:00Z">
              <w:r w:rsidDel="00EF2E74">
                <w:rPr>
                  <w:rFonts w:ascii="Calibri" w:hAnsi="Calibri"/>
                  <w:color w:val="000000"/>
                </w:rPr>
                <w:delText>Exploring the Impact of Expertise, Clinical History, and Visual Search on Electrocardiogram Interpretation**</w:delText>
              </w:r>
            </w:del>
          </w:p>
        </w:tc>
        <w:tc>
          <w:tcPr>
            <w:tcW w:w="812" w:type="dxa"/>
          </w:tcPr>
          <w:p w14:paraId="45C56291" w14:textId="5EAA1BAE" w:rsidR="00441CCB" w:rsidDel="00EF2E74" w:rsidRDefault="00441CCB" w:rsidP="002066A6">
            <w:pPr>
              <w:rPr>
                <w:del w:id="842" w:author="Sriraj Aiyer" w:date="2024-08-22T15:43:00Z"/>
              </w:rPr>
            </w:pPr>
            <w:del w:id="843" w:author="Sriraj Aiyer" w:date="2024-08-22T15:43:00Z">
              <w:r w:rsidDel="00EF2E74">
                <w:rPr>
                  <w:rFonts w:ascii="Calibri" w:hAnsi="Calibri"/>
                  <w:color w:val="000000"/>
                </w:rPr>
                <w:delText>2014</w:delText>
              </w:r>
            </w:del>
          </w:p>
        </w:tc>
        <w:tc>
          <w:tcPr>
            <w:tcW w:w="1288" w:type="dxa"/>
          </w:tcPr>
          <w:p w14:paraId="4063284C" w14:textId="51AD848D" w:rsidR="00441CCB" w:rsidDel="00EF2E74" w:rsidRDefault="00441CCB" w:rsidP="002066A6">
            <w:pPr>
              <w:rPr>
                <w:del w:id="844" w:author="Sriraj Aiyer" w:date="2024-08-22T15:43:00Z"/>
              </w:rPr>
            </w:pPr>
            <w:del w:id="845" w:author="Sriraj Aiyer" w:date="2024-08-22T15:43:00Z">
              <w:r w:rsidDel="00EF2E74">
                <w:rPr>
                  <w:rFonts w:ascii="Calibri" w:hAnsi="Calibri"/>
                  <w:color w:val="000000"/>
                </w:rPr>
                <w:delText>ED</w:delText>
              </w:r>
            </w:del>
          </w:p>
        </w:tc>
        <w:tc>
          <w:tcPr>
            <w:tcW w:w="1608" w:type="dxa"/>
          </w:tcPr>
          <w:p w14:paraId="370DBA5C" w14:textId="3CA44498" w:rsidR="00441CCB" w:rsidDel="00EF2E74" w:rsidRDefault="00441CCB" w:rsidP="002066A6">
            <w:pPr>
              <w:rPr>
                <w:del w:id="846" w:author="Sriraj Aiyer" w:date="2024-08-22T15:43:00Z"/>
              </w:rPr>
            </w:pPr>
            <w:del w:id="847" w:author="Sriraj Aiyer" w:date="2024-08-22T15:43:00Z">
              <w:r w:rsidDel="00EF2E74">
                <w:rPr>
                  <w:rFonts w:ascii="Calibri" w:hAnsi="Calibri"/>
                  <w:color w:val="000000"/>
                </w:rPr>
                <w:delText>ECG traces and eye tracking</w:delText>
              </w:r>
            </w:del>
          </w:p>
        </w:tc>
        <w:tc>
          <w:tcPr>
            <w:tcW w:w="1441" w:type="dxa"/>
          </w:tcPr>
          <w:p w14:paraId="24B33197" w14:textId="35BF69E1" w:rsidR="00441CCB" w:rsidDel="00EF2E74" w:rsidRDefault="00441CCB" w:rsidP="002066A6">
            <w:pPr>
              <w:rPr>
                <w:del w:id="848" w:author="Sriraj Aiyer" w:date="2024-08-22T15:43:00Z"/>
                <w:rFonts w:ascii="Calibri" w:hAnsi="Calibri"/>
                <w:color w:val="000000"/>
              </w:rPr>
            </w:pPr>
            <w:del w:id="849" w:author="Sriraj Aiyer" w:date="2024-08-22T15:43:00Z">
              <w:r w:rsidDel="00EF2E74">
                <w:rPr>
                  <w:rFonts w:ascii="Calibri" w:hAnsi="Calibri"/>
                  <w:color w:val="000000"/>
                </w:rPr>
                <w:delText>1-10 confidence in diagnosis</w:delText>
              </w:r>
            </w:del>
          </w:p>
        </w:tc>
      </w:tr>
      <w:tr w:rsidR="00441CCB" w:rsidDel="00EF2E74" w14:paraId="2411D9C4" w14:textId="57A7780F" w:rsidTr="002066A6">
        <w:trPr>
          <w:del w:id="850" w:author="Sriraj Aiyer" w:date="2024-08-22T15:43:00Z"/>
        </w:trPr>
        <w:tc>
          <w:tcPr>
            <w:tcW w:w="1696" w:type="dxa"/>
          </w:tcPr>
          <w:p w14:paraId="655E90D6" w14:textId="3AA4A430" w:rsidR="00441CCB" w:rsidDel="00EF2E74" w:rsidRDefault="00441CCB" w:rsidP="002066A6">
            <w:pPr>
              <w:rPr>
                <w:del w:id="851" w:author="Sriraj Aiyer" w:date="2024-08-22T15:43:00Z"/>
              </w:rPr>
            </w:pPr>
            <w:del w:id="852" w:author="Sriraj Aiyer" w:date="2024-08-22T15:43:00Z">
              <w:r w:rsidDel="00EF2E74">
                <w:rPr>
                  <w:rFonts w:ascii="Calibri" w:hAnsi="Calibri"/>
                  <w:color w:val="000000"/>
                </w:rPr>
                <w:delText>Bergl, P. A.; Shukla, N.; Shah, J.; Khan, M.; Patel, J. J.; Nanchal, R. S.</w:delText>
              </w:r>
            </w:del>
          </w:p>
        </w:tc>
        <w:tc>
          <w:tcPr>
            <w:tcW w:w="2165" w:type="dxa"/>
          </w:tcPr>
          <w:p w14:paraId="77E743F8" w14:textId="5F7F96C8" w:rsidR="00441CCB" w:rsidDel="00EF2E74" w:rsidRDefault="00441CCB" w:rsidP="002066A6">
            <w:pPr>
              <w:rPr>
                <w:del w:id="853" w:author="Sriraj Aiyer" w:date="2024-08-22T15:43:00Z"/>
              </w:rPr>
            </w:pPr>
            <w:del w:id="854" w:author="Sriraj Aiyer" w:date="2024-08-22T15:43:00Z">
              <w:r w:rsidDel="00EF2E74">
                <w:rPr>
                  <w:rFonts w:ascii="Calibri" w:hAnsi="Calibri"/>
                  <w:color w:val="000000"/>
                </w:rPr>
                <w:delText>Factors influencing diagnostic accuracy among intensive care unit clinicians – an observational study**</w:delText>
              </w:r>
            </w:del>
          </w:p>
        </w:tc>
        <w:tc>
          <w:tcPr>
            <w:tcW w:w="812" w:type="dxa"/>
          </w:tcPr>
          <w:p w14:paraId="7E278650" w14:textId="6F2BE29F" w:rsidR="00441CCB" w:rsidDel="00EF2E74" w:rsidRDefault="00441CCB" w:rsidP="002066A6">
            <w:pPr>
              <w:rPr>
                <w:del w:id="855" w:author="Sriraj Aiyer" w:date="2024-08-22T15:43:00Z"/>
              </w:rPr>
            </w:pPr>
            <w:del w:id="856" w:author="Sriraj Aiyer" w:date="2024-08-22T15:43:00Z">
              <w:r w:rsidDel="00EF2E74">
                <w:rPr>
                  <w:rFonts w:ascii="Calibri" w:hAnsi="Calibri"/>
                  <w:color w:val="000000"/>
                </w:rPr>
                <w:delText>2024</w:delText>
              </w:r>
            </w:del>
          </w:p>
        </w:tc>
        <w:tc>
          <w:tcPr>
            <w:tcW w:w="1288" w:type="dxa"/>
          </w:tcPr>
          <w:p w14:paraId="4D58A9C4" w14:textId="38F9F385" w:rsidR="00441CCB" w:rsidDel="00EF2E74" w:rsidRDefault="00441CCB" w:rsidP="002066A6">
            <w:pPr>
              <w:rPr>
                <w:del w:id="857" w:author="Sriraj Aiyer" w:date="2024-08-22T15:43:00Z"/>
              </w:rPr>
            </w:pPr>
            <w:del w:id="858" w:author="Sriraj Aiyer" w:date="2024-08-22T15:43:00Z">
              <w:r w:rsidDel="00EF2E74">
                <w:rPr>
                  <w:rFonts w:ascii="Calibri" w:hAnsi="Calibri"/>
                  <w:color w:val="000000"/>
                </w:rPr>
                <w:delText>ICU</w:delText>
              </w:r>
            </w:del>
          </w:p>
        </w:tc>
        <w:tc>
          <w:tcPr>
            <w:tcW w:w="1608" w:type="dxa"/>
          </w:tcPr>
          <w:p w14:paraId="5D75A409" w14:textId="6446FAB1" w:rsidR="00441CCB" w:rsidDel="00EF2E74" w:rsidRDefault="00441CCB" w:rsidP="002066A6">
            <w:pPr>
              <w:rPr>
                <w:del w:id="859" w:author="Sriraj Aiyer" w:date="2024-08-22T15:43:00Z"/>
              </w:rPr>
            </w:pPr>
            <w:del w:id="860" w:author="Sriraj Aiyer" w:date="2024-08-22T15:43:00Z">
              <w:r w:rsidDel="00EF2E74">
                <w:rPr>
                  <w:rFonts w:ascii="Calibri" w:hAnsi="Calibri"/>
                  <w:color w:val="000000"/>
                </w:rPr>
                <w:delText>Surveys during ICU</w:delText>
              </w:r>
            </w:del>
          </w:p>
        </w:tc>
        <w:tc>
          <w:tcPr>
            <w:tcW w:w="1441" w:type="dxa"/>
          </w:tcPr>
          <w:p w14:paraId="0522D353" w14:textId="7D58EDCB" w:rsidR="00441CCB" w:rsidDel="00EF2E74" w:rsidRDefault="00441CCB" w:rsidP="002066A6">
            <w:pPr>
              <w:rPr>
                <w:del w:id="861" w:author="Sriraj Aiyer" w:date="2024-08-22T15:43:00Z"/>
                <w:rFonts w:ascii="Calibri" w:hAnsi="Calibri"/>
                <w:color w:val="000000"/>
              </w:rPr>
            </w:pPr>
            <w:del w:id="862" w:author="Sriraj Aiyer" w:date="2024-08-22T15:43:00Z">
              <w:r w:rsidDel="00EF2E74">
                <w:rPr>
                  <w:rFonts w:ascii="Calibri" w:hAnsi="Calibri"/>
                  <w:color w:val="000000"/>
                </w:rPr>
                <w:delText>5 point likert scale</w:delText>
              </w:r>
            </w:del>
          </w:p>
        </w:tc>
      </w:tr>
      <w:tr w:rsidR="00441CCB" w:rsidDel="00EF2E74" w14:paraId="20CBEE15" w14:textId="4E4740E4" w:rsidTr="002066A6">
        <w:trPr>
          <w:del w:id="863" w:author="Sriraj Aiyer" w:date="2024-08-22T15:43:00Z"/>
        </w:trPr>
        <w:tc>
          <w:tcPr>
            <w:tcW w:w="1696" w:type="dxa"/>
          </w:tcPr>
          <w:p w14:paraId="5BDBFA09" w14:textId="2E841158" w:rsidR="00441CCB" w:rsidDel="00EF2E74" w:rsidRDefault="00441CCB" w:rsidP="002066A6">
            <w:pPr>
              <w:rPr>
                <w:del w:id="864" w:author="Sriraj Aiyer" w:date="2024-08-22T15:43:00Z"/>
              </w:rPr>
            </w:pPr>
            <w:del w:id="865" w:author="Sriraj Aiyer" w:date="2024-08-22T15:43:00Z">
              <w:r w:rsidDel="00EF2E74">
                <w:rPr>
                  <w:rFonts w:ascii="Calibri" w:hAnsi="Calibri"/>
                  <w:color w:val="000000"/>
                </w:rPr>
                <w:delText>Frey, J.; Braun, L. T.; Handgriff, L.; Kendziora, B.; Fischer, M. R.; Reincke, M.; Zwaan, L.; Schmidmaier, R.</w:delText>
              </w:r>
            </w:del>
          </w:p>
        </w:tc>
        <w:tc>
          <w:tcPr>
            <w:tcW w:w="2165" w:type="dxa"/>
          </w:tcPr>
          <w:p w14:paraId="21141033" w14:textId="05B13AD3" w:rsidR="00441CCB" w:rsidDel="00EF2E74" w:rsidRDefault="00441CCB" w:rsidP="002066A6">
            <w:pPr>
              <w:rPr>
                <w:del w:id="866" w:author="Sriraj Aiyer" w:date="2024-08-22T15:43:00Z"/>
              </w:rPr>
            </w:pPr>
            <w:del w:id="867" w:author="Sriraj Aiyer" w:date="2024-08-22T15:43:00Z">
              <w:r w:rsidDel="00EF2E74">
                <w:rPr>
                  <w:rFonts w:ascii="Calibri" w:hAnsi="Calibri"/>
                  <w:color w:val="000000"/>
                </w:rPr>
                <w:delText>Insights into diagnostic errors in endocrinology: a prospective, case-based, international study**</w:delText>
              </w:r>
            </w:del>
          </w:p>
        </w:tc>
        <w:tc>
          <w:tcPr>
            <w:tcW w:w="812" w:type="dxa"/>
          </w:tcPr>
          <w:p w14:paraId="19BE41B5" w14:textId="23E89C51" w:rsidR="00441CCB" w:rsidDel="00EF2E74" w:rsidRDefault="00441CCB" w:rsidP="002066A6">
            <w:pPr>
              <w:rPr>
                <w:del w:id="868" w:author="Sriraj Aiyer" w:date="2024-08-22T15:43:00Z"/>
              </w:rPr>
            </w:pPr>
            <w:del w:id="869" w:author="Sriraj Aiyer" w:date="2024-08-22T15:43:00Z">
              <w:r w:rsidDel="00EF2E74">
                <w:rPr>
                  <w:rFonts w:ascii="Calibri" w:hAnsi="Calibri"/>
                  <w:color w:val="000000"/>
                </w:rPr>
                <w:delText>2023</w:delText>
              </w:r>
            </w:del>
          </w:p>
        </w:tc>
        <w:tc>
          <w:tcPr>
            <w:tcW w:w="1288" w:type="dxa"/>
          </w:tcPr>
          <w:p w14:paraId="32EB73AD" w14:textId="78B870AF" w:rsidR="00441CCB" w:rsidDel="00EF2E74" w:rsidRDefault="00441CCB" w:rsidP="002066A6">
            <w:pPr>
              <w:rPr>
                <w:del w:id="870" w:author="Sriraj Aiyer" w:date="2024-08-22T15:43:00Z"/>
              </w:rPr>
            </w:pPr>
            <w:del w:id="871" w:author="Sriraj Aiyer" w:date="2024-08-22T15:43:00Z">
              <w:r w:rsidDel="00EF2E74">
                <w:rPr>
                  <w:rFonts w:ascii="Calibri" w:hAnsi="Calibri"/>
                  <w:color w:val="000000"/>
                </w:rPr>
                <w:delText>Endocrinology</w:delText>
              </w:r>
            </w:del>
          </w:p>
        </w:tc>
        <w:tc>
          <w:tcPr>
            <w:tcW w:w="1608" w:type="dxa"/>
          </w:tcPr>
          <w:p w14:paraId="0DC19329" w14:textId="4CC81B67" w:rsidR="00441CCB" w:rsidDel="00EF2E74" w:rsidRDefault="00441CCB" w:rsidP="002066A6">
            <w:pPr>
              <w:rPr>
                <w:del w:id="872" w:author="Sriraj Aiyer" w:date="2024-08-22T15:43:00Z"/>
              </w:rPr>
            </w:pPr>
            <w:del w:id="873" w:author="Sriraj Aiyer" w:date="2024-08-22T15:43:00Z">
              <w:r w:rsidDel="00EF2E74">
                <w:rPr>
                  <w:rFonts w:ascii="Calibri" w:hAnsi="Calibri"/>
                  <w:color w:val="000000"/>
                </w:rPr>
                <w:delText>5 patient cases</w:delText>
              </w:r>
            </w:del>
          </w:p>
        </w:tc>
        <w:tc>
          <w:tcPr>
            <w:tcW w:w="1441" w:type="dxa"/>
          </w:tcPr>
          <w:p w14:paraId="5637412B" w14:textId="030E14F9" w:rsidR="00441CCB" w:rsidDel="00EF2E74" w:rsidRDefault="00441CCB" w:rsidP="002066A6">
            <w:pPr>
              <w:rPr>
                <w:del w:id="874" w:author="Sriraj Aiyer" w:date="2024-08-22T15:43:00Z"/>
                <w:rFonts w:ascii="Calibri" w:hAnsi="Calibri"/>
                <w:color w:val="000000"/>
              </w:rPr>
            </w:pPr>
            <w:del w:id="875" w:author="Sriraj Aiyer" w:date="2024-08-22T15:43:00Z">
              <w:r w:rsidDel="00EF2E74">
                <w:rPr>
                  <w:rFonts w:ascii="Calibri" w:hAnsi="Calibri"/>
                  <w:color w:val="000000"/>
                </w:rPr>
                <w:delText>1-10 confidence in diagnosis</w:delText>
              </w:r>
            </w:del>
          </w:p>
        </w:tc>
      </w:tr>
      <w:tr w:rsidR="00441CCB" w:rsidDel="00EF2E74" w14:paraId="15FE5252" w14:textId="566710DA" w:rsidTr="002066A6">
        <w:trPr>
          <w:del w:id="876" w:author="Sriraj Aiyer" w:date="2024-08-22T15:43:00Z"/>
        </w:trPr>
        <w:tc>
          <w:tcPr>
            <w:tcW w:w="1696" w:type="dxa"/>
          </w:tcPr>
          <w:p w14:paraId="4A795ED7" w14:textId="445DAFCF" w:rsidR="00441CCB" w:rsidDel="00EF2E74" w:rsidRDefault="00441CCB" w:rsidP="002066A6">
            <w:pPr>
              <w:rPr>
                <w:del w:id="877" w:author="Sriraj Aiyer" w:date="2024-08-22T15:43:00Z"/>
              </w:rPr>
            </w:pPr>
            <w:del w:id="878" w:author="Sriraj Aiyer" w:date="2024-08-22T15:43:00Z">
              <w:r w:rsidDel="00EF2E74">
                <w:rPr>
                  <w:rFonts w:ascii="Calibri" w:hAnsi="Calibri"/>
                  <w:color w:val="000000"/>
                </w:rPr>
                <w:delText>van Sassen, C.; Mamede, S.; Bos, M.; van den Broek, W.; Bindels, P.; Zwaan, L.</w:delText>
              </w:r>
            </w:del>
          </w:p>
        </w:tc>
        <w:tc>
          <w:tcPr>
            <w:tcW w:w="2165" w:type="dxa"/>
          </w:tcPr>
          <w:p w14:paraId="2D383553" w14:textId="63391991" w:rsidR="00441CCB" w:rsidDel="00EF2E74" w:rsidRDefault="00441CCB" w:rsidP="002066A6">
            <w:pPr>
              <w:rPr>
                <w:del w:id="879" w:author="Sriraj Aiyer" w:date="2024-08-22T15:43:00Z"/>
              </w:rPr>
            </w:pPr>
            <w:del w:id="880" w:author="Sriraj Aiyer" w:date="2024-08-22T15:43:00Z">
              <w:r w:rsidDel="00EF2E74">
                <w:rPr>
                  <w:rFonts w:ascii="Calibri" w:hAnsi="Calibri"/>
                  <w:color w:val="000000"/>
                </w:rPr>
                <w:delText>Do malpractice claim clinical case vignettes enhance diagnostic accuracy and acceptance in clinical reasoning education during GP training?**</w:delText>
              </w:r>
            </w:del>
          </w:p>
        </w:tc>
        <w:tc>
          <w:tcPr>
            <w:tcW w:w="812" w:type="dxa"/>
          </w:tcPr>
          <w:p w14:paraId="6062751C" w14:textId="4FA9F659" w:rsidR="00441CCB" w:rsidDel="00EF2E74" w:rsidRDefault="00441CCB" w:rsidP="002066A6">
            <w:pPr>
              <w:rPr>
                <w:del w:id="881" w:author="Sriraj Aiyer" w:date="2024-08-22T15:43:00Z"/>
              </w:rPr>
            </w:pPr>
            <w:del w:id="882" w:author="Sriraj Aiyer" w:date="2024-08-22T15:43:00Z">
              <w:r w:rsidDel="00EF2E74">
                <w:rPr>
                  <w:rFonts w:ascii="Calibri" w:hAnsi="Calibri"/>
                  <w:color w:val="000000"/>
                </w:rPr>
                <w:delText>2023</w:delText>
              </w:r>
            </w:del>
          </w:p>
        </w:tc>
        <w:tc>
          <w:tcPr>
            <w:tcW w:w="1288" w:type="dxa"/>
          </w:tcPr>
          <w:p w14:paraId="3C33A9B6" w14:textId="543EA714" w:rsidR="00441CCB" w:rsidDel="00EF2E74" w:rsidRDefault="00441CCB" w:rsidP="002066A6">
            <w:pPr>
              <w:rPr>
                <w:del w:id="883" w:author="Sriraj Aiyer" w:date="2024-08-22T15:43:00Z"/>
              </w:rPr>
            </w:pPr>
            <w:del w:id="884" w:author="Sriraj Aiyer" w:date="2024-08-22T15:43:00Z">
              <w:r w:rsidDel="00EF2E74">
                <w:rPr>
                  <w:rFonts w:ascii="Calibri" w:hAnsi="Calibri"/>
                  <w:color w:val="000000"/>
                </w:rPr>
                <w:delText>General Practice</w:delText>
              </w:r>
            </w:del>
          </w:p>
        </w:tc>
        <w:tc>
          <w:tcPr>
            <w:tcW w:w="1608" w:type="dxa"/>
          </w:tcPr>
          <w:p w14:paraId="25026C3B" w14:textId="4B08E005" w:rsidR="00441CCB" w:rsidDel="00EF2E74" w:rsidRDefault="00441CCB" w:rsidP="002066A6">
            <w:pPr>
              <w:rPr>
                <w:del w:id="885" w:author="Sriraj Aiyer" w:date="2024-08-22T15:43:00Z"/>
              </w:rPr>
            </w:pPr>
            <w:del w:id="886" w:author="Sriraj Aiyer" w:date="2024-08-22T15:43:00Z">
              <w:r w:rsidDel="00EF2E74">
                <w:rPr>
                  <w:rFonts w:ascii="Calibri" w:hAnsi="Calibri"/>
                  <w:color w:val="000000"/>
                </w:rPr>
                <w:delText>Cases with and without malpractice claim information</w:delText>
              </w:r>
            </w:del>
          </w:p>
        </w:tc>
        <w:tc>
          <w:tcPr>
            <w:tcW w:w="1441" w:type="dxa"/>
          </w:tcPr>
          <w:p w14:paraId="68FEE75A" w14:textId="0DF04A82" w:rsidR="00441CCB" w:rsidDel="00EF2E74" w:rsidRDefault="00441CCB" w:rsidP="002066A6">
            <w:pPr>
              <w:rPr>
                <w:del w:id="887" w:author="Sriraj Aiyer" w:date="2024-08-22T15:43:00Z"/>
                <w:rFonts w:ascii="Calibri" w:hAnsi="Calibri"/>
                <w:color w:val="000000"/>
              </w:rPr>
            </w:pPr>
            <w:del w:id="888" w:author="Sriraj Aiyer" w:date="2024-08-22T15:43:00Z">
              <w:r w:rsidDel="00EF2E74">
                <w:rPr>
                  <w:rFonts w:ascii="Calibri" w:hAnsi="Calibri"/>
                  <w:color w:val="000000"/>
                </w:rPr>
                <w:delText>0-100 confidence</w:delText>
              </w:r>
            </w:del>
          </w:p>
        </w:tc>
      </w:tr>
      <w:tr w:rsidR="00441CCB" w:rsidDel="00EF2E74" w14:paraId="0141E32A" w14:textId="77C2F3E3" w:rsidTr="002066A6">
        <w:trPr>
          <w:del w:id="889" w:author="Sriraj Aiyer" w:date="2024-08-22T15:43:00Z"/>
        </w:trPr>
        <w:tc>
          <w:tcPr>
            <w:tcW w:w="1696" w:type="dxa"/>
          </w:tcPr>
          <w:p w14:paraId="58A8D979" w14:textId="1AEE61FC" w:rsidR="00441CCB" w:rsidDel="00EF2E74" w:rsidRDefault="00441CCB" w:rsidP="002066A6">
            <w:pPr>
              <w:rPr>
                <w:del w:id="890" w:author="Sriraj Aiyer" w:date="2024-08-22T15:43:00Z"/>
              </w:rPr>
            </w:pPr>
            <w:del w:id="891" w:author="Sriraj Aiyer" w:date="2024-08-22T15:43:00Z">
              <w:r w:rsidDel="00EF2E74">
                <w:rPr>
                  <w:rFonts w:ascii="Calibri" w:hAnsi="Calibri"/>
                  <w:color w:val="000000"/>
                </w:rPr>
                <w:delText>Gupta, A. B.; Greene, M. T.; Fowler, K. E.; Chopra, V. I.</w:delText>
              </w:r>
            </w:del>
          </w:p>
        </w:tc>
        <w:tc>
          <w:tcPr>
            <w:tcW w:w="2165" w:type="dxa"/>
          </w:tcPr>
          <w:p w14:paraId="60ABCDF2" w14:textId="7FF30C63" w:rsidR="00441CCB" w:rsidDel="00EF2E74" w:rsidRDefault="00441CCB" w:rsidP="002066A6">
            <w:pPr>
              <w:rPr>
                <w:del w:id="892" w:author="Sriraj Aiyer" w:date="2024-08-22T15:43:00Z"/>
              </w:rPr>
            </w:pPr>
            <w:del w:id="893" w:author="Sriraj Aiyer" w:date="2024-08-22T15:43:00Z">
              <w:r w:rsidDel="00EF2E74">
                <w:rPr>
                  <w:rFonts w:ascii="Calibri" w:hAnsi="Calibri"/>
                  <w:color w:val="000000"/>
                </w:rPr>
                <w:delText>Associations Between Hospitalist Shift Busyness, Diagnostic Confidence, and Resource Utilization: A Pilot Study**</w:delText>
              </w:r>
            </w:del>
          </w:p>
        </w:tc>
        <w:tc>
          <w:tcPr>
            <w:tcW w:w="812" w:type="dxa"/>
          </w:tcPr>
          <w:p w14:paraId="3A08B8B2" w14:textId="6D236A21" w:rsidR="00441CCB" w:rsidDel="00EF2E74" w:rsidRDefault="00441CCB" w:rsidP="002066A6">
            <w:pPr>
              <w:rPr>
                <w:del w:id="894" w:author="Sriraj Aiyer" w:date="2024-08-22T15:43:00Z"/>
              </w:rPr>
            </w:pPr>
            <w:del w:id="895" w:author="Sriraj Aiyer" w:date="2024-08-22T15:43:00Z">
              <w:r w:rsidDel="00EF2E74">
                <w:rPr>
                  <w:rFonts w:ascii="Calibri" w:hAnsi="Calibri"/>
                  <w:color w:val="000000"/>
                </w:rPr>
                <w:delText>2023</w:delText>
              </w:r>
            </w:del>
          </w:p>
        </w:tc>
        <w:tc>
          <w:tcPr>
            <w:tcW w:w="1288" w:type="dxa"/>
          </w:tcPr>
          <w:p w14:paraId="7BA26132" w14:textId="0641F160" w:rsidR="00441CCB" w:rsidDel="00EF2E74" w:rsidRDefault="00441CCB" w:rsidP="002066A6">
            <w:pPr>
              <w:rPr>
                <w:del w:id="896" w:author="Sriraj Aiyer" w:date="2024-08-22T15:43:00Z"/>
              </w:rPr>
            </w:pPr>
            <w:del w:id="897" w:author="Sriraj Aiyer" w:date="2024-08-22T15:43:00Z">
              <w:r w:rsidDel="00EF2E74">
                <w:rPr>
                  <w:rFonts w:ascii="Calibri" w:hAnsi="Calibri"/>
                  <w:color w:val="000000"/>
                </w:rPr>
                <w:delText>Doctors</w:delText>
              </w:r>
            </w:del>
          </w:p>
        </w:tc>
        <w:tc>
          <w:tcPr>
            <w:tcW w:w="1608" w:type="dxa"/>
          </w:tcPr>
          <w:p w14:paraId="1F77C7E2" w14:textId="63979D73" w:rsidR="00441CCB" w:rsidDel="00EF2E74" w:rsidRDefault="00441CCB" w:rsidP="002066A6">
            <w:pPr>
              <w:rPr>
                <w:del w:id="898" w:author="Sriraj Aiyer" w:date="2024-08-22T15:43:00Z"/>
              </w:rPr>
            </w:pPr>
            <w:del w:id="899" w:author="Sriraj Aiyer" w:date="2024-08-22T15:43:00Z">
              <w:r w:rsidDel="00EF2E74">
                <w:rPr>
                  <w:rFonts w:ascii="Calibri" w:hAnsi="Calibri"/>
                  <w:color w:val="000000"/>
                </w:rPr>
                <w:delText>Questionnaire during shift</w:delText>
              </w:r>
            </w:del>
          </w:p>
        </w:tc>
        <w:tc>
          <w:tcPr>
            <w:tcW w:w="1441" w:type="dxa"/>
          </w:tcPr>
          <w:p w14:paraId="513BE15F" w14:textId="340D27F7" w:rsidR="00441CCB" w:rsidDel="00EF2E74" w:rsidRDefault="00441CCB" w:rsidP="002066A6">
            <w:pPr>
              <w:rPr>
                <w:del w:id="900" w:author="Sriraj Aiyer" w:date="2024-08-22T15:43:00Z"/>
                <w:rFonts w:ascii="Calibri" w:hAnsi="Calibri"/>
                <w:color w:val="000000"/>
              </w:rPr>
            </w:pPr>
            <w:del w:id="901" w:author="Sriraj Aiyer" w:date="2024-08-22T15:43:00Z">
              <w:r w:rsidDel="00EF2E74">
                <w:rPr>
                  <w:rFonts w:ascii="Calibri" w:hAnsi="Calibri"/>
                  <w:color w:val="000000"/>
                </w:rPr>
                <w:delText>1-10 Confidence</w:delText>
              </w:r>
            </w:del>
          </w:p>
        </w:tc>
      </w:tr>
      <w:tr w:rsidR="00441CCB" w:rsidDel="00EF2E74" w14:paraId="1DE1F210" w14:textId="22C69A16" w:rsidTr="002066A6">
        <w:trPr>
          <w:del w:id="902" w:author="Sriraj Aiyer" w:date="2024-08-22T15:43:00Z"/>
        </w:trPr>
        <w:tc>
          <w:tcPr>
            <w:tcW w:w="1696" w:type="dxa"/>
          </w:tcPr>
          <w:p w14:paraId="57B47A14" w14:textId="364DE7D6" w:rsidR="00441CCB" w:rsidDel="00EF2E74" w:rsidRDefault="00441CCB" w:rsidP="002066A6">
            <w:pPr>
              <w:rPr>
                <w:del w:id="903" w:author="Sriraj Aiyer" w:date="2024-08-22T15:43:00Z"/>
              </w:rPr>
            </w:pPr>
            <w:del w:id="904" w:author="Sriraj Aiyer" w:date="2024-08-22T15:43:00Z">
              <w:r w:rsidDel="00EF2E74">
                <w:rPr>
                  <w:rFonts w:ascii="Calibri" w:hAnsi="Calibri"/>
                  <w:color w:val="000000"/>
                </w:rPr>
                <w:delText>Kuhn, J.; Mamede, S.; van den Berg, P.; Zwaan, L.; van Peet, P.; Bindels, P.; van Gog, T.</w:delText>
              </w:r>
            </w:del>
          </w:p>
        </w:tc>
        <w:tc>
          <w:tcPr>
            <w:tcW w:w="2165" w:type="dxa"/>
          </w:tcPr>
          <w:p w14:paraId="41BC3778" w14:textId="2165ADD5" w:rsidR="00441CCB" w:rsidDel="00EF2E74" w:rsidRDefault="00441CCB" w:rsidP="002066A6">
            <w:pPr>
              <w:rPr>
                <w:del w:id="905" w:author="Sriraj Aiyer" w:date="2024-08-22T15:43:00Z"/>
              </w:rPr>
            </w:pPr>
            <w:del w:id="906" w:author="Sriraj Aiyer" w:date="2024-08-22T15:43:00Z">
              <w:r w:rsidDel="00EF2E74">
                <w:rPr>
                  <w:rFonts w:ascii="Calibri" w:hAnsi="Calibri"/>
                  <w:color w:val="000000"/>
                </w:rPr>
                <w:delText>Learning deliberate reflection in medical diagnosis: does learning-by-teaching help?**</w:delText>
              </w:r>
            </w:del>
          </w:p>
        </w:tc>
        <w:tc>
          <w:tcPr>
            <w:tcW w:w="812" w:type="dxa"/>
          </w:tcPr>
          <w:p w14:paraId="6CA8D29A" w14:textId="7B92029C" w:rsidR="00441CCB" w:rsidDel="00EF2E74" w:rsidRDefault="00441CCB" w:rsidP="002066A6">
            <w:pPr>
              <w:rPr>
                <w:del w:id="907" w:author="Sriraj Aiyer" w:date="2024-08-22T15:43:00Z"/>
              </w:rPr>
            </w:pPr>
            <w:del w:id="908" w:author="Sriraj Aiyer" w:date="2024-08-22T15:43:00Z">
              <w:r w:rsidDel="00EF2E74">
                <w:rPr>
                  <w:rFonts w:ascii="Calibri" w:hAnsi="Calibri"/>
                  <w:color w:val="000000"/>
                </w:rPr>
                <w:delText>2023</w:delText>
              </w:r>
            </w:del>
          </w:p>
        </w:tc>
        <w:tc>
          <w:tcPr>
            <w:tcW w:w="1288" w:type="dxa"/>
          </w:tcPr>
          <w:p w14:paraId="23A4603F" w14:textId="29B21881" w:rsidR="00441CCB" w:rsidDel="00EF2E74" w:rsidRDefault="00441CCB" w:rsidP="002066A6">
            <w:pPr>
              <w:rPr>
                <w:del w:id="909" w:author="Sriraj Aiyer" w:date="2024-08-22T15:43:00Z"/>
              </w:rPr>
            </w:pPr>
            <w:del w:id="910" w:author="Sriraj Aiyer" w:date="2024-08-22T15:43:00Z">
              <w:r w:rsidDel="00EF2E74">
                <w:rPr>
                  <w:rFonts w:ascii="Calibri" w:hAnsi="Calibri"/>
                  <w:color w:val="000000"/>
                </w:rPr>
                <w:delText>General Practice</w:delText>
              </w:r>
            </w:del>
          </w:p>
        </w:tc>
        <w:tc>
          <w:tcPr>
            <w:tcW w:w="1608" w:type="dxa"/>
          </w:tcPr>
          <w:p w14:paraId="740D25ED" w14:textId="68B8543E" w:rsidR="00441CCB" w:rsidDel="00EF2E74" w:rsidRDefault="00441CCB" w:rsidP="002066A6">
            <w:pPr>
              <w:rPr>
                <w:del w:id="911" w:author="Sriraj Aiyer" w:date="2024-08-22T15:43:00Z"/>
              </w:rPr>
            </w:pPr>
            <w:del w:id="912" w:author="Sriraj Aiyer" w:date="2024-08-22T15:43:00Z">
              <w:r w:rsidDel="00EF2E74">
                <w:rPr>
                  <w:rFonts w:ascii="Calibri" w:hAnsi="Calibri"/>
                  <w:color w:val="000000"/>
                </w:rPr>
                <w:delText>10 written cases</w:delText>
              </w:r>
            </w:del>
          </w:p>
        </w:tc>
        <w:tc>
          <w:tcPr>
            <w:tcW w:w="1441" w:type="dxa"/>
          </w:tcPr>
          <w:p w14:paraId="3774FB85" w14:textId="36BA43C4" w:rsidR="00441CCB" w:rsidDel="00EF2E74" w:rsidRDefault="00441CCB" w:rsidP="002066A6">
            <w:pPr>
              <w:rPr>
                <w:del w:id="913" w:author="Sriraj Aiyer" w:date="2024-08-22T15:43:00Z"/>
                <w:rFonts w:ascii="Calibri" w:hAnsi="Calibri"/>
                <w:color w:val="000000"/>
              </w:rPr>
            </w:pPr>
            <w:del w:id="914" w:author="Sriraj Aiyer" w:date="2024-08-22T15:43:00Z">
              <w:r w:rsidDel="00EF2E74">
                <w:rPr>
                  <w:rFonts w:ascii="Calibri" w:hAnsi="Calibri"/>
                  <w:color w:val="000000"/>
                </w:rPr>
                <w:delText>1-9 confidence</w:delText>
              </w:r>
            </w:del>
          </w:p>
        </w:tc>
      </w:tr>
      <w:tr w:rsidR="00441CCB" w:rsidDel="00EF2E74" w14:paraId="72175B65" w14:textId="7D1D8C5E" w:rsidTr="002066A6">
        <w:trPr>
          <w:del w:id="915" w:author="Sriraj Aiyer" w:date="2024-08-22T15:43:00Z"/>
        </w:trPr>
        <w:tc>
          <w:tcPr>
            <w:tcW w:w="1696" w:type="dxa"/>
          </w:tcPr>
          <w:p w14:paraId="00101400" w14:textId="2796AA28" w:rsidR="00441CCB" w:rsidDel="00EF2E74" w:rsidRDefault="00441CCB" w:rsidP="002066A6">
            <w:pPr>
              <w:rPr>
                <w:del w:id="916" w:author="Sriraj Aiyer" w:date="2024-08-22T15:43:00Z"/>
              </w:rPr>
            </w:pPr>
            <w:del w:id="917" w:author="Sriraj Aiyer" w:date="2024-08-22T15:43:00Z">
              <w:r w:rsidDel="00EF2E74">
                <w:rPr>
                  <w:rFonts w:ascii="Calibri" w:hAnsi="Calibri"/>
                  <w:color w:val="000000"/>
                </w:rPr>
                <w:delText>Staal, J.; Katarya, K.; Speelman, M.; Brand, R.; Alsma, J.; Sloane, J.; Van den Broek, W. W.; Zwaan, L.</w:delText>
              </w:r>
            </w:del>
          </w:p>
        </w:tc>
        <w:tc>
          <w:tcPr>
            <w:tcW w:w="2165" w:type="dxa"/>
          </w:tcPr>
          <w:p w14:paraId="03DC02B8" w14:textId="63F93E5F" w:rsidR="00441CCB" w:rsidDel="00EF2E74" w:rsidRDefault="00441CCB" w:rsidP="002066A6">
            <w:pPr>
              <w:rPr>
                <w:del w:id="918" w:author="Sriraj Aiyer" w:date="2024-08-22T15:43:00Z"/>
              </w:rPr>
            </w:pPr>
            <w:del w:id="919" w:author="Sriraj Aiyer" w:date="2024-08-22T15:43:00Z">
              <w:r w:rsidDel="00EF2E74">
                <w:rPr>
                  <w:rFonts w:ascii="Calibri" w:hAnsi="Calibri"/>
                  <w:color w:val="000000"/>
                </w:rPr>
                <w:delText>Impact of performance and information feedback on medical interns' confidence–accuracy calibration**</w:delText>
              </w:r>
            </w:del>
          </w:p>
        </w:tc>
        <w:tc>
          <w:tcPr>
            <w:tcW w:w="812" w:type="dxa"/>
          </w:tcPr>
          <w:p w14:paraId="2A610199" w14:textId="3F75DA4B" w:rsidR="00441CCB" w:rsidDel="00EF2E74" w:rsidRDefault="00441CCB" w:rsidP="002066A6">
            <w:pPr>
              <w:rPr>
                <w:del w:id="920" w:author="Sriraj Aiyer" w:date="2024-08-22T15:43:00Z"/>
              </w:rPr>
            </w:pPr>
            <w:del w:id="921" w:author="Sriraj Aiyer" w:date="2024-08-22T15:43:00Z">
              <w:r w:rsidDel="00EF2E74">
                <w:rPr>
                  <w:rFonts w:ascii="Calibri" w:hAnsi="Calibri"/>
                  <w:color w:val="000000"/>
                </w:rPr>
                <w:delText>2023</w:delText>
              </w:r>
            </w:del>
          </w:p>
        </w:tc>
        <w:tc>
          <w:tcPr>
            <w:tcW w:w="1288" w:type="dxa"/>
          </w:tcPr>
          <w:p w14:paraId="668706EA" w14:textId="03BA0B64" w:rsidR="00441CCB" w:rsidDel="00EF2E74" w:rsidRDefault="00441CCB" w:rsidP="002066A6">
            <w:pPr>
              <w:rPr>
                <w:del w:id="922" w:author="Sriraj Aiyer" w:date="2024-08-22T15:43:00Z"/>
              </w:rPr>
            </w:pPr>
            <w:del w:id="923" w:author="Sriraj Aiyer" w:date="2024-08-22T15:43:00Z">
              <w:r w:rsidDel="00EF2E74">
                <w:rPr>
                  <w:rFonts w:ascii="Calibri" w:hAnsi="Calibri"/>
                  <w:color w:val="000000"/>
                </w:rPr>
                <w:delText>Medical Students</w:delText>
              </w:r>
            </w:del>
          </w:p>
        </w:tc>
        <w:tc>
          <w:tcPr>
            <w:tcW w:w="1608" w:type="dxa"/>
          </w:tcPr>
          <w:p w14:paraId="65213FCF" w14:textId="0F534215" w:rsidR="00441CCB" w:rsidDel="00EF2E74" w:rsidRDefault="00441CCB" w:rsidP="002066A6">
            <w:pPr>
              <w:rPr>
                <w:del w:id="924" w:author="Sriraj Aiyer" w:date="2024-08-22T15:43:00Z"/>
              </w:rPr>
            </w:pPr>
            <w:del w:id="925" w:author="Sriraj Aiyer" w:date="2024-08-22T15:43:00Z">
              <w:r w:rsidDel="00EF2E74">
                <w:rPr>
                  <w:rFonts w:ascii="Calibri" w:hAnsi="Calibri"/>
                  <w:color w:val="000000"/>
                </w:rPr>
                <w:delText>X-ray interpretation</w:delText>
              </w:r>
            </w:del>
          </w:p>
        </w:tc>
        <w:tc>
          <w:tcPr>
            <w:tcW w:w="1441" w:type="dxa"/>
          </w:tcPr>
          <w:p w14:paraId="4799CB41" w14:textId="07E52733" w:rsidR="00441CCB" w:rsidDel="00EF2E74" w:rsidRDefault="00441CCB" w:rsidP="002066A6">
            <w:pPr>
              <w:rPr>
                <w:del w:id="926" w:author="Sriraj Aiyer" w:date="2024-08-22T15:43:00Z"/>
                <w:rFonts w:ascii="Calibri" w:hAnsi="Calibri"/>
                <w:color w:val="000000"/>
              </w:rPr>
            </w:pPr>
            <w:del w:id="927" w:author="Sriraj Aiyer" w:date="2024-08-22T15:43:00Z">
              <w:r w:rsidDel="00EF2E74">
                <w:rPr>
                  <w:rFonts w:ascii="Calibri" w:hAnsi="Calibri"/>
                  <w:color w:val="000000"/>
                </w:rPr>
                <w:delText>0-10 confidence in diagnosis</w:delText>
              </w:r>
            </w:del>
          </w:p>
        </w:tc>
      </w:tr>
      <w:tr w:rsidR="00441CCB" w:rsidDel="00EF2E74" w14:paraId="1192A5DA" w14:textId="76DFCE61" w:rsidTr="002066A6">
        <w:trPr>
          <w:del w:id="928" w:author="Sriraj Aiyer" w:date="2024-08-22T15:43:00Z"/>
        </w:trPr>
        <w:tc>
          <w:tcPr>
            <w:tcW w:w="1696" w:type="dxa"/>
          </w:tcPr>
          <w:p w14:paraId="051A2948" w14:textId="76D8DA10" w:rsidR="00441CCB" w:rsidDel="00EF2E74" w:rsidRDefault="00441CCB" w:rsidP="002066A6">
            <w:pPr>
              <w:rPr>
                <w:del w:id="929" w:author="Sriraj Aiyer" w:date="2024-08-22T15:43:00Z"/>
              </w:rPr>
            </w:pPr>
            <w:del w:id="930" w:author="Sriraj Aiyer" w:date="2024-08-22T15:43:00Z">
              <w:r w:rsidDel="00EF2E74">
                <w:rPr>
                  <w:rFonts w:ascii="Calibri" w:hAnsi="Calibri"/>
                  <w:color w:val="000000"/>
                </w:rPr>
                <w:delText>Keene, T.; Pammer, K.; Lord, B.; Shipp, C.</w:delText>
              </w:r>
            </w:del>
          </w:p>
        </w:tc>
        <w:tc>
          <w:tcPr>
            <w:tcW w:w="2165" w:type="dxa"/>
          </w:tcPr>
          <w:p w14:paraId="57AE5EBC" w14:textId="48941C7A" w:rsidR="00441CCB" w:rsidDel="00EF2E74" w:rsidRDefault="00441CCB" w:rsidP="002066A6">
            <w:pPr>
              <w:rPr>
                <w:del w:id="931" w:author="Sriraj Aiyer" w:date="2024-08-22T15:43:00Z"/>
              </w:rPr>
            </w:pPr>
            <w:del w:id="932" w:author="Sriraj Aiyer" w:date="2024-08-22T15:43:00Z">
              <w:r w:rsidDel="00EF2E74">
                <w:rPr>
                  <w:rFonts w:ascii="Calibri" w:hAnsi="Calibri"/>
                  <w:color w:val="000000"/>
                </w:rPr>
                <w:delText>Dispatch information affects diagnosis in paramedics: an experimental study of applied dual-process theory**</w:delText>
              </w:r>
            </w:del>
          </w:p>
        </w:tc>
        <w:tc>
          <w:tcPr>
            <w:tcW w:w="812" w:type="dxa"/>
          </w:tcPr>
          <w:p w14:paraId="5775393F" w14:textId="4B02E7FC" w:rsidR="00441CCB" w:rsidDel="00EF2E74" w:rsidRDefault="00441CCB" w:rsidP="002066A6">
            <w:pPr>
              <w:rPr>
                <w:del w:id="933" w:author="Sriraj Aiyer" w:date="2024-08-22T15:43:00Z"/>
              </w:rPr>
            </w:pPr>
            <w:del w:id="934" w:author="Sriraj Aiyer" w:date="2024-08-22T15:43:00Z">
              <w:r w:rsidDel="00EF2E74">
                <w:rPr>
                  <w:rFonts w:ascii="Calibri" w:hAnsi="Calibri"/>
                  <w:color w:val="000000"/>
                </w:rPr>
                <w:delText>2022</w:delText>
              </w:r>
            </w:del>
          </w:p>
        </w:tc>
        <w:tc>
          <w:tcPr>
            <w:tcW w:w="1288" w:type="dxa"/>
          </w:tcPr>
          <w:p w14:paraId="472215C1" w14:textId="61461F27" w:rsidR="00441CCB" w:rsidDel="00EF2E74" w:rsidRDefault="00441CCB" w:rsidP="002066A6">
            <w:pPr>
              <w:rPr>
                <w:del w:id="935" w:author="Sriraj Aiyer" w:date="2024-08-22T15:43:00Z"/>
              </w:rPr>
            </w:pPr>
            <w:del w:id="936" w:author="Sriraj Aiyer" w:date="2024-08-22T15:43:00Z">
              <w:r w:rsidDel="00EF2E74">
                <w:rPr>
                  <w:rFonts w:ascii="Calibri" w:hAnsi="Calibri"/>
                  <w:color w:val="000000"/>
                </w:rPr>
                <w:delText>Paramedics</w:delText>
              </w:r>
            </w:del>
          </w:p>
        </w:tc>
        <w:tc>
          <w:tcPr>
            <w:tcW w:w="1608" w:type="dxa"/>
          </w:tcPr>
          <w:p w14:paraId="01A96E39" w14:textId="0242A535" w:rsidR="00441CCB" w:rsidDel="00EF2E74" w:rsidRDefault="00441CCB" w:rsidP="002066A6">
            <w:pPr>
              <w:rPr>
                <w:del w:id="937" w:author="Sriraj Aiyer" w:date="2024-08-22T15:43:00Z"/>
              </w:rPr>
            </w:pPr>
            <w:del w:id="938" w:author="Sriraj Aiyer" w:date="2024-08-22T15:43:00Z">
              <w:r w:rsidDel="00EF2E74">
                <w:rPr>
                  <w:rFonts w:ascii="Calibri" w:hAnsi="Calibri"/>
                  <w:color w:val="000000"/>
                </w:rPr>
                <w:delText>Vignettes in two parts with an intuitive impression and then diagnosis, with or wtihout secondary task distraction</w:delText>
              </w:r>
            </w:del>
          </w:p>
        </w:tc>
        <w:tc>
          <w:tcPr>
            <w:tcW w:w="1441" w:type="dxa"/>
          </w:tcPr>
          <w:p w14:paraId="5BF643C4" w14:textId="151F8FE4" w:rsidR="00441CCB" w:rsidDel="00EF2E74" w:rsidRDefault="00441CCB" w:rsidP="002066A6">
            <w:pPr>
              <w:rPr>
                <w:del w:id="939" w:author="Sriraj Aiyer" w:date="2024-08-22T15:43:00Z"/>
                <w:rFonts w:ascii="Calibri" w:hAnsi="Calibri"/>
                <w:color w:val="000000"/>
              </w:rPr>
            </w:pPr>
            <w:del w:id="940" w:author="Sriraj Aiyer" w:date="2024-08-22T15:43:00Z">
              <w:r w:rsidDel="00EF2E74">
                <w:rPr>
                  <w:rFonts w:ascii="Calibri" w:hAnsi="Calibri"/>
                  <w:color w:val="000000"/>
                </w:rPr>
                <w:delText>4 point scale</w:delText>
              </w:r>
            </w:del>
          </w:p>
        </w:tc>
      </w:tr>
      <w:tr w:rsidR="00441CCB" w:rsidDel="00EF2E74" w14:paraId="3021D707" w14:textId="54658C56" w:rsidTr="002066A6">
        <w:trPr>
          <w:del w:id="941" w:author="Sriraj Aiyer" w:date="2024-08-22T15:43:00Z"/>
        </w:trPr>
        <w:tc>
          <w:tcPr>
            <w:tcW w:w="1696" w:type="dxa"/>
          </w:tcPr>
          <w:p w14:paraId="41F14D80" w14:textId="2EBDEA17" w:rsidR="00441CCB" w:rsidRPr="00EF2E74" w:rsidDel="00EF2E74" w:rsidRDefault="00441CCB" w:rsidP="002066A6">
            <w:pPr>
              <w:rPr>
                <w:del w:id="942" w:author="Sriraj Aiyer" w:date="2024-08-22T15:43:00Z"/>
              </w:rPr>
            </w:pPr>
            <w:del w:id="943" w:author="Sriraj Aiyer" w:date="2024-08-22T15:43:00Z">
              <w:r w:rsidRPr="00EF2E74" w:rsidDel="00EF2E74">
                <w:rPr>
                  <w:rFonts w:ascii="Calibri" w:hAnsi="Calibri"/>
                  <w:color w:val="000000"/>
                </w:rPr>
                <w:delText>Tio, R. A.; Filho, M. A. C.; de Menezes Mota, M. F.; Santanchè, A.; Mamede, S.</w:delText>
              </w:r>
            </w:del>
          </w:p>
        </w:tc>
        <w:tc>
          <w:tcPr>
            <w:tcW w:w="2165" w:type="dxa"/>
          </w:tcPr>
          <w:p w14:paraId="6136EEE8" w14:textId="5874995D" w:rsidR="00441CCB" w:rsidDel="00EF2E74" w:rsidRDefault="00441CCB" w:rsidP="002066A6">
            <w:pPr>
              <w:rPr>
                <w:del w:id="944" w:author="Sriraj Aiyer" w:date="2024-08-22T15:43:00Z"/>
              </w:rPr>
            </w:pPr>
            <w:del w:id="945" w:author="Sriraj Aiyer" w:date="2024-08-22T15:43:00Z">
              <w:r w:rsidDel="00EF2E74">
                <w:rPr>
                  <w:rFonts w:ascii="Calibri" w:hAnsi="Calibri"/>
                  <w:color w:val="000000"/>
                </w:rPr>
                <w:delText>The Effect of Information Presentation Order on Residents’ Diagnostic Accuracy of Online Simulated Patients With Chest Pain**</w:delText>
              </w:r>
            </w:del>
          </w:p>
        </w:tc>
        <w:tc>
          <w:tcPr>
            <w:tcW w:w="812" w:type="dxa"/>
          </w:tcPr>
          <w:p w14:paraId="13781818" w14:textId="1E6A83F6" w:rsidR="00441CCB" w:rsidDel="00EF2E74" w:rsidRDefault="00441CCB" w:rsidP="002066A6">
            <w:pPr>
              <w:rPr>
                <w:del w:id="946" w:author="Sriraj Aiyer" w:date="2024-08-22T15:43:00Z"/>
              </w:rPr>
            </w:pPr>
            <w:del w:id="947" w:author="Sriraj Aiyer" w:date="2024-08-22T15:43:00Z">
              <w:r w:rsidDel="00EF2E74">
                <w:rPr>
                  <w:rFonts w:ascii="Calibri" w:hAnsi="Calibri"/>
                  <w:color w:val="000000"/>
                </w:rPr>
                <w:delText>2022</w:delText>
              </w:r>
            </w:del>
          </w:p>
        </w:tc>
        <w:tc>
          <w:tcPr>
            <w:tcW w:w="1288" w:type="dxa"/>
          </w:tcPr>
          <w:p w14:paraId="01411415" w14:textId="1BBD9A6C" w:rsidR="00441CCB" w:rsidDel="00EF2E74" w:rsidRDefault="00441CCB" w:rsidP="002066A6">
            <w:pPr>
              <w:rPr>
                <w:del w:id="948" w:author="Sriraj Aiyer" w:date="2024-08-22T15:43:00Z"/>
              </w:rPr>
            </w:pPr>
            <w:del w:id="949" w:author="Sriraj Aiyer" w:date="2024-08-22T15:43:00Z">
              <w:r w:rsidDel="00EF2E74">
                <w:rPr>
                  <w:rFonts w:ascii="Calibri" w:hAnsi="Calibri"/>
                  <w:color w:val="000000"/>
                </w:rPr>
                <w:delText>Cardiology</w:delText>
              </w:r>
            </w:del>
          </w:p>
        </w:tc>
        <w:tc>
          <w:tcPr>
            <w:tcW w:w="1608" w:type="dxa"/>
          </w:tcPr>
          <w:p w14:paraId="38AC286B" w14:textId="721D0049" w:rsidR="00441CCB" w:rsidDel="00EF2E74" w:rsidRDefault="00441CCB" w:rsidP="002066A6">
            <w:pPr>
              <w:rPr>
                <w:del w:id="950" w:author="Sriraj Aiyer" w:date="2024-08-22T15:43:00Z"/>
              </w:rPr>
            </w:pPr>
            <w:del w:id="951" w:author="Sriraj Aiyer" w:date="2024-08-22T15:43:00Z">
              <w:r w:rsidDel="00EF2E74">
                <w:rPr>
                  <w:rFonts w:ascii="Calibri" w:hAnsi="Calibri"/>
                  <w:color w:val="000000"/>
                </w:rPr>
                <w:delText>12 clinical cases presented in 2 diagnostic rounds (history and EKG)</w:delText>
              </w:r>
            </w:del>
          </w:p>
        </w:tc>
        <w:tc>
          <w:tcPr>
            <w:tcW w:w="1441" w:type="dxa"/>
          </w:tcPr>
          <w:p w14:paraId="3F9772F4" w14:textId="00E10ABC" w:rsidR="00441CCB" w:rsidDel="00EF2E74" w:rsidRDefault="00441CCB" w:rsidP="002066A6">
            <w:pPr>
              <w:rPr>
                <w:del w:id="952" w:author="Sriraj Aiyer" w:date="2024-08-22T15:43:00Z"/>
                <w:rFonts w:ascii="Calibri" w:hAnsi="Calibri"/>
                <w:color w:val="000000"/>
              </w:rPr>
            </w:pPr>
            <w:del w:id="953" w:author="Sriraj Aiyer" w:date="2024-08-22T15:43:00Z">
              <w:r w:rsidDel="00EF2E74">
                <w:rPr>
                  <w:rFonts w:ascii="Calibri" w:hAnsi="Calibri"/>
                  <w:color w:val="000000"/>
                </w:rPr>
                <w:delText>0-100 confidence</w:delText>
              </w:r>
            </w:del>
          </w:p>
        </w:tc>
      </w:tr>
      <w:tr w:rsidR="00441CCB" w:rsidDel="00EF2E74" w14:paraId="25DD87E2" w14:textId="6B3437CD" w:rsidTr="002066A6">
        <w:trPr>
          <w:del w:id="954" w:author="Sriraj Aiyer" w:date="2024-08-22T15:43:00Z"/>
        </w:trPr>
        <w:tc>
          <w:tcPr>
            <w:tcW w:w="1696" w:type="dxa"/>
          </w:tcPr>
          <w:p w14:paraId="1D42FFF6" w14:textId="77D8FD61" w:rsidR="00441CCB" w:rsidDel="00EF2E74" w:rsidRDefault="00441CCB" w:rsidP="002066A6">
            <w:pPr>
              <w:rPr>
                <w:del w:id="955" w:author="Sriraj Aiyer" w:date="2024-08-22T15:43:00Z"/>
              </w:rPr>
            </w:pPr>
            <w:del w:id="956" w:author="Sriraj Aiyer" w:date="2024-08-22T15:43:00Z">
              <w:r w:rsidDel="00EF2E74">
                <w:rPr>
                  <w:rFonts w:ascii="Calibri" w:hAnsi="Calibri"/>
                  <w:color w:val="000000"/>
                </w:rPr>
                <w:delText>Kuhn, J.; van den Berg, P.; Mamede, S.; Zwaan, L.; Bindels, P.; van Gog, T.</w:delText>
              </w:r>
            </w:del>
          </w:p>
        </w:tc>
        <w:tc>
          <w:tcPr>
            <w:tcW w:w="2165" w:type="dxa"/>
          </w:tcPr>
          <w:p w14:paraId="2E6240BB" w14:textId="18D5D3CC" w:rsidR="00441CCB" w:rsidDel="00EF2E74" w:rsidRDefault="00441CCB" w:rsidP="002066A6">
            <w:pPr>
              <w:rPr>
                <w:del w:id="957" w:author="Sriraj Aiyer" w:date="2024-08-22T15:43:00Z"/>
              </w:rPr>
            </w:pPr>
            <w:del w:id="958" w:author="Sriraj Aiyer" w:date="2024-08-22T15:43:00Z">
              <w:r w:rsidDel="00EF2E74">
                <w:rPr>
                  <w:rFonts w:ascii="Calibri" w:hAnsi="Calibri"/>
                  <w:color w:val="000000"/>
                </w:rPr>
                <w:delText>Improving medical residents’ self-assessment of their diagnostic accuracy: does feedback help?**</w:delText>
              </w:r>
            </w:del>
          </w:p>
        </w:tc>
        <w:tc>
          <w:tcPr>
            <w:tcW w:w="812" w:type="dxa"/>
          </w:tcPr>
          <w:p w14:paraId="0A5A20E6" w14:textId="3426F599" w:rsidR="00441CCB" w:rsidDel="00EF2E74" w:rsidRDefault="00441CCB" w:rsidP="002066A6">
            <w:pPr>
              <w:rPr>
                <w:del w:id="959" w:author="Sriraj Aiyer" w:date="2024-08-22T15:43:00Z"/>
              </w:rPr>
            </w:pPr>
            <w:del w:id="960" w:author="Sriraj Aiyer" w:date="2024-08-22T15:43:00Z">
              <w:r w:rsidDel="00EF2E74">
                <w:rPr>
                  <w:rFonts w:ascii="Calibri" w:hAnsi="Calibri"/>
                  <w:color w:val="000000"/>
                </w:rPr>
                <w:delText>2022</w:delText>
              </w:r>
            </w:del>
          </w:p>
        </w:tc>
        <w:tc>
          <w:tcPr>
            <w:tcW w:w="1288" w:type="dxa"/>
          </w:tcPr>
          <w:p w14:paraId="3EACDEA9" w14:textId="470989D0" w:rsidR="00441CCB" w:rsidDel="00EF2E74" w:rsidRDefault="00441CCB" w:rsidP="002066A6">
            <w:pPr>
              <w:rPr>
                <w:del w:id="961" w:author="Sriraj Aiyer" w:date="2024-08-22T15:43:00Z"/>
              </w:rPr>
            </w:pPr>
            <w:del w:id="962" w:author="Sriraj Aiyer" w:date="2024-08-22T15:43:00Z">
              <w:r w:rsidDel="00EF2E74">
                <w:rPr>
                  <w:rFonts w:ascii="Calibri" w:hAnsi="Calibri"/>
                  <w:color w:val="000000"/>
                </w:rPr>
                <w:delText>General Practice</w:delText>
              </w:r>
            </w:del>
          </w:p>
        </w:tc>
        <w:tc>
          <w:tcPr>
            <w:tcW w:w="1608" w:type="dxa"/>
          </w:tcPr>
          <w:p w14:paraId="08E6E1B3" w14:textId="2CDD7F4A" w:rsidR="00441CCB" w:rsidDel="00EF2E74" w:rsidRDefault="00441CCB" w:rsidP="002066A6">
            <w:pPr>
              <w:rPr>
                <w:del w:id="963" w:author="Sriraj Aiyer" w:date="2024-08-22T15:43:00Z"/>
              </w:rPr>
            </w:pPr>
            <w:del w:id="964" w:author="Sriraj Aiyer" w:date="2024-08-22T15:43:00Z">
              <w:r w:rsidDel="00EF2E74">
                <w:rPr>
                  <w:rFonts w:ascii="Calibri" w:hAnsi="Calibri"/>
                  <w:color w:val="000000"/>
                </w:rPr>
                <w:delText>12 cases</w:delText>
              </w:r>
            </w:del>
          </w:p>
        </w:tc>
        <w:tc>
          <w:tcPr>
            <w:tcW w:w="1441" w:type="dxa"/>
          </w:tcPr>
          <w:p w14:paraId="1C6D3D83" w14:textId="7EB119B5" w:rsidR="00441CCB" w:rsidDel="00EF2E74" w:rsidRDefault="00441CCB" w:rsidP="002066A6">
            <w:pPr>
              <w:rPr>
                <w:del w:id="965" w:author="Sriraj Aiyer" w:date="2024-08-22T15:43:00Z"/>
                <w:rFonts w:ascii="Calibri" w:hAnsi="Calibri"/>
                <w:color w:val="000000"/>
              </w:rPr>
            </w:pPr>
            <w:del w:id="966" w:author="Sriraj Aiyer" w:date="2024-08-22T15:43:00Z">
              <w:r w:rsidDel="00EF2E74">
                <w:rPr>
                  <w:rFonts w:ascii="Calibri" w:hAnsi="Calibri"/>
                  <w:color w:val="000000"/>
                </w:rPr>
                <w:delText>1-9 confidence</w:delText>
              </w:r>
            </w:del>
          </w:p>
        </w:tc>
      </w:tr>
      <w:tr w:rsidR="00441CCB" w:rsidDel="00EF2E74" w14:paraId="7CFAB905" w14:textId="1CB65C9A" w:rsidTr="002066A6">
        <w:trPr>
          <w:del w:id="967" w:author="Sriraj Aiyer" w:date="2024-08-22T15:43:00Z"/>
        </w:trPr>
        <w:tc>
          <w:tcPr>
            <w:tcW w:w="1696" w:type="dxa"/>
          </w:tcPr>
          <w:p w14:paraId="3EB2B2E8" w14:textId="372C9A07" w:rsidR="00441CCB" w:rsidDel="00EF2E74" w:rsidRDefault="00441CCB" w:rsidP="002066A6">
            <w:pPr>
              <w:rPr>
                <w:del w:id="968" w:author="Sriraj Aiyer" w:date="2024-08-22T15:43:00Z"/>
              </w:rPr>
            </w:pPr>
            <w:del w:id="969" w:author="Sriraj Aiyer" w:date="2024-08-22T15:43:00Z">
              <w:r w:rsidDel="00EF2E74">
                <w:rPr>
                  <w:rFonts w:ascii="Calibri" w:hAnsi="Calibri"/>
                  <w:color w:val="000000"/>
                </w:rPr>
                <w:delText>Katz, I.; O'Brien, B.; Clark, S.; Thompson, C. T.; Schapiro, B.; Azzi, A.; Lilleyman, A.; Boyle, T.; Espartero, L. J. L.; Yamada, M.; Prow, T. W.</w:delText>
              </w:r>
            </w:del>
          </w:p>
        </w:tc>
        <w:tc>
          <w:tcPr>
            <w:tcW w:w="2165" w:type="dxa"/>
          </w:tcPr>
          <w:p w14:paraId="688644E5" w14:textId="7035FDD6" w:rsidR="00441CCB" w:rsidDel="00EF2E74" w:rsidRDefault="00441CCB" w:rsidP="002066A6">
            <w:pPr>
              <w:rPr>
                <w:del w:id="970" w:author="Sriraj Aiyer" w:date="2024-08-22T15:43:00Z"/>
              </w:rPr>
            </w:pPr>
            <w:del w:id="971" w:author="Sriraj Aiyer" w:date="2024-08-22T15:43:00Z">
              <w:r w:rsidDel="00EF2E74">
                <w:rPr>
                  <w:rFonts w:ascii="Calibri" w:hAnsi="Calibri"/>
                  <w:color w:val="000000"/>
                </w:rPr>
                <w:delText>Assessment of a Diagnostic Classification System for Management of Lesions to Exclude Melanoma**</w:delText>
              </w:r>
            </w:del>
          </w:p>
        </w:tc>
        <w:tc>
          <w:tcPr>
            <w:tcW w:w="812" w:type="dxa"/>
          </w:tcPr>
          <w:p w14:paraId="020E0480" w14:textId="60DECEB7" w:rsidR="00441CCB" w:rsidDel="00EF2E74" w:rsidRDefault="00441CCB" w:rsidP="002066A6">
            <w:pPr>
              <w:rPr>
                <w:del w:id="972" w:author="Sriraj Aiyer" w:date="2024-08-22T15:43:00Z"/>
              </w:rPr>
            </w:pPr>
            <w:del w:id="973" w:author="Sriraj Aiyer" w:date="2024-08-22T15:43:00Z">
              <w:r w:rsidDel="00EF2E74">
                <w:rPr>
                  <w:rFonts w:ascii="Calibri" w:hAnsi="Calibri"/>
                  <w:color w:val="000000"/>
                </w:rPr>
                <w:delText>2021</w:delText>
              </w:r>
            </w:del>
          </w:p>
        </w:tc>
        <w:tc>
          <w:tcPr>
            <w:tcW w:w="1288" w:type="dxa"/>
          </w:tcPr>
          <w:p w14:paraId="6ECF46EA" w14:textId="35A7FEFC" w:rsidR="00441CCB" w:rsidDel="00EF2E74" w:rsidRDefault="00441CCB" w:rsidP="002066A6">
            <w:pPr>
              <w:rPr>
                <w:del w:id="974" w:author="Sriraj Aiyer" w:date="2024-08-22T15:43:00Z"/>
              </w:rPr>
            </w:pPr>
            <w:del w:id="975" w:author="Sriraj Aiyer" w:date="2024-08-22T15:43:00Z">
              <w:r w:rsidDel="00EF2E74">
                <w:rPr>
                  <w:rFonts w:ascii="Calibri" w:hAnsi="Calibri"/>
                  <w:color w:val="000000"/>
                </w:rPr>
                <w:delText>Pathology / Dermatology</w:delText>
              </w:r>
            </w:del>
          </w:p>
        </w:tc>
        <w:tc>
          <w:tcPr>
            <w:tcW w:w="1608" w:type="dxa"/>
          </w:tcPr>
          <w:p w14:paraId="20E0637E" w14:textId="2592E8AB" w:rsidR="00441CCB" w:rsidDel="00EF2E74" w:rsidRDefault="00441CCB" w:rsidP="002066A6">
            <w:pPr>
              <w:rPr>
                <w:del w:id="976" w:author="Sriraj Aiyer" w:date="2024-08-22T15:43:00Z"/>
              </w:rPr>
            </w:pPr>
            <w:del w:id="977" w:author="Sriraj Aiyer" w:date="2024-08-22T15:43:00Z">
              <w:r w:rsidDel="00EF2E74">
                <w:rPr>
                  <w:rFonts w:ascii="Calibri" w:hAnsi="Calibri"/>
                  <w:color w:val="000000"/>
                </w:rPr>
                <w:delText>217 Lesions prepared and stained from patients</w:delText>
              </w:r>
            </w:del>
          </w:p>
        </w:tc>
        <w:tc>
          <w:tcPr>
            <w:tcW w:w="1441" w:type="dxa"/>
          </w:tcPr>
          <w:p w14:paraId="5B559324" w14:textId="3B2F32A3" w:rsidR="00441CCB" w:rsidDel="00EF2E74" w:rsidRDefault="00441CCB" w:rsidP="002066A6">
            <w:pPr>
              <w:rPr>
                <w:del w:id="978" w:author="Sriraj Aiyer" w:date="2024-08-22T15:43:00Z"/>
                <w:rFonts w:ascii="Calibri" w:hAnsi="Calibri"/>
                <w:color w:val="000000"/>
              </w:rPr>
            </w:pPr>
            <w:del w:id="979" w:author="Sriraj Aiyer" w:date="2024-08-22T15:43:00Z">
              <w:r w:rsidDel="00EF2E74">
                <w:rPr>
                  <w:rFonts w:ascii="Calibri" w:hAnsi="Calibri"/>
                  <w:color w:val="000000"/>
                </w:rPr>
                <w:delText>1-5 confidence</w:delText>
              </w:r>
            </w:del>
          </w:p>
        </w:tc>
      </w:tr>
      <w:tr w:rsidR="00441CCB" w:rsidDel="00EF2E74" w14:paraId="1936D0FC" w14:textId="5BBBD984" w:rsidTr="002066A6">
        <w:trPr>
          <w:del w:id="980" w:author="Sriraj Aiyer" w:date="2024-08-22T15:43:00Z"/>
        </w:trPr>
        <w:tc>
          <w:tcPr>
            <w:tcW w:w="1696" w:type="dxa"/>
          </w:tcPr>
          <w:p w14:paraId="3998F911" w14:textId="4038D985" w:rsidR="00441CCB" w:rsidDel="00EF2E74" w:rsidRDefault="00441CCB" w:rsidP="002066A6">
            <w:pPr>
              <w:rPr>
                <w:del w:id="981" w:author="Sriraj Aiyer" w:date="2024-08-22T15:43:00Z"/>
              </w:rPr>
            </w:pPr>
            <w:del w:id="982" w:author="Sriraj Aiyer" w:date="2024-08-22T15:43:00Z">
              <w:r w:rsidDel="00EF2E74">
                <w:rPr>
                  <w:rFonts w:ascii="Calibri" w:hAnsi="Calibri"/>
                  <w:color w:val="000000"/>
                </w:rPr>
                <w:delText>Staal, J.; Alsma, J.; Mamede, S.; Olson, A. P. J.; Prins-van Gilst, G.; Geerlings, S. E.; Plesac, M.; Sundberg, M. A.; Frens, M. A.; Schmidt, H. G.; Van den Broek, W. W.; Zwaan, L.</w:delText>
              </w:r>
            </w:del>
          </w:p>
        </w:tc>
        <w:tc>
          <w:tcPr>
            <w:tcW w:w="2165" w:type="dxa"/>
          </w:tcPr>
          <w:p w14:paraId="3C97CB95" w14:textId="1DBF8D82" w:rsidR="00441CCB" w:rsidDel="00EF2E74" w:rsidRDefault="00441CCB" w:rsidP="002066A6">
            <w:pPr>
              <w:rPr>
                <w:del w:id="983" w:author="Sriraj Aiyer" w:date="2024-08-22T15:43:00Z"/>
              </w:rPr>
            </w:pPr>
            <w:del w:id="984" w:author="Sriraj Aiyer" w:date="2024-08-22T15:43:00Z">
              <w:r w:rsidDel="00EF2E74">
                <w:rPr>
                  <w:rFonts w:ascii="Calibri" w:hAnsi="Calibri"/>
                  <w:color w:val="000000"/>
                </w:rPr>
                <w:delText>The relationship between time to diagnose and diagnostic accuracy among internal medicine residents: a randomized experiment**</w:delText>
              </w:r>
            </w:del>
          </w:p>
        </w:tc>
        <w:tc>
          <w:tcPr>
            <w:tcW w:w="812" w:type="dxa"/>
          </w:tcPr>
          <w:p w14:paraId="2669D4C5" w14:textId="3B135D8C" w:rsidR="00441CCB" w:rsidDel="00EF2E74" w:rsidRDefault="00441CCB" w:rsidP="002066A6">
            <w:pPr>
              <w:rPr>
                <w:del w:id="985" w:author="Sriraj Aiyer" w:date="2024-08-22T15:43:00Z"/>
              </w:rPr>
            </w:pPr>
            <w:del w:id="986" w:author="Sriraj Aiyer" w:date="2024-08-22T15:43:00Z">
              <w:r w:rsidDel="00EF2E74">
                <w:rPr>
                  <w:rFonts w:ascii="Calibri" w:hAnsi="Calibri"/>
                  <w:color w:val="000000"/>
                </w:rPr>
                <w:delText>2021</w:delText>
              </w:r>
            </w:del>
          </w:p>
        </w:tc>
        <w:tc>
          <w:tcPr>
            <w:tcW w:w="1288" w:type="dxa"/>
          </w:tcPr>
          <w:p w14:paraId="4514418A" w14:textId="0D08CABA" w:rsidR="00441CCB" w:rsidDel="00EF2E74" w:rsidRDefault="00441CCB" w:rsidP="002066A6">
            <w:pPr>
              <w:rPr>
                <w:del w:id="987" w:author="Sriraj Aiyer" w:date="2024-08-22T15:43:00Z"/>
              </w:rPr>
            </w:pPr>
            <w:del w:id="988" w:author="Sriraj Aiyer" w:date="2024-08-22T15:43:00Z">
              <w:r w:rsidDel="00EF2E74">
                <w:rPr>
                  <w:rFonts w:ascii="Calibri" w:hAnsi="Calibri"/>
                  <w:color w:val="000000"/>
                </w:rPr>
                <w:delText>Internal Medicine</w:delText>
              </w:r>
            </w:del>
          </w:p>
        </w:tc>
        <w:tc>
          <w:tcPr>
            <w:tcW w:w="1608" w:type="dxa"/>
          </w:tcPr>
          <w:p w14:paraId="352318E9" w14:textId="70A33CA1" w:rsidR="00441CCB" w:rsidDel="00EF2E74" w:rsidRDefault="00441CCB" w:rsidP="002066A6">
            <w:pPr>
              <w:rPr>
                <w:del w:id="989" w:author="Sriraj Aiyer" w:date="2024-08-22T15:43:00Z"/>
              </w:rPr>
            </w:pPr>
            <w:del w:id="990" w:author="Sriraj Aiyer" w:date="2024-08-22T15:43:00Z">
              <w:r w:rsidDel="00EF2E74">
                <w:rPr>
                  <w:rFonts w:ascii="Calibri" w:hAnsi="Calibri"/>
                  <w:color w:val="000000"/>
                </w:rPr>
                <w:delText>8 clinical case</w:delText>
              </w:r>
            </w:del>
          </w:p>
        </w:tc>
        <w:tc>
          <w:tcPr>
            <w:tcW w:w="1441" w:type="dxa"/>
          </w:tcPr>
          <w:p w14:paraId="1E7F6AF4" w14:textId="2E7BBAD9" w:rsidR="00441CCB" w:rsidDel="00EF2E74" w:rsidRDefault="00441CCB" w:rsidP="002066A6">
            <w:pPr>
              <w:rPr>
                <w:del w:id="991" w:author="Sriraj Aiyer" w:date="2024-08-22T15:43:00Z"/>
                <w:rFonts w:ascii="Calibri" w:hAnsi="Calibri"/>
                <w:color w:val="000000"/>
              </w:rPr>
            </w:pPr>
            <w:del w:id="992" w:author="Sriraj Aiyer" w:date="2024-08-22T15:43:00Z">
              <w:r w:rsidDel="00EF2E74">
                <w:rPr>
                  <w:rFonts w:ascii="Calibri" w:hAnsi="Calibri"/>
                  <w:color w:val="000000"/>
                </w:rPr>
                <w:delText>0-100% scale confidence that diagnosis was correct</w:delText>
              </w:r>
            </w:del>
          </w:p>
        </w:tc>
      </w:tr>
      <w:tr w:rsidR="00441CCB" w:rsidDel="00EF2E74" w14:paraId="36BEF1EC" w14:textId="044DD2DC" w:rsidTr="002066A6">
        <w:trPr>
          <w:del w:id="993" w:author="Sriraj Aiyer" w:date="2024-08-22T15:43:00Z"/>
        </w:trPr>
        <w:tc>
          <w:tcPr>
            <w:tcW w:w="1696" w:type="dxa"/>
          </w:tcPr>
          <w:p w14:paraId="66FC0BD1" w14:textId="6786804D" w:rsidR="00441CCB" w:rsidDel="00EF2E74" w:rsidRDefault="00441CCB" w:rsidP="002066A6">
            <w:pPr>
              <w:rPr>
                <w:del w:id="994" w:author="Sriraj Aiyer" w:date="2024-08-22T15:43:00Z"/>
              </w:rPr>
            </w:pPr>
            <w:del w:id="995" w:author="Sriraj Aiyer" w:date="2024-08-22T15:43:00Z">
              <w:r w:rsidDel="00EF2E74">
                <w:rPr>
                  <w:rFonts w:ascii="Calibri" w:hAnsi="Calibri"/>
                  <w:color w:val="000000"/>
                </w:rPr>
                <w:delText>Thorlacius-Ussing, G.; Bruun, M.; Gjerum, L.; Frederiksen, K. S.; Rhodius-Meester, H. F. M.; Van Der Flier, W. M.; Waldemar, G.; Hasselbalch, S. G.; Nobili, F.</w:delText>
              </w:r>
            </w:del>
          </w:p>
        </w:tc>
        <w:tc>
          <w:tcPr>
            <w:tcW w:w="2165" w:type="dxa"/>
          </w:tcPr>
          <w:p w14:paraId="6E5E3A92" w14:textId="4C4FC335" w:rsidR="00441CCB" w:rsidDel="00EF2E74" w:rsidRDefault="00441CCB" w:rsidP="002066A6">
            <w:pPr>
              <w:rPr>
                <w:del w:id="996" w:author="Sriraj Aiyer" w:date="2024-08-22T15:43:00Z"/>
              </w:rPr>
            </w:pPr>
            <w:del w:id="997" w:author="Sriraj Aiyer" w:date="2024-08-22T15:43:00Z">
              <w:r w:rsidDel="00EF2E74">
                <w:rPr>
                  <w:rFonts w:ascii="Calibri" w:hAnsi="Calibri"/>
                  <w:color w:val="000000"/>
                </w:rPr>
                <w:delText>Comparing a Single Clinician Versus a Multidisciplinary Consensus Conference Approach for Dementia Diagnostics**</w:delText>
              </w:r>
            </w:del>
          </w:p>
        </w:tc>
        <w:tc>
          <w:tcPr>
            <w:tcW w:w="812" w:type="dxa"/>
          </w:tcPr>
          <w:p w14:paraId="2FF9F797" w14:textId="5099B86F" w:rsidR="00441CCB" w:rsidDel="00EF2E74" w:rsidRDefault="00441CCB" w:rsidP="002066A6">
            <w:pPr>
              <w:rPr>
                <w:del w:id="998" w:author="Sriraj Aiyer" w:date="2024-08-22T15:43:00Z"/>
              </w:rPr>
            </w:pPr>
            <w:del w:id="999" w:author="Sriraj Aiyer" w:date="2024-08-22T15:43:00Z">
              <w:r w:rsidDel="00EF2E74">
                <w:rPr>
                  <w:rFonts w:ascii="Calibri" w:hAnsi="Calibri"/>
                  <w:color w:val="000000"/>
                </w:rPr>
                <w:delText>2021</w:delText>
              </w:r>
            </w:del>
          </w:p>
        </w:tc>
        <w:tc>
          <w:tcPr>
            <w:tcW w:w="1288" w:type="dxa"/>
          </w:tcPr>
          <w:p w14:paraId="239C1BC5" w14:textId="666696A3" w:rsidR="00441CCB" w:rsidDel="00EF2E74" w:rsidRDefault="00441CCB" w:rsidP="002066A6">
            <w:pPr>
              <w:rPr>
                <w:del w:id="1000" w:author="Sriraj Aiyer" w:date="2024-08-22T15:43:00Z"/>
              </w:rPr>
            </w:pPr>
            <w:del w:id="1001" w:author="Sriraj Aiyer" w:date="2024-08-22T15:43:00Z">
              <w:r w:rsidDel="00EF2E74">
                <w:rPr>
                  <w:rFonts w:ascii="Calibri" w:hAnsi="Calibri"/>
                  <w:color w:val="000000"/>
                </w:rPr>
                <w:delText>Neurology</w:delText>
              </w:r>
            </w:del>
          </w:p>
        </w:tc>
        <w:tc>
          <w:tcPr>
            <w:tcW w:w="1608" w:type="dxa"/>
          </w:tcPr>
          <w:p w14:paraId="36E22C15" w14:textId="126122BA" w:rsidR="00441CCB" w:rsidDel="00EF2E74" w:rsidRDefault="00441CCB" w:rsidP="002066A6">
            <w:pPr>
              <w:rPr>
                <w:del w:id="1002" w:author="Sriraj Aiyer" w:date="2024-08-22T15:43:00Z"/>
              </w:rPr>
            </w:pPr>
            <w:del w:id="1003" w:author="Sriraj Aiyer" w:date="2024-08-22T15:43:00Z">
              <w:r w:rsidDel="00EF2E74">
                <w:rPr>
                  <w:rFonts w:ascii="Calibri" w:hAnsi="Calibri"/>
                  <w:color w:val="000000"/>
                </w:rPr>
                <w:delText>Real patient evaluations</w:delText>
              </w:r>
            </w:del>
          </w:p>
        </w:tc>
        <w:tc>
          <w:tcPr>
            <w:tcW w:w="1441" w:type="dxa"/>
          </w:tcPr>
          <w:p w14:paraId="1DC20177" w14:textId="04852E4C" w:rsidR="00441CCB" w:rsidDel="00EF2E74" w:rsidRDefault="00441CCB" w:rsidP="002066A6">
            <w:pPr>
              <w:rPr>
                <w:del w:id="1004" w:author="Sriraj Aiyer" w:date="2024-08-22T15:43:00Z"/>
                <w:rFonts w:ascii="Calibri" w:hAnsi="Calibri"/>
                <w:color w:val="000000"/>
              </w:rPr>
            </w:pPr>
            <w:del w:id="1005" w:author="Sriraj Aiyer" w:date="2024-08-22T15:43:00Z">
              <w:r w:rsidDel="00EF2E74">
                <w:rPr>
                  <w:rFonts w:ascii="Calibri" w:hAnsi="Calibri"/>
                  <w:color w:val="000000"/>
                </w:rPr>
                <w:delText>0-100 Visual analogue scale</w:delText>
              </w:r>
            </w:del>
          </w:p>
        </w:tc>
      </w:tr>
      <w:tr w:rsidR="00441CCB" w:rsidDel="00EF2E74" w14:paraId="3F83CEA7" w14:textId="47367380" w:rsidTr="002066A6">
        <w:trPr>
          <w:del w:id="1006" w:author="Sriraj Aiyer" w:date="2024-08-22T15:43:00Z"/>
        </w:trPr>
        <w:tc>
          <w:tcPr>
            <w:tcW w:w="1696" w:type="dxa"/>
          </w:tcPr>
          <w:p w14:paraId="5653AD58" w14:textId="43EBAABA" w:rsidR="00441CCB" w:rsidDel="00EF2E74" w:rsidRDefault="00441CCB" w:rsidP="002066A6">
            <w:pPr>
              <w:rPr>
                <w:del w:id="1007" w:author="Sriraj Aiyer" w:date="2024-08-22T15:43:00Z"/>
              </w:rPr>
            </w:pPr>
            <w:del w:id="1008" w:author="Sriraj Aiyer" w:date="2024-08-22T15:43:00Z">
              <w:r w:rsidDel="00EF2E74">
                <w:rPr>
                  <w:rFonts w:ascii="Calibri" w:hAnsi="Calibri"/>
                  <w:color w:val="000000"/>
                </w:rPr>
                <w:delText>Chen, Y.; Nagendran, M.; Kilic, Y.; Cavlan, D.; Feather, A.; Westwood, M.; Rowland, E.; Gutteridge, C.; Lambiase, P. D.</w:delText>
              </w:r>
            </w:del>
          </w:p>
        </w:tc>
        <w:tc>
          <w:tcPr>
            <w:tcW w:w="2165" w:type="dxa"/>
          </w:tcPr>
          <w:p w14:paraId="632DF52A" w14:textId="3DB51A2B" w:rsidR="00441CCB" w:rsidDel="00EF2E74" w:rsidRDefault="00441CCB" w:rsidP="002066A6">
            <w:pPr>
              <w:rPr>
                <w:del w:id="1009" w:author="Sriraj Aiyer" w:date="2024-08-22T15:43:00Z"/>
              </w:rPr>
            </w:pPr>
            <w:del w:id="1010" w:author="Sriraj Aiyer" w:date="2024-08-22T15:43:00Z">
              <w:r w:rsidDel="00EF2E74">
                <w:rPr>
                  <w:rFonts w:ascii="Calibri" w:hAnsi="Calibri"/>
                  <w:color w:val="000000"/>
                </w:rPr>
                <w:delText>The diagnostic certainty levels of junior clinicians: A retrospective cohort study**</w:delText>
              </w:r>
            </w:del>
          </w:p>
        </w:tc>
        <w:tc>
          <w:tcPr>
            <w:tcW w:w="812" w:type="dxa"/>
          </w:tcPr>
          <w:p w14:paraId="7523312F" w14:textId="5B52CD4A" w:rsidR="00441CCB" w:rsidDel="00EF2E74" w:rsidRDefault="00441CCB" w:rsidP="002066A6">
            <w:pPr>
              <w:rPr>
                <w:del w:id="1011" w:author="Sriraj Aiyer" w:date="2024-08-22T15:43:00Z"/>
              </w:rPr>
            </w:pPr>
            <w:del w:id="1012" w:author="Sriraj Aiyer" w:date="2024-08-22T15:43:00Z">
              <w:r w:rsidDel="00EF2E74">
                <w:rPr>
                  <w:rFonts w:ascii="Calibri" w:hAnsi="Calibri"/>
                  <w:color w:val="000000"/>
                </w:rPr>
                <w:delText>2021</w:delText>
              </w:r>
            </w:del>
          </w:p>
        </w:tc>
        <w:tc>
          <w:tcPr>
            <w:tcW w:w="1288" w:type="dxa"/>
          </w:tcPr>
          <w:p w14:paraId="6222CB9D" w14:textId="496F0906" w:rsidR="00441CCB" w:rsidDel="00EF2E74" w:rsidRDefault="00441CCB" w:rsidP="002066A6">
            <w:pPr>
              <w:rPr>
                <w:del w:id="1013" w:author="Sriraj Aiyer" w:date="2024-08-22T15:43:00Z"/>
              </w:rPr>
            </w:pPr>
            <w:del w:id="1014" w:author="Sriraj Aiyer" w:date="2024-08-22T15:43:00Z">
              <w:r w:rsidDel="00EF2E74">
                <w:rPr>
                  <w:rFonts w:ascii="Calibri" w:hAnsi="Calibri"/>
                  <w:color w:val="000000"/>
                </w:rPr>
                <w:delText>Emergency Medicine</w:delText>
              </w:r>
            </w:del>
          </w:p>
        </w:tc>
        <w:tc>
          <w:tcPr>
            <w:tcW w:w="1608" w:type="dxa"/>
          </w:tcPr>
          <w:p w14:paraId="6BEA2378" w14:textId="54116EF6" w:rsidR="00441CCB" w:rsidDel="00EF2E74" w:rsidRDefault="00441CCB" w:rsidP="002066A6">
            <w:pPr>
              <w:rPr>
                <w:del w:id="1015" w:author="Sriraj Aiyer" w:date="2024-08-22T15:43:00Z"/>
              </w:rPr>
            </w:pPr>
            <w:del w:id="1016" w:author="Sriraj Aiyer" w:date="2024-08-22T15:43:00Z">
              <w:r w:rsidDel="00EF2E74">
                <w:rPr>
                  <w:rFonts w:ascii="Calibri" w:hAnsi="Calibri"/>
                  <w:color w:val="000000"/>
                </w:rPr>
                <w:delText>Real patient cases deindentified</w:delText>
              </w:r>
            </w:del>
          </w:p>
        </w:tc>
        <w:tc>
          <w:tcPr>
            <w:tcW w:w="1441" w:type="dxa"/>
          </w:tcPr>
          <w:p w14:paraId="105F9FD8" w14:textId="4DDD8B51" w:rsidR="00441CCB" w:rsidDel="00EF2E74" w:rsidRDefault="00441CCB" w:rsidP="002066A6">
            <w:pPr>
              <w:rPr>
                <w:del w:id="1017" w:author="Sriraj Aiyer" w:date="2024-08-22T15:43:00Z"/>
                <w:rFonts w:ascii="Calibri" w:hAnsi="Calibri"/>
                <w:color w:val="000000"/>
              </w:rPr>
            </w:pPr>
            <w:del w:id="1018" w:author="Sriraj Aiyer" w:date="2024-08-22T15:43:00Z">
              <w:r w:rsidDel="00EF2E74">
                <w:rPr>
                  <w:rFonts w:ascii="Calibri" w:hAnsi="Calibri"/>
                  <w:color w:val="000000"/>
                </w:rPr>
                <w:delText>Qualitative labels translated into %</w:delText>
              </w:r>
            </w:del>
          </w:p>
        </w:tc>
      </w:tr>
      <w:tr w:rsidR="00441CCB" w:rsidDel="00EF2E74" w14:paraId="585295B7" w14:textId="6A1140F2" w:rsidTr="002066A6">
        <w:trPr>
          <w:del w:id="1019" w:author="Sriraj Aiyer" w:date="2024-08-22T15:43:00Z"/>
        </w:trPr>
        <w:tc>
          <w:tcPr>
            <w:tcW w:w="1696" w:type="dxa"/>
          </w:tcPr>
          <w:p w14:paraId="3E9BA473" w14:textId="1DE7ED0F" w:rsidR="00441CCB" w:rsidRPr="00EF2E74" w:rsidDel="00EF2E74" w:rsidRDefault="00441CCB" w:rsidP="002066A6">
            <w:pPr>
              <w:rPr>
                <w:del w:id="1020" w:author="Sriraj Aiyer" w:date="2024-08-22T15:43:00Z"/>
              </w:rPr>
            </w:pPr>
            <w:del w:id="1021" w:author="Sriraj Aiyer" w:date="2024-08-22T15:43:00Z">
              <w:r w:rsidRPr="00EF2E74" w:rsidDel="00EF2E74">
                <w:rPr>
                  <w:rFonts w:ascii="Calibri" w:hAnsi="Calibri"/>
                  <w:color w:val="000000"/>
                </w:rPr>
                <w:delText>Li, S.; Zheng, J.; Lajoie, S. P.</w:delText>
              </w:r>
            </w:del>
          </w:p>
        </w:tc>
        <w:tc>
          <w:tcPr>
            <w:tcW w:w="2165" w:type="dxa"/>
          </w:tcPr>
          <w:p w14:paraId="7400AA10" w14:textId="718A5BE7" w:rsidR="00441CCB" w:rsidDel="00EF2E74" w:rsidRDefault="00441CCB" w:rsidP="002066A6">
            <w:pPr>
              <w:rPr>
                <w:del w:id="1022" w:author="Sriraj Aiyer" w:date="2024-08-22T15:43:00Z"/>
              </w:rPr>
            </w:pPr>
            <w:del w:id="1023" w:author="Sriraj Aiyer" w:date="2024-08-22T15:43:00Z">
              <w:r w:rsidDel="00EF2E74">
                <w:rPr>
                  <w:rFonts w:ascii="Calibri" w:hAnsi="Calibri"/>
                  <w:color w:val="000000"/>
                </w:rPr>
                <w:delText>The relationship between cognitive engagement and students’ performance in a simulation-based training environment: an information-processing perspective**</w:delText>
              </w:r>
            </w:del>
          </w:p>
        </w:tc>
        <w:tc>
          <w:tcPr>
            <w:tcW w:w="812" w:type="dxa"/>
          </w:tcPr>
          <w:p w14:paraId="5889234B" w14:textId="399752FB" w:rsidR="00441CCB" w:rsidDel="00EF2E74" w:rsidRDefault="00441CCB" w:rsidP="002066A6">
            <w:pPr>
              <w:rPr>
                <w:del w:id="1024" w:author="Sriraj Aiyer" w:date="2024-08-22T15:43:00Z"/>
              </w:rPr>
            </w:pPr>
            <w:del w:id="1025" w:author="Sriraj Aiyer" w:date="2024-08-22T15:43:00Z">
              <w:r w:rsidDel="00EF2E74">
                <w:rPr>
                  <w:rFonts w:ascii="Calibri" w:hAnsi="Calibri"/>
                  <w:color w:val="000000"/>
                </w:rPr>
                <w:delText>2020</w:delText>
              </w:r>
            </w:del>
          </w:p>
        </w:tc>
        <w:tc>
          <w:tcPr>
            <w:tcW w:w="1288" w:type="dxa"/>
          </w:tcPr>
          <w:p w14:paraId="201BDB46" w14:textId="17F8EE42" w:rsidR="00441CCB" w:rsidDel="00EF2E74" w:rsidRDefault="00441CCB" w:rsidP="002066A6">
            <w:pPr>
              <w:rPr>
                <w:del w:id="1026" w:author="Sriraj Aiyer" w:date="2024-08-22T15:43:00Z"/>
              </w:rPr>
            </w:pPr>
            <w:del w:id="1027" w:author="Sriraj Aiyer" w:date="2024-08-22T15:43:00Z">
              <w:r w:rsidDel="00EF2E74">
                <w:rPr>
                  <w:rFonts w:ascii="Calibri" w:hAnsi="Calibri"/>
                  <w:color w:val="000000"/>
                </w:rPr>
                <w:delText>Medical Students</w:delText>
              </w:r>
            </w:del>
          </w:p>
        </w:tc>
        <w:tc>
          <w:tcPr>
            <w:tcW w:w="1608" w:type="dxa"/>
          </w:tcPr>
          <w:p w14:paraId="67B7DCE7" w14:textId="7BD70AED" w:rsidR="00441CCB" w:rsidDel="00EF2E74" w:rsidRDefault="00441CCB" w:rsidP="002066A6">
            <w:pPr>
              <w:rPr>
                <w:del w:id="1028" w:author="Sriraj Aiyer" w:date="2024-08-22T15:43:00Z"/>
              </w:rPr>
            </w:pPr>
            <w:del w:id="1029" w:author="Sriraj Aiyer" w:date="2024-08-22T15:43:00Z">
              <w:r w:rsidDel="00EF2E74">
                <w:rPr>
                  <w:rFonts w:ascii="Calibri" w:hAnsi="Calibri"/>
                  <w:color w:val="000000"/>
                </w:rPr>
                <w:delText>Two patient cases shown</w:delText>
              </w:r>
            </w:del>
          </w:p>
        </w:tc>
        <w:tc>
          <w:tcPr>
            <w:tcW w:w="1441" w:type="dxa"/>
          </w:tcPr>
          <w:p w14:paraId="13A266E8" w14:textId="22A33411" w:rsidR="00441CCB" w:rsidDel="00EF2E74" w:rsidRDefault="00441CCB" w:rsidP="002066A6">
            <w:pPr>
              <w:rPr>
                <w:del w:id="1030" w:author="Sriraj Aiyer" w:date="2024-08-22T15:43:00Z"/>
                <w:rFonts w:ascii="Calibri" w:hAnsi="Calibri"/>
                <w:color w:val="000000"/>
              </w:rPr>
            </w:pPr>
            <w:del w:id="1031" w:author="Sriraj Aiyer" w:date="2024-08-22T15:43:00Z">
              <w:r w:rsidDel="00EF2E74">
                <w:rPr>
                  <w:rFonts w:ascii="Calibri" w:hAnsi="Calibri"/>
                  <w:color w:val="000000"/>
                </w:rPr>
                <w:delText>0-100% scale confidence in diagnosis</w:delText>
              </w:r>
            </w:del>
          </w:p>
        </w:tc>
      </w:tr>
      <w:tr w:rsidR="00441CCB" w:rsidDel="00EF2E74" w14:paraId="0794E3E3" w14:textId="6EA5E011" w:rsidTr="002066A6">
        <w:trPr>
          <w:del w:id="1032" w:author="Sriraj Aiyer" w:date="2024-08-22T15:43:00Z"/>
        </w:trPr>
        <w:tc>
          <w:tcPr>
            <w:tcW w:w="1696" w:type="dxa"/>
          </w:tcPr>
          <w:p w14:paraId="73467999" w14:textId="0C90E526" w:rsidR="00441CCB" w:rsidDel="00EF2E74" w:rsidRDefault="00441CCB" w:rsidP="002066A6">
            <w:pPr>
              <w:rPr>
                <w:del w:id="1033" w:author="Sriraj Aiyer" w:date="2024-08-22T15:43:00Z"/>
              </w:rPr>
            </w:pPr>
            <w:del w:id="1034" w:author="Sriraj Aiyer" w:date="2024-08-22T15:43:00Z">
              <w:r w:rsidDel="00EF2E74">
                <w:rPr>
                  <w:rFonts w:ascii="Calibri" w:hAnsi="Calibri"/>
                  <w:color w:val="000000"/>
                </w:rPr>
                <w:delText>Chartan, C.; Singh, H.; Krishnamurthy, P.; Sur, M.; Meyer, A.; Lutfi, R.; Stark, J.; Thammasitboon, S.</w:delText>
              </w:r>
            </w:del>
          </w:p>
        </w:tc>
        <w:tc>
          <w:tcPr>
            <w:tcW w:w="2165" w:type="dxa"/>
          </w:tcPr>
          <w:p w14:paraId="71B3E6E7" w14:textId="5C1ACB07" w:rsidR="00441CCB" w:rsidDel="00EF2E74" w:rsidRDefault="00441CCB" w:rsidP="002066A6">
            <w:pPr>
              <w:rPr>
                <w:del w:id="1035" w:author="Sriraj Aiyer" w:date="2024-08-22T15:43:00Z"/>
              </w:rPr>
            </w:pPr>
            <w:del w:id="1036" w:author="Sriraj Aiyer" w:date="2024-08-22T15:43:00Z">
              <w:r w:rsidDel="00EF2E74">
                <w:rPr>
                  <w:rFonts w:ascii="Calibri" w:hAnsi="Calibri"/>
                  <w:color w:val="000000"/>
                </w:rPr>
                <w:delText>Isolating red flags to enhance diagnosis (I-RED): An experimental vignette study**</w:delText>
              </w:r>
            </w:del>
          </w:p>
        </w:tc>
        <w:tc>
          <w:tcPr>
            <w:tcW w:w="812" w:type="dxa"/>
          </w:tcPr>
          <w:p w14:paraId="1DAE23BB" w14:textId="0EC9C00B" w:rsidR="00441CCB" w:rsidDel="00EF2E74" w:rsidRDefault="00441CCB" w:rsidP="002066A6">
            <w:pPr>
              <w:rPr>
                <w:del w:id="1037" w:author="Sriraj Aiyer" w:date="2024-08-22T15:43:00Z"/>
              </w:rPr>
            </w:pPr>
            <w:del w:id="1038" w:author="Sriraj Aiyer" w:date="2024-08-22T15:43:00Z">
              <w:r w:rsidDel="00EF2E74">
                <w:rPr>
                  <w:rFonts w:ascii="Calibri" w:hAnsi="Calibri"/>
                  <w:color w:val="000000"/>
                </w:rPr>
                <w:delText>2019</w:delText>
              </w:r>
            </w:del>
          </w:p>
        </w:tc>
        <w:tc>
          <w:tcPr>
            <w:tcW w:w="1288" w:type="dxa"/>
          </w:tcPr>
          <w:p w14:paraId="3C9D817E" w14:textId="5ECA331A" w:rsidR="00441CCB" w:rsidDel="00EF2E74" w:rsidRDefault="00441CCB" w:rsidP="002066A6">
            <w:pPr>
              <w:rPr>
                <w:del w:id="1039" w:author="Sriraj Aiyer" w:date="2024-08-22T15:43:00Z"/>
              </w:rPr>
            </w:pPr>
            <w:del w:id="1040" w:author="Sriraj Aiyer" w:date="2024-08-22T15:43:00Z">
              <w:r w:rsidDel="00EF2E74">
                <w:rPr>
                  <w:rFonts w:ascii="Calibri" w:hAnsi="Calibri"/>
                  <w:color w:val="000000"/>
                </w:rPr>
                <w:delText>Paediatric residents</w:delText>
              </w:r>
            </w:del>
          </w:p>
        </w:tc>
        <w:tc>
          <w:tcPr>
            <w:tcW w:w="1608" w:type="dxa"/>
          </w:tcPr>
          <w:p w14:paraId="017DA056" w14:textId="31E9C269" w:rsidR="00441CCB" w:rsidDel="00EF2E74" w:rsidRDefault="00441CCB" w:rsidP="002066A6">
            <w:pPr>
              <w:rPr>
                <w:del w:id="1041" w:author="Sriraj Aiyer" w:date="2024-08-22T15:43:00Z"/>
              </w:rPr>
            </w:pPr>
            <w:del w:id="1042" w:author="Sriraj Aiyer" w:date="2024-08-22T15:43:00Z">
              <w:r w:rsidDel="00EF2E74">
                <w:rPr>
                  <w:rFonts w:ascii="Calibri" w:hAnsi="Calibri"/>
                  <w:color w:val="000000"/>
                </w:rPr>
                <w:delText>Paediatric cases</w:delText>
              </w:r>
            </w:del>
          </w:p>
        </w:tc>
        <w:tc>
          <w:tcPr>
            <w:tcW w:w="1441" w:type="dxa"/>
          </w:tcPr>
          <w:p w14:paraId="4B7CA363" w14:textId="353C8ACE" w:rsidR="00441CCB" w:rsidDel="00EF2E74" w:rsidRDefault="00441CCB" w:rsidP="002066A6">
            <w:pPr>
              <w:rPr>
                <w:del w:id="1043" w:author="Sriraj Aiyer" w:date="2024-08-22T15:43:00Z"/>
                <w:rFonts w:ascii="Calibri" w:hAnsi="Calibri"/>
                <w:color w:val="000000"/>
              </w:rPr>
            </w:pPr>
            <w:del w:id="1044" w:author="Sriraj Aiyer" w:date="2024-08-22T15:43:00Z">
              <w:r w:rsidDel="00EF2E74">
                <w:rPr>
                  <w:rFonts w:ascii="Calibri" w:hAnsi="Calibri"/>
                  <w:color w:val="000000"/>
                </w:rPr>
                <w:delText>1-10 Confidence</w:delText>
              </w:r>
            </w:del>
          </w:p>
        </w:tc>
      </w:tr>
      <w:tr w:rsidR="00441CCB" w:rsidDel="00EF2E74" w14:paraId="7805054D" w14:textId="6694B3B4" w:rsidTr="002066A6">
        <w:trPr>
          <w:del w:id="1045" w:author="Sriraj Aiyer" w:date="2024-08-22T15:43:00Z"/>
        </w:trPr>
        <w:tc>
          <w:tcPr>
            <w:tcW w:w="1696" w:type="dxa"/>
          </w:tcPr>
          <w:p w14:paraId="75F72F03" w14:textId="345FBFFC" w:rsidR="00441CCB" w:rsidDel="00EF2E74" w:rsidRDefault="00441CCB" w:rsidP="002066A6">
            <w:pPr>
              <w:rPr>
                <w:del w:id="1046" w:author="Sriraj Aiyer" w:date="2024-08-22T15:43:00Z"/>
              </w:rPr>
            </w:pPr>
            <w:del w:id="1047" w:author="Sriraj Aiyer" w:date="2024-08-22T15:43:00Z">
              <w:r w:rsidDel="00EF2E74">
                <w:rPr>
                  <w:rFonts w:ascii="Calibri" w:hAnsi="Calibri"/>
                  <w:color w:val="000000"/>
                </w:rPr>
                <w:delText>Cleary, T. J.; Konopasky, A.; La Rochelle, J. S.; Neubauer, B. E.; Durning, S. J.; Artino, A. R.</w:delText>
              </w:r>
            </w:del>
          </w:p>
        </w:tc>
        <w:tc>
          <w:tcPr>
            <w:tcW w:w="2165" w:type="dxa"/>
          </w:tcPr>
          <w:p w14:paraId="26D38518" w14:textId="4EA3B728" w:rsidR="00441CCB" w:rsidDel="00EF2E74" w:rsidRDefault="00441CCB" w:rsidP="002066A6">
            <w:pPr>
              <w:rPr>
                <w:del w:id="1048" w:author="Sriraj Aiyer" w:date="2024-08-22T15:43:00Z"/>
              </w:rPr>
            </w:pPr>
            <w:del w:id="1049" w:author="Sriraj Aiyer" w:date="2024-08-22T15:43:00Z">
              <w:r w:rsidDel="00EF2E74">
                <w:rPr>
                  <w:rFonts w:ascii="Calibri" w:hAnsi="Calibri"/>
                  <w:color w:val="000000"/>
                </w:rPr>
                <w:delText>First-year medical students’ calibration bias and accuracy across clinical reasoning activities**</w:delText>
              </w:r>
            </w:del>
          </w:p>
        </w:tc>
        <w:tc>
          <w:tcPr>
            <w:tcW w:w="812" w:type="dxa"/>
          </w:tcPr>
          <w:p w14:paraId="1BA5BF11" w14:textId="61F6FD33" w:rsidR="00441CCB" w:rsidDel="00EF2E74" w:rsidRDefault="00441CCB" w:rsidP="002066A6">
            <w:pPr>
              <w:rPr>
                <w:del w:id="1050" w:author="Sriraj Aiyer" w:date="2024-08-22T15:43:00Z"/>
              </w:rPr>
            </w:pPr>
            <w:del w:id="1051" w:author="Sriraj Aiyer" w:date="2024-08-22T15:43:00Z">
              <w:r w:rsidDel="00EF2E74">
                <w:rPr>
                  <w:rFonts w:ascii="Calibri" w:hAnsi="Calibri"/>
                  <w:color w:val="000000"/>
                </w:rPr>
                <w:delText>2019</w:delText>
              </w:r>
            </w:del>
          </w:p>
        </w:tc>
        <w:tc>
          <w:tcPr>
            <w:tcW w:w="1288" w:type="dxa"/>
          </w:tcPr>
          <w:p w14:paraId="409F9E62" w14:textId="06B0A7E3" w:rsidR="00441CCB" w:rsidDel="00EF2E74" w:rsidRDefault="00441CCB" w:rsidP="002066A6">
            <w:pPr>
              <w:rPr>
                <w:del w:id="1052" w:author="Sriraj Aiyer" w:date="2024-08-22T15:43:00Z"/>
              </w:rPr>
            </w:pPr>
            <w:del w:id="1053" w:author="Sriraj Aiyer" w:date="2024-08-22T15:43:00Z">
              <w:r w:rsidDel="00EF2E74">
                <w:rPr>
                  <w:rFonts w:ascii="Calibri" w:hAnsi="Calibri"/>
                  <w:color w:val="000000"/>
                </w:rPr>
                <w:delText>Medical Students</w:delText>
              </w:r>
            </w:del>
          </w:p>
        </w:tc>
        <w:tc>
          <w:tcPr>
            <w:tcW w:w="1608" w:type="dxa"/>
          </w:tcPr>
          <w:p w14:paraId="468BD9B6" w14:textId="312EB3C1" w:rsidR="00441CCB" w:rsidDel="00EF2E74" w:rsidRDefault="00441CCB" w:rsidP="002066A6">
            <w:pPr>
              <w:rPr>
                <w:del w:id="1054" w:author="Sriraj Aiyer" w:date="2024-08-22T15:43:00Z"/>
              </w:rPr>
            </w:pPr>
            <w:del w:id="1055" w:author="Sriraj Aiyer" w:date="2024-08-22T15:43:00Z">
              <w:r w:rsidDel="00EF2E74">
                <w:rPr>
                  <w:rFonts w:ascii="Calibri" w:hAnsi="Calibri"/>
                  <w:color w:val="000000"/>
                </w:rPr>
                <w:delText>Some of kind of virtual patient sim</w:delText>
              </w:r>
            </w:del>
          </w:p>
        </w:tc>
        <w:tc>
          <w:tcPr>
            <w:tcW w:w="1441" w:type="dxa"/>
          </w:tcPr>
          <w:p w14:paraId="7E2BF939" w14:textId="525373F7" w:rsidR="00441CCB" w:rsidDel="00EF2E74" w:rsidRDefault="00441CCB" w:rsidP="002066A6">
            <w:pPr>
              <w:rPr>
                <w:del w:id="1056" w:author="Sriraj Aiyer" w:date="2024-08-22T15:43:00Z"/>
                <w:rFonts w:ascii="Calibri" w:hAnsi="Calibri"/>
                <w:color w:val="000000"/>
              </w:rPr>
            </w:pPr>
            <w:del w:id="1057" w:author="Sriraj Aiyer" w:date="2024-08-22T15:43:00Z">
              <w:r w:rsidDel="00EF2E74">
                <w:rPr>
                  <w:rFonts w:ascii="Calibri" w:hAnsi="Calibri"/>
                  <w:color w:val="000000"/>
                </w:rPr>
                <w:delText>Estimations of performance</w:delText>
              </w:r>
            </w:del>
          </w:p>
        </w:tc>
      </w:tr>
      <w:tr w:rsidR="00441CCB" w:rsidDel="00EF2E74" w14:paraId="69568F69" w14:textId="64D13CAB" w:rsidTr="002066A6">
        <w:trPr>
          <w:del w:id="1058" w:author="Sriraj Aiyer" w:date="2024-08-22T15:43:00Z"/>
        </w:trPr>
        <w:tc>
          <w:tcPr>
            <w:tcW w:w="1696" w:type="dxa"/>
          </w:tcPr>
          <w:p w14:paraId="73A95614" w14:textId="0E33CB7D" w:rsidR="00441CCB" w:rsidDel="00EF2E74" w:rsidRDefault="00441CCB" w:rsidP="002066A6">
            <w:pPr>
              <w:rPr>
                <w:del w:id="1059" w:author="Sriraj Aiyer" w:date="2024-08-22T15:43:00Z"/>
              </w:rPr>
            </w:pPr>
            <w:del w:id="1060" w:author="Sriraj Aiyer" w:date="2024-08-22T15:43:00Z">
              <w:r w:rsidDel="00EF2E74">
                <w:rPr>
                  <w:rFonts w:ascii="Calibri" w:hAnsi="Calibri"/>
                  <w:color w:val="000000"/>
                </w:rPr>
                <w:delText>Costa Filho, G. B.; Moura, A. S.; Brandão, P. R.; Schmidt, H. G.; Mamede, S.</w:delText>
              </w:r>
            </w:del>
          </w:p>
        </w:tc>
        <w:tc>
          <w:tcPr>
            <w:tcW w:w="2165" w:type="dxa"/>
          </w:tcPr>
          <w:p w14:paraId="425827E4" w14:textId="7A06BD28" w:rsidR="00441CCB" w:rsidDel="00EF2E74" w:rsidRDefault="00441CCB" w:rsidP="002066A6">
            <w:pPr>
              <w:rPr>
                <w:del w:id="1061" w:author="Sriraj Aiyer" w:date="2024-08-22T15:43:00Z"/>
              </w:rPr>
            </w:pPr>
            <w:del w:id="1062" w:author="Sriraj Aiyer" w:date="2024-08-22T15:43:00Z">
              <w:r w:rsidDel="00EF2E74">
                <w:rPr>
                  <w:rFonts w:ascii="Calibri" w:hAnsi="Calibri"/>
                  <w:color w:val="000000"/>
                </w:rPr>
                <w:delText>Effects of deliberate reflection on diagnostic accuracy, confidence and diagnostic calibration in dermatology**</w:delText>
              </w:r>
            </w:del>
          </w:p>
        </w:tc>
        <w:tc>
          <w:tcPr>
            <w:tcW w:w="812" w:type="dxa"/>
          </w:tcPr>
          <w:p w14:paraId="4AFF1B96" w14:textId="0EECE52B" w:rsidR="00441CCB" w:rsidDel="00EF2E74" w:rsidRDefault="00441CCB" w:rsidP="002066A6">
            <w:pPr>
              <w:rPr>
                <w:del w:id="1063" w:author="Sriraj Aiyer" w:date="2024-08-22T15:43:00Z"/>
              </w:rPr>
            </w:pPr>
            <w:del w:id="1064" w:author="Sriraj Aiyer" w:date="2024-08-22T15:43:00Z">
              <w:r w:rsidDel="00EF2E74">
                <w:rPr>
                  <w:rFonts w:ascii="Calibri" w:hAnsi="Calibri"/>
                  <w:color w:val="000000"/>
                </w:rPr>
                <w:delText>2019</w:delText>
              </w:r>
            </w:del>
          </w:p>
        </w:tc>
        <w:tc>
          <w:tcPr>
            <w:tcW w:w="1288" w:type="dxa"/>
          </w:tcPr>
          <w:p w14:paraId="37D22774" w14:textId="4049121E" w:rsidR="00441CCB" w:rsidDel="00EF2E74" w:rsidRDefault="00441CCB" w:rsidP="002066A6">
            <w:pPr>
              <w:rPr>
                <w:del w:id="1065" w:author="Sriraj Aiyer" w:date="2024-08-22T15:43:00Z"/>
              </w:rPr>
            </w:pPr>
            <w:del w:id="1066" w:author="Sriraj Aiyer" w:date="2024-08-22T15:43:00Z">
              <w:r w:rsidDel="00EF2E74">
                <w:rPr>
                  <w:rFonts w:ascii="Calibri" w:hAnsi="Calibri"/>
                  <w:color w:val="000000"/>
                </w:rPr>
                <w:delText>Medical Students / dermatology</w:delText>
              </w:r>
            </w:del>
          </w:p>
        </w:tc>
        <w:tc>
          <w:tcPr>
            <w:tcW w:w="1608" w:type="dxa"/>
          </w:tcPr>
          <w:p w14:paraId="14405E71" w14:textId="5BED4CD1" w:rsidR="00441CCB" w:rsidDel="00EF2E74" w:rsidRDefault="00441CCB" w:rsidP="002066A6">
            <w:pPr>
              <w:rPr>
                <w:del w:id="1067" w:author="Sriraj Aiyer" w:date="2024-08-22T15:43:00Z"/>
              </w:rPr>
            </w:pPr>
            <w:del w:id="1068" w:author="Sriraj Aiyer" w:date="2024-08-22T15:43:00Z">
              <w:r w:rsidDel="00EF2E74">
                <w:rPr>
                  <w:rFonts w:ascii="Calibri" w:hAnsi="Calibri"/>
                  <w:color w:val="000000"/>
                </w:rPr>
                <w:delText>12 dermatological images</w:delText>
              </w:r>
            </w:del>
          </w:p>
        </w:tc>
        <w:tc>
          <w:tcPr>
            <w:tcW w:w="1441" w:type="dxa"/>
          </w:tcPr>
          <w:p w14:paraId="0473CB9A" w14:textId="1B213A96" w:rsidR="00441CCB" w:rsidDel="00EF2E74" w:rsidRDefault="00441CCB" w:rsidP="002066A6">
            <w:pPr>
              <w:rPr>
                <w:del w:id="1069" w:author="Sriraj Aiyer" w:date="2024-08-22T15:43:00Z"/>
                <w:rFonts w:ascii="Calibri" w:hAnsi="Calibri"/>
                <w:color w:val="000000"/>
              </w:rPr>
            </w:pPr>
            <w:del w:id="1070" w:author="Sriraj Aiyer" w:date="2024-08-22T15:43:00Z">
              <w:r w:rsidDel="00EF2E74">
                <w:rPr>
                  <w:rFonts w:ascii="Calibri" w:hAnsi="Calibri"/>
                  <w:color w:val="000000"/>
                </w:rPr>
                <w:delText>0-100% scale confidence in diagnosis</w:delText>
              </w:r>
            </w:del>
          </w:p>
        </w:tc>
      </w:tr>
      <w:tr w:rsidR="00441CCB" w:rsidDel="00EF2E74" w14:paraId="62DD9709" w14:textId="480FD9D5" w:rsidTr="002066A6">
        <w:trPr>
          <w:del w:id="1071" w:author="Sriraj Aiyer" w:date="2024-08-22T15:43:00Z"/>
        </w:trPr>
        <w:tc>
          <w:tcPr>
            <w:tcW w:w="1696" w:type="dxa"/>
          </w:tcPr>
          <w:p w14:paraId="38C89F63" w14:textId="10877286" w:rsidR="00441CCB" w:rsidDel="00EF2E74" w:rsidRDefault="00441CCB" w:rsidP="002066A6">
            <w:pPr>
              <w:rPr>
                <w:del w:id="1072" w:author="Sriraj Aiyer" w:date="2024-08-22T15:43:00Z"/>
              </w:rPr>
            </w:pPr>
            <w:del w:id="1073" w:author="Sriraj Aiyer" w:date="2024-08-22T15:43:00Z">
              <w:r w:rsidDel="00EF2E74">
                <w:rPr>
                  <w:rFonts w:ascii="Calibri" w:hAnsi="Calibri"/>
                  <w:color w:val="000000"/>
                </w:rPr>
                <w:delText>Nederhand, M. L.; Tabbers, H. K.; Splinter, T. A. W.; Rikers, R. M. J. P.</w:delText>
              </w:r>
            </w:del>
          </w:p>
        </w:tc>
        <w:tc>
          <w:tcPr>
            <w:tcW w:w="2165" w:type="dxa"/>
          </w:tcPr>
          <w:p w14:paraId="0397768E" w14:textId="5F0ACDB7" w:rsidR="00441CCB" w:rsidDel="00EF2E74" w:rsidRDefault="00441CCB" w:rsidP="002066A6">
            <w:pPr>
              <w:rPr>
                <w:del w:id="1074" w:author="Sriraj Aiyer" w:date="2024-08-22T15:43:00Z"/>
              </w:rPr>
            </w:pPr>
            <w:del w:id="1075" w:author="Sriraj Aiyer" w:date="2024-08-22T15:43:00Z">
              <w:r w:rsidDel="00EF2E74">
                <w:rPr>
                  <w:rFonts w:ascii="Calibri" w:hAnsi="Calibri"/>
                  <w:color w:val="000000"/>
                </w:rPr>
                <w:delText>The Effect of Performance Standards and Medical Experience on Diagnostic Calibration Accuracy**</w:delText>
              </w:r>
            </w:del>
          </w:p>
        </w:tc>
        <w:tc>
          <w:tcPr>
            <w:tcW w:w="812" w:type="dxa"/>
          </w:tcPr>
          <w:p w14:paraId="64ABD40A" w14:textId="7F263C21" w:rsidR="00441CCB" w:rsidDel="00EF2E74" w:rsidRDefault="00441CCB" w:rsidP="002066A6">
            <w:pPr>
              <w:rPr>
                <w:del w:id="1076" w:author="Sriraj Aiyer" w:date="2024-08-22T15:43:00Z"/>
              </w:rPr>
            </w:pPr>
            <w:del w:id="1077" w:author="Sriraj Aiyer" w:date="2024-08-22T15:43:00Z">
              <w:r w:rsidDel="00EF2E74">
                <w:rPr>
                  <w:rFonts w:ascii="Calibri" w:hAnsi="Calibri"/>
                  <w:color w:val="000000"/>
                </w:rPr>
                <w:delText>2018</w:delText>
              </w:r>
            </w:del>
          </w:p>
        </w:tc>
        <w:tc>
          <w:tcPr>
            <w:tcW w:w="1288" w:type="dxa"/>
          </w:tcPr>
          <w:p w14:paraId="2EF27527" w14:textId="6E26ABED" w:rsidR="00441CCB" w:rsidDel="00EF2E74" w:rsidRDefault="00441CCB" w:rsidP="002066A6">
            <w:pPr>
              <w:rPr>
                <w:del w:id="1078" w:author="Sriraj Aiyer" w:date="2024-08-22T15:43:00Z"/>
              </w:rPr>
            </w:pPr>
            <w:del w:id="1079" w:author="Sriraj Aiyer" w:date="2024-08-22T15:43:00Z">
              <w:r w:rsidDel="00EF2E74">
                <w:rPr>
                  <w:rFonts w:ascii="Calibri" w:hAnsi="Calibri"/>
                  <w:color w:val="000000"/>
                </w:rPr>
                <w:delText>General Medicine</w:delText>
              </w:r>
            </w:del>
          </w:p>
        </w:tc>
        <w:tc>
          <w:tcPr>
            <w:tcW w:w="1608" w:type="dxa"/>
          </w:tcPr>
          <w:p w14:paraId="268513C4" w14:textId="481D4A12" w:rsidR="00441CCB" w:rsidDel="00EF2E74" w:rsidRDefault="00441CCB" w:rsidP="002066A6">
            <w:pPr>
              <w:rPr>
                <w:del w:id="1080" w:author="Sriraj Aiyer" w:date="2024-08-22T15:43:00Z"/>
              </w:rPr>
            </w:pPr>
            <w:del w:id="1081" w:author="Sriraj Aiyer" w:date="2024-08-22T15:43:00Z">
              <w:r w:rsidDel="00EF2E74">
                <w:rPr>
                  <w:rFonts w:ascii="Calibri" w:hAnsi="Calibri"/>
                  <w:color w:val="000000"/>
                </w:rPr>
                <w:delText>6 clinical cases</w:delText>
              </w:r>
            </w:del>
          </w:p>
        </w:tc>
        <w:tc>
          <w:tcPr>
            <w:tcW w:w="1441" w:type="dxa"/>
          </w:tcPr>
          <w:p w14:paraId="5A53FB53" w14:textId="3401E736" w:rsidR="00441CCB" w:rsidDel="00EF2E74" w:rsidRDefault="00441CCB" w:rsidP="002066A6">
            <w:pPr>
              <w:rPr>
                <w:del w:id="1082" w:author="Sriraj Aiyer" w:date="2024-08-22T15:43:00Z"/>
                <w:rFonts w:ascii="Calibri" w:hAnsi="Calibri"/>
                <w:color w:val="000000"/>
              </w:rPr>
            </w:pPr>
            <w:del w:id="1083" w:author="Sriraj Aiyer" w:date="2024-08-22T15:43:00Z">
              <w:r w:rsidDel="00EF2E74">
                <w:rPr>
                  <w:rFonts w:ascii="Calibri" w:hAnsi="Calibri"/>
                  <w:color w:val="000000"/>
                </w:rPr>
                <w:delText>Confidence in diagnosis (1-10)</w:delText>
              </w:r>
            </w:del>
          </w:p>
        </w:tc>
      </w:tr>
      <w:tr w:rsidR="00441CCB" w:rsidDel="00EF2E74" w14:paraId="124BAA9D" w14:textId="43D8DBF3" w:rsidTr="002066A6">
        <w:trPr>
          <w:del w:id="1084" w:author="Sriraj Aiyer" w:date="2024-08-22T15:43:00Z"/>
        </w:trPr>
        <w:tc>
          <w:tcPr>
            <w:tcW w:w="1696" w:type="dxa"/>
          </w:tcPr>
          <w:p w14:paraId="69F82615" w14:textId="50B58B90" w:rsidR="00441CCB" w:rsidDel="00EF2E74" w:rsidRDefault="00441CCB" w:rsidP="002066A6">
            <w:pPr>
              <w:rPr>
                <w:del w:id="1085" w:author="Sriraj Aiyer" w:date="2024-08-22T15:43:00Z"/>
              </w:rPr>
            </w:pPr>
            <w:del w:id="1086" w:author="Sriraj Aiyer" w:date="2024-08-22T15:43:00Z">
              <w:r w:rsidDel="00EF2E74">
                <w:rPr>
                  <w:rFonts w:ascii="Calibri" w:hAnsi="Calibri"/>
                  <w:color w:val="000000"/>
                </w:rPr>
                <w:delText>Pusic, M. V.; Chiaramonte, R.; Gladding, S.; Andrews, J. S.; Pecaric, M. R.; Boutis, K.</w:delText>
              </w:r>
            </w:del>
          </w:p>
        </w:tc>
        <w:tc>
          <w:tcPr>
            <w:tcW w:w="2165" w:type="dxa"/>
          </w:tcPr>
          <w:p w14:paraId="6FD9F075" w14:textId="301CEB4E" w:rsidR="00441CCB" w:rsidDel="00EF2E74" w:rsidRDefault="00441CCB" w:rsidP="002066A6">
            <w:pPr>
              <w:rPr>
                <w:del w:id="1087" w:author="Sriraj Aiyer" w:date="2024-08-22T15:43:00Z"/>
              </w:rPr>
            </w:pPr>
            <w:del w:id="1088" w:author="Sriraj Aiyer" w:date="2024-08-22T15:43:00Z">
              <w:r w:rsidDel="00EF2E74">
                <w:rPr>
                  <w:rFonts w:ascii="Calibri" w:hAnsi="Calibri"/>
                  <w:color w:val="000000"/>
                </w:rPr>
                <w:delText>Accuracy of self-monitoring during learning of radiograph interpretation**</w:delText>
              </w:r>
            </w:del>
          </w:p>
        </w:tc>
        <w:tc>
          <w:tcPr>
            <w:tcW w:w="812" w:type="dxa"/>
          </w:tcPr>
          <w:p w14:paraId="16EAA9E0" w14:textId="09715A45" w:rsidR="00441CCB" w:rsidDel="00EF2E74" w:rsidRDefault="00441CCB" w:rsidP="002066A6">
            <w:pPr>
              <w:rPr>
                <w:del w:id="1089" w:author="Sriraj Aiyer" w:date="2024-08-22T15:43:00Z"/>
              </w:rPr>
            </w:pPr>
            <w:del w:id="1090" w:author="Sriraj Aiyer" w:date="2024-08-22T15:43:00Z">
              <w:r w:rsidDel="00EF2E74">
                <w:rPr>
                  <w:rFonts w:ascii="Calibri" w:hAnsi="Calibri"/>
                  <w:color w:val="000000"/>
                </w:rPr>
                <w:delText>2015</w:delText>
              </w:r>
            </w:del>
          </w:p>
        </w:tc>
        <w:tc>
          <w:tcPr>
            <w:tcW w:w="1288" w:type="dxa"/>
          </w:tcPr>
          <w:p w14:paraId="4383A31B" w14:textId="1D00B716" w:rsidR="00441CCB" w:rsidDel="00EF2E74" w:rsidRDefault="00441CCB" w:rsidP="002066A6">
            <w:pPr>
              <w:rPr>
                <w:del w:id="1091" w:author="Sriraj Aiyer" w:date="2024-08-22T15:43:00Z"/>
              </w:rPr>
            </w:pPr>
            <w:del w:id="1092" w:author="Sriraj Aiyer" w:date="2024-08-22T15:43:00Z">
              <w:r w:rsidDel="00EF2E74">
                <w:rPr>
                  <w:rFonts w:ascii="Calibri" w:hAnsi="Calibri"/>
                  <w:color w:val="000000"/>
                </w:rPr>
                <w:delText>Radiology / medical students</w:delText>
              </w:r>
            </w:del>
          </w:p>
        </w:tc>
        <w:tc>
          <w:tcPr>
            <w:tcW w:w="1608" w:type="dxa"/>
          </w:tcPr>
          <w:p w14:paraId="2C152D82" w14:textId="25DA9A9D" w:rsidR="00441CCB" w:rsidDel="00EF2E74" w:rsidRDefault="00441CCB" w:rsidP="002066A6">
            <w:pPr>
              <w:rPr>
                <w:del w:id="1093" w:author="Sriraj Aiyer" w:date="2024-08-22T15:43:00Z"/>
              </w:rPr>
            </w:pPr>
            <w:del w:id="1094" w:author="Sriraj Aiyer" w:date="2024-08-22T15:43:00Z">
              <w:r w:rsidDel="00EF2E74">
                <w:rPr>
                  <w:rFonts w:ascii="Calibri" w:hAnsi="Calibri"/>
                  <w:color w:val="000000"/>
                </w:rPr>
                <w:delText>Ankle radiographs</w:delText>
              </w:r>
            </w:del>
          </w:p>
        </w:tc>
        <w:tc>
          <w:tcPr>
            <w:tcW w:w="1441" w:type="dxa"/>
          </w:tcPr>
          <w:p w14:paraId="437FA0E1" w14:textId="5AECA73E" w:rsidR="00441CCB" w:rsidDel="00EF2E74" w:rsidRDefault="00441CCB" w:rsidP="002066A6">
            <w:pPr>
              <w:rPr>
                <w:del w:id="1095" w:author="Sriraj Aiyer" w:date="2024-08-22T15:43:00Z"/>
                <w:rFonts w:ascii="Calibri" w:hAnsi="Calibri"/>
                <w:color w:val="000000"/>
              </w:rPr>
            </w:pPr>
            <w:del w:id="1096" w:author="Sriraj Aiyer" w:date="2024-08-22T15:43:00Z">
              <w:r w:rsidDel="00EF2E74">
                <w:rPr>
                  <w:rFonts w:ascii="Calibri" w:hAnsi="Calibri"/>
                  <w:color w:val="000000"/>
                </w:rPr>
                <w:delText>Qualitative labels</w:delText>
              </w:r>
            </w:del>
          </w:p>
        </w:tc>
      </w:tr>
      <w:tr w:rsidR="00441CCB" w:rsidDel="00EF2E74" w14:paraId="4BD04C59" w14:textId="47E75993" w:rsidTr="002066A6">
        <w:trPr>
          <w:del w:id="1097" w:author="Sriraj Aiyer" w:date="2024-08-22T15:43:00Z"/>
        </w:trPr>
        <w:tc>
          <w:tcPr>
            <w:tcW w:w="1696" w:type="dxa"/>
          </w:tcPr>
          <w:p w14:paraId="7BDCF876" w14:textId="7B25928E" w:rsidR="00441CCB" w:rsidDel="00EF2E74" w:rsidRDefault="00441CCB" w:rsidP="002066A6">
            <w:pPr>
              <w:rPr>
                <w:del w:id="1098" w:author="Sriraj Aiyer" w:date="2024-08-22T15:43:00Z"/>
              </w:rPr>
            </w:pPr>
            <w:del w:id="1099" w:author="Sriraj Aiyer" w:date="2024-08-22T15:43:00Z">
              <w:r w:rsidDel="00EF2E74">
                <w:rPr>
                  <w:rFonts w:ascii="Calibri" w:hAnsi="Calibri"/>
                  <w:color w:val="000000"/>
                </w:rPr>
                <w:delText>Hautz, W. E.; Kämmer, J. E.; Schauber, S. K.; Spies, C. D.; Gaissmaier, W.</w:delText>
              </w:r>
            </w:del>
          </w:p>
        </w:tc>
        <w:tc>
          <w:tcPr>
            <w:tcW w:w="2165" w:type="dxa"/>
          </w:tcPr>
          <w:p w14:paraId="6734C63E" w14:textId="64F48C46" w:rsidR="00441CCB" w:rsidDel="00EF2E74" w:rsidRDefault="00441CCB" w:rsidP="002066A6">
            <w:pPr>
              <w:rPr>
                <w:del w:id="1100" w:author="Sriraj Aiyer" w:date="2024-08-22T15:43:00Z"/>
              </w:rPr>
            </w:pPr>
            <w:del w:id="1101" w:author="Sriraj Aiyer" w:date="2024-08-22T15:43:00Z">
              <w:r w:rsidDel="00EF2E74">
                <w:rPr>
                  <w:rFonts w:ascii="Calibri" w:hAnsi="Calibri"/>
                  <w:color w:val="000000"/>
                </w:rPr>
                <w:delText>Diagnostic performance by medical students working individually or in teams**</w:delText>
              </w:r>
            </w:del>
          </w:p>
        </w:tc>
        <w:tc>
          <w:tcPr>
            <w:tcW w:w="812" w:type="dxa"/>
          </w:tcPr>
          <w:p w14:paraId="6EA630A2" w14:textId="2F24155B" w:rsidR="00441CCB" w:rsidDel="00EF2E74" w:rsidRDefault="00441CCB" w:rsidP="002066A6">
            <w:pPr>
              <w:rPr>
                <w:del w:id="1102" w:author="Sriraj Aiyer" w:date="2024-08-22T15:43:00Z"/>
              </w:rPr>
            </w:pPr>
            <w:del w:id="1103" w:author="Sriraj Aiyer" w:date="2024-08-22T15:43:00Z">
              <w:r w:rsidDel="00EF2E74">
                <w:rPr>
                  <w:rFonts w:ascii="Calibri" w:hAnsi="Calibri"/>
                  <w:color w:val="000000"/>
                </w:rPr>
                <w:delText>2015</w:delText>
              </w:r>
            </w:del>
          </w:p>
        </w:tc>
        <w:tc>
          <w:tcPr>
            <w:tcW w:w="1288" w:type="dxa"/>
          </w:tcPr>
          <w:p w14:paraId="78A49735" w14:textId="34790D50" w:rsidR="00441CCB" w:rsidDel="00EF2E74" w:rsidRDefault="00441CCB" w:rsidP="002066A6">
            <w:pPr>
              <w:rPr>
                <w:del w:id="1104" w:author="Sriraj Aiyer" w:date="2024-08-22T15:43:00Z"/>
              </w:rPr>
            </w:pPr>
            <w:del w:id="1105" w:author="Sriraj Aiyer" w:date="2024-08-22T15:43:00Z">
              <w:r w:rsidDel="00EF2E74">
                <w:rPr>
                  <w:rFonts w:ascii="Calibri" w:hAnsi="Calibri"/>
                  <w:color w:val="000000"/>
                </w:rPr>
                <w:delText>Medical Students</w:delText>
              </w:r>
            </w:del>
          </w:p>
        </w:tc>
        <w:tc>
          <w:tcPr>
            <w:tcW w:w="1608" w:type="dxa"/>
          </w:tcPr>
          <w:p w14:paraId="5D49BCDF" w14:textId="671368CC" w:rsidR="00441CCB" w:rsidDel="00EF2E74" w:rsidRDefault="00441CCB" w:rsidP="002066A6">
            <w:pPr>
              <w:rPr>
                <w:del w:id="1106" w:author="Sriraj Aiyer" w:date="2024-08-22T15:43:00Z"/>
              </w:rPr>
            </w:pPr>
            <w:del w:id="1107" w:author="Sriraj Aiyer" w:date="2024-08-22T15:43:00Z">
              <w:r w:rsidDel="00EF2E74">
                <w:rPr>
                  <w:rFonts w:ascii="Calibri" w:hAnsi="Calibri"/>
                  <w:color w:val="000000"/>
                </w:rPr>
                <w:delText>6 simulated cases of respiratory distress</w:delText>
              </w:r>
            </w:del>
          </w:p>
        </w:tc>
        <w:tc>
          <w:tcPr>
            <w:tcW w:w="1441" w:type="dxa"/>
          </w:tcPr>
          <w:p w14:paraId="70DF9126" w14:textId="46B27961" w:rsidR="00441CCB" w:rsidDel="00EF2E74" w:rsidRDefault="00441CCB" w:rsidP="002066A6">
            <w:pPr>
              <w:rPr>
                <w:del w:id="1108" w:author="Sriraj Aiyer" w:date="2024-08-22T15:43:00Z"/>
                <w:rFonts w:ascii="Calibri" w:hAnsi="Calibri"/>
                <w:color w:val="000000"/>
              </w:rPr>
            </w:pPr>
            <w:del w:id="1109" w:author="Sriraj Aiyer" w:date="2024-08-22T15:43:00Z">
              <w:r w:rsidDel="00EF2E74">
                <w:rPr>
                  <w:rFonts w:ascii="Calibri" w:hAnsi="Calibri"/>
                  <w:color w:val="000000"/>
                </w:rPr>
                <w:delText>1-10 Confidence</w:delText>
              </w:r>
            </w:del>
          </w:p>
        </w:tc>
      </w:tr>
      <w:tr w:rsidR="00441CCB" w:rsidDel="00EF2E74" w14:paraId="2643F07E" w14:textId="5CBE5B31" w:rsidTr="002066A6">
        <w:trPr>
          <w:del w:id="1110" w:author="Sriraj Aiyer" w:date="2024-08-22T15:43:00Z"/>
        </w:trPr>
        <w:tc>
          <w:tcPr>
            <w:tcW w:w="1696" w:type="dxa"/>
          </w:tcPr>
          <w:p w14:paraId="110DE1C1" w14:textId="44F3D80C" w:rsidR="00441CCB" w:rsidDel="00EF2E74" w:rsidRDefault="00441CCB" w:rsidP="002066A6">
            <w:pPr>
              <w:rPr>
                <w:del w:id="1111" w:author="Sriraj Aiyer" w:date="2024-08-22T15:43:00Z"/>
              </w:rPr>
            </w:pPr>
            <w:del w:id="1112" w:author="Sriraj Aiyer" w:date="2024-08-22T15:43:00Z">
              <w:r w:rsidDel="00EF2E74">
                <w:rPr>
                  <w:rFonts w:ascii="Calibri" w:hAnsi="Calibri"/>
                  <w:color w:val="000000"/>
                </w:rPr>
                <w:delText>Soares, W. E.; Price, L. L.; Prast, B.; Tarbox, E.; Mader, T. J.; Blanchard, R.</w:delText>
              </w:r>
            </w:del>
          </w:p>
        </w:tc>
        <w:tc>
          <w:tcPr>
            <w:tcW w:w="2165" w:type="dxa"/>
          </w:tcPr>
          <w:p w14:paraId="5C9A6069" w14:textId="6CCC69A6" w:rsidR="00441CCB" w:rsidDel="00EF2E74" w:rsidRDefault="00441CCB" w:rsidP="002066A6">
            <w:pPr>
              <w:rPr>
                <w:del w:id="1113" w:author="Sriraj Aiyer" w:date="2024-08-22T15:43:00Z"/>
              </w:rPr>
            </w:pPr>
            <w:del w:id="1114" w:author="Sriraj Aiyer" w:date="2024-08-22T15:43:00Z">
              <w:r w:rsidDel="00EF2E74">
                <w:rPr>
                  <w:rFonts w:ascii="Calibri" w:hAnsi="Calibri"/>
                  <w:color w:val="000000"/>
                </w:rPr>
                <w:delText>Accuracy screening for ST elevation myocardial infarction in a task-switching simulation**</w:delText>
              </w:r>
            </w:del>
          </w:p>
        </w:tc>
        <w:tc>
          <w:tcPr>
            <w:tcW w:w="812" w:type="dxa"/>
          </w:tcPr>
          <w:p w14:paraId="297177EF" w14:textId="3F521595" w:rsidR="00441CCB" w:rsidDel="00EF2E74" w:rsidRDefault="00441CCB" w:rsidP="002066A6">
            <w:pPr>
              <w:rPr>
                <w:del w:id="1115" w:author="Sriraj Aiyer" w:date="2024-08-22T15:43:00Z"/>
              </w:rPr>
            </w:pPr>
            <w:del w:id="1116" w:author="Sriraj Aiyer" w:date="2024-08-22T15:43:00Z">
              <w:r w:rsidDel="00EF2E74">
                <w:rPr>
                  <w:rFonts w:ascii="Calibri" w:hAnsi="Calibri"/>
                  <w:color w:val="000000"/>
                </w:rPr>
                <w:delText>2019</w:delText>
              </w:r>
            </w:del>
          </w:p>
        </w:tc>
        <w:tc>
          <w:tcPr>
            <w:tcW w:w="1288" w:type="dxa"/>
          </w:tcPr>
          <w:p w14:paraId="0112D2DC" w14:textId="2DB179B6" w:rsidR="00441CCB" w:rsidDel="00EF2E74" w:rsidRDefault="00441CCB" w:rsidP="002066A6">
            <w:pPr>
              <w:rPr>
                <w:del w:id="1117" w:author="Sriraj Aiyer" w:date="2024-08-22T15:43:00Z"/>
              </w:rPr>
            </w:pPr>
            <w:del w:id="1118" w:author="Sriraj Aiyer" w:date="2024-08-22T15:43:00Z">
              <w:r w:rsidDel="00EF2E74">
                <w:rPr>
                  <w:rFonts w:ascii="Calibri" w:hAnsi="Calibri"/>
                  <w:color w:val="000000"/>
                </w:rPr>
                <w:delText>Emergency Medicine</w:delText>
              </w:r>
            </w:del>
          </w:p>
        </w:tc>
        <w:tc>
          <w:tcPr>
            <w:tcW w:w="1608" w:type="dxa"/>
          </w:tcPr>
          <w:p w14:paraId="4A2FFCE4" w14:textId="1B174C29" w:rsidR="00441CCB" w:rsidDel="00EF2E74" w:rsidRDefault="00441CCB" w:rsidP="002066A6">
            <w:pPr>
              <w:rPr>
                <w:del w:id="1119" w:author="Sriraj Aiyer" w:date="2024-08-22T15:43:00Z"/>
              </w:rPr>
            </w:pPr>
            <w:del w:id="1120" w:author="Sriraj Aiyer" w:date="2024-08-22T15:43:00Z">
              <w:r w:rsidDel="00EF2E74">
                <w:rPr>
                  <w:rFonts w:ascii="Calibri" w:hAnsi="Calibri"/>
                  <w:color w:val="000000"/>
                </w:rPr>
                <w:delText>ECG interpretation</w:delText>
              </w:r>
            </w:del>
          </w:p>
        </w:tc>
        <w:tc>
          <w:tcPr>
            <w:tcW w:w="1441" w:type="dxa"/>
          </w:tcPr>
          <w:p w14:paraId="2E058ECC" w14:textId="6CA04D32" w:rsidR="00441CCB" w:rsidDel="00EF2E74" w:rsidRDefault="00441CCB" w:rsidP="002066A6">
            <w:pPr>
              <w:rPr>
                <w:del w:id="1121" w:author="Sriraj Aiyer" w:date="2024-08-22T15:43:00Z"/>
                <w:rFonts w:ascii="Calibri" w:hAnsi="Calibri"/>
                <w:color w:val="000000"/>
              </w:rPr>
            </w:pPr>
            <w:del w:id="1122" w:author="Sriraj Aiyer" w:date="2024-08-22T15:43:00Z">
              <w:r w:rsidDel="00EF2E74">
                <w:rPr>
                  <w:rFonts w:ascii="Calibri" w:hAnsi="Calibri"/>
                  <w:color w:val="000000"/>
                </w:rPr>
                <w:delText>1-5 confidence</w:delText>
              </w:r>
            </w:del>
          </w:p>
        </w:tc>
      </w:tr>
      <w:tr w:rsidR="00441CCB" w:rsidDel="00EF2E74" w14:paraId="10A64076" w14:textId="6ADDC630" w:rsidTr="002066A6">
        <w:trPr>
          <w:del w:id="1123" w:author="Sriraj Aiyer" w:date="2024-08-22T15:43:00Z"/>
        </w:trPr>
        <w:tc>
          <w:tcPr>
            <w:tcW w:w="1696" w:type="dxa"/>
          </w:tcPr>
          <w:p w14:paraId="176DD716" w14:textId="333A04A9" w:rsidR="00441CCB" w:rsidDel="00EF2E74" w:rsidRDefault="00441CCB" w:rsidP="002066A6">
            <w:pPr>
              <w:rPr>
                <w:del w:id="1124" w:author="Sriraj Aiyer" w:date="2024-08-22T15:43:00Z"/>
              </w:rPr>
            </w:pPr>
            <w:del w:id="1125" w:author="Sriraj Aiyer" w:date="2024-08-22T15:43:00Z">
              <w:r w:rsidDel="00EF2E74">
                <w:rPr>
                  <w:rFonts w:ascii="Calibri" w:hAnsi="Calibri"/>
                  <w:color w:val="000000"/>
                </w:rPr>
                <w:delText>Blissett, S.; Sibbald, M.; Kok, E.; van Merrienboer, J.</w:delText>
              </w:r>
            </w:del>
          </w:p>
        </w:tc>
        <w:tc>
          <w:tcPr>
            <w:tcW w:w="2165" w:type="dxa"/>
          </w:tcPr>
          <w:p w14:paraId="6BE11B24" w14:textId="2BAA91E7" w:rsidR="00441CCB" w:rsidDel="00EF2E74" w:rsidRDefault="00441CCB" w:rsidP="002066A6">
            <w:pPr>
              <w:rPr>
                <w:del w:id="1126" w:author="Sriraj Aiyer" w:date="2024-08-22T15:43:00Z"/>
              </w:rPr>
            </w:pPr>
            <w:del w:id="1127" w:author="Sriraj Aiyer" w:date="2024-08-22T15:43:00Z">
              <w:r w:rsidDel="00EF2E74">
                <w:rPr>
                  <w:rFonts w:ascii="Calibri" w:hAnsi="Calibri"/>
                  <w:color w:val="000000"/>
                </w:rPr>
                <w:delText>Optimizing self-regulation of performance: is mental effort a cue? **</w:delText>
              </w:r>
            </w:del>
          </w:p>
        </w:tc>
        <w:tc>
          <w:tcPr>
            <w:tcW w:w="812" w:type="dxa"/>
          </w:tcPr>
          <w:p w14:paraId="35DB1E1A" w14:textId="692B1941" w:rsidR="00441CCB" w:rsidDel="00EF2E74" w:rsidRDefault="00441CCB" w:rsidP="002066A6">
            <w:pPr>
              <w:rPr>
                <w:del w:id="1128" w:author="Sriraj Aiyer" w:date="2024-08-22T15:43:00Z"/>
              </w:rPr>
            </w:pPr>
            <w:del w:id="1129" w:author="Sriraj Aiyer" w:date="2024-08-22T15:43:00Z">
              <w:r w:rsidDel="00EF2E74">
                <w:rPr>
                  <w:rFonts w:ascii="Calibri" w:hAnsi="Calibri"/>
                  <w:color w:val="000000"/>
                </w:rPr>
                <w:delText>2018</w:delText>
              </w:r>
            </w:del>
          </w:p>
        </w:tc>
        <w:tc>
          <w:tcPr>
            <w:tcW w:w="1288" w:type="dxa"/>
          </w:tcPr>
          <w:p w14:paraId="321EA62F" w14:textId="5AD74F7B" w:rsidR="00441CCB" w:rsidDel="00EF2E74" w:rsidRDefault="00441CCB" w:rsidP="002066A6">
            <w:pPr>
              <w:rPr>
                <w:del w:id="1130" w:author="Sriraj Aiyer" w:date="2024-08-22T15:43:00Z"/>
              </w:rPr>
            </w:pPr>
            <w:del w:id="1131" w:author="Sriraj Aiyer" w:date="2024-08-22T15:43:00Z">
              <w:r w:rsidDel="00EF2E74">
                <w:rPr>
                  <w:rFonts w:ascii="Calibri" w:hAnsi="Calibri"/>
                  <w:color w:val="000000"/>
                </w:rPr>
                <w:delText>Internal Medicine</w:delText>
              </w:r>
            </w:del>
          </w:p>
        </w:tc>
        <w:tc>
          <w:tcPr>
            <w:tcW w:w="1608" w:type="dxa"/>
          </w:tcPr>
          <w:p w14:paraId="5CDA31A3" w14:textId="54518C8E" w:rsidR="00441CCB" w:rsidDel="00EF2E74" w:rsidRDefault="00441CCB" w:rsidP="002066A6">
            <w:pPr>
              <w:rPr>
                <w:del w:id="1132" w:author="Sriraj Aiyer" w:date="2024-08-22T15:43:00Z"/>
              </w:rPr>
            </w:pPr>
            <w:del w:id="1133" w:author="Sriraj Aiyer" w:date="2024-08-22T15:43:00Z">
              <w:r w:rsidDel="00EF2E74">
                <w:rPr>
                  <w:rFonts w:ascii="Calibri" w:hAnsi="Calibri"/>
                  <w:color w:val="000000"/>
                </w:rPr>
                <w:delText>ECG interpretation</w:delText>
              </w:r>
            </w:del>
          </w:p>
        </w:tc>
        <w:tc>
          <w:tcPr>
            <w:tcW w:w="1441" w:type="dxa"/>
          </w:tcPr>
          <w:p w14:paraId="39AF2EE1" w14:textId="67BA2301" w:rsidR="00441CCB" w:rsidDel="00EF2E74" w:rsidRDefault="00441CCB" w:rsidP="002066A6">
            <w:pPr>
              <w:rPr>
                <w:del w:id="1134" w:author="Sriraj Aiyer" w:date="2024-08-22T15:43:00Z"/>
                <w:rFonts w:ascii="Calibri" w:hAnsi="Calibri"/>
                <w:color w:val="000000"/>
              </w:rPr>
            </w:pPr>
            <w:del w:id="1135" w:author="Sriraj Aiyer" w:date="2024-08-22T15:43:00Z">
              <w:r w:rsidDel="00EF2E74">
                <w:rPr>
                  <w:rFonts w:ascii="Calibri" w:hAnsi="Calibri"/>
                  <w:color w:val="000000"/>
                </w:rPr>
                <w:delText>0-100% certainty</w:delText>
              </w:r>
            </w:del>
          </w:p>
        </w:tc>
      </w:tr>
      <w:tr w:rsidR="00441CCB" w:rsidDel="00EF2E74" w14:paraId="2AD98CDA" w14:textId="08453C11" w:rsidTr="002066A6">
        <w:trPr>
          <w:del w:id="1136" w:author="Sriraj Aiyer" w:date="2024-08-22T15:43:00Z"/>
        </w:trPr>
        <w:tc>
          <w:tcPr>
            <w:tcW w:w="1696" w:type="dxa"/>
          </w:tcPr>
          <w:p w14:paraId="5503B6B9" w14:textId="48F982FC" w:rsidR="00441CCB" w:rsidDel="00EF2E74" w:rsidRDefault="00441CCB" w:rsidP="002066A6">
            <w:pPr>
              <w:rPr>
                <w:del w:id="1137" w:author="Sriraj Aiyer" w:date="2024-08-22T15:43:00Z"/>
              </w:rPr>
            </w:pPr>
            <w:del w:id="1138" w:author="Sriraj Aiyer" w:date="2024-08-22T15:43:00Z">
              <w:r w:rsidDel="00EF2E74">
                <w:rPr>
                  <w:rFonts w:ascii="Calibri" w:hAnsi="Calibri"/>
                  <w:color w:val="000000"/>
                </w:rPr>
                <w:delText>Adderley, U. J.; Thompson, C.</w:delText>
              </w:r>
            </w:del>
          </w:p>
        </w:tc>
        <w:tc>
          <w:tcPr>
            <w:tcW w:w="2165" w:type="dxa"/>
          </w:tcPr>
          <w:p w14:paraId="0A85B878" w14:textId="6EFDA5D6" w:rsidR="00441CCB" w:rsidDel="00EF2E74" w:rsidRDefault="00441CCB" w:rsidP="002066A6">
            <w:pPr>
              <w:rPr>
                <w:del w:id="1139" w:author="Sriraj Aiyer" w:date="2024-08-22T15:43:00Z"/>
              </w:rPr>
            </w:pPr>
            <w:del w:id="1140" w:author="Sriraj Aiyer" w:date="2024-08-22T15:43:00Z">
              <w:r w:rsidDel="00EF2E74">
                <w:rPr>
                  <w:rFonts w:ascii="Calibri" w:hAnsi="Calibri"/>
                  <w:color w:val="000000"/>
                </w:rPr>
                <w:delText>Confidence and clinical judgement in community nurses managing venous leg ulceration – A judgement analysis**</w:delText>
              </w:r>
            </w:del>
          </w:p>
        </w:tc>
        <w:tc>
          <w:tcPr>
            <w:tcW w:w="812" w:type="dxa"/>
          </w:tcPr>
          <w:p w14:paraId="47027E3A" w14:textId="2CB4DF2E" w:rsidR="00441CCB" w:rsidDel="00EF2E74" w:rsidRDefault="00441CCB" w:rsidP="002066A6">
            <w:pPr>
              <w:rPr>
                <w:del w:id="1141" w:author="Sriraj Aiyer" w:date="2024-08-22T15:43:00Z"/>
              </w:rPr>
            </w:pPr>
            <w:del w:id="1142" w:author="Sriraj Aiyer" w:date="2024-08-22T15:43:00Z">
              <w:r w:rsidDel="00EF2E74">
                <w:rPr>
                  <w:rFonts w:ascii="Calibri" w:hAnsi="Calibri"/>
                  <w:color w:val="000000"/>
                </w:rPr>
                <w:delText>2017</w:delText>
              </w:r>
            </w:del>
          </w:p>
        </w:tc>
        <w:tc>
          <w:tcPr>
            <w:tcW w:w="1288" w:type="dxa"/>
          </w:tcPr>
          <w:p w14:paraId="45B15E79" w14:textId="63812BE2" w:rsidR="00441CCB" w:rsidDel="00EF2E74" w:rsidRDefault="00441CCB" w:rsidP="002066A6">
            <w:pPr>
              <w:rPr>
                <w:del w:id="1143" w:author="Sriraj Aiyer" w:date="2024-08-22T15:43:00Z"/>
              </w:rPr>
            </w:pPr>
            <w:del w:id="1144" w:author="Sriraj Aiyer" w:date="2024-08-22T15:43:00Z">
              <w:r w:rsidDel="00EF2E74">
                <w:rPr>
                  <w:rFonts w:ascii="Calibri" w:hAnsi="Calibri"/>
                  <w:color w:val="000000"/>
                </w:rPr>
                <w:delText>Nursing</w:delText>
              </w:r>
            </w:del>
          </w:p>
        </w:tc>
        <w:tc>
          <w:tcPr>
            <w:tcW w:w="1608" w:type="dxa"/>
          </w:tcPr>
          <w:p w14:paraId="408214E9" w14:textId="0045E1A5" w:rsidR="00441CCB" w:rsidDel="00EF2E74" w:rsidRDefault="00441CCB" w:rsidP="002066A6">
            <w:pPr>
              <w:rPr>
                <w:del w:id="1145" w:author="Sriraj Aiyer" w:date="2024-08-22T15:43:00Z"/>
              </w:rPr>
            </w:pPr>
            <w:del w:id="1146" w:author="Sriraj Aiyer" w:date="2024-08-22T15:43:00Z">
              <w:r w:rsidDel="00EF2E74">
                <w:rPr>
                  <w:rFonts w:ascii="Calibri" w:hAnsi="Calibri"/>
                  <w:color w:val="000000"/>
                </w:rPr>
                <w:delText>110 (!) clinical scenarios</w:delText>
              </w:r>
            </w:del>
          </w:p>
        </w:tc>
        <w:tc>
          <w:tcPr>
            <w:tcW w:w="1441" w:type="dxa"/>
          </w:tcPr>
          <w:p w14:paraId="5968F706" w14:textId="31A7AA83" w:rsidR="00441CCB" w:rsidDel="00EF2E74" w:rsidRDefault="00441CCB" w:rsidP="002066A6">
            <w:pPr>
              <w:rPr>
                <w:del w:id="1147" w:author="Sriraj Aiyer" w:date="2024-08-22T15:43:00Z"/>
                <w:rFonts w:ascii="Calibri" w:hAnsi="Calibri"/>
                <w:color w:val="000000"/>
              </w:rPr>
            </w:pPr>
            <w:del w:id="1148" w:author="Sriraj Aiyer" w:date="2024-08-22T15:43:00Z">
              <w:r w:rsidDel="00EF2E74">
                <w:rPr>
                  <w:rFonts w:ascii="Calibri" w:hAnsi="Calibri"/>
                  <w:color w:val="000000"/>
                </w:rPr>
                <w:delText>1-10 confidence in diagnosis</w:delText>
              </w:r>
            </w:del>
          </w:p>
        </w:tc>
      </w:tr>
      <w:tr w:rsidR="00441CCB" w:rsidDel="00EF2E74" w14:paraId="1CBDBB17" w14:textId="699A721C" w:rsidTr="002066A6">
        <w:trPr>
          <w:del w:id="1149" w:author="Sriraj Aiyer" w:date="2024-08-22T15:43:00Z"/>
        </w:trPr>
        <w:tc>
          <w:tcPr>
            <w:tcW w:w="1696" w:type="dxa"/>
          </w:tcPr>
          <w:p w14:paraId="76FD61B5" w14:textId="1119A9B5" w:rsidR="00441CCB" w:rsidDel="00EF2E74" w:rsidRDefault="00441CCB" w:rsidP="002066A6">
            <w:pPr>
              <w:rPr>
                <w:del w:id="1150" w:author="Sriraj Aiyer" w:date="2024-08-22T15:43:00Z"/>
              </w:rPr>
            </w:pPr>
            <w:del w:id="1151" w:author="Sriraj Aiyer" w:date="2024-08-22T15:43:00Z">
              <w:r w:rsidDel="00EF2E74">
                <w:rPr>
                  <w:rFonts w:ascii="Calibri" w:hAnsi="Calibri"/>
                  <w:color w:val="000000"/>
                </w:rPr>
                <w:delText>Feyzi-Behnagh, R.; Azevedo, R.; Legowski, E.; Reitmeyer, K.; Tseytlin, E.; Crowley, R. S.</w:delText>
              </w:r>
            </w:del>
          </w:p>
        </w:tc>
        <w:tc>
          <w:tcPr>
            <w:tcW w:w="2165" w:type="dxa"/>
          </w:tcPr>
          <w:p w14:paraId="719A46C6" w14:textId="65B48CA3" w:rsidR="00441CCB" w:rsidDel="00EF2E74" w:rsidRDefault="00441CCB" w:rsidP="002066A6">
            <w:pPr>
              <w:rPr>
                <w:del w:id="1152" w:author="Sriraj Aiyer" w:date="2024-08-22T15:43:00Z"/>
              </w:rPr>
            </w:pPr>
            <w:del w:id="1153" w:author="Sriraj Aiyer" w:date="2024-08-22T15:43:00Z">
              <w:r w:rsidDel="00EF2E74">
                <w:rPr>
                  <w:rFonts w:ascii="Calibri" w:hAnsi="Calibri"/>
                  <w:color w:val="000000"/>
                </w:rPr>
                <w:delText>Metacognitive scaffolds improve self-judgments of accuracy in a medical intelligent tutoring system**</w:delText>
              </w:r>
            </w:del>
          </w:p>
        </w:tc>
        <w:tc>
          <w:tcPr>
            <w:tcW w:w="812" w:type="dxa"/>
          </w:tcPr>
          <w:p w14:paraId="469A1B08" w14:textId="1F7A45A0" w:rsidR="00441CCB" w:rsidDel="00EF2E74" w:rsidRDefault="00441CCB" w:rsidP="002066A6">
            <w:pPr>
              <w:rPr>
                <w:del w:id="1154" w:author="Sriraj Aiyer" w:date="2024-08-22T15:43:00Z"/>
              </w:rPr>
            </w:pPr>
            <w:del w:id="1155" w:author="Sriraj Aiyer" w:date="2024-08-22T15:43:00Z">
              <w:r w:rsidDel="00EF2E74">
                <w:rPr>
                  <w:rFonts w:ascii="Calibri" w:hAnsi="Calibri"/>
                  <w:color w:val="000000"/>
                </w:rPr>
                <w:delText>2014</w:delText>
              </w:r>
            </w:del>
          </w:p>
        </w:tc>
        <w:tc>
          <w:tcPr>
            <w:tcW w:w="1288" w:type="dxa"/>
          </w:tcPr>
          <w:p w14:paraId="210BDA8C" w14:textId="604C8929" w:rsidR="00441CCB" w:rsidDel="00EF2E74" w:rsidRDefault="00441CCB" w:rsidP="002066A6">
            <w:pPr>
              <w:rPr>
                <w:del w:id="1156" w:author="Sriraj Aiyer" w:date="2024-08-22T15:43:00Z"/>
              </w:rPr>
            </w:pPr>
            <w:del w:id="1157" w:author="Sriraj Aiyer" w:date="2024-08-22T15:43:00Z">
              <w:r w:rsidDel="00EF2E74">
                <w:rPr>
                  <w:rFonts w:ascii="Calibri" w:hAnsi="Calibri"/>
                  <w:color w:val="000000"/>
                </w:rPr>
                <w:delText>Pathology / Dermatology</w:delText>
              </w:r>
            </w:del>
          </w:p>
        </w:tc>
        <w:tc>
          <w:tcPr>
            <w:tcW w:w="1608" w:type="dxa"/>
          </w:tcPr>
          <w:p w14:paraId="5ECC0220" w14:textId="16B23877" w:rsidR="00441CCB" w:rsidDel="00EF2E74" w:rsidRDefault="00441CCB" w:rsidP="002066A6">
            <w:pPr>
              <w:rPr>
                <w:del w:id="1158" w:author="Sriraj Aiyer" w:date="2024-08-22T15:43:00Z"/>
              </w:rPr>
            </w:pPr>
            <w:del w:id="1159" w:author="Sriraj Aiyer" w:date="2024-08-22T15:43:00Z">
              <w:r w:rsidDel="00EF2E74">
                <w:rPr>
                  <w:rFonts w:ascii="Calibri" w:hAnsi="Calibri"/>
                  <w:color w:val="000000"/>
                </w:rPr>
                <w:delText>Dermatoligical slides</w:delText>
              </w:r>
            </w:del>
          </w:p>
        </w:tc>
        <w:tc>
          <w:tcPr>
            <w:tcW w:w="1441" w:type="dxa"/>
          </w:tcPr>
          <w:p w14:paraId="537A7A96" w14:textId="2A1458AB" w:rsidR="00441CCB" w:rsidDel="00EF2E74" w:rsidRDefault="00441CCB" w:rsidP="002066A6">
            <w:pPr>
              <w:rPr>
                <w:del w:id="1160" w:author="Sriraj Aiyer" w:date="2024-08-22T15:43:00Z"/>
                <w:rFonts w:ascii="Calibri" w:hAnsi="Calibri"/>
                <w:color w:val="000000"/>
              </w:rPr>
            </w:pPr>
            <w:del w:id="1161" w:author="Sriraj Aiyer" w:date="2024-08-22T15:43:00Z">
              <w:r w:rsidDel="00EF2E74">
                <w:rPr>
                  <w:rFonts w:ascii="Calibri" w:hAnsi="Calibri"/>
                  <w:color w:val="000000"/>
                </w:rPr>
                <w:delText>6 point scale confidence in correct diagnosis</w:delText>
              </w:r>
            </w:del>
          </w:p>
        </w:tc>
      </w:tr>
      <w:tr w:rsidR="00441CCB" w:rsidDel="00EF2E74" w14:paraId="3E957948" w14:textId="275A3691" w:rsidTr="002066A6">
        <w:trPr>
          <w:del w:id="1162" w:author="Sriraj Aiyer" w:date="2024-08-22T15:43:00Z"/>
        </w:trPr>
        <w:tc>
          <w:tcPr>
            <w:tcW w:w="1696" w:type="dxa"/>
          </w:tcPr>
          <w:p w14:paraId="35BF18BA" w14:textId="775178CD" w:rsidR="00441CCB" w:rsidDel="00EF2E74" w:rsidRDefault="00441CCB" w:rsidP="002066A6">
            <w:pPr>
              <w:rPr>
                <w:del w:id="1163" w:author="Sriraj Aiyer" w:date="2024-08-22T15:43:00Z"/>
              </w:rPr>
            </w:pPr>
            <w:del w:id="1164" w:author="Sriraj Aiyer" w:date="2024-08-22T15:43:00Z">
              <w:r w:rsidDel="00EF2E74">
                <w:rPr>
                  <w:rFonts w:ascii="Calibri" w:hAnsi="Calibri"/>
                  <w:color w:val="000000"/>
                </w:rPr>
                <w:delText>Hageman, M. G. J. S.; Bossen, J. K. J.; King, J. D.; Ring, D.</w:delText>
              </w:r>
            </w:del>
          </w:p>
        </w:tc>
        <w:tc>
          <w:tcPr>
            <w:tcW w:w="2165" w:type="dxa"/>
          </w:tcPr>
          <w:p w14:paraId="7F247A53" w14:textId="5247016C" w:rsidR="00441CCB" w:rsidDel="00EF2E74" w:rsidRDefault="00441CCB" w:rsidP="002066A6">
            <w:pPr>
              <w:rPr>
                <w:del w:id="1165" w:author="Sriraj Aiyer" w:date="2024-08-22T15:43:00Z"/>
              </w:rPr>
            </w:pPr>
            <w:del w:id="1166" w:author="Sriraj Aiyer" w:date="2024-08-22T15:43:00Z">
              <w:r w:rsidDel="00EF2E74">
                <w:rPr>
                  <w:rFonts w:ascii="Calibri" w:hAnsi="Calibri"/>
                  <w:color w:val="000000"/>
                </w:rPr>
                <w:delText>Surgeon confidence in an outpatient setting**</w:delText>
              </w:r>
            </w:del>
          </w:p>
        </w:tc>
        <w:tc>
          <w:tcPr>
            <w:tcW w:w="812" w:type="dxa"/>
          </w:tcPr>
          <w:p w14:paraId="3575AB6D" w14:textId="08045D5D" w:rsidR="00441CCB" w:rsidDel="00EF2E74" w:rsidRDefault="00441CCB" w:rsidP="002066A6">
            <w:pPr>
              <w:rPr>
                <w:del w:id="1167" w:author="Sriraj Aiyer" w:date="2024-08-22T15:43:00Z"/>
              </w:rPr>
            </w:pPr>
            <w:del w:id="1168" w:author="Sriraj Aiyer" w:date="2024-08-22T15:43:00Z">
              <w:r w:rsidDel="00EF2E74">
                <w:rPr>
                  <w:rFonts w:ascii="Calibri" w:hAnsi="Calibri"/>
                  <w:color w:val="000000"/>
                </w:rPr>
                <w:delText>2013</w:delText>
              </w:r>
            </w:del>
          </w:p>
        </w:tc>
        <w:tc>
          <w:tcPr>
            <w:tcW w:w="1288" w:type="dxa"/>
          </w:tcPr>
          <w:p w14:paraId="7E3E5660" w14:textId="4ED57A78" w:rsidR="00441CCB" w:rsidDel="00EF2E74" w:rsidRDefault="00441CCB" w:rsidP="002066A6">
            <w:pPr>
              <w:rPr>
                <w:del w:id="1169" w:author="Sriraj Aiyer" w:date="2024-08-22T15:43:00Z"/>
              </w:rPr>
            </w:pPr>
            <w:del w:id="1170" w:author="Sriraj Aiyer" w:date="2024-08-22T15:43:00Z">
              <w:r w:rsidDel="00EF2E74">
                <w:rPr>
                  <w:rFonts w:ascii="Calibri" w:hAnsi="Calibri"/>
                  <w:color w:val="000000"/>
                </w:rPr>
                <w:delText>Surgery</w:delText>
              </w:r>
            </w:del>
          </w:p>
        </w:tc>
        <w:tc>
          <w:tcPr>
            <w:tcW w:w="1608" w:type="dxa"/>
          </w:tcPr>
          <w:p w14:paraId="3884A2A7" w14:textId="2309AA77" w:rsidR="00441CCB" w:rsidDel="00EF2E74" w:rsidRDefault="00441CCB" w:rsidP="002066A6">
            <w:pPr>
              <w:rPr>
                <w:del w:id="1171" w:author="Sriraj Aiyer" w:date="2024-08-22T15:43:00Z"/>
              </w:rPr>
            </w:pPr>
            <w:del w:id="1172" w:author="Sriraj Aiyer" w:date="2024-08-22T15:43:00Z">
              <w:r w:rsidDel="00EF2E74">
                <w:rPr>
                  <w:rFonts w:ascii="Calibri" w:hAnsi="Calibri"/>
                  <w:color w:val="000000"/>
                </w:rPr>
                <w:delText>Real patients visiting surgery</w:delText>
              </w:r>
            </w:del>
          </w:p>
        </w:tc>
        <w:tc>
          <w:tcPr>
            <w:tcW w:w="1441" w:type="dxa"/>
          </w:tcPr>
          <w:p w14:paraId="5360AB39" w14:textId="78AD31BE" w:rsidR="00441CCB" w:rsidDel="00EF2E74" w:rsidRDefault="00441CCB" w:rsidP="002066A6">
            <w:pPr>
              <w:rPr>
                <w:del w:id="1173" w:author="Sriraj Aiyer" w:date="2024-08-22T15:43:00Z"/>
                <w:rFonts w:ascii="Calibri" w:hAnsi="Calibri"/>
                <w:color w:val="000000"/>
              </w:rPr>
            </w:pPr>
            <w:del w:id="1174" w:author="Sriraj Aiyer" w:date="2024-08-22T15:43:00Z">
              <w:r w:rsidDel="00EF2E74">
                <w:rPr>
                  <w:rFonts w:ascii="Calibri" w:hAnsi="Calibri"/>
                  <w:color w:val="000000"/>
                </w:rPr>
                <w:delText>5 point likert scale</w:delText>
              </w:r>
            </w:del>
          </w:p>
        </w:tc>
      </w:tr>
      <w:tr w:rsidR="00441CCB" w:rsidDel="00EF2E74" w14:paraId="2668A16D" w14:textId="594550C8" w:rsidTr="002066A6">
        <w:trPr>
          <w:del w:id="1175" w:author="Sriraj Aiyer" w:date="2024-08-22T15:43:00Z"/>
        </w:trPr>
        <w:tc>
          <w:tcPr>
            <w:tcW w:w="1696" w:type="dxa"/>
          </w:tcPr>
          <w:p w14:paraId="075A9541" w14:textId="615DCF01" w:rsidR="00441CCB" w:rsidDel="00EF2E74" w:rsidRDefault="00441CCB" w:rsidP="002066A6">
            <w:pPr>
              <w:rPr>
                <w:del w:id="1176" w:author="Sriraj Aiyer" w:date="2024-08-22T15:43:00Z"/>
              </w:rPr>
            </w:pPr>
            <w:del w:id="1177" w:author="Sriraj Aiyer" w:date="2024-08-22T15:43:00Z">
              <w:r w:rsidDel="00EF2E74">
                <w:rPr>
                  <w:rFonts w:ascii="Calibri" w:hAnsi="Calibri"/>
                  <w:color w:val="000000"/>
                </w:rPr>
                <w:delText>Crowley, R. S.; Legowski, E.; Medvedeva, O.; Reitmeyer, K.; Tseytlin, E.; Castine, M.; Jukic, D.; Mello-Thoms, C.</w:delText>
              </w:r>
            </w:del>
          </w:p>
        </w:tc>
        <w:tc>
          <w:tcPr>
            <w:tcW w:w="2165" w:type="dxa"/>
          </w:tcPr>
          <w:p w14:paraId="391C86C7" w14:textId="04D1C657" w:rsidR="00441CCB" w:rsidDel="00EF2E74" w:rsidRDefault="00441CCB" w:rsidP="002066A6">
            <w:pPr>
              <w:rPr>
                <w:del w:id="1178" w:author="Sriraj Aiyer" w:date="2024-08-22T15:43:00Z"/>
              </w:rPr>
            </w:pPr>
            <w:del w:id="1179" w:author="Sriraj Aiyer" w:date="2024-08-22T15:43:00Z">
              <w:r w:rsidDel="00EF2E74">
                <w:rPr>
                  <w:rFonts w:ascii="Calibri" w:hAnsi="Calibri"/>
                  <w:color w:val="000000"/>
                </w:rPr>
                <w:delText>Automated detection of heuristics and biases among pathologists in a computer-based system**</w:delText>
              </w:r>
            </w:del>
          </w:p>
        </w:tc>
        <w:tc>
          <w:tcPr>
            <w:tcW w:w="812" w:type="dxa"/>
          </w:tcPr>
          <w:p w14:paraId="166B418F" w14:textId="056129B3" w:rsidR="00441CCB" w:rsidDel="00EF2E74" w:rsidRDefault="00441CCB" w:rsidP="002066A6">
            <w:pPr>
              <w:rPr>
                <w:del w:id="1180" w:author="Sriraj Aiyer" w:date="2024-08-22T15:43:00Z"/>
              </w:rPr>
            </w:pPr>
            <w:del w:id="1181" w:author="Sriraj Aiyer" w:date="2024-08-22T15:43:00Z">
              <w:r w:rsidDel="00EF2E74">
                <w:rPr>
                  <w:rFonts w:ascii="Calibri" w:hAnsi="Calibri"/>
                  <w:color w:val="000000"/>
                </w:rPr>
                <w:delText>2013</w:delText>
              </w:r>
            </w:del>
          </w:p>
        </w:tc>
        <w:tc>
          <w:tcPr>
            <w:tcW w:w="1288" w:type="dxa"/>
          </w:tcPr>
          <w:p w14:paraId="2BBEC672" w14:textId="5FB7BF03" w:rsidR="00441CCB" w:rsidDel="00EF2E74" w:rsidRDefault="00441CCB" w:rsidP="002066A6">
            <w:pPr>
              <w:rPr>
                <w:del w:id="1182" w:author="Sriraj Aiyer" w:date="2024-08-22T15:43:00Z"/>
              </w:rPr>
            </w:pPr>
            <w:del w:id="1183" w:author="Sriraj Aiyer" w:date="2024-08-22T15:43:00Z">
              <w:r w:rsidDel="00EF2E74">
                <w:rPr>
                  <w:rFonts w:ascii="Calibri" w:hAnsi="Calibri"/>
                  <w:color w:val="000000"/>
                </w:rPr>
                <w:delText>Pathology / Dermatology</w:delText>
              </w:r>
            </w:del>
          </w:p>
        </w:tc>
        <w:tc>
          <w:tcPr>
            <w:tcW w:w="1608" w:type="dxa"/>
          </w:tcPr>
          <w:p w14:paraId="50CFBF6E" w14:textId="3975450C" w:rsidR="00441CCB" w:rsidDel="00EF2E74" w:rsidRDefault="00441CCB" w:rsidP="002066A6">
            <w:pPr>
              <w:rPr>
                <w:del w:id="1184" w:author="Sriraj Aiyer" w:date="2024-08-22T15:43:00Z"/>
              </w:rPr>
            </w:pPr>
            <w:del w:id="1185" w:author="Sriraj Aiyer" w:date="2024-08-22T15:43:00Z">
              <w:r w:rsidDel="00EF2E74">
                <w:rPr>
                  <w:rFonts w:ascii="Calibri" w:hAnsi="Calibri"/>
                  <w:color w:val="000000"/>
                </w:rPr>
                <w:delText>Dermatoligical slides</w:delText>
              </w:r>
            </w:del>
          </w:p>
        </w:tc>
        <w:tc>
          <w:tcPr>
            <w:tcW w:w="1441" w:type="dxa"/>
          </w:tcPr>
          <w:p w14:paraId="4CEFCBC2" w14:textId="45D00B10" w:rsidR="00441CCB" w:rsidDel="00EF2E74" w:rsidRDefault="00441CCB" w:rsidP="002066A6">
            <w:pPr>
              <w:rPr>
                <w:del w:id="1186" w:author="Sriraj Aiyer" w:date="2024-08-22T15:43:00Z"/>
                <w:rFonts w:ascii="Calibri" w:hAnsi="Calibri"/>
                <w:color w:val="000000"/>
              </w:rPr>
            </w:pPr>
            <w:del w:id="1187" w:author="Sriraj Aiyer" w:date="2024-08-22T15:43:00Z">
              <w:r w:rsidDel="00EF2E74">
                <w:rPr>
                  <w:rFonts w:ascii="Calibri" w:hAnsi="Calibri"/>
                  <w:color w:val="000000"/>
                </w:rPr>
                <w:delText>Scale from -1 to +1</w:delText>
              </w:r>
            </w:del>
          </w:p>
        </w:tc>
      </w:tr>
      <w:tr w:rsidR="00441CCB" w:rsidDel="00EF2E74" w14:paraId="3ACF1047" w14:textId="599F5DBB" w:rsidTr="002066A6">
        <w:trPr>
          <w:del w:id="1188" w:author="Sriraj Aiyer" w:date="2024-08-22T15:43:00Z"/>
        </w:trPr>
        <w:tc>
          <w:tcPr>
            <w:tcW w:w="1696" w:type="dxa"/>
          </w:tcPr>
          <w:p w14:paraId="1705A52C" w14:textId="4C9D2289" w:rsidR="00441CCB" w:rsidDel="00EF2E74" w:rsidRDefault="00441CCB" w:rsidP="002066A6">
            <w:pPr>
              <w:rPr>
                <w:del w:id="1189" w:author="Sriraj Aiyer" w:date="2024-08-22T15:43:00Z"/>
              </w:rPr>
            </w:pPr>
            <w:del w:id="1190" w:author="Sriraj Aiyer" w:date="2024-08-22T15:43:00Z">
              <w:r w:rsidDel="00EF2E74">
                <w:rPr>
                  <w:rFonts w:ascii="Calibri" w:hAnsi="Calibri"/>
                  <w:color w:val="000000"/>
                </w:rPr>
                <w:delText>Yang, H.; Thompson, C.; Bland, M.</w:delText>
              </w:r>
            </w:del>
          </w:p>
        </w:tc>
        <w:tc>
          <w:tcPr>
            <w:tcW w:w="2165" w:type="dxa"/>
          </w:tcPr>
          <w:p w14:paraId="4E9E42E7" w14:textId="727D3D55" w:rsidR="00441CCB" w:rsidDel="00EF2E74" w:rsidRDefault="00441CCB" w:rsidP="002066A6">
            <w:pPr>
              <w:rPr>
                <w:del w:id="1191" w:author="Sriraj Aiyer" w:date="2024-08-22T15:43:00Z"/>
              </w:rPr>
            </w:pPr>
            <w:del w:id="1192" w:author="Sriraj Aiyer" w:date="2024-08-22T15:43:00Z">
              <w:r w:rsidDel="00EF2E74">
                <w:rPr>
                  <w:rFonts w:ascii="Calibri" w:hAnsi="Calibri"/>
                  <w:color w:val="000000"/>
                </w:rPr>
                <w:delText>Effect of improving the realism of simulated clinical judgement tasks on nurses' overconfidence and underconfidence: Evidence from a comparative confidence calibration analysis**</w:delText>
              </w:r>
            </w:del>
          </w:p>
        </w:tc>
        <w:tc>
          <w:tcPr>
            <w:tcW w:w="812" w:type="dxa"/>
          </w:tcPr>
          <w:p w14:paraId="2879816B" w14:textId="20DE7BEF" w:rsidR="00441CCB" w:rsidDel="00EF2E74" w:rsidRDefault="00441CCB" w:rsidP="002066A6">
            <w:pPr>
              <w:rPr>
                <w:del w:id="1193" w:author="Sriraj Aiyer" w:date="2024-08-22T15:43:00Z"/>
              </w:rPr>
            </w:pPr>
            <w:del w:id="1194" w:author="Sriraj Aiyer" w:date="2024-08-22T15:43:00Z">
              <w:r w:rsidDel="00EF2E74">
                <w:rPr>
                  <w:rFonts w:ascii="Calibri" w:hAnsi="Calibri"/>
                  <w:color w:val="000000"/>
                </w:rPr>
                <w:delText>2012</w:delText>
              </w:r>
            </w:del>
          </w:p>
        </w:tc>
        <w:tc>
          <w:tcPr>
            <w:tcW w:w="1288" w:type="dxa"/>
          </w:tcPr>
          <w:p w14:paraId="5866B61E" w14:textId="08544E88" w:rsidR="00441CCB" w:rsidDel="00EF2E74" w:rsidRDefault="00441CCB" w:rsidP="002066A6">
            <w:pPr>
              <w:rPr>
                <w:del w:id="1195" w:author="Sriraj Aiyer" w:date="2024-08-22T15:43:00Z"/>
              </w:rPr>
            </w:pPr>
            <w:del w:id="1196" w:author="Sriraj Aiyer" w:date="2024-08-22T15:43:00Z">
              <w:r w:rsidDel="00EF2E74">
                <w:rPr>
                  <w:rFonts w:ascii="Calibri" w:hAnsi="Calibri"/>
                  <w:color w:val="000000"/>
                </w:rPr>
                <w:delText>Nursing</w:delText>
              </w:r>
            </w:del>
          </w:p>
        </w:tc>
        <w:tc>
          <w:tcPr>
            <w:tcW w:w="1608" w:type="dxa"/>
          </w:tcPr>
          <w:p w14:paraId="77658B57" w14:textId="5734A5D1" w:rsidR="00441CCB" w:rsidDel="00EF2E74" w:rsidRDefault="00441CCB" w:rsidP="002066A6">
            <w:pPr>
              <w:rPr>
                <w:del w:id="1197" w:author="Sriraj Aiyer" w:date="2024-08-22T15:43:00Z"/>
              </w:rPr>
            </w:pPr>
            <w:del w:id="1198" w:author="Sriraj Aiyer" w:date="2024-08-22T15:43:00Z">
              <w:r w:rsidDel="00EF2E74">
                <w:rPr>
                  <w:rFonts w:ascii="Calibri" w:hAnsi="Calibri"/>
                  <w:color w:val="000000"/>
                </w:rPr>
                <w:delText>Both paper and high fidelity sim scenarios</w:delText>
              </w:r>
            </w:del>
          </w:p>
        </w:tc>
        <w:tc>
          <w:tcPr>
            <w:tcW w:w="1441" w:type="dxa"/>
          </w:tcPr>
          <w:p w14:paraId="0D9F7EC5" w14:textId="72EF1902" w:rsidR="00441CCB" w:rsidDel="00EF2E74" w:rsidRDefault="00441CCB" w:rsidP="002066A6">
            <w:pPr>
              <w:rPr>
                <w:del w:id="1199" w:author="Sriraj Aiyer" w:date="2024-08-22T15:43:00Z"/>
                <w:rFonts w:ascii="Calibri" w:hAnsi="Calibri"/>
                <w:color w:val="000000"/>
              </w:rPr>
            </w:pPr>
            <w:del w:id="1200" w:author="Sriraj Aiyer" w:date="2024-08-22T15:43:00Z">
              <w:r w:rsidDel="00EF2E74">
                <w:rPr>
                  <w:rFonts w:ascii="Calibri" w:hAnsi="Calibri"/>
                  <w:color w:val="000000"/>
                </w:rPr>
                <w:delText>0-100 confidence</w:delText>
              </w:r>
            </w:del>
          </w:p>
        </w:tc>
      </w:tr>
      <w:tr w:rsidR="00441CCB" w:rsidDel="00EF2E74" w14:paraId="4634DAA0" w14:textId="35435D0F" w:rsidTr="002066A6">
        <w:trPr>
          <w:del w:id="1201" w:author="Sriraj Aiyer" w:date="2024-08-22T15:43:00Z"/>
        </w:trPr>
        <w:tc>
          <w:tcPr>
            <w:tcW w:w="1696" w:type="dxa"/>
          </w:tcPr>
          <w:p w14:paraId="34B03CED" w14:textId="7672DCBB" w:rsidR="00441CCB" w:rsidDel="00EF2E74" w:rsidRDefault="00441CCB" w:rsidP="002066A6">
            <w:pPr>
              <w:rPr>
                <w:del w:id="1202" w:author="Sriraj Aiyer" w:date="2024-08-22T15:43:00Z"/>
              </w:rPr>
            </w:pPr>
            <w:del w:id="1203" w:author="Sriraj Aiyer" w:date="2024-08-22T15:43:00Z">
              <w:r w:rsidDel="00EF2E74">
                <w:rPr>
                  <w:rFonts w:ascii="Calibri" w:hAnsi="Calibri"/>
                  <w:color w:val="000000"/>
                </w:rPr>
                <w:delText>Gruppen, L; Wolf, F; Billi, J</w:delText>
              </w:r>
            </w:del>
          </w:p>
        </w:tc>
        <w:tc>
          <w:tcPr>
            <w:tcW w:w="2165" w:type="dxa"/>
          </w:tcPr>
          <w:p w14:paraId="681E0E5C" w14:textId="00B7379F" w:rsidR="00441CCB" w:rsidDel="00EF2E74" w:rsidRDefault="00441CCB" w:rsidP="002066A6">
            <w:pPr>
              <w:rPr>
                <w:del w:id="1204" w:author="Sriraj Aiyer" w:date="2024-08-22T15:43:00Z"/>
              </w:rPr>
            </w:pPr>
            <w:del w:id="1205" w:author="Sriraj Aiyer" w:date="2024-08-22T15:43:00Z">
              <w:r w:rsidDel="00EF2E74">
                <w:rPr>
                  <w:rFonts w:ascii="Calibri" w:hAnsi="Calibri"/>
                  <w:color w:val="000000"/>
                </w:rPr>
                <w:delText>Information Gathering and Integration as Sources of</w:delText>
              </w:r>
              <w:r w:rsidDel="00EF2E74">
                <w:rPr>
                  <w:rFonts w:ascii="Calibri" w:hAnsi="Calibri"/>
                  <w:color w:val="000000"/>
                </w:rPr>
                <w:br/>
                <w:delText>Error in Diagnostic Decision Making**</w:delText>
              </w:r>
            </w:del>
          </w:p>
        </w:tc>
        <w:tc>
          <w:tcPr>
            <w:tcW w:w="812" w:type="dxa"/>
          </w:tcPr>
          <w:p w14:paraId="6419DD73" w14:textId="3EBD9CA3" w:rsidR="00441CCB" w:rsidDel="00EF2E74" w:rsidRDefault="00441CCB" w:rsidP="002066A6">
            <w:pPr>
              <w:rPr>
                <w:del w:id="1206" w:author="Sriraj Aiyer" w:date="2024-08-22T15:43:00Z"/>
              </w:rPr>
            </w:pPr>
            <w:del w:id="1207" w:author="Sriraj Aiyer" w:date="2024-08-22T15:43:00Z">
              <w:r w:rsidDel="00EF2E74">
                <w:rPr>
                  <w:rFonts w:ascii="Calibri" w:hAnsi="Calibri"/>
                  <w:color w:val="000000"/>
                </w:rPr>
                <w:delText>1991</w:delText>
              </w:r>
            </w:del>
          </w:p>
        </w:tc>
        <w:tc>
          <w:tcPr>
            <w:tcW w:w="1288" w:type="dxa"/>
          </w:tcPr>
          <w:p w14:paraId="4F51728C" w14:textId="22BDA6D5" w:rsidR="00441CCB" w:rsidDel="00EF2E74" w:rsidRDefault="00441CCB" w:rsidP="002066A6">
            <w:pPr>
              <w:rPr>
                <w:del w:id="1208" w:author="Sriraj Aiyer" w:date="2024-08-22T15:43:00Z"/>
              </w:rPr>
            </w:pPr>
            <w:del w:id="1209" w:author="Sriraj Aiyer" w:date="2024-08-22T15:43:00Z">
              <w:r w:rsidDel="00EF2E74">
                <w:rPr>
                  <w:rFonts w:ascii="Calibri" w:hAnsi="Calibri"/>
                  <w:color w:val="000000"/>
                </w:rPr>
                <w:delText>Primary Care</w:delText>
              </w:r>
            </w:del>
          </w:p>
        </w:tc>
        <w:tc>
          <w:tcPr>
            <w:tcW w:w="1608" w:type="dxa"/>
          </w:tcPr>
          <w:p w14:paraId="02A442AC" w14:textId="3F1B55EB" w:rsidR="00441CCB" w:rsidDel="00EF2E74" w:rsidRDefault="00441CCB" w:rsidP="002066A6">
            <w:pPr>
              <w:rPr>
                <w:del w:id="1210" w:author="Sriraj Aiyer" w:date="2024-08-22T15:43:00Z"/>
              </w:rPr>
            </w:pPr>
            <w:del w:id="1211" w:author="Sriraj Aiyer" w:date="2024-08-22T15:43:00Z">
              <w:r w:rsidDel="00EF2E74">
                <w:rPr>
                  <w:rFonts w:ascii="Calibri" w:hAnsi="Calibri"/>
                  <w:color w:val="000000"/>
                </w:rPr>
                <w:delText>Vignettes deciding between two diagnostic alternatives</w:delText>
              </w:r>
            </w:del>
          </w:p>
        </w:tc>
        <w:tc>
          <w:tcPr>
            <w:tcW w:w="1441" w:type="dxa"/>
          </w:tcPr>
          <w:p w14:paraId="729E83D8" w14:textId="44BD827A" w:rsidR="00441CCB" w:rsidDel="00EF2E74" w:rsidRDefault="00441CCB" w:rsidP="002066A6">
            <w:pPr>
              <w:rPr>
                <w:del w:id="1212" w:author="Sriraj Aiyer" w:date="2024-08-22T15:43:00Z"/>
                <w:rFonts w:ascii="Calibri" w:hAnsi="Calibri"/>
                <w:color w:val="000000"/>
              </w:rPr>
            </w:pPr>
            <w:del w:id="1213" w:author="Sriraj Aiyer" w:date="2024-08-22T15:43:00Z">
              <w:r w:rsidDel="00EF2E74">
                <w:rPr>
                  <w:rFonts w:ascii="Calibri" w:hAnsi="Calibri"/>
                  <w:color w:val="000000"/>
                </w:rPr>
                <w:delText>Probability correct</w:delText>
              </w:r>
            </w:del>
          </w:p>
        </w:tc>
      </w:tr>
    </w:tbl>
    <w:p w14:paraId="74B3FEEB" w14:textId="7157A083" w:rsidR="00441CCB" w:rsidRDefault="00441CCB" w:rsidP="00441CCB">
      <w:pPr>
        <w:rPr>
          <w:ins w:id="1214" w:author="Sriraj Aiyer" w:date="2024-08-22T15:43:00Z"/>
        </w:rPr>
      </w:pPr>
    </w:p>
    <w:tbl>
      <w:tblPr>
        <w:tblW w:w="9000" w:type="dxa"/>
        <w:tblLayout w:type="fixed"/>
        <w:tblLook w:val="04A0" w:firstRow="1" w:lastRow="0" w:firstColumn="1" w:lastColumn="0" w:noHBand="0" w:noVBand="1"/>
        <w:tblPrChange w:id="1215" w:author="Sriraj Aiyer" w:date="2024-08-22T15:48:00Z">
          <w:tblPr>
            <w:tblW w:w="9000" w:type="dxa"/>
            <w:tblLayout w:type="fixed"/>
            <w:tblLook w:val="04A0" w:firstRow="1" w:lastRow="0" w:firstColumn="1" w:lastColumn="0" w:noHBand="0" w:noVBand="1"/>
          </w:tblPr>
        </w:tblPrChange>
      </w:tblPr>
      <w:tblGrid>
        <w:gridCol w:w="1691"/>
        <w:gridCol w:w="1843"/>
        <w:gridCol w:w="709"/>
        <w:gridCol w:w="1559"/>
        <w:gridCol w:w="1843"/>
        <w:gridCol w:w="1355"/>
        <w:tblGridChange w:id="1216">
          <w:tblGrid>
            <w:gridCol w:w="1691"/>
            <w:gridCol w:w="1843"/>
            <w:gridCol w:w="709"/>
            <w:gridCol w:w="1843"/>
            <w:gridCol w:w="1842"/>
            <w:gridCol w:w="1072"/>
          </w:tblGrid>
        </w:tblGridChange>
      </w:tblGrid>
      <w:tr w:rsidR="00EF2E74" w:rsidRPr="00EF2E74" w14:paraId="4B329B11" w14:textId="77777777" w:rsidTr="00EF2E74">
        <w:trPr>
          <w:trHeight w:val="700"/>
          <w:ins w:id="1217" w:author="Sriraj Aiyer" w:date="2024-08-22T15:43:00Z"/>
          <w:trPrChange w:id="1218" w:author="Sriraj Aiyer" w:date="2024-08-22T15:48:00Z">
            <w:trPr>
              <w:trHeight w:val="700"/>
            </w:trPr>
          </w:trPrChange>
        </w:trPr>
        <w:tc>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Change w:id="1219" w:author="Sriraj Aiyer" w:date="2024-08-22T15:48:00Z">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1364E9AF" w14:textId="77777777" w:rsidR="00EF2E74" w:rsidRPr="00EF2E74" w:rsidRDefault="00EF2E74" w:rsidP="00EF2E74">
            <w:pPr>
              <w:rPr>
                <w:ins w:id="1220" w:author="Sriraj Aiyer" w:date="2024-08-22T15:43:00Z"/>
                <w:rFonts w:ascii="Calibri" w:eastAsia="Times New Roman" w:hAnsi="Calibri" w:cs="Calibri"/>
                <w:color w:val="000000"/>
                <w:lang w:eastAsia="en-GB" w:bidi="hi-IN"/>
              </w:rPr>
            </w:pPr>
            <w:ins w:id="1221" w:author="Sriraj Aiyer" w:date="2024-08-22T15:43:00Z">
              <w:r w:rsidRPr="00EF2E74">
                <w:rPr>
                  <w:rFonts w:ascii="Calibri" w:eastAsia="Times New Roman" w:hAnsi="Calibri" w:cs="Calibri"/>
                  <w:color w:val="000000"/>
                  <w:lang w:eastAsia="en-GB" w:bidi="hi-IN"/>
                </w:rPr>
                <w:t>Author(s)</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222"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2165AAEE" w14:textId="77777777" w:rsidR="00EF2E74" w:rsidRPr="00EF2E74" w:rsidRDefault="00EF2E74" w:rsidP="00EF2E74">
            <w:pPr>
              <w:rPr>
                <w:ins w:id="1223" w:author="Sriraj Aiyer" w:date="2024-08-22T15:43:00Z"/>
                <w:rFonts w:ascii="Calibri" w:eastAsia="Times New Roman" w:hAnsi="Calibri" w:cs="Calibri"/>
                <w:color w:val="000000"/>
                <w:lang w:eastAsia="en-GB" w:bidi="hi-IN"/>
              </w:rPr>
            </w:pPr>
            <w:ins w:id="1224" w:author="Sriraj Aiyer" w:date="2024-08-22T15:43:00Z">
              <w:r w:rsidRPr="00EF2E74">
                <w:rPr>
                  <w:rFonts w:ascii="Calibri" w:eastAsia="Times New Roman" w:hAnsi="Calibri" w:cs="Calibri"/>
                  <w:color w:val="000000"/>
                  <w:lang w:eastAsia="en-GB" w:bidi="hi-IN"/>
                </w:rPr>
                <w:t>Title</w:t>
              </w:r>
            </w:ins>
          </w:p>
        </w:tc>
        <w:tc>
          <w:tcPr>
            <w:tcW w:w="709" w:type="dxa"/>
            <w:tcBorders>
              <w:top w:val="single" w:sz="8" w:space="0" w:color="auto"/>
              <w:left w:val="nil"/>
              <w:bottom w:val="single" w:sz="8" w:space="0" w:color="auto"/>
              <w:right w:val="single" w:sz="8" w:space="0" w:color="auto"/>
            </w:tcBorders>
            <w:shd w:val="clear" w:color="auto" w:fill="auto"/>
            <w:vAlign w:val="center"/>
            <w:hideMark/>
            <w:tcPrChange w:id="1225" w:author="Sriraj Aiyer" w:date="2024-08-22T15:48:00Z">
              <w:tcPr>
                <w:tcW w:w="709" w:type="dxa"/>
                <w:tcBorders>
                  <w:top w:val="single" w:sz="8" w:space="0" w:color="auto"/>
                  <w:left w:val="nil"/>
                  <w:bottom w:val="single" w:sz="8" w:space="0" w:color="auto"/>
                  <w:right w:val="single" w:sz="8" w:space="0" w:color="auto"/>
                </w:tcBorders>
                <w:shd w:val="clear" w:color="auto" w:fill="auto"/>
                <w:vAlign w:val="center"/>
                <w:hideMark/>
              </w:tcPr>
            </w:tcPrChange>
          </w:tcPr>
          <w:p w14:paraId="545B2375" w14:textId="77777777" w:rsidR="00EF2E74" w:rsidRPr="00EF2E74" w:rsidRDefault="00EF2E74" w:rsidP="00EF2E74">
            <w:pPr>
              <w:rPr>
                <w:ins w:id="1226" w:author="Sriraj Aiyer" w:date="2024-08-22T15:43:00Z"/>
                <w:rFonts w:ascii="Calibri" w:eastAsia="Times New Roman" w:hAnsi="Calibri" w:cs="Calibri"/>
                <w:color w:val="000000"/>
                <w:lang w:eastAsia="en-GB" w:bidi="hi-IN"/>
              </w:rPr>
            </w:pPr>
            <w:ins w:id="1227" w:author="Sriraj Aiyer" w:date="2024-08-22T15:43:00Z">
              <w:r w:rsidRPr="00EF2E74">
                <w:rPr>
                  <w:rFonts w:ascii="Calibri" w:eastAsia="Times New Roman" w:hAnsi="Calibri" w:cs="Calibri"/>
                  <w:color w:val="000000"/>
                  <w:lang w:eastAsia="en-GB" w:bidi="hi-IN"/>
                </w:rPr>
                <w:t>Year</w:t>
              </w:r>
            </w:ins>
          </w:p>
        </w:tc>
        <w:tc>
          <w:tcPr>
            <w:tcW w:w="1559" w:type="dxa"/>
            <w:tcBorders>
              <w:top w:val="single" w:sz="8" w:space="0" w:color="auto"/>
              <w:left w:val="nil"/>
              <w:bottom w:val="single" w:sz="8" w:space="0" w:color="auto"/>
              <w:right w:val="single" w:sz="8" w:space="0" w:color="auto"/>
            </w:tcBorders>
            <w:shd w:val="clear" w:color="auto" w:fill="auto"/>
            <w:vAlign w:val="center"/>
            <w:hideMark/>
            <w:tcPrChange w:id="1228"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476C25C8" w14:textId="77777777" w:rsidR="00EF2E74" w:rsidRPr="00EF2E74" w:rsidRDefault="00EF2E74" w:rsidP="00EF2E74">
            <w:pPr>
              <w:rPr>
                <w:ins w:id="1229" w:author="Sriraj Aiyer" w:date="2024-08-22T15:43:00Z"/>
                <w:rFonts w:ascii="Calibri" w:eastAsia="Times New Roman" w:hAnsi="Calibri" w:cs="Calibri"/>
                <w:color w:val="000000"/>
                <w:lang w:eastAsia="en-GB" w:bidi="hi-IN"/>
              </w:rPr>
            </w:pPr>
            <w:ins w:id="1230" w:author="Sriraj Aiyer" w:date="2024-08-22T15:43:00Z">
              <w:r w:rsidRPr="00EF2E74">
                <w:rPr>
                  <w:rFonts w:ascii="Calibri" w:eastAsia="Times New Roman" w:hAnsi="Calibri" w:cs="Calibri"/>
                  <w:color w:val="000000"/>
                  <w:lang w:eastAsia="en-GB" w:bidi="hi-IN"/>
                </w:rPr>
                <w:t>Discipline</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231" w:author="Sriraj Aiyer" w:date="2024-08-22T15:48:00Z">
              <w:tcPr>
                <w:tcW w:w="1842" w:type="dxa"/>
                <w:tcBorders>
                  <w:top w:val="single" w:sz="8" w:space="0" w:color="auto"/>
                  <w:left w:val="nil"/>
                  <w:bottom w:val="single" w:sz="8" w:space="0" w:color="auto"/>
                  <w:right w:val="single" w:sz="8" w:space="0" w:color="auto"/>
                </w:tcBorders>
                <w:shd w:val="clear" w:color="auto" w:fill="auto"/>
                <w:vAlign w:val="center"/>
                <w:hideMark/>
              </w:tcPr>
            </w:tcPrChange>
          </w:tcPr>
          <w:p w14:paraId="1AF2412D" w14:textId="77777777" w:rsidR="00EF2E74" w:rsidRPr="00EF2E74" w:rsidRDefault="00EF2E74" w:rsidP="00EF2E74">
            <w:pPr>
              <w:rPr>
                <w:ins w:id="1232" w:author="Sriraj Aiyer" w:date="2024-08-22T15:43:00Z"/>
                <w:rFonts w:ascii="Calibri" w:eastAsia="Times New Roman" w:hAnsi="Calibri" w:cs="Calibri"/>
                <w:color w:val="000000"/>
                <w:lang w:eastAsia="en-GB" w:bidi="hi-IN"/>
              </w:rPr>
            </w:pPr>
            <w:ins w:id="1233" w:author="Sriraj Aiyer" w:date="2024-08-22T15:43:00Z">
              <w:r w:rsidRPr="00EF2E74">
                <w:rPr>
                  <w:rFonts w:ascii="Calibri" w:eastAsia="Times New Roman" w:hAnsi="Calibri" w:cs="Calibri"/>
                  <w:color w:val="000000"/>
                  <w:lang w:eastAsia="en-GB" w:bidi="hi-IN"/>
                </w:rPr>
                <w:t>Methodology</w:t>
              </w:r>
            </w:ins>
          </w:p>
        </w:tc>
        <w:tc>
          <w:tcPr>
            <w:tcW w:w="1355" w:type="dxa"/>
            <w:tcBorders>
              <w:top w:val="single" w:sz="8" w:space="0" w:color="auto"/>
              <w:left w:val="nil"/>
              <w:bottom w:val="single" w:sz="8" w:space="0" w:color="auto"/>
              <w:right w:val="single" w:sz="8" w:space="0" w:color="auto"/>
            </w:tcBorders>
            <w:shd w:val="clear" w:color="auto" w:fill="auto"/>
            <w:vAlign w:val="center"/>
            <w:hideMark/>
            <w:tcPrChange w:id="1234" w:author="Sriraj Aiyer" w:date="2024-08-22T15:48:00Z">
              <w:tcPr>
                <w:tcW w:w="1072" w:type="dxa"/>
                <w:tcBorders>
                  <w:top w:val="single" w:sz="8" w:space="0" w:color="auto"/>
                  <w:left w:val="nil"/>
                  <w:bottom w:val="single" w:sz="8" w:space="0" w:color="auto"/>
                  <w:right w:val="single" w:sz="8" w:space="0" w:color="auto"/>
                </w:tcBorders>
                <w:shd w:val="clear" w:color="auto" w:fill="auto"/>
                <w:vAlign w:val="center"/>
                <w:hideMark/>
              </w:tcPr>
            </w:tcPrChange>
          </w:tcPr>
          <w:p w14:paraId="5ABB14D1" w14:textId="77777777" w:rsidR="00EF2E74" w:rsidRPr="00EF2E74" w:rsidRDefault="00EF2E74" w:rsidP="00EF2E74">
            <w:pPr>
              <w:rPr>
                <w:ins w:id="1235" w:author="Sriraj Aiyer" w:date="2024-08-22T15:43:00Z"/>
                <w:rFonts w:ascii="Calibri" w:eastAsia="Times New Roman" w:hAnsi="Calibri" w:cs="Calibri"/>
                <w:color w:val="000000"/>
                <w:lang w:eastAsia="en-GB" w:bidi="hi-IN"/>
              </w:rPr>
            </w:pPr>
            <w:ins w:id="1236" w:author="Sriraj Aiyer" w:date="2024-08-22T15:43:00Z">
              <w:r w:rsidRPr="00EF2E74">
                <w:rPr>
                  <w:rFonts w:ascii="Calibri" w:eastAsia="Times New Roman" w:hAnsi="Calibri" w:cs="Calibri"/>
                  <w:color w:val="000000"/>
                  <w:lang w:eastAsia="en-GB" w:bidi="hi-IN"/>
                </w:rPr>
                <w:t>Measure of Confidence</w:t>
              </w:r>
            </w:ins>
          </w:p>
        </w:tc>
      </w:tr>
      <w:tr w:rsidR="00EF2E74" w:rsidRPr="00EF2E74" w14:paraId="6B648837" w14:textId="77777777" w:rsidTr="00EF2E74">
        <w:trPr>
          <w:trHeight w:val="5800"/>
          <w:ins w:id="1237" w:author="Sriraj Aiyer" w:date="2024-08-22T15:43:00Z"/>
          <w:trPrChange w:id="1238"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23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130ECB" w14:textId="77777777" w:rsidR="00EF2E74" w:rsidRPr="00EF2E74" w:rsidRDefault="00EF2E74" w:rsidP="00EF2E74">
            <w:pPr>
              <w:rPr>
                <w:ins w:id="1240" w:author="Sriraj Aiyer" w:date="2024-08-22T15:43:00Z"/>
                <w:rFonts w:ascii="Calibri" w:eastAsia="Times New Roman" w:hAnsi="Calibri" w:cs="Calibri"/>
                <w:color w:val="000000"/>
                <w:lang w:eastAsia="en-GB" w:bidi="hi-IN"/>
              </w:rPr>
            </w:pPr>
            <w:proofErr w:type="spellStart"/>
            <w:ins w:id="1241" w:author="Sriraj Aiyer" w:date="2024-08-22T15:43:00Z">
              <w:r w:rsidRPr="00EF2E74">
                <w:rPr>
                  <w:rFonts w:ascii="Calibri" w:eastAsia="Times New Roman" w:hAnsi="Calibri" w:cs="Calibri"/>
                  <w:color w:val="000000"/>
                  <w:lang w:eastAsia="en-GB" w:bidi="hi-IN"/>
                </w:rPr>
                <w:t>Abujudeh</w:t>
              </w:r>
              <w:proofErr w:type="spellEnd"/>
              <w:r w:rsidRPr="00EF2E74">
                <w:rPr>
                  <w:rFonts w:ascii="Calibri" w:eastAsia="Times New Roman" w:hAnsi="Calibri" w:cs="Calibri"/>
                  <w:color w:val="000000"/>
                  <w:lang w:eastAsia="en-GB" w:bidi="hi-IN"/>
                </w:rPr>
                <w:t xml:space="preserve">, H.H.; </w:t>
              </w:r>
              <w:proofErr w:type="spellStart"/>
              <w:r w:rsidRPr="00EF2E74">
                <w:rPr>
                  <w:rFonts w:ascii="Calibri" w:eastAsia="Times New Roman" w:hAnsi="Calibri" w:cs="Calibri"/>
                  <w:color w:val="000000"/>
                  <w:lang w:eastAsia="en-GB" w:bidi="hi-IN"/>
                </w:rPr>
                <w:t>Kaewlai</w:t>
              </w:r>
              <w:proofErr w:type="spellEnd"/>
              <w:r w:rsidRPr="00EF2E74">
                <w:rPr>
                  <w:rFonts w:ascii="Calibri" w:eastAsia="Times New Roman" w:hAnsi="Calibri" w:cs="Calibri"/>
                  <w:color w:val="000000"/>
                  <w:lang w:eastAsia="en-GB" w:bidi="hi-IN"/>
                </w:rPr>
                <w:t xml:space="preserve">, R.; McMahon, P.M.; Binder, W.; </w:t>
              </w:r>
              <w:proofErr w:type="spellStart"/>
              <w:r w:rsidRPr="00EF2E74">
                <w:rPr>
                  <w:rFonts w:ascii="Calibri" w:eastAsia="Times New Roman" w:hAnsi="Calibri" w:cs="Calibri"/>
                  <w:color w:val="000000"/>
                  <w:lang w:eastAsia="en-GB" w:bidi="hi-IN"/>
                </w:rPr>
                <w:t>Novelline</w:t>
              </w:r>
              <w:proofErr w:type="spellEnd"/>
              <w:r w:rsidRPr="00EF2E74">
                <w:rPr>
                  <w:rFonts w:ascii="Calibri" w:eastAsia="Times New Roman" w:hAnsi="Calibri" w:cs="Calibri"/>
                  <w:color w:val="000000"/>
                  <w:lang w:eastAsia="en-GB" w:bidi="hi-IN"/>
                </w:rPr>
                <w:t>, R.A.; Gazelle, G.S.; Thrall, J.H.</w:t>
              </w:r>
            </w:ins>
          </w:p>
        </w:tc>
        <w:tc>
          <w:tcPr>
            <w:tcW w:w="1843" w:type="dxa"/>
            <w:tcBorders>
              <w:top w:val="nil"/>
              <w:left w:val="nil"/>
              <w:bottom w:val="single" w:sz="8" w:space="0" w:color="auto"/>
              <w:right w:val="single" w:sz="8" w:space="0" w:color="auto"/>
            </w:tcBorders>
            <w:shd w:val="clear" w:color="auto" w:fill="auto"/>
            <w:vAlign w:val="center"/>
            <w:hideMark/>
            <w:tcPrChange w:id="124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B6DF1" w14:textId="77777777" w:rsidR="00EF2E74" w:rsidRPr="00EF2E74" w:rsidRDefault="00EF2E74" w:rsidP="00EF2E74">
            <w:pPr>
              <w:rPr>
                <w:ins w:id="1243" w:author="Sriraj Aiyer" w:date="2024-08-22T15:43:00Z"/>
                <w:rFonts w:ascii="Calibri" w:eastAsia="Times New Roman" w:hAnsi="Calibri" w:cs="Calibri"/>
                <w:color w:val="000000"/>
                <w:lang w:eastAsia="en-GB" w:bidi="hi-IN"/>
              </w:rPr>
            </w:pPr>
            <w:ins w:id="1244" w:author="Sriraj Aiyer" w:date="2024-08-22T15:43:00Z">
              <w:r w:rsidRPr="00EF2E74">
                <w:rPr>
                  <w:rFonts w:ascii="Calibri" w:eastAsia="Times New Roman" w:hAnsi="Calibri" w:cs="Calibri"/>
                  <w:color w:val="000000"/>
                  <w:lang w:eastAsia="en-GB" w:bidi="hi-IN"/>
                </w:rPr>
                <w:t xml:space="preserve">Abdominopelvic CT increases diagnostic certainty and guides management decisions: A prospective investigation of 584 patients in a large academic medical </w:t>
              </w:r>
              <w:proofErr w:type="spellStart"/>
              <w:r w:rsidRPr="00EF2E74">
                <w:rPr>
                  <w:rFonts w:ascii="Calibri" w:eastAsia="Times New Roman" w:hAnsi="Calibri" w:cs="Calibri"/>
                  <w:color w:val="000000"/>
                  <w:lang w:eastAsia="en-GB" w:bidi="hi-IN"/>
                </w:rPr>
                <w:t>center</w:t>
              </w:r>
              <w:proofErr w:type="spellEnd"/>
            </w:ins>
          </w:p>
        </w:tc>
        <w:tc>
          <w:tcPr>
            <w:tcW w:w="709" w:type="dxa"/>
            <w:tcBorders>
              <w:top w:val="nil"/>
              <w:left w:val="nil"/>
              <w:bottom w:val="single" w:sz="8" w:space="0" w:color="auto"/>
              <w:right w:val="single" w:sz="8" w:space="0" w:color="auto"/>
            </w:tcBorders>
            <w:shd w:val="clear" w:color="auto" w:fill="auto"/>
            <w:vAlign w:val="center"/>
            <w:hideMark/>
            <w:tcPrChange w:id="124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4259B7B" w14:textId="77777777" w:rsidR="00EF2E74" w:rsidRPr="00EF2E74" w:rsidRDefault="00EF2E74" w:rsidP="00EF2E74">
            <w:pPr>
              <w:jc w:val="right"/>
              <w:rPr>
                <w:ins w:id="1246" w:author="Sriraj Aiyer" w:date="2024-08-22T15:43:00Z"/>
                <w:rFonts w:ascii="Calibri" w:eastAsia="Times New Roman" w:hAnsi="Calibri" w:cs="Calibri"/>
                <w:color w:val="000000"/>
                <w:lang w:eastAsia="en-GB" w:bidi="hi-IN"/>
              </w:rPr>
            </w:pPr>
            <w:ins w:id="1247" w:author="Sriraj Aiyer" w:date="2024-08-22T15:43:00Z">
              <w:r w:rsidRPr="00EF2E74">
                <w:rPr>
                  <w:rFonts w:ascii="Calibri" w:eastAsia="Times New Roman" w:hAnsi="Calibri" w:cs="Calibri"/>
                  <w:color w:val="000000"/>
                  <w:lang w:eastAsia="en-GB" w:bidi="hi-IN"/>
                </w:rPr>
                <w:t>2011</w:t>
              </w:r>
            </w:ins>
          </w:p>
        </w:tc>
        <w:tc>
          <w:tcPr>
            <w:tcW w:w="1559" w:type="dxa"/>
            <w:tcBorders>
              <w:top w:val="nil"/>
              <w:left w:val="nil"/>
              <w:bottom w:val="single" w:sz="8" w:space="0" w:color="auto"/>
              <w:right w:val="single" w:sz="8" w:space="0" w:color="auto"/>
            </w:tcBorders>
            <w:shd w:val="clear" w:color="auto" w:fill="auto"/>
            <w:vAlign w:val="center"/>
            <w:hideMark/>
            <w:tcPrChange w:id="124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CA8ADD" w14:textId="77777777" w:rsidR="00EF2E74" w:rsidRPr="00EF2E74" w:rsidRDefault="00EF2E74" w:rsidP="00EF2E74">
            <w:pPr>
              <w:rPr>
                <w:ins w:id="1249" w:author="Sriraj Aiyer" w:date="2024-08-22T15:43:00Z"/>
                <w:rFonts w:ascii="Calibri" w:eastAsia="Times New Roman" w:hAnsi="Calibri" w:cs="Calibri"/>
                <w:color w:val="000000"/>
                <w:lang w:eastAsia="en-GB" w:bidi="hi-IN"/>
              </w:rPr>
            </w:pPr>
            <w:ins w:id="1250"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25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23DF735" w14:textId="77777777" w:rsidR="00EF2E74" w:rsidRPr="00EF2E74" w:rsidRDefault="00EF2E74" w:rsidP="00EF2E74">
            <w:pPr>
              <w:rPr>
                <w:ins w:id="1252" w:author="Sriraj Aiyer" w:date="2024-08-22T15:43:00Z"/>
                <w:rFonts w:ascii="Calibri" w:eastAsia="Times New Roman" w:hAnsi="Calibri" w:cs="Calibri"/>
                <w:color w:val="000000"/>
                <w:lang w:eastAsia="en-GB" w:bidi="hi-IN"/>
              </w:rPr>
            </w:pPr>
            <w:ins w:id="1253" w:author="Sriraj Aiyer" w:date="2024-08-22T15:43:00Z">
              <w:r w:rsidRPr="00EF2E74">
                <w:rPr>
                  <w:rFonts w:ascii="Calibri" w:eastAsia="Times New Roman" w:hAnsi="Calibri" w:cs="Calibri"/>
                  <w:color w:val="000000"/>
                  <w:lang w:eastAsia="en-GB" w:bidi="hi-IN"/>
                </w:rPr>
                <w:t>Real patients presenting with abdomen pain</w:t>
              </w:r>
            </w:ins>
          </w:p>
        </w:tc>
        <w:tc>
          <w:tcPr>
            <w:tcW w:w="1355" w:type="dxa"/>
            <w:tcBorders>
              <w:top w:val="nil"/>
              <w:left w:val="nil"/>
              <w:bottom w:val="single" w:sz="8" w:space="0" w:color="auto"/>
              <w:right w:val="single" w:sz="8" w:space="0" w:color="auto"/>
            </w:tcBorders>
            <w:shd w:val="clear" w:color="auto" w:fill="auto"/>
            <w:vAlign w:val="center"/>
            <w:hideMark/>
            <w:tcPrChange w:id="125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18B91" w14:textId="77777777" w:rsidR="00EF2E74" w:rsidRPr="00EF2E74" w:rsidRDefault="00EF2E74" w:rsidP="00EF2E74">
            <w:pPr>
              <w:rPr>
                <w:ins w:id="1255" w:author="Sriraj Aiyer" w:date="2024-08-22T15:43:00Z"/>
                <w:rFonts w:ascii="Calibri" w:eastAsia="Times New Roman" w:hAnsi="Calibri" w:cs="Calibri"/>
                <w:color w:val="000000"/>
                <w:lang w:eastAsia="en-GB" w:bidi="hi-IN"/>
              </w:rPr>
            </w:pPr>
            <w:ins w:id="1256" w:author="Sriraj Aiyer" w:date="2024-08-22T15:43:00Z">
              <w:r w:rsidRPr="00EF2E74">
                <w:rPr>
                  <w:rFonts w:ascii="Calibri" w:eastAsia="Times New Roman" w:hAnsi="Calibri" w:cs="Calibri"/>
                  <w:color w:val="000000"/>
                  <w:lang w:eastAsia="en-GB" w:bidi="hi-IN"/>
                </w:rPr>
                <w:t>0-100% certainty</w:t>
              </w:r>
            </w:ins>
          </w:p>
        </w:tc>
      </w:tr>
      <w:tr w:rsidR="00EF2E74" w:rsidRPr="00EF2E74" w14:paraId="224B1548" w14:textId="77777777" w:rsidTr="00EF2E74">
        <w:trPr>
          <w:trHeight w:val="4100"/>
          <w:ins w:id="1257" w:author="Sriraj Aiyer" w:date="2024-08-22T15:43:00Z"/>
          <w:trPrChange w:id="1258"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25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B5380A" w14:textId="77777777" w:rsidR="00EF2E74" w:rsidRPr="00EF2E74" w:rsidRDefault="00EF2E74" w:rsidP="00EF2E74">
            <w:pPr>
              <w:rPr>
                <w:ins w:id="1260" w:author="Sriraj Aiyer" w:date="2024-08-22T15:43:00Z"/>
                <w:rFonts w:ascii="Calibri" w:eastAsia="Times New Roman" w:hAnsi="Calibri" w:cs="Calibri"/>
                <w:color w:val="000000"/>
                <w:lang w:eastAsia="en-GB" w:bidi="hi-IN"/>
              </w:rPr>
            </w:pPr>
            <w:ins w:id="1261" w:author="Sriraj Aiyer" w:date="2024-08-22T15:43:00Z">
              <w:r w:rsidRPr="00EF2E74">
                <w:rPr>
                  <w:rFonts w:ascii="Calibri" w:eastAsia="Times New Roman" w:hAnsi="Calibri" w:cs="Calibri"/>
                  <w:color w:val="000000"/>
                  <w:lang w:eastAsia="en-GB" w:bidi="hi-IN"/>
                </w:rPr>
                <w:lastRenderedPageBreak/>
                <w:t>Adderley, U. J.; Thompson, C.</w:t>
              </w:r>
            </w:ins>
          </w:p>
        </w:tc>
        <w:tc>
          <w:tcPr>
            <w:tcW w:w="1843" w:type="dxa"/>
            <w:tcBorders>
              <w:top w:val="nil"/>
              <w:left w:val="nil"/>
              <w:bottom w:val="single" w:sz="8" w:space="0" w:color="auto"/>
              <w:right w:val="single" w:sz="8" w:space="0" w:color="auto"/>
            </w:tcBorders>
            <w:shd w:val="clear" w:color="auto" w:fill="auto"/>
            <w:vAlign w:val="center"/>
            <w:hideMark/>
            <w:tcPrChange w:id="126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333754E" w14:textId="77777777" w:rsidR="00EF2E74" w:rsidRPr="00EF2E74" w:rsidRDefault="00EF2E74" w:rsidP="00EF2E74">
            <w:pPr>
              <w:rPr>
                <w:ins w:id="1263" w:author="Sriraj Aiyer" w:date="2024-08-22T15:43:00Z"/>
                <w:rFonts w:ascii="Calibri" w:eastAsia="Times New Roman" w:hAnsi="Calibri" w:cs="Calibri"/>
                <w:color w:val="000000"/>
                <w:lang w:eastAsia="en-GB" w:bidi="hi-IN"/>
              </w:rPr>
            </w:pPr>
            <w:ins w:id="1264" w:author="Sriraj Aiyer" w:date="2024-08-22T15:43:00Z">
              <w:r w:rsidRPr="00EF2E74">
                <w:rPr>
                  <w:rFonts w:ascii="Calibri" w:eastAsia="Times New Roman" w:hAnsi="Calibri" w:cs="Calibri"/>
                  <w:color w:val="000000"/>
                  <w:lang w:eastAsia="en-GB" w:bidi="hi-IN"/>
                </w:rPr>
                <w:t>Confidence and clinical judgement in community nurses managing venous leg ulceration – A judgement analysis**</w:t>
              </w:r>
            </w:ins>
          </w:p>
        </w:tc>
        <w:tc>
          <w:tcPr>
            <w:tcW w:w="709" w:type="dxa"/>
            <w:tcBorders>
              <w:top w:val="nil"/>
              <w:left w:val="nil"/>
              <w:bottom w:val="single" w:sz="8" w:space="0" w:color="auto"/>
              <w:right w:val="single" w:sz="8" w:space="0" w:color="auto"/>
            </w:tcBorders>
            <w:shd w:val="clear" w:color="auto" w:fill="auto"/>
            <w:vAlign w:val="center"/>
            <w:hideMark/>
            <w:tcPrChange w:id="126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828087B" w14:textId="77777777" w:rsidR="00EF2E74" w:rsidRPr="00EF2E74" w:rsidRDefault="00EF2E74" w:rsidP="00EF2E74">
            <w:pPr>
              <w:jc w:val="right"/>
              <w:rPr>
                <w:ins w:id="1266" w:author="Sriraj Aiyer" w:date="2024-08-22T15:43:00Z"/>
                <w:rFonts w:ascii="Calibri" w:eastAsia="Times New Roman" w:hAnsi="Calibri" w:cs="Calibri"/>
                <w:color w:val="000000"/>
                <w:lang w:eastAsia="en-GB" w:bidi="hi-IN"/>
              </w:rPr>
            </w:pPr>
            <w:ins w:id="1267"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126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DA1F24" w14:textId="77777777" w:rsidR="00EF2E74" w:rsidRPr="00EF2E74" w:rsidRDefault="00EF2E74" w:rsidP="00EF2E74">
            <w:pPr>
              <w:rPr>
                <w:ins w:id="1269" w:author="Sriraj Aiyer" w:date="2024-08-22T15:43:00Z"/>
                <w:rFonts w:ascii="Calibri" w:eastAsia="Times New Roman" w:hAnsi="Calibri" w:cs="Calibri"/>
                <w:color w:val="000000"/>
                <w:lang w:eastAsia="en-GB" w:bidi="hi-IN"/>
              </w:rPr>
            </w:pPr>
            <w:ins w:id="1270"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27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4E9745B" w14:textId="77777777" w:rsidR="00EF2E74" w:rsidRPr="00EF2E74" w:rsidRDefault="00EF2E74" w:rsidP="00EF2E74">
            <w:pPr>
              <w:rPr>
                <w:ins w:id="1272" w:author="Sriraj Aiyer" w:date="2024-08-22T15:43:00Z"/>
                <w:rFonts w:ascii="Calibri" w:eastAsia="Times New Roman" w:hAnsi="Calibri" w:cs="Calibri"/>
                <w:color w:val="000000"/>
                <w:lang w:eastAsia="en-GB" w:bidi="hi-IN"/>
              </w:rPr>
            </w:pPr>
            <w:ins w:id="1273" w:author="Sriraj Aiyer" w:date="2024-08-22T15:43:00Z">
              <w:r w:rsidRPr="00EF2E74">
                <w:rPr>
                  <w:rFonts w:ascii="Calibri" w:eastAsia="Times New Roman" w:hAnsi="Calibri" w:cs="Calibri"/>
                  <w:color w:val="000000"/>
                  <w:lang w:eastAsia="en-GB" w:bidi="hi-IN"/>
                </w:rPr>
                <w:t>110 (!)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127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B219D74" w14:textId="77777777" w:rsidR="00EF2E74" w:rsidRPr="00EF2E74" w:rsidRDefault="00EF2E74" w:rsidP="00EF2E74">
            <w:pPr>
              <w:rPr>
                <w:ins w:id="1275" w:author="Sriraj Aiyer" w:date="2024-08-22T15:43:00Z"/>
                <w:rFonts w:ascii="Calibri" w:eastAsia="Times New Roman" w:hAnsi="Calibri" w:cs="Calibri"/>
                <w:color w:val="000000"/>
                <w:lang w:eastAsia="en-GB" w:bidi="hi-IN"/>
              </w:rPr>
            </w:pPr>
            <w:ins w:id="1276"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C0D7B99" w14:textId="77777777" w:rsidTr="00EF2E74">
        <w:trPr>
          <w:trHeight w:val="4100"/>
          <w:ins w:id="1277" w:author="Sriraj Aiyer" w:date="2024-08-22T15:43:00Z"/>
          <w:trPrChange w:id="1278"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27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FF8A87D" w14:textId="77777777" w:rsidR="00EF2E74" w:rsidRPr="00EF2E74" w:rsidRDefault="00EF2E74" w:rsidP="00EF2E74">
            <w:pPr>
              <w:rPr>
                <w:ins w:id="1280" w:author="Sriraj Aiyer" w:date="2024-08-22T15:43:00Z"/>
                <w:rFonts w:ascii="Calibri" w:eastAsia="Times New Roman" w:hAnsi="Calibri" w:cs="Calibri"/>
                <w:color w:val="000000"/>
                <w:lang w:eastAsia="en-GB" w:bidi="hi-IN"/>
              </w:rPr>
            </w:pPr>
            <w:proofErr w:type="spellStart"/>
            <w:ins w:id="1281" w:author="Sriraj Aiyer" w:date="2024-08-22T15:43:00Z">
              <w:r w:rsidRPr="00EF2E74">
                <w:rPr>
                  <w:rFonts w:ascii="Calibri" w:eastAsia="Times New Roman" w:hAnsi="Calibri" w:cs="Calibri"/>
                  <w:color w:val="000000"/>
                  <w:lang w:eastAsia="en-GB" w:bidi="hi-IN"/>
                </w:rPr>
                <w:t>Albrechtsen</w:t>
              </w:r>
              <w:proofErr w:type="spellEnd"/>
              <w:r w:rsidRPr="00EF2E74">
                <w:rPr>
                  <w:rFonts w:ascii="Calibri" w:eastAsia="Times New Roman" w:hAnsi="Calibri" w:cs="Calibri"/>
                  <w:color w:val="000000"/>
                  <w:lang w:eastAsia="en-GB" w:bidi="hi-IN"/>
                </w:rPr>
                <w:t xml:space="preserve">, S.S.; Riis, R.G.C.; Amiri, M.; </w:t>
              </w:r>
              <w:proofErr w:type="spellStart"/>
              <w:r w:rsidRPr="00EF2E74">
                <w:rPr>
                  <w:rFonts w:ascii="Calibri" w:eastAsia="Times New Roman" w:hAnsi="Calibri" w:cs="Calibri"/>
                  <w:color w:val="000000"/>
                  <w:lang w:eastAsia="en-GB" w:bidi="hi-IN"/>
                </w:rPr>
                <w:t>Tanum</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Bergdal</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Blaabjerg</w:t>
              </w:r>
              <w:proofErr w:type="spellEnd"/>
              <w:r w:rsidRPr="00EF2E74">
                <w:rPr>
                  <w:rFonts w:ascii="Calibri" w:eastAsia="Times New Roman" w:hAnsi="Calibri" w:cs="Calibri"/>
                  <w:color w:val="000000"/>
                  <w:lang w:eastAsia="en-GB" w:bidi="hi-IN"/>
                </w:rPr>
                <w:t xml:space="preserve">, M.; Simonsen, C.Z.; </w:t>
              </w:r>
              <w:proofErr w:type="spellStart"/>
              <w:r w:rsidRPr="00EF2E74">
                <w:rPr>
                  <w:rFonts w:ascii="Calibri" w:eastAsia="Times New Roman" w:hAnsi="Calibri" w:cs="Calibri"/>
                  <w:color w:val="000000"/>
                  <w:lang w:eastAsia="en-GB" w:bidi="hi-IN"/>
                </w:rPr>
                <w:t>Kondziella</w:t>
              </w:r>
              <w:proofErr w:type="spellEnd"/>
              <w:r w:rsidRPr="00EF2E74">
                <w:rPr>
                  <w:rFonts w:ascii="Calibri" w:eastAsia="Times New Roman" w:hAnsi="Calibri" w:cs="Calibri"/>
                  <w:color w:val="000000"/>
                  <w:lang w:eastAsia="en-GB" w:bidi="hi-IN"/>
                </w:rPr>
                <w:t>, D.</w:t>
              </w:r>
            </w:ins>
          </w:p>
        </w:tc>
        <w:tc>
          <w:tcPr>
            <w:tcW w:w="1843" w:type="dxa"/>
            <w:tcBorders>
              <w:top w:val="nil"/>
              <w:left w:val="nil"/>
              <w:bottom w:val="single" w:sz="8" w:space="0" w:color="auto"/>
              <w:right w:val="single" w:sz="8" w:space="0" w:color="auto"/>
            </w:tcBorders>
            <w:shd w:val="clear" w:color="auto" w:fill="auto"/>
            <w:vAlign w:val="center"/>
            <w:hideMark/>
            <w:tcPrChange w:id="128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64A6C4" w14:textId="77777777" w:rsidR="00EF2E74" w:rsidRPr="00EF2E74" w:rsidRDefault="00EF2E74" w:rsidP="00EF2E74">
            <w:pPr>
              <w:rPr>
                <w:ins w:id="1283" w:author="Sriraj Aiyer" w:date="2024-08-22T15:43:00Z"/>
                <w:rFonts w:ascii="Calibri" w:eastAsia="Times New Roman" w:hAnsi="Calibri" w:cs="Calibri"/>
                <w:color w:val="000000"/>
                <w:lang w:eastAsia="en-GB" w:bidi="hi-IN"/>
              </w:rPr>
            </w:pPr>
            <w:ins w:id="1284" w:author="Sriraj Aiyer" w:date="2024-08-22T15:43:00Z">
              <w:r w:rsidRPr="00EF2E74">
                <w:rPr>
                  <w:rFonts w:ascii="Calibri" w:eastAsia="Times New Roman" w:hAnsi="Calibri" w:cs="Calibri"/>
                  <w:color w:val="000000"/>
                  <w:lang w:eastAsia="en-GB" w:bidi="hi-IN"/>
                </w:rPr>
                <w:t>Impact of MRI on decision-making in ICU patients with disorders of consciousness</w:t>
              </w:r>
            </w:ins>
          </w:p>
        </w:tc>
        <w:tc>
          <w:tcPr>
            <w:tcW w:w="709" w:type="dxa"/>
            <w:tcBorders>
              <w:top w:val="nil"/>
              <w:left w:val="nil"/>
              <w:bottom w:val="single" w:sz="8" w:space="0" w:color="auto"/>
              <w:right w:val="single" w:sz="8" w:space="0" w:color="auto"/>
            </w:tcBorders>
            <w:shd w:val="clear" w:color="auto" w:fill="auto"/>
            <w:vAlign w:val="center"/>
            <w:hideMark/>
            <w:tcPrChange w:id="128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5E817F" w14:textId="77777777" w:rsidR="00EF2E74" w:rsidRPr="00EF2E74" w:rsidRDefault="00EF2E74" w:rsidP="00EF2E74">
            <w:pPr>
              <w:jc w:val="right"/>
              <w:rPr>
                <w:ins w:id="1286" w:author="Sriraj Aiyer" w:date="2024-08-22T15:43:00Z"/>
                <w:rFonts w:ascii="Calibri" w:eastAsia="Times New Roman" w:hAnsi="Calibri" w:cs="Calibri"/>
                <w:color w:val="000000"/>
                <w:lang w:eastAsia="en-GB" w:bidi="hi-IN"/>
              </w:rPr>
            </w:pPr>
            <w:ins w:id="1287"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28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9ACC3D" w14:textId="77777777" w:rsidR="00EF2E74" w:rsidRPr="00EF2E74" w:rsidRDefault="00EF2E74" w:rsidP="00EF2E74">
            <w:pPr>
              <w:rPr>
                <w:ins w:id="1289" w:author="Sriraj Aiyer" w:date="2024-08-22T15:43:00Z"/>
                <w:rFonts w:ascii="Calibri" w:eastAsia="Times New Roman" w:hAnsi="Calibri" w:cs="Calibri"/>
                <w:color w:val="000000"/>
                <w:lang w:eastAsia="en-GB" w:bidi="hi-IN"/>
              </w:rPr>
            </w:pPr>
            <w:ins w:id="1290"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29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9A1799" w14:textId="77777777" w:rsidR="00EF2E74" w:rsidRPr="00EF2E74" w:rsidRDefault="00EF2E74" w:rsidP="00EF2E74">
            <w:pPr>
              <w:rPr>
                <w:ins w:id="1292" w:author="Sriraj Aiyer" w:date="2024-08-22T15:43:00Z"/>
                <w:rFonts w:ascii="Calibri" w:eastAsia="Times New Roman" w:hAnsi="Calibri" w:cs="Calibri"/>
                <w:color w:val="000000"/>
                <w:lang w:eastAsia="en-GB" w:bidi="hi-IN"/>
              </w:rPr>
            </w:pPr>
            <w:ins w:id="1293" w:author="Sriraj Aiyer" w:date="2024-08-22T15:43:00Z">
              <w:r w:rsidRPr="00EF2E74">
                <w:rPr>
                  <w:rFonts w:ascii="Calibri" w:eastAsia="Times New Roman" w:hAnsi="Calibri" w:cs="Calibri"/>
                  <w:color w:val="000000"/>
                  <w:lang w:eastAsia="en-GB" w:bidi="hi-IN"/>
                </w:rPr>
                <w:t>Real patient cases in ICU</w:t>
              </w:r>
            </w:ins>
          </w:p>
        </w:tc>
        <w:tc>
          <w:tcPr>
            <w:tcW w:w="1355" w:type="dxa"/>
            <w:tcBorders>
              <w:top w:val="nil"/>
              <w:left w:val="nil"/>
              <w:bottom w:val="single" w:sz="8" w:space="0" w:color="auto"/>
              <w:right w:val="single" w:sz="8" w:space="0" w:color="auto"/>
            </w:tcBorders>
            <w:shd w:val="clear" w:color="auto" w:fill="auto"/>
            <w:vAlign w:val="center"/>
            <w:hideMark/>
            <w:tcPrChange w:id="129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08847D0" w14:textId="77777777" w:rsidR="00EF2E74" w:rsidRPr="00EF2E74" w:rsidRDefault="00EF2E74" w:rsidP="00EF2E74">
            <w:pPr>
              <w:rPr>
                <w:ins w:id="1295" w:author="Sriraj Aiyer" w:date="2024-08-22T15:43:00Z"/>
                <w:rFonts w:ascii="Calibri" w:eastAsia="Times New Roman" w:hAnsi="Calibri" w:cs="Calibri"/>
                <w:color w:val="000000"/>
                <w:lang w:eastAsia="en-GB" w:bidi="hi-IN"/>
              </w:rPr>
            </w:pPr>
            <w:ins w:id="1296"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3CEE17C" w14:textId="77777777" w:rsidTr="00EF2E74">
        <w:trPr>
          <w:trHeight w:val="3420"/>
          <w:ins w:id="1297" w:author="Sriraj Aiyer" w:date="2024-08-22T15:43:00Z"/>
          <w:trPrChange w:id="1298"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29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FFB76DB" w14:textId="77777777" w:rsidR="00EF2E74" w:rsidRPr="00EF2E74" w:rsidRDefault="00EF2E74" w:rsidP="00EF2E74">
            <w:pPr>
              <w:rPr>
                <w:ins w:id="1300" w:author="Sriraj Aiyer" w:date="2024-08-22T15:43:00Z"/>
                <w:rFonts w:ascii="Calibri" w:eastAsia="Times New Roman" w:hAnsi="Calibri" w:cs="Calibri"/>
                <w:color w:val="000000"/>
                <w:lang w:eastAsia="en-GB" w:bidi="hi-IN"/>
              </w:rPr>
            </w:pPr>
            <w:ins w:id="1301" w:author="Sriraj Aiyer" w:date="2024-08-22T15:43:00Z">
              <w:r w:rsidRPr="00EF2E74">
                <w:rPr>
                  <w:rFonts w:ascii="Calibri" w:eastAsia="Times New Roman" w:hAnsi="Calibri" w:cs="Calibri"/>
                  <w:color w:val="000000"/>
                  <w:lang w:eastAsia="en-GB" w:bidi="hi-IN"/>
                </w:rPr>
                <w:t>Ben-</w:t>
              </w:r>
              <w:proofErr w:type="spellStart"/>
              <w:r w:rsidRPr="00EF2E74">
                <w:rPr>
                  <w:rFonts w:ascii="Calibri" w:eastAsia="Times New Roman" w:hAnsi="Calibri" w:cs="Calibri"/>
                  <w:color w:val="000000"/>
                  <w:lang w:eastAsia="en-GB" w:bidi="hi-IN"/>
                </w:rPr>
                <w:t>Assuli</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Sagi</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Leshno</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Ironi</w:t>
              </w:r>
              <w:proofErr w:type="spellEnd"/>
              <w:r w:rsidRPr="00EF2E74">
                <w:rPr>
                  <w:rFonts w:ascii="Calibri" w:eastAsia="Times New Roman" w:hAnsi="Calibri" w:cs="Calibri"/>
                  <w:color w:val="000000"/>
                  <w:lang w:eastAsia="en-GB" w:bidi="hi-IN"/>
                </w:rPr>
                <w:t>, A.; Ziv, A.</w:t>
              </w:r>
            </w:ins>
          </w:p>
        </w:tc>
        <w:tc>
          <w:tcPr>
            <w:tcW w:w="1843" w:type="dxa"/>
            <w:tcBorders>
              <w:top w:val="nil"/>
              <w:left w:val="nil"/>
              <w:bottom w:val="single" w:sz="8" w:space="0" w:color="auto"/>
              <w:right w:val="single" w:sz="8" w:space="0" w:color="auto"/>
            </w:tcBorders>
            <w:shd w:val="clear" w:color="auto" w:fill="auto"/>
            <w:vAlign w:val="center"/>
            <w:hideMark/>
            <w:tcPrChange w:id="130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0B70AC" w14:textId="77777777" w:rsidR="00EF2E74" w:rsidRPr="00EF2E74" w:rsidRDefault="00EF2E74" w:rsidP="00EF2E74">
            <w:pPr>
              <w:rPr>
                <w:ins w:id="1303" w:author="Sriraj Aiyer" w:date="2024-08-22T15:43:00Z"/>
                <w:rFonts w:ascii="Calibri" w:eastAsia="Times New Roman" w:hAnsi="Calibri" w:cs="Calibri"/>
                <w:color w:val="000000"/>
                <w:lang w:eastAsia="en-GB" w:bidi="hi-IN"/>
              </w:rPr>
            </w:pPr>
            <w:ins w:id="1304" w:author="Sriraj Aiyer" w:date="2024-08-22T15:43:00Z">
              <w:r w:rsidRPr="00EF2E74">
                <w:rPr>
                  <w:rFonts w:ascii="Calibri" w:eastAsia="Times New Roman" w:hAnsi="Calibri" w:cs="Calibri"/>
                  <w:color w:val="000000"/>
                  <w:lang w:eastAsia="en-GB" w:bidi="hi-IN"/>
                </w:rPr>
                <w:t>Improving diagnostic accuracy using EHR in emergency departments: A simulation-based study</w:t>
              </w:r>
            </w:ins>
          </w:p>
        </w:tc>
        <w:tc>
          <w:tcPr>
            <w:tcW w:w="709" w:type="dxa"/>
            <w:tcBorders>
              <w:top w:val="nil"/>
              <w:left w:val="nil"/>
              <w:bottom w:val="single" w:sz="8" w:space="0" w:color="auto"/>
              <w:right w:val="single" w:sz="8" w:space="0" w:color="auto"/>
            </w:tcBorders>
            <w:shd w:val="clear" w:color="auto" w:fill="auto"/>
            <w:vAlign w:val="center"/>
            <w:hideMark/>
            <w:tcPrChange w:id="130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AEE4A67" w14:textId="77777777" w:rsidR="00EF2E74" w:rsidRPr="00EF2E74" w:rsidRDefault="00EF2E74" w:rsidP="00EF2E74">
            <w:pPr>
              <w:jc w:val="right"/>
              <w:rPr>
                <w:ins w:id="1306" w:author="Sriraj Aiyer" w:date="2024-08-22T15:43:00Z"/>
                <w:rFonts w:ascii="Calibri" w:eastAsia="Times New Roman" w:hAnsi="Calibri" w:cs="Calibri"/>
                <w:color w:val="000000"/>
                <w:lang w:eastAsia="en-GB" w:bidi="hi-IN"/>
              </w:rPr>
            </w:pPr>
            <w:ins w:id="1307"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130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A93C0B" w14:textId="77777777" w:rsidR="00EF2E74" w:rsidRPr="00EF2E74" w:rsidRDefault="00EF2E74" w:rsidP="00EF2E74">
            <w:pPr>
              <w:rPr>
                <w:ins w:id="1309" w:author="Sriraj Aiyer" w:date="2024-08-22T15:43:00Z"/>
                <w:rFonts w:ascii="Calibri" w:eastAsia="Times New Roman" w:hAnsi="Calibri" w:cs="Calibri"/>
                <w:color w:val="000000"/>
                <w:lang w:eastAsia="en-GB" w:bidi="hi-IN"/>
              </w:rPr>
            </w:pPr>
            <w:ins w:id="1310"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31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7137C1" w14:textId="77777777" w:rsidR="00EF2E74" w:rsidRPr="00EF2E74" w:rsidRDefault="00EF2E74" w:rsidP="00EF2E74">
            <w:pPr>
              <w:rPr>
                <w:ins w:id="1312" w:author="Sriraj Aiyer" w:date="2024-08-22T15:43:00Z"/>
                <w:rFonts w:ascii="Calibri" w:eastAsia="Times New Roman" w:hAnsi="Calibri" w:cs="Calibri"/>
                <w:color w:val="000000"/>
                <w:lang w:eastAsia="en-GB" w:bidi="hi-IN"/>
              </w:rPr>
            </w:pPr>
            <w:ins w:id="1313" w:author="Sriraj Aiyer" w:date="2024-08-22T15:43:00Z">
              <w:r w:rsidRPr="00EF2E74">
                <w:rPr>
                  <w:rFonts w:ascii="Calibri" w:eastAsia="Times New Roman" w:hAnsi="Calibri" w:cs="Calibri"/>
                  <w:color w:val="000000"/>
                  <w:lang w:eastAsia="en-GB" w:bidi="hi-IN"/>
                </w:rPr>
                <w:t>Simulated patient scenarios with actors for presenting complaints</w:t>
              </w:r>
            </w:ins>
          </w:p>
        </w:tc>
        <w:tc>
          <w:tcPr>
            <w:tcW w:w="1355" w:type="dxa"/>
            <w:tcBorders>
              <w:top w:val="nil"/>
              <w:left w:val="nil"/>
              <w:bottom w:val="single" w:sz="8" w:space="0" w:color="auto"/>
              <w:right w:val="single" w:sz="8" w:space="0" w:color="auto"/>
            </w:tcBorders>
            <w:shd w:val="clear" w:color="auto" w:fill="auto"/>
            <w:vAlign w:val="center"/>
            <w:hideMark/>
            <w:tcPrChange w:id="131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F74C512" w14:textId="77777777" w:rsidR="00EF2E74" w:rsidRPr="00EF2E74" w:rsidRDefault="00EF2E74" w:rsidP="00EF2E74">
            <w:pPr>
              <w:rPr>
                <w:ins w:id="1315" w:author="Sriraj Aiyer" w:date="2024-08-22T15:43:00Z"/>
                <w:rFonts w:ascii="Calibri" w:eastAsia="Times New Roman" w:hAnsi="Calibri" w:cs="Calibri"/>
                <w:color w:val="000000"/>
                <w:lang w:eastAsia="en-GB" w:bidi="hi-IN"/>
              </w:rPr>
            </w:pPr>
            <w:ins w:id="1316"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w:t>
              </w:r>
            </w:ins>
          </w:p>
        </w:tc>
      </w:tr>
      <w:tr w:rsidR="00EF2E74" w:rsidRPr="00EF2E74" w14:paraId="3285634C" w14:textId="77777777" w:rsidTr="00EF2E74">
        <w:trPr>
          <w:trHeight w:val="3760"/>
          <w:ins w:id="1317" w:author="Sriraj Aiyer" w:date="2024-08-22T15:43:00Z"/>
          <w:trPrChange w:id="1318"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1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20F084" w14:textId="77777777" w:rsidR="00EF2E74" w:rsidRPr="00EF2E74" w:rsidRDefault="00EF2E74" w:rsidP="00EF2E74">
            <w:pPr>
              <w:rPr>
                <w:ins w:id="1320" w:author="Sriraj Aiyer" w:date="2024-08-22T15:43:00Z"/>
                <w:rFonts w:ascii="Calibri" w:eastAsia="Times New Roman" w:hAnsi="Calibri" w:cs="Calibri"/>
                <w:color w:val="000000"/>
                <w:lang w:eastAsia="en-GB" w:bidi="hi-IN"/>
              </w:rPr>
            </w:pPr>
            <w:ins w:id="1321" w:author="Sriraj Aiyer" w:date="2024-08-22T15:43:00Z">
              <w:r w:rsidRPr="00EF2E74">
                <w:rPr>
                  <w:rFonts w:ascii="Calibri" w:eastAsia="Times New Roman" w:hAnsi="Calibri" w:cs="Calibri"/>
                  <w:color w:val="000000"/>
                  <w:lang w:eastAsia="en-GB" w:bidi="hi-IN"/>
                </w:rPr>
                <w:lastRenderedPageBreak/>
                <w:t xml:space="preserve">Benvenuto-Andrade, C.; </w:t>
              </w:r>
              <w:proofErr w:type="spellStart"/>
              <w:r w:rsidRPr="00EF2E74">
                <w:rPr>
                  <w:rFonts w:ascii="Calibri" w:eastAsia="Times New Roman" w:hAnsi="Calibri" w:cs="Calibri"/>
                  <w:color w:val="000000"/>
                  <w:lang w:eastAsia="en-GB" w:bidi="hi-IN"/>
                </w:rPr>
                <w:t>Dusza</w:t>
              </w:r>
              <w:proofErr w:type="spellEnd"/>
              <w:r w:rsidRPr="00EF2E74">
                <w:rPr>
                  <w:rFonts w:ascii="Calibri" w:eastAsia="Times New Roman" w:hAnsi="Calibri" w:cs="Calibri"/>
                  <w:color w:val="000000"/>
                  <w:lang w:eastAsia="en-GB" w:bidi="hi-IN"/>
                </w:rPr>
                <w:t xml:space="preserve">, S.W.; Hay, J.L.; </w:t>
              </w:r>
              <w:proofErr w:type="spellStart"/>
              <w:r w:rsidRPr="00EF2E74">
                <w:rPr>
                  <w:rFonts w:ascii="Calibri" w:eastAsia="Times New Roman" w:hAnsi="Calibri" w:cs="Calibri"/>
                  <w:color w:val="000000"/>
                  <w:lang w:eastAsia="en-GB" w:bidi="hi-IN"/>
                </w:rPr>
                <w:t>Agero</w:t>
              </w:r>
              <w:proofErr w:type="spellEnd"/>
              <w:r w:rsidRPr="00EF2E74">
                <w:rPr>
                  <w:rFonts w:ascii="Calibri" w:eastAsia="Times New Roman" w:hAnsi="Calibri" w:cs="Calibri"/>
                  <w:color w:val="000000"/>
                  <w:lang w:eastAsia="en-GB" w:bidi="hi-IN"/>
                </w:rPr>
                <w:t xml:space="preserve">, A.L.C.; Halpern, A.C.; Kopf, A.W.; </w:t>
              </w:r>
              <w:proofErr w:type="spellStart"/>
              <w:r w:rsidRPr="00EF2E74">
                <w:rPr>
                  <w:rFonts w:ascii="Calibri" w:eastAsia="Times New Roman" w:hAnsi="Calibri" w:cs="Calibri"/>
                  <w:color w:val="000000"/>
                  <w:lang w:eastAsia="en-GB" w:bidi="hi-IN"/>
                </w:rPr>
                <w:t>Marghoob</w:t>
              </w:r>
              <w:proofErr w:type="spellEnd"/>
              <w:r w:rsidRPr="00EF2E74">
                <w:rPr>
                  <w:rFonts w:ascii="Calibri" w:eastAsia="Times New Roman" w:hAnsi="Calibri" w:cs="Calibri"/>
                  <w:color w:val="000000"/>
                  <w:lang w:eastAsia="en-GB" w:bidi="hi-IN"/>
                </w:rPr>
                <w:t>, A.A.</w:t>
              </w:r>
            </w:ins>
          </w:p>
        </w:tc>
        <w:tc>
          <w:tcPr>
            <w:tcW w:w="1843" w:type="dxa"/>
            <w:tcBorders>
              <w:top w:val="nil"/>
              <w:left w:val="nil"/>
              <w:bottom w:val="single" w:sz="8" w:space="0" w:color="auto"/>
              <w:right w:val="single" w:sz="8" w:space="0" w:color="auto"/>
            </w:tcBorders>
            <w:shd w:val="clear" w:color="auto" w:fill="auto"/>
            <w:vAlign w:val="center"/>
            <w:hideMark/>
            <w:tcPrChange w:id="132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7BB64" w14:textId="77777777" w:rsidR="00EF2E74" w:rsidRPr="00EF2E74" w:rsidRDefault="00EF2E74" w:rsidP="00EF2E74">
            <w:pPr>
              <w:rPr>
                <w:ins w:id="1323" w:author="Sriraj Aiyer" w:date="2024-08-22T15:43:00Z"/>
                <w:rFonts w:ascii="Calibri" w:eastAsia="Times New Roman" w:hAnsi="Calibri" w:cs="Calibri"/>
                <w:color w:val="000000"/>
                <w:lang w:eastAsia="en-GB" w:bidi="hi-IN"/>
              </w:rPr>
            </w:pPr>
            <w:ins w:id="1324" w:author="Sriraj Aiyer" w:date="2024-08-22T15:43:00Z">
              <w:r w:rsidRPr="00EF2E74">
                <w:rPr>
                  <w:rFonts w:ascii="Calibri" w:eastAsia="Times New Roman" w:hAnsi="Calibri" w:cs="Calibri"/>
                  <w:color w:val="000000"/>
                  <w:lang w:eastAsia="en-GB" w:bidi="hi-IN"/>
                </w:rPr>
                <w:t xml:space="preserve">Level of confidence in diagnosis: Clinical examination versus </w:t>
              </w:r>
              <w:proofErr w:type="spellStart"/>
              <w:r w:rsidRPr="00EF2E74">
                <w:rPr>
                  <w:rFonts w:ascii="Calibri" w:eastAsia="Times New Roman" w:hAnsi="Calibri" w:cs="Calibri"/>
                  <w:color w:val="000000"/>
                  <w:lang w:eastAsia="en-GB" w:bidi="hi-IN"/>
                </w:rPr>
                <w:t>dermoscopy</w:t>
              </w:r>
              <w:proofErr w:type="spellEnd"/>
              <w:r w:rsidRPr="00EF2E74">
                <w:rPr>
                  <w:rFonts w:ascii="Calibri" w:eastAsia="Times New Roman" w:hAnsi="Calibri" w:cs="Calibri"/>
                  <w:color w:val="000000"/>
                  <w:lang w:eastAsia="en-GB" w:bidi="hi-IN"/>
                </w:rPr>
                <w:t xml:space="preserve"> examination</w:t>
              </w:r>
            </w:ins>
          </w:p>
        </w:tc>
        <w:tc>
          <w:tcPr>
            <w:tcW w:w="709" w:type="dxa"/>
            <w:tcBorders>
              <w:top w:val="nil"/>
              <w:left w:val="nil"/>
              <w:bottom w:val="single" w:sz="8" w:space="0" w:color="auto"/>
              <w:right w:val="single" w:sz="8" w:space="0" w:color="auto"/>
            </w:tcBorders>
            <w:shd w:val="clear" w:color="auto" w:fill="auto"/>
            <w:vAlign w:val="center"/>
            <w:hideMark/>
            <w:tcPrChange w:id="132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9CB115" w14:textId="77777777" w:rsidR="00EF2E74" w:rsidRPr="00EF2E74" w:rsidRDefault="00EF2E74" w:rsidP="00EF2E74">
            <w:pPr>
              <w:jc w:val="right"/>
              <w:rPr>
                <w:ins w:id="1326" w:author="Sriraj Aiyer" w:date="2024-08-22T15:43:00Z"/>
                <w:rFonts w:ascii="Calibri" w:eastAsia="Times New Roman" w:hAnsi="Calibri" w:cs="Calibri"/>
                <w:color w:val="000000"/>
                <w:lang w:eastAsia="en-GB" w:bidi="hi-IN"/>
              </w:rPr>
            </w:pPr>
            <w:ins w:id="1327" w:author="Sriraj Aiyer" w:date="2024-08-22T15:43:00Z">
              <w:r w:rsidRPr="00EF2E74">
                <w:rPr>
                  <w:rFonts w:ascii="Calibri" w:eastAsia="Times New Roman" w:hAnsi="Calibri" w:cs="Calibri"/>
                  <w:color w:val="000000"/>
                  <w:lang w:eastAsia="en-GB" w:bidi="hi-IN"/>
                </w:rPr>
                <w:t>2006</w:t>
              </w:r>
            </w:ins>
          </w:p>
        </w:tc>
        <w:tc>
          <w:tcPr>
            <w:tcW w:w="1559" w:type="dxa"/>
            <w:tcBorders>
              <w:top w:val="nil"/>
              <w:left w:val="nil"/>
              <w:bottom w:val="single" w:sz="8" w:space="0" w:color="auto"/>
              <w:right w:val="single" w:sz="8" w:space="0" w:color="auto"/>
            </w:tcBorders>
            <w:shd w:val="clear" w:color="auto" w:fill="auto"/>
            <w:vAlign w:val="center"/>
            <w:hideMark/>
            <w:tcPrChange w:id="132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54276F4" w14:textId="77777777" w:rsidR="00EF2E74" w:rsidRPr="00EF2E74" w:rsidRDefault="00EF2E74" w:rsidP="00EF2E74">
            <w:pPr>
              <w:rPr>
                <w:ins w:id="1329" w:author="Sriraj Aiyer" w:date="2024-08-22T15:43:00Z"/>
                <w:rFonts w:ascii="Calibri" w:eastAsia="Times New Roman" w:hAnsi="Calibri" w:cs="Calibri"/>
                <w:color w:val="000000"/>
                <w:lang w:eastAsia="en-GB" w:bidi="hi-IN"/>
              </w:rPr>
            </w:pPr>
            <w:ins w:id="1330"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33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A4017" w14:textId="77777777" w:rsidR="00EF2E74" w:rsidRPr="00EF2E74" w:rsidRDefault="00EF2E74" w:rsidP="00EF2E74">
            <w:pPr>
              <w:rPr>
                <w:ins w:id="1332" w:author="Sriraj Aiyer" w:date="2024-08-22T15:43:00Z"/>
                <w:rFonts w:ascii="Calibri" w:eastAsia="Times New Roman" w:hAnsi="Calibri" w:cs="Calibri"/>
                <w:color w:val="000000"/>
                <w:lang w:eastAsia="en-GB" w:bidi="hi-IN"/>
              </w:rPr>
            </w:pPr>
            <w:ins w:id="1333" w:author="Sriraj Aiyer" w:date="2024-08-22T15:43:00Z">
              <w:r w:rsidRPr="00EF2E74">
                <w:rPr>
                  <w:rFonts w:ascii="Calibri" w:eastAsia="Times New Roman" w:hAnsi="Calibri" w:cs="Calibri"/>
                  <w:color w:val="000000"/>
                  <w:lang w:eastAsia="en-GB" w:bidi="hi-IN"/>
                </w:rPr>
                <w:t xml:space="preserve">20 pairs of clinical and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images of lesions</w:t>
              </w:r>
            </w:ins>
          </w:p>
        </w:tc>
        <w:tc>
          <w:tcPr>
            <w:tcW w:w="1355" w:type="dxa"/>
            <w:tcBorders>
              <w:top w:val="nil"/>
              <w:left w:val="nil"/>
              <w:bottom w:val="single" w:sz="8" w:space="0" w:color="auto"/>
              <w:right w:val="single" w:sz="8" w:space="0" w:color="auto"/>
            </w:tcBorders>
            <w:shd w:val="clear" w:color="auto" w:fill="auto"/>
            <w:vAlign w:val="center"/>
            <w:hideMark/>
            <w:tcPrChange w:id="133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D976D7" w14:textId="77777777" w:rsidR="00EF2E74" w:rsidRPr="00EF2E74" w:rsidRDefault="00EF2E74" w:rsidP="00EF2E74">
            <w:pPr>
              <w:rPr>
                <w:ins w:id="1335" w:author="Sriraj Aiyer" w:date="2024-08-22T15:43:00Z"/>
                <w:rFonts w:ascii="Calibri" w:eastAsia="Times New Roman" w:hAnsi="Calibri" w:cs="Calibri"/>
                <w:color w:val="000000"/>
                <w:lang w:eastAsia="en-GB" w:bidi="hi-IN"/>
              </w:rPr>
            </w:pPr>
            <w:ins w:id="1336"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 (whether benign or malignant)</w:t>
              </w:r>
            </w:ins>
          </w:p>
        </w:tc>
      </w:tr>
      <w:tr w:rsidR="00EF2E74" w:rsidRPr="00EF2E74" w14:paraId="1C1B454E" w14:textId="77777777" w:rsidTr="00EF2E74">
        <w:trPr>
          <w:trHeight w:val="3760"/>
          <w:ins w:id="1337" w:author="Sriraj Aiyer" w:date="2024-08-22T15:43:00Z"/>
          <w:trPrChange w:id="1338"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3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80EA74C" w14:textId="77777777" w:rsidR="00EF2E74" w:rsidRPr="00EF2E74" w:rsidRDefault="00EF2E74" w:rsidP="00EF2E74">
            <w:pPr>
              <w:rPr>
                <w:ins w:id="1340" w:author="Sriraj Aiyer" w:date="2024-08-22T15:43:00Z"/>
                <w:rFonts w:ascii="Calibri" w:eastAsia="Times New Roman" w:hAnsi="Calibri" w:cs="Calibri"/>
                <w:color w:val="000000"/>
                <w:lang w:eastAsia="en-GB" w:bidi="hi-IN"/>
              </w:rPr>
            </w:pPr>
            <w:proofErr w:type="spellStart"/>
            <w:ins w:id="1341" w:author="Sriraj Aiyer" w:date="2024-08-22T15:43:00Z">
              <w:r w:rsidRPr="00EF2E74">
                <w:rPr>
                  <w:rFonts w:ascii="Calibri" w:eastAsia="Times New Roman" w:hAnsi="Calibri" w:cs="Calibri"/>
                  <w:color w:val="000000"/>
                  <w:lang w:eastAsia="en-GB" w:bidi="hi-IN"/>
                </w:rPr>
                <w:t>Bergl</w:t>
              </w:r>
              <w:proofErr w:type="spellEnd"/>
              <w:r w:rsidRPr="00EF2E74">
                <w:rPr>
                  <w:rFonts w:ascii="Calibri" w:eastAsia="Times New Roman" w:hAnsi="Calibri" w:cs="Calibri"/>
                  <w:color w:val="000000"/>
                  <w:lang w:eastAsia="en-GB" w:bidi="hi-IN"/>
                </w:rPr>
                <w:t xml:space="preserve">, P. A.; Shukla, N.; Shah, J.; Khan, M.; Patel, J. J.; </w:t>
              </w:r>
              <w:proofErr w:type="spellStart"/>
              <w:r w:rsidRPr="00EF2E74">
                <w:rPr>
                  <w:rFonts w:ascii="Calibri" w:eastAsia="Times New Roman" w:hAnsi="Calibri" w:cs="Calibri"/>
                  <w:color w:val="000000"/>
                  <w:lang w:eastAsia="en-GB" w:bidi="hi-IN"/>
                </w:rPr>
                <w:t>Nanchal</w:t>
              </w:r>
              <w:proofErr w:type="spellEnd"/>
              <w:r w:rsidRPr="00EF2E74">
                <w:rPr>
                  <w:rFonts w:ascii="Calibri" w:eastAsia="Times New Roman" w:hAnsi="Calibri" w:cs="Calibri"/>
                  <w:color w:val="000000"/>
                  <w:lang w:eastAsia="en-GB" w:bidi="hi-IN"/>
                </w:rPr>
                <w:t>, R. S.</w:t>
              </w:r>
            </w:ins>
          </w:p>
        </w:tc>
        <w:tc>
          <w:tcPr>
            <w:tcW w:w="1843" w:type="dxa"/>
            <w:tcBorders>
              <w:top w:val="nil"/>
              <w:left w:val="nil"/>
              <w:bottom w:val="single" w:sz="8" w:space="0" w:color="auto"/>
              <w:right w:val="single" w:sz="8" w:space="0" w:color="auto"/>
            </w:tcBorders>
            <w:shd w:val="clear" w:color="auto" w:fill="auto"/>
            <w:vAlign w:val="center"/>
            <w:hideMark/>
            <w:tcPrChange w:id="134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534BECB" w14:textId="77777777" w:rsidR="00EF2E74" w:rsidRPr="00EF2E74" w:rsidRDefault="00EF2E74" w:rsidP="00EF2E74">
            <w:pPr>
              <w:rPr>
                <w:ins w:id="1343" w:author="Sriraj Aiyer" w:date="2024-08-22T15:43:00Z"/>
                <w:rFonts w:ascii="Calibri" w:eastAsia="Times New Roman" w:hAnsi="Calibri" w:cs="Calibri"/>
                <w:color w:val="000000"/>
                <w:lang w:eastAsia="en-GB" w:bidi="hi-IN"/>
              </w:rPr>
            </w:pPr>
            <w:ins w:id="1344" w:author="Sriraj Aiyer" w:date="2024-08-22T15:43:00Z">
              <w:r w:rsidRPr="00EF2E74">
                <w:rPr>
                  <w:rFonts w:ascii="Calibri" w:eastAsia="Times New Roman" w:hAnsi="Calibri" w:cs="Calibri"/>
                  <w:color w:val="000000"/>
                  <w:lang w:eastAsia="en-GB" w:bidi="hi-IN"/>
                </w:rPr>
                <w:t>Factors influencing diagnostic accuracy among intensive care unit clinicians – an observational study**</w:t>
              </w:r>
            </w:ins>
          </w:p>
        </w:tc>
        <w:tc>
          <w:tcPr>
            <w:tcW w:w="709" w:type="dxa"/>
            <w:tcBorders>
              <w:top w:val="nil"/>
              <w:left w:val="nil"/>
              <w:bottom w:val="single" w:sz="8" w:space="0" w:color="auto"/>
              <w:right w:val="single" w:sz="8" w:space="0" w:color="auto"/>
            </w:tcBorders>
            <w:shd w:val="clear" w:color="auto" w:fill="auto"/>
            <w:vAlign w:val="center"/>
            <w:hideMark/>
            <w:tcPrChange w:id="134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881D5A" w14:textId="77777777" w:rsidR="00EF2E74" w:rsidRPr="00EF2E74" w:rsidRDefault="00EF2E74" w:rsidP="00EF2E74">
            <w:pPr>
              <w:jc w:val="right"/>
              <w:rPr>
                <w:ins w:id="1346" w:author="Sriraj Aiyer" w:date="2024-08-22T15:43:00Z"/>
                <w:rFonts w:ascii="Calibri" w:eastAsia="Times New Roman" w:hAnsi="Calibri" w:cs="Calibri"/>
                <w:color w:val="000000"/>
                <w:lang w:eastAsia="en-GB" w:bidi="hi-IN"/>
              </w:rPr>
            </w:pPr>
            <w:ins w:id="1347"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134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7DAFAF6" w14:textId="77777777" w:rsidR="00EF2E74" w:rsidRPr="00EF2E74" w:rsidRDefault="00EF2E74" w:rsidP="00EF2E74">
            <w:pPr>
              <w:rPr>
                <w:ins w:id="1349" w:author="Sriraj Aiyer" w:date="2024-08-22T15:43:00Z"/>
                <w:rFonts w:ascii="Calibri" w:eastAsia="Times New Roman" w:hAnsi="Calibri" w:cs="Calibri"/>
                <w:color w:val="000000"/>
                <w:lang w:eastAsia="en-GB" w:bidi="hi-IN"/>
              </w:rPr>
            </w:pPr>
            <w:ins w:id="1350"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35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DA6D1C" w14:textId="77777777" w:rsidR="00EF2E74" w:rsidRPr="00EF2E74" w:rsidRDefault="00EF2E74" w:rsidP="00EF2E74">
            <w:pPr>
              <w:rPr>
                <w:ins w:id="1352" w:author="Sriraj Aiyer" w:date="2024-08-22T15:43:00Z"/>
                <w:rFonts w:ascii="Calibri" w:eastAsia="Times New Roman" w:hAnsi="Calibri" w:cs="Calibri"/>
                <w:color w:val="000000"/>
                <w:lang w:eastAsia="en-GB" w:bidi="hi-IN"/>
              </w:rPr>
            </w:pPr>
            <w:ins w:id="1353" w:author="Sriraj Aiyer" w:date="2024-08-22T15:43:00Z">
              <w:r w:rsidRPr="00EF2E74">
                <w:rPr>
                  <w:rFonts w:ascii="Calibri" w:eastAsia="Times New Roman" w:hAnsi="Calibri" w:cs="Calibri"/>
                  <w:color w:val="000000"/>
                  <w:lang w:eastAsia="en-GB" w:bidi="hi-IN"/>
                </w:rPr>
                <w:t>Surveys during ICU</w:t>
              </w:r>
            </w:ins>
          </w:p>
        </w:tc>
        <w:tc>
          <w:tcPr>
            <w:tcW w:w="1355" w:type="dxa"/>
            <w:tcBorders>
              <w:top w:val="nil"/>
              <w:left w:val="nil"/>
              <w:bottom w:val="single" w:sz="8" w:space="0" w:color="auto"/>
              <w:right w:val="single" w:sz="8" w:space="0" w:color="auto"/>
            </w:tcBorders>
            <w:shd w:val="clear" w:color="auto" w:fill="auto"/>
            <w:vAlign w:val="center"/>
            <w:hideMark/>
            <w:tcPrChange w:id="135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98986C" w14:textId="77777777" w:rsidR="00EF2E74" w:rsidRPr="00EF2E74" w:rsidRDefault="00EF2E74" w:rsidP="00EF2E74">
            <w:pPr>
              <w:rPr>
                <w:ins w:id="1355" w:author="Sriraj Aiyer" w:date="2024-08-22T15:43:00Z"/>
                <w:rFonts w:ascii="Calibri" w:eastAsia="Times New Roman" w:hAnsi="Calibri" w:cs="Calibri"/>
                <w:color w:val="000000"/>
                <w:lang w:eastAsia="en-GB" w:bidi="hi-IN"/>
              </w:rPr>
            </w:pPr>
            <w:ins w:id="1356"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3301551" w14:textId="77777777" w:rsidTr="00EF2E74">
        <w:trPr>
          <w:trHeight w:val="3080"/>
          <w:ins w:id="1357" w:author="Sriraj Aiyer" w:date="2024-08-22T15:43:00Z"/>
          <w:trPrChange w:id="1358"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5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88D599" w14:textId="77777777" w:rsidR="00EF2E74" w:rsidRPr="00EF2E74" w:rsidRDefault="00EF2E74" w:rsidP="00EF2E74">
            <w:pPr>
              <w:rPr>
                <w:ins w:id="1360" w:author="Sriraj Aiyer" w:date="2024-08-22T15:43:00Z"/>
                <w:rFonts w:ascii="Calibri" w:eastAsia="Times New Roman" w:hAnsi="Calibri" w:cs="Calibri"/>
                <w:color w:val="000000"/>
                <w:lang w:val="fr-FR" w:eastAsia="en-GB" w:bidi="hi-IN"/>
                <w:rPrChange w:id="1361" w:author="Sriraj Aiyer" w:date="2024-08-22T15:43:00Z">
                  <w:rPr>
                    <w:ins w:id="1362" w:author="Sriraj Aiyer" w:date="2024-08-22T15:43:00Z"/>
                    <w:rFonts w:ascii="Calibri" w:eastAsia="Times New Roman" w:hAnsi="Calibri" w:cs="Calibri"/>
                    <w:color w:val="000000"/>
                    <w:lang w:eastAsia="en-GB" w:bidi="hi-IN"/>
                  </w:rPr>
                </w:rPrChange>
              </w:rPr>
            </w:pPr>
            <w:ins w:id="1363" w:author="Sriraj Aiyer" w:date="2024-08-22T15:43:00Z">
              <w:r w:rsidRPr="00EF2E74">
                <w:rPr>
                  <w:rFonts w:ascii="Calibri" w:eastAsia="Times New Roman" w:hAnsi="Calibri" w:cs="Calibri"/>
                  <w:color w:val="000000"/>
                  <w:lang w:val="fr-FR" w:eastAsia="en-GB" w:bidi="hi-IN"/>
                </w:rPr>
                <w:t xml:space="preserve">Berner, E.S.; </w:t>
              </w:r>
              <w:proofErr w:type="spellStart"/>
              <w:r w:rsidRPr="00EF2E74">
                <w:rPr>
                  <w:rFonts w:ascii="Calibri" w:eastAsia="Times New Roman" w:hAnsi="Calibri" w:cs="Calibri"/>
                  <w:color w:val="000000"/>
                  <w:lang w:val="fr-FR" w:eastAsia="en-GB" w:bidi="hi-IN"/>
                </w:rPr>
                <w:t>Maisiak</w:t>
              </w:r>
              <w:proofErr w:type="spellEnd"/>
              <w:r w:rsidRPr="00EF2E74">
                <w:rPr>
                  <w:rFonts w:ascii="Calibri" w:eastAsia="Times New Roman" w:hAnsi="Calibri" w:cs="Calibri"/>
                  <w:color w:val="000000"/>
                  <w:lang w:val="fr-FR" w:eastAsia="en-GB" w:bidi="hi-IN"/>
                </w:rPr>
                <w:t>, R.S.</w:t>
              </w:r>
            </w:ins>
          </w:p>
        </w:tc>
        <w:tc>
          <w:tcPr>
            <w:tcW w:w="1843" w:type="dxa"/>
            <w:tcBorders>
              <w:top w:val="nil"/>
              <w:left w:val="nil"/>
              <w:bottom w:val="single" w:sz="8" w:space="0" w:color="auto"/>
              <w:right w:val="single" w:sz="8" w:space="0" w:color="auto"/>
            </w:tcBorders>
            <w:shd w:val="clear" w:color="auto" w:fill="auto"/>
            <w:vAlign w:val="center"/>
            <w:hideMark/>
            <w:tcPrChange w:id="13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772AAB" w14:textId="77777777" w:rsidR="00EF2E74" w:rsidRPr="00EF2E74" w:rsidRDefault="00EF2E74" w:rsidP="00EF2E74">
            <w:pPr>
              <w:rPr>
                <w:ins w:id="1365" w:author="Sriraj Aiyer" w:date="2024-08-22T15:43:00Z"/>
                <w:rFonts w:ascii="Calibri" w:eastAsia="Times New Roman" w:hAnsi="Calibri" w:cs="Calibri"/>
                <w:color w:val="000000"/>
                <w:lang w:eastAsia="en-GB" w:bidi="hi-IN"/>
              </w:rPr>
            </w:pPr>
            <w:ins w:id="1366" w:author="Sriraj Aiyer" w:date="2024-08-22T15:43:00Z">
              <w:r w:rsidRPr="00EF2E74">
                <w:rPr>
                  <w:rFonts w:ascii="Calibri" w:eastAsia="Times New Roman" w:hAnsi="Calibri" w:cs="Calibri"/>
                  <w:color w:val="000000"/>
                  <w:lang w:eastAsia="en-GB" w:bidi="hi-IN"/>
                </w:rPr>
                <w:t>Influence of case and physician characteristics on perceptions of decision support systems</w:t>
              </w:r>
            </w:ins>
          </w:p>
        </w:tc>
        <w:tc>
          <w:tcPr>
            <w:tcW w:w="709" w:type="dxa"/>
            <w:tcBorders>
              <w:top w:val="nil"/>
              <w:left w:val="nil"/>
              <w:bottom w:val="single" w:sz="8" w:space="0" w:color="auto"/>
              <w:right w:val="single" w:sz="8" w:space="0" w:color="auto"/>
            </w:tcBorders>
            <w:shd w:val="clear" w:color="auto" w:fill="auto"/>
            <w:vAlign w:val="center"/>
            <w:hideMark/>
            <w:tcPrChange w:id="136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ACC507" w14:textId="77777777" w:rsidR="00EF2E74" w:rsidRPr="00EF2E74" w:rsidRDefault="00EF2E74" w:rsidP="00EF2E74">
            <w:pPr>
              <w:jc w:val="right"/>
              <w:rPr>
                <w:ins w:id="1368" w:author="Sriraj Aiyer" w:date="2024-08-22T15:43:00Z"/>
                <w:rFonts w:ascii="Calibri" w:eastAsia="Times New Roman" w:hAnsi="Calibri" w:cs="Calibri"/>
                <w:color w:val="000000"/>
                <w:lang w:eastAsia="en-GB" w:bidi="hi-IN"/>
              </w:rPr>
            </w:pPr>
            <w:ins w:id="1369"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13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0F6E65" w14:textId="77777777" w:rsidR="00EF2E74" w:rsidRPr="00EF2E74" w:rsidRDefault="00EF2E74" w:rsidP="00EF2E74">
            <w:pPr>
              <w:rPr>
                <w:ins w:id="1371" w:author="Sriraj Aiyer" w:date="2024-08-22T15:43:00Z"/>
                <w:rFonts w:ascii="Calibri" w:eastAsia="Times New Roman" w:hAnsi="Calibri" w:cs="Calibri"/>
                <w:color w:val="000000"/>
                <w:lang w:eastAsia="en-GB" w:bidi="hi-IN"/>
              </w:rPr>
            </w:pPr>
            <w:ins w:id="1372"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37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ACBCB" w14:textId="77777777" w:rsidR="00EF2E74" w:rsidRPr="00EF2E74" w:rsidRDefault="00EF2E74" w:rsidP="00EF2E74">
            <w:pPr>
              <w:rPr>
                <w:ins w:id="1374" w:author="Sriraj Aiyer" w:date="2024-08-22T15:43:00Z"/>
                <w:rFonts w:ascii="Calibri" w:eastAsia="Times New Roman" w:hAnsi="Calibri" w:cs="Calibri"/>
                <w:color w:val="000000"/>
                <w:lang w:eastAsia="en-GB" w:bidi="hi-IN"/>
              </w:rPr>
            </w:pPr>
            <w:ins w:id="1375" w:author="Sriraj Aiyer" w:date="2024-08-22T15:43:00Z">
              <w:r w:rsidRPr="00EF2E74">
                <w:rPr>
                  <w:rFonts w:ascii="Calibri" w:eastAsia="Times New Roman" w:hAnsi="Calibri" w:cs="Calibri"/>
                  <w:color w:val="000000"/>
                  <w:lang w:eastAsia="en-GB" w:bidi="hi-IN"/>
                </w:rPr>
                <w:t>Written cases</w:t>
              </w:r>
            </w:ins>
          </w:p>
        </w:tc>
        <w:tc>
          <w:tcPr>
            <w:tcW w:w="1355" w:type="dxa"/>
            <w:tcBorders>
              <w:top w:val="nil"/>
              <w:left w:val="nil"/>
              <w:bottom w:val="single" w:sz="8" w:space="0" w:color="auto"/>
              <w:right w:val="single" w:sz="8" w:space="0" w:color="auto"/>
            </w:tcBorders>
            <w:shd w:val="clear" w:color="auto" w:fill="auto"/>
            <w:vAlign w:val="center"/>
            <w:hideMark/>
            <w:tcPrChange w:id="137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638FFF1" w14:textId="77777777" w:rsidR="00EF2E74" w:rsidRPr="00EF2E74" w:rsidRDefault="00EF2E74" w:rsidP="00EF2E74">
            <w:pPr>
              <w:rPr>
                <w:ins w:id="1377" w:author="Sriraj Aiyer" w:date="2024-08-22T15:43:00Z"/>
                <w:rFonts w:ascii="Calibri" w:eastAsia="Times New Roman" w:hAnsi="Calibri" w:cs="Calibri"/>
                <w:color w:val="000000"/>
                <w:lang w:eastAsia="en-GB" w:bidi="hi-IN"/>
              </w:rPr>
            </w:pPr>
            <w:ins w:id="1378" w:author="Sriraj Aiyer" w:date="2024-08-22T15:43:00Z">
              <w:r w:rsidRPr="00EF2E74">
                <w:rPr>
                  <w:rFonts w:ascii="Calibri" w:eastAsia="Times New Roman" w:hAnsi="Calibri" w:cs="Calibri"/>
                  <w:color w:val="000000"/>
                  <w:lang w:eastAsia="en-GB" w:bidi="hi-IN"/>
                </w:rPr>
                <w:t>1-5 confidence</w:t>
              </w:r>
            </w:ins>
          </w:p>
        </w:tc>
      </w:tr>
      <w:tr w:rsidR="00EF2E74" w:rsidRPr="00EF2E74" w14:paraId="3BA72E29" w14:textId="77777777" w:rsidTr="00EF2E74">
        <w:trPr>
          <w:trHeight w:val="2740"/>
          <w:ins w:id="1379" w:author="Sriraj Aiyer" w:date="2024-08-22T15:43:00Z"/>
          <w:trPrChange w:id="1380"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8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D83F6E" w14:textId="77777777" w:rsidR="00EF2E74" w:rsidRPr="00EF2E74" w:rsidRDefault="00EF2E74" w:rsidP="00EF2E74">
            <w:pPr>
              <w:rPr>
                <w:ins w:id="1382" w:author="Sriraj Aiyer" w:date="2024-08-22T15:43:00Z"/>
                <w:rFonts w:ascii="Calibri" w:eastAsia="Times New Roman" w:hAnsi="Calibri" w:cs="Calibri"/>
                <w:color w:val="000000"/>
                <w:lang w:eastAsia="en-GB" w:bidi="hi-IN"/>
              </w:rPr>
            </w:pPr>
            <w:proofErr w:type="spellStart"/>
            <w:ins w:id="1383" w:author="Sriraj Aiyer" w:date="2024-08-22T15:43:00Z">
              <w:r w:rsidRPr="00EF2E74">
                <w:rPr>
                  <w:rFonts w:ascii="Calibri" w:eastAsia="Times New Roman" w:hAnsi="Calibri" w:cs="Calibri"/>
                  <w:color w:val="000000"/>
                  <w:lang w:eastAsia="en-GB" w:bidi="hi-IN"/>
                </w:rPr>
                <w:t>Blissett</w:t>
              </w:r>
              <w:proofErr w:type="spellEnd"/>
              <w:r w:rsidRPr="00EF2E74">
                <w:rPr>
                  <w:rFonts w:ascii="Calibri" w:eastAsia="Times New Roman" w:hAnsi="Calibri" w:cs="Calibri"/>
                  <w:color w:val="000000"/>
                  <w:lang w:eastAsia="en-GB" w:bidi="hi-IN"/>
                </w:rPr>
                <w:t xml:space="preserve">, S.; </w:t>
              </w:r>
              <w:proofErr w:type="spellStart"/>
              <w:r w:rsidRPr="00EF2E74">
                <w:rPr>
                  <w:rFonts w:ascii="Calibri" w:eastAsia="Times New Roman" w:hAnsi="Calibri" w:cs="Calibri"/>
                  <w:color w:val="000000"/>
                  <w:lang w:eastAsia="en-GB" w:bidi="hi-IN"/>
                </w:rPr>
                <w:t>Sibbald</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Kok</w:t>
              </w:r>
              <w:proofErr w:type="spellEnd"/>
              <w:r w:rsidRPr="00EF2E74">
                <w:rPr>
                  <w:rFonts w:ascii="Calibri" w:eastAsia="Times New Roman" w:hAnsi="Calibri" w:cs="Calibri"/>
                  <w:color w:val="000000"/>
                  <w:lang w:eastAsia="en-GB" w:bidi="hi-IN"/>
                </w:rPr>
                <w:t xml:space="preserve">, E.; van </w:t>
              </w:r>
              <w:proofErr w:type="spellStart"/>
              <w:r w:rsidRPr="00EF2E74">
                <w:rPr>
                  <w:rFonts w:ascii="Calibri" w:eastAsia="Times New Roman" w:hAnsi="Calibri" w:cs="Calibri"/>
                  <w:color w:val="000000"/>
                  <w:lang w:eastAsia="en-GB" w:bidi="hi-IN"/>
                </w:rPr>
                <w:t>Merrienboer</w:t>
              </w:r>
              <w:proofErr w:type="spellEnd"/>
              <w:r w:rsidRPr="00EF2E74">
                <w:rPr>
                  <w:rFonts w:ascii="Calibri" w:eastAsia="Times New Roman" w:hAnsi="Calibri" w:cs="Calibri"/>
                  <w:color w:val="000000"/>
                  <w:lang w:eastAsia="en-GB" w:bidi="hi-IN"/>
                </w:rPr>
                <w:t>, J.</w:t>
              </w:r>
            </w:ins>
          </w:p>
        </w:tc>
        <w:tc>
          <w:tcPr>
            <w:tcW w:w="1843" w:type="dxa"/>
            <w:tcBorders>
              <w:top w:val="nil"/>
              <w:left w:val="nil"/>
              <w:bottom w:val="single" w:sz="8" w:space="0" w:color="auto"/>
              <w:right w:val="single" w:sz="8" w:space="0" w:color="auto"/>
            </w:tcBorders>
            <w:shd w:val="clear" w:color="auto" w:fill="auto"/>
            <w:vAlign w:val="center"/>
            <w:hideMark/>
            <w:tcPrChange w:id="13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061609" w14:textId="77777777" w:rsidR="00EF2E74" w:rsidRPr="00EF2E74" w:rsidRDefault="00EF2E74" w:rsidP="00EF2E74">
            <w:pPr>
              <w:rPr>
                <w:ins w:id="1385" w:author="Sriraj Aiyer" w:date="2024-08-22T15:43:00Z"/>
                <w:rFonts w:ascii="Calibri" w:eastAsia="Times New Roman" w:hAnsi="Calibri" w:cs="Calibri"/>
                <w:color w:val="000000"/>
                <w:lang w:eastAsia="en-GB" w:bidi="hi-IN"/>
              </w:rPr>
            </w:pPr>
            <w:ins w:id="1386" w:author="Sriraj Aiyer" w:date="2024-08-22T15:43:00Z">
              <w:r w:rsidRPr="00EF2E74">
                <w:rPr>
                  <w:rFonts w:ascii="Calibri" w:eastAsia="Times New Roman" w:hAnsi="Calibri" w:cs="Calibri"/>
                  <w:color w:val="000000"/>
                  <w:lang w:eastAsia="en-GB" w:bidi="hi-IN"/>
                </w:rPr>
                <w:t>Optimizing self-regulation of performance: is mental effort a cue? **</w:t>
              </w:r>
            </w:ins>
          </w:p>
        </w:tc>
        <w:tc>
          <w:tcPr>
            <w:tcW w:w="709" w:type="dxa"/>
            <w:tcBorders>
              <w:top w:val="nil"/>
              <w:left w:val="nil"/>
              <w:bottom w:val="single" w:sz="8" w:space="0" w:color="auto"/>
              <w:right w:val="single" w:sz="8" w:space="0" w:color="auto"/>
            </w:tcBorders>
            <w:shd w:val="clear" w:color="auto" w:fill="auto"/>
            <w:vAlign w:val="center"/>
            <w:hideMark/>
            <w:tcPrChange w:id="138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881E28" w14:textId="77777777" w:rsidR="00EF2E74" w:rsidRPr="00EF2E74" w:rsidRDefault="00EF2E74" w:rsidP="00EF2E74">
            <w:pPr>
              <w:jc w:val="right"/>
              <w:rPr>
                <w:ins w:id="1388" w:author="Sriraj Aiyer" w:date="2024-08-22T15:43:00Z"/>
                <w:rFonts w:ascii="Calibri" w:eastAsia="Times New Roman" w:hAnsi="Calibri" w:cs="Calibri"/>
                <w:color w:val="000000"/>
                <w:lang w:eastAsia="en-GB" w:bidi="hi-IN"/>
              </w:rPr>
            </w:pPr>
            <w:ins w:id="1389"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139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F99190" w14:textId="77777777" w:rsidR="00EF2E74" w:rsidRPr="00EF2E74" w:rsidRDefault="00EF2E74" w:rsidP="00EF2E74">
            <w:pPr>
              <w:rPr>
                <w:ins w:id="1391" w:author="Sriraj Aiyer" w:date="2024-08-22T15:43:00Z"/>
                <w:rFonts w:ascii="Calibri" w:eastAsia="Times New Roman" w:hAnsi="Calibri" w:cs="Calibri"/>
                <w:color w:val="000000"/>
                <w:lang w:eastAsia="en-GB" w:bidi="hi-IN"/>
              </w:rPr>
            </w:pPr>
            <w:ins w:id="1392"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39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522185" w14:textId="77777777" w:rsidR="00EF2E74" w:rsidRPr="00EF2E74" w:rsidRDefault="00EF2E74" w:rsidP="00EF2E74">
            <w:pPr>
              <w:rPr>
                <w:ins w:id="1394" w:author="Sriraj Aiyer" w:date="2024-08-22T15:43:00Z"/>
                <w:rFonts w:ascii="Calibri" w:eastAsia="Times New Roman" w:hAnsi="Calibri" w:cs="Calibri"/>
                <w:color w:val="000000"/>
                <w:lang w:eastAsia="en-GB" w:bidi="hi-IN"/>
              </w:rPr>
            </w:pPr>
            <w:ins w:id="1395"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39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DCCDD9" w14:textId="77777777" w:rsidR="00EF2E74" w:rsidRPr="00EF2E74" w:rsidRDefault="00EF2E74" w:rsidP="00EF2E74">
            <w:pPr>
              <w:rPr>
                <w:ins w:id="1397" w:author="Sriraj Aiyer" w:date="2024-08-22T15:43:00Z"/>
                <w:rFonts w:ascii="Calibri" w:eastAsia="Times New Roman" w:hAnsi="Calibri" w:cs="Calibri"/>
                <w:color w:val="000000"/>
                <w:lang w:eastAsia="en-GB" w:bidi="hi-IN"/>
              </w:rPr>
            </w:pPr>
            <w:ins w:id="1398" w:author="Sriraj Aiyer" w:date="2024-08-22T15:43:00Z">
              <w:r w:rsidRPr="00EF2E74">
                <w:rPr>
                  <w:rFonts w:ascii="Calibri" w:eastAsia="Times New Roman" w:hAnsi="Calibri" w:cs="Calibri"/>
                  <w:color w:val="000000"/>
                  <w:lang w:eastAsia="en-GB" w:bidi="hi-IN"/>
                </w:rPr>
                <w:t>0-100% certainty</w:t>
              </w:r>
            </w:ins>
          </w:p>
        </w:tc>
      </w:tr>
      <w:tr w:rsidR="00EF2E74" w:rsidRPr="00EF2E74" w14:paraId="583642BD" w14:textId="77777777" w:rsidTr="00EF2E74">
        <w:trPr>
          <w:trHeight w:val="3080"/>
          <w:ins w:id="1399" w:author="Sriraj Aiyer" w:date="2024-08-22T15:43:00Z"/>
          <w:trPrChange w:id="1400"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0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779DC9A" w14:textId="77777777" w:rsidR="00EF2E74" w:rsidRPr="00EF2E74" w:rsidRDefault="00EF2E74" w:rsidP="00EF2E74">
            <w:pPr>
              <w:rPr>
                <w:ins w:id="1402" w:author="Sriraj Aiyer" w:date="2024-08-22T15:43:00Z"/>
                <w:rFonts w:ascii="Calibri" w:eastAsia="Times New Roman" w:hAnsi="Calibri" w:cs="Calibri"/>
                <w:color w:val="000000"/>
                <w:lang w:eastAsia="en-GB" w:bidi="hi-IN"/>
              </w:rPr>
            </w:pPr>
            <w:ins w:id="1403" w:author="Sriraj Aiyer" w:date="2024-08-22T15:43:00Z">
              <w:r w:rsidRPr="00EF2E74">
                <w:rPr>
                  <w:rFonts w:ascii="Calibri" w:eastAsia="Times New Roman" w:hAnsi="Calibri" w:cs="Calibri"/>
                  <w:color w:val="000000"/>
                  <w:lang w:eastAsia="en-GB" w:bidi="hi-IN"/>
                </w:rPr>
                <w:lastRenderedPageBreak/>
                <w:t>Brannon, Laura A; Carson, Kimi L</w:t>
              </w:r>
            </w:ins>
          </w:p>
        </w:tc>
        <w:tc>
          <w:tcPr>
            <w:tcW w:w="1843" w:type="dxa"/>
            <w:tcBorders>
              <w:top w:val="nil"/>
              <w:left w:val="nil"/>
              <w:bottom w:val="single" w:sz="8" w:space="0" w:color="auto"/>
              <w:right w:val="single" w:sz="8" w:space="0" w:color="auto"/>
            </w:tcBorders>
            <w:shd w:val="clear" w:color="auto" w:fill="auto"/>
            <w:vAlign w:val="center"/>
            <w:hideMark/>
            <w:tcPrChange w:id="140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10ACE6" w14:textId="77777777" w:rsidR="00EF2E74" w:rsidRPr="00EF2E74" w:rsidRDefault="00EF2E74" w:rsidP="00EF2E74">
            <w:pPr>
              <w:rPr>
                <w:ins w:id="1405" w:author="Sriraj Aiyer" w:date="2024-08-22T15:43:00Z"/>
                <w:rFonts w:ascii="Calibri" w:eastAsia="Times New Roman" w:hAnsi="Calibri" w:cs="Calibri"/>
                <w:color w:val="000000"/>
                <w:lang w:eastAsia="en-GB" w:bidi="hi-IN"/>
              </w:rPr>
            </w:pPr>
            <w:ins w:id="1406" w:author="Sriraj Aiyer" w:date="2024-08-22T15:43:00Z">
              <w:r w:rsidRPr="00EF2E74">
                <w:rPr>
                  <w:rFonts w:ascii="Calibri" w:eastAsia="Times New Roman" w:hAnsi="Calibri" w:cs="Calibri"/>
                  <w:color w:val="000000"/>
                  <w:lang w:eastAsia="en-GB" w:bidi="hi-IN"/>
                </w:rPr>
                <w:t>Nursing expertise and information structure influence medical decision making</w:t>
              </w:r>
            </w:ins>
          </w:p>
        </w:tc>
        <w:tc>
          <w:tcPr>
            <w:tcW w:w="709" w:type="dxa"/>
            <w:tcBorders>
              <w:top w:val="nil"/>
              <w:left w:val="nil"/>
              <w:bottom w:val="single" w:sz="8" w:space="0" w:color="auto"/>
              <w:right w:val="single" w:sz="8" w:space="0" w:color="auto"/>
            </w:tcBorders>
            <w:shd w:val="clear" w:color="auto" w:fill="auto"/>
            <w:vAlign w:val="center"/>
            <w:hideMark/>
            <w:tcPrChange w:id="140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FC5F328" w14:textId="77777777" w:rsidR="00EF2E74" w:rsidRPr="00EF2E74" w:rsidRDefault="00EF2E74" w:rsidP="00EF2E74">
            <w:pPr>
              <w:jc w:val="right"/>
              <w:rPr>
                <w:ins w:id="1408" w:author="Sriraj Aiyer" w:date="2024-08-22T15:43:00Z"/>
                <w:rFonts w:ascii="Calibri" w:eastAsia="Times New Roman" w:hAnsi="Calibri" w:cs="Calibri"/>
                <w:color w:val="000000"/>
                <w:lang w:eastAsia="en-GB" w:bidi="hi-IN"/>
              </w:rPr>
            </w:pPr>
            <w:ins w:id="1409" w:author="Sriraj Aiyer" w:date="2024-08-22T15:43:00Z">
              <w:r w:rsidRPr="00EF2E74">
                <w:rPr>
                  <w:rFonts w:ascii="Calibri" w:eastAsia="Times New Roman" w:hAnsi="Calibri" w:cs="Calibri"/>
                  <w:color w:val="000000"/>
                  <w:lang w:eastAsia="en-GB" w:bidi="hi-IN"/>
                </w:rPr>
                <w:t>2003</w:t>
              </w:r>
            </w:ins>
          </w:p>
        </w:tc>
        <w:tc>
          <w:tcPr>
            <w:tcW w:w="1559" w:type="dxa"/>
            <w:tcBorders>
              <w:top w:val="nil"/>
              <w:left w:val="nil"/>
              <w:bottom w:val="single" w:sz="8" w:space="0" w:color="auto"/>
              <w:right w:val="single" w:sz="8" w:space="0" w:color="auto"/>
            </w:tcBorders>
            <w:shd w:val="clear" w:color="auto" w:fill="auto"/>
            <w:vAlign w:val="center"/>
            <w:hideMark/>
            <w:tcPrChange w:id="141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0E2C2F" w14:textId="77777777" w:rsidR="00EF2E74" w:rsidRPr="00EF2E74" w:rsidRDefault="00EF2E74" w:rsidP="00EF2E74">
            <w:pPr>
              <w:rPr>
                <w:ins w:id="1411" w:author="Sriraj Aiyer" w:date="2024-08-22T15:43:00Z"/>
                <w:rFonts w:ascii="Calibri" w:eastAsia="Times New Roman" w:hAnsi="Calibri" w:cs="Calibri"/>
                <w:color w:val="000000"/>
                <w:lang w:eastAsia="en-GB" w:bidi="hi-IN"/>
              </w:rPr>
            </w:pPr>
            <w:ins w:id="1412"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41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2C1DB12" w14:textId="77777777" w:rsidR="00EF2E74" w:rsidRPr="00EF2E74" w:rsidRDefault="00EF2E74" w:rsidP="00EF2E74">
            <w:pPr>
              <w:rPr>
                <w:ins w:id="1414" w:author="Sriraj Aiyer" w:date="2024-08-22T15:43:00Z"/>
                <w:rFonts w:ascii="Calibri" w:eastAsia="Times New Roman" w:hAnsi="Calibri" w:cs="Calibri"/>
                <w:color w:val="000000"/>
                <w:lang w:eastAsia="en-GB" w:bidi="hi-IN"/>
              </w:rPr>
            </w:pPr>
            <w:ins w:id="1415" w:author="Sriraj Aiyer" w:date="2024-08-22T15:43:00Z">
              <w:r w:rsidRPr="00EF2E74">
                <w:rPr>
                  <w:rFonts w:ascii="Calibri" w:eastAsia="Times New Roman" w:hAnsi="Calibri" w:cs="Calibri"/>
                  <w:color w:val="000000"/>
                  <w:lang w:eastAsia="en-GB" w:bidi="hi-IN"/>
                </w:rPr>
                <w:t>Patient scenarios, manipulated information</w:t>
              </w:r>
            </w:ins>
          </w:p>
        </w:tc>
        <w:tc>
          <w:tcPr>
            <w:tcW w:w="1355" w:type="dxa"/>
            <w:tcBorders>
              <w:top w:val="nil"/>
              <w:left w:val="nil"/>
              <w:bottom w:val="single" w:sz="8" w:space="0" w:color="auto"/>
              <w:right w:val="single" w:sz="8" w:space="0" w:color="auto"/>
            </w:tcBorders>
            <w:shd w:val="clear" w:color="auto" w:fill="auto"/>
            <w:vAlign w:val="center"/>
            <w:hideMark/>
            <w:tcPrChange w:id="141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1FE0CC5" w14:textId="77777777" w:rsidR="00EF2E74" w:rsidRPr="00EF2E74" w:rsidRDefault="00EF2E74" w:rsidP="00EF2E74">
            <w:pPr>
              <w:rPr>
                <w:ins w:id="1417" w:author="Sriraj Aiyer" w:date="2024-08-22T15:43:00Z"/>
                <w:rFonts w:ascii="Calibri" w:eastAsia="Times New Roman" w:hAnsi="Calibri" w:cs="Calibri"/>
                <w:color w:val="000000"/>
                <w:lang w:eastAsia="en-GB" w:bidi="hi-IN"/>
              </w:rPr>
            </w:pPr>
            <w:ins w:id="1418"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433C5BBC" w14:textId="77777777" w:rsidTr="00EF2E74">
        <w:trPr>
          <w:trHeight w:val="3080"/>
          <w:ins w:id="1419" w:author="Sriraj Aiyer" w:date="2024-08-22T15:43:00Z"/>
          <w:trPrChange w:id="1420"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2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34B005A" w14:textId="77777777" w:rsidR="00EF2E74" w:rsidRPr="00EF2E74" w:rsidRDefault="00EF2E74" w:rsidP="00EF2E74">
            <w:pPr>
              <w:rPr>
                <w:ins w:id="1422" w:author="Sriraj Aiyer" w:date="2024-08-22T15:43:00Z"/>
                <w:rFonts w:ascii="Calibri" w:eastAsia="Times New Roman" w:hAnsi="Calibri" w:cs="Calibri"/>
                <w:color w:val="000000"/>
                <w:lang w:eastAsia="en-GB" w:bidi="hi-IN"/>
              </w:rPr>
            </w:pPr>
            <w:proofErr w:type="spellStart"/>
            <w:ins w:id="1423" w:author="Sriraj Aiyer" w:date="2024-08-22T15:43:00Z">
              <w:r w:rsidRPr="00EF2E74">
                <w:rPr>
                  <w:rFonts w:ascii="Calibri" w:eastAsia="Times New Roman" w:hAnsi="Calibri" w:cs="Calibri"/>
                  <w:color w:val="000000"/>
                  <w:lang w:eastAsia="en-GB" w:bidi="hi-IN"/>
                </w:rPr>
                <w:t>Brezis</w:t>
              </w:r>
              <w:proofErr w:type="spellEnd"/>
              <w:r w:rsidRPr="00EF2E74">
                <w:rPr>
                  <w:rFonts w:ascii="Calibri" w:eastAsia="Times New Roman" w:hAnsi="Calibri" w:cs="Calibri"/>
                  <w:color w:val="000000"/>
                  <w:lang w:eastAsia="en-GB" w:bidi="hi-IN"/>
                </w:rPr>
                <w:t>, Mayer; Orkin-</w:t>
              </w:r>
              <w:proofErr w:type="spellStart"/>
              <w:r w:rsidRPr="00EF2E74">
                <w:rPr>
                  <w:rFonts w:ascii="Calibri" w:eastAsia="Times New Roman" w:hAnsi="Calibri" w:cs="Calibri"/>
                  <w:color w:val="000000"/>
                  <w:lang w:eastAsia="en-GB" w:bidi="hi-IN"/>
                </w:rPr>
                <w:t>Bedolach</w:t>
              </w:r>
              <w:proofErr w:type="spellEnd"/>
              <w:r w:rsidRPr="00EF2E74">
                <w:rPr>
                  <w:rFonts w:ascii="Calibri" w:eastAsia="Times New Roman" w:hAnsi="Calibri" w:cs="Calibri"/>
                  <w:color w:val="000000"/>
                  <w:lang w:eastAsia="en-GB" w:bidi="hi-IN"/>
                </w:rPr>
                <w:t xml:space="preserve">, Yael; Fink, Daniel; </w:t>
              </w:r>
              <w:proofErr w:type="spellStart"/>
              <w:r w:rsidRPr="00EF2E74">
                <w:rPr>
                  <w:rFonts w:ascii="Calibri" w:eastAsia="Times New Roman" w:hAnsi="Calibri" w:cs="Calibri"/>
                  <w:color w:val="000000"/>
                  <w:lang w:eastAsia="en-GB" w:bidi="hi-IN"/>
                </w:rPr>
                <w:t>Kiderman</w:t>
              </w:r>
              <w:proofErr w:type="spellEnd"/>
              <w:r w:rsidRPr="00EF2E74">
                <w:rPr>
                  <w:rFonts w:ascii="Calibri" w:eastAsia="Times New Roman" w:hAnsi="Calibri" w:cs="Calibri"/>
                  <w:color w:val="000000"/>
                  <w:lang w:eastAsia="en-GB" w:bidi="hi-IN"/>
                </w:rPr>
                <w:t>, Alexander</w:t>
              </w:r>
            </w:ins>
          </w:p>
        </w:tc>
        <w:tc>
          <w:tcPr>
            <w:tcW w:w="1843" w:type="dxa"/>
            <w:tcBorders>
              <w:top w:val="nil"/>
              <w:left w:val="nil"/>
              <w:bottom w:val="single" w:sz="8" w:space="0" w:color="auto"/>
              <w:right w:val="single" w:sz="8" w:space="0" w:color="auto"/>
            </w:tcBorders>
            <w:shd w:val="clear" w:color="auto" w:fill="auto"/>
            <w:vAlign w:val="center"/>
            <w:hideMark/>
            <w:tcPrChange w:id="14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5974F5" w14:textId="77777777" w:rsidR="00EF2E74" w:rsidRPr="00EF2E74" w:rsidRDefault="00EF2E74" w:rsidP="00EF2E74">
            <w:pPr>
              <w:rPr>
                <w:ins w:id="1425" w:author="Sriraj Aiyer" w:date="2024-08-22T15:43:00Z"/>
                <w:rFonts w:ascii="Calibri" w:eastAsia="Times New Roman" w:hAnsi="Calibri" w:cs="Calibri"/>
                <w:color w:val="000000"/>
                <w:lang w:eastAsia="en-GB" w:bidi="hi-IN"/>
              </w:rPr>
            </w:pPr>
            <w:ins w:id="1426" w:author="Sriraj Aiyer" w:date="2024-08-22T15:43:00Z">
              <w:r w:rsidRPr="00EF2E74">
                <w:rPr>
                  <w:rFonts w:ascii="Calibri" w:eastAsia="Times New Roman" w:hAnsi="Calibri" w:cs="Calibri"/>
                  <w:color w:val="000000"/>
                  <w:lang w:eastAsia="en-GB" w:bidi="hi-IN"/>
                </w:rPr>
                <w:t>Does Physician's Training Induce Overconfidence That Hampers Disclosing Errors?</w:t>
              </w:r>
            </w:ins>
          </w:p>
        </w:tc>
        <w:tc>
          <w:tcPr>
            <w:tcW w:w="709" w:type="dxa"/>
            <w:tcBorders>
              <w:top w:val="nil"/>
              <w:left w:val="nil"/>
              <w:bottom w:val="single" w:sz="8" w:space="0" w:color="auto"/>
              <w:right w:val="single" w:sz="8" w:space="0" w:color="auto"/>
            </w:tcBorders>
            <w:shd w:val="clear" w:color="auto" w:fill="auto"/>
            <w:vAlign w:val="center"/>
            <w:hideMark/>
            <w:tcPrChange w:id="142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5E8A303" w14:textId="77777777" w:rsidR="00EF2E74" w:rsidRPr="00EF2E74" w:rsidRDefault="00EF2E74" w:rsidP="00EF2E74">
            <w:pPr>
              <w:jc w:val="right"/>
              <w:rPr>
                <w:ins w:id="1428" w:author="Sriraj Aiyer" w:date="2024-08-22T15:43:00Z"/>
                <w:rFonts w:ascii="Calibri" w:eastAsia="Times New Roman" w:hAnsi="Calibri" w:cs="Calibri"/>
                <w:color w:val="000000"/>
                <w:lang w:eastAsia="en-GB" w:bidi="hi-IN"/>
              </w:rPr>
            </w:pPr>
            <w:ins w:id="1429"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43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272ED" w14:textId="77777777" w:rsidR="00EF2E74" w:rsidRPr="00EF2E74" w:rsidRDefault="00EF2E74" w:rsidP="00EF2E74">
            <w:pPr>
              <w:rPr>
                <w:ins w:id="1431" w:author="Sriraj Aiyer" w:date="2024-08-22T15:43:00Z"/>
                <w:rFonts w:ascii="Calibri" w:eastAsia="Times New Roman" w:hAnsi="Calibri" w:cs="Calibri"/>
                <w:color w:val="000000"/>
                <w:lang w:eastAsia="en-GB" w:bidi="hi-IN"/>
              </w:rPr>
            </w:pPr>
            <w:ins w:id="1432" w:author="Sriraj Aiyer" w:date="2024-08-22T15:43:00Z">
              <w:r w:rsidRPr="00EF2E74">
                <w:rPr>
                  <w:rFonts w:ascii="Calibri" w:eastAsia="Times New Roman" w:hAnsi="Calibri" w:cs="Calibri"/>
                  <w:color w:val="000000"/>
                  <w:lang w:eastAsia="en-GB" w:bidi="hi-IN"/>
                </w:rPr>
                <w:t>Cross Disciplines</w:t>
              </w:r>
            </w:ins>
          </w:p>
        </w:tc>
        <w:tc>
          <w:tcPr>
            <w:tcW w:w="1843" w:type="dxa"/>
            <w:tcBorders>
              <w:top w:val="nil"/>
              <w:left w:val="nil"/>
              <w:bottom w:val="single" w:sz="8" w:space="0" w:color="auto"/>
              <w:right w:val="single" w:sz="8" w:space="0" w:color="auto"/>
            </w:tcBorders>
            <w:shd w:val="clear" w:color="auto" w:fill="auto"/>
            <w:vAlign w:val="center"/>
            <w:hideMark/>
            <w:tcPrChange w:id="143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BF907E" w14:textId="77777777" w:rsidR="00EF2E74" w:rsidRPr="00EF2E74" w:rsidRDefault="00EF2E74" w:rsidP="00EF2E74">
            <w:pPr>
              <w:rPr>
                <w:ins w:id="1434" w:author="Sriraj Aiyer" w:date="2024-08-22T15:43:00Z"/>
                <w:rFonts w:ascii="Calibri" w:eastAsia="Times New Roman" w:hAnsi="Calibri" w:cs="Calibri"/>
                <w:color w:val="000000"/>
                <w:lang w:eastAsia="en-GB" w:bidi="hi-IN"/>
              </w:rPr>
            </w:pPr>
            <w:ins w:id="1435" w:author="Sriraj Aiyer" w:date="2024-08-22T15:43:00Z">
              <w:r w:rsidRPr="00EF2E74">
                <w:rPr>
                  <w:rFonts w:ascii="Calibri" w:eastAsia="Times New Roman" w:hAnsi="Calibri" w:cs="Calibri"/>
                  <w:color w:val="000000"/>
                  <w:lang w:eastAsia="en-GB" w:bidi="hi-IN"/>
                </w:rPr>
                <w:t>Survey with clinical vignette of a girl with urinary infection and penicillin allergy</w:t>
              </w:r>
            </w:ins>
          </w:p>
        </w:tc>
        <w:tc>
          <w:tcPr>
            <w:tcW w:w="1355" w:type="dxa"/>
            <w:tcBorders>
              <w:top w:val="nil"/>
              <w:left w:val="nil"/>
              <w:bottom w:val="single" w:sz="8" w:space="0" w:color="auto"/>
              <w:right w:val="single" w:sz="8" w:space="0" w:color="auto"/>
            </w:tcBorders>
            <w:shd w:val="clear" w:color="auto" w:fill="auto"/>
            <w:vAlign w:val="center"/>
            <w:hideMark/>
            <w:tcPrChange w:id="143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16F390" w14:textId="77777777" w:rsidR="00EF2E74" w:rsidRPr="00EF2E74" w:rsidRDefault="00EF2E74" w:rsidP="00EF2E74">
            <w:pPr>
              <w:rPr>
                <w:ins w:id="1437" w:author="Sriraj Aiyer" w:date="2024-08-22T15:43:00Z"/>
                <w:rFonts w:ascii="Calibri" w:eastAsia="Times New Roman" w:hAnsi="Calibri" w:cs="Calibri"/>
                <w:color w:val="000000"/>
                <w:lang w:eastAsia="en-GB" w:bidi="hi-IN"/>
              </w:rPr>
            </w:pPr>
            <w:ins w:id="1438"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B24BD89" w14:textId="77777777" w:rsidTr="00EF2E74">
        <w:trPr>
          <w:trHeight w:val="5800"/>
          <w:ins w:id="1439" w:author="Sriraj Aiyer" w:date="2024-08-22T15:43:00Z"/>
          <w:trPrChange w:id="1440"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4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57CD3D" w14:textId="77777777" w:rsidR="00EF2E74" w:rsidRPr="00EF2E74" w:rsidRDefault="00EF2E74" w:rsidP="00EF2E74">
            <w:pPr>
              <w:rPr>
                <w:ins w:id="1442" w:author="Sriraj Aiyer" w:date="2024-08-22T15:43:00Z"/>
                <w:rFonts w:ascii="Calibri" w:eastAsia="Times New Roman" w:hAnsi="Calibri" w:cs="Calibri"/>
                <w:color w:val="000000"/>
                <w:lang w:eastAsia="en-GB" w:bidi="hi-IN"/>
              </w:rPr>
            </w:pPr>
            <w:ins w:id="1443" w:author="Sriraj Aiyer" w:date="2024-08-22T15:43:00Z">
              <w:r w:rsidRPr="00EF2E74">
                <w:rPr>
                  <w:rFonts w:ascii="Calibri" w:eastAsia="Times New Roman" w:hAnsi="Calibri" w:cs="Calibri"/>
                  <w:color w:val="000000"/>
                  <w:lang w:eastAsia="en-GB" w:bidi="hi-IN"/>
                </w:rPr>
                <w:t xml:space="preserve">Cairns, A.W.; Bond, R.R.; Finlay, D.D.; Breen, C.; </w:t>
              </w:r>
              <w:proofErr w:type="spellStart"/>
              <w:r w:rsidRPr="00EF2E74">
                <w:rPr>
                  <w:rFonts w:ascii="Calibri" w:eastAsia="Times New Roman" w:hAnsi="Calibri" w:cs="Calibri"/>
                  <w:color w:val="000000"/>
                  <w:lang w:eastAsia="en-GB" w:bidi="hi-IN"/>
                </w:rPr>
                <w:t>Guldenring</w:t>
              </w:r>
              <w:proofErr w:type="spellEnd"/>
              <w:r w:rsidRPr="00EF2E74">
                <w:rPr>
                  <w:rFonts w:ascii="Calibri" w:eastAsia="Times New Roman" w:hAnsi="Calibri" w:cs="Calibri"/>
                  <w:color w:val="000000"/>
                  <w:lang w:eastAsia="en-GB" w:bidi="hi-IN"/>
                </w:rPr>
                <w:t>, D.; Gaffney, R.; Gallagher, A.G.; Peace, A.J.; Henn, P.</w:t>
              </w:r>
            </w:ins>
          </w:p>
        </w:tc>
        <w:tc>
          <w:tcPr>
            <w:tcW w:w="1843" w:type="dxa"/>
            <w:tcBorders>
              <w:top w:val="nil"/>
              <w:left w:val="nil"/>
              <w:bottom w:val="single" w:sz="8" w:space="0" w:color="auto"/>
              <w:right w:val="single" w:sz="8" w:space="0" w:color="auto"/>
            </w:tcBorders>
            <w:shd w:val="clear" w:color="auto" w:fill="auto"/>
            <w:vAlign w:val="center"/>
            <w:hideMark/>
            <w:tcPrChange w:id="14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698C94" w14:textId="77777777" w:rsidR="00EF2E74" w:rsidRPr="00EF2E74" w:rsidRDefault="00EF2E74" w:rsidP="00EF2E74">
            <w:pPr>
              <w:rPr>
                <w:ins w:id="1445" w:author="Sriraj Aiyer" w:date="2024-08-22T15:43:00Z"/>
                <w:rFonts w:ascii="Calibri" w:eastAsia="Times New Roman" w:hAnsi="Calibri" w:cs="Calibri"/>
                <w:color w:val="000000"/>
                <w:lang w:eastAsia="en-GB" w:bidi="hi-IN"/>
              </w:rPr>
            </w:pPr>
            <w:ins w:id="1446" w:author="Sriraj Aiyer" w:date="2024-08-22T15:43:00Z">
              <w:r w:rsidRPr="00EF2E74">
                <w:rPr>
                  <w:rFonts w:ascii="Calibri" w:eastAsia="Times New Roman" w:hAnsi="Calibri" w:cs="Calibri"/>
                  <w:color w:val="000000"/>
                  <w:lang w:eastAsia="en-GB" w:bidi="hi-IN"/>
                </w:rPr>
                <w:t>A computer-human interaction model to improve the diagnostic accuracy and clinical decision-making during 12-lead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144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142E781" w14:textId="77777777" w:rsidR="00EF2E74" w:rsidRPr="00EF2E74" w:rsidRDefault="00EF2E74" w:rsidP="00EF2E74">
            <w:pPr>
              <w:jc w:val="right"/>
              <w:rPr>
                <w:ins w:id="1448" w:author="Sriraj Aiyer" w:date="2024-08-22T15:43:00Z"/>
                <w:rFonts w:ascii="Calibri" w:eastAsia="Times New Roman" w:hAnsi="Calibri" w:cs="Calibri"/>
                <w:color w:val="000000"/>
                <w:lang w:eastAsia="en-GB" w:bidi="hi-IN"/>
              </w:rPr>
            </w:pPr>
            <w:ins w:id="1449" w:author="Sriraj Aiyer" w:date="2024-08-22T15:43:00Z">
              <w:r w:rsidRPr="00EF2E74">
                <w:rPr>
                  <w:rFonts w:ascii="Calibri" w:eastAsia="Times New Roman" w:hAnsi="Calibri" w:cs="Calibri"/>
                  <w:color w:val="000000"/>
                  <w:lang w:eastAsia="en-GB" w:bidi="hi-IN"/>
                </w:rPr>
                <w:t>2016</w:t>
              </w:r>
            </w:ins>
          </w:p>
        </w:tc>
        <w:tc>
          <w:tcPr>
            <w:tcW w:w="1559" w:type="dxa"/>
            <w:tcBorders>
              <w:top w:val="nil"/>
              <w:left w:val="nil"/>
              <w:bottom w:val="single" w:sz="8" w:space="0" w:color="auto"/>
              <w:right w:val="single" w:sz="8" w:space="0" w:color="auto"/>
            </w:tcBorders>
            <w:shd w:val="clear" w:color="auto" w:fill="auto"/>
            <w:vAlign w:val="center"/>
            <w:hideMark/>
            <w:tcPrChange w:id="145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B7FC42" w14:textId="77777777" w:rsidR="00EF2E74" w:rsidRPr="00EF2E74" w:rsidRDefault="00EF2E74" w:rsidP="00EF2E74">
            <w:pPr>
              <w:rPr>
                <w:ins w:id="1451" w:author="Sriraj Aiyer" w:date="2024-08-22T15:43:00Z"/>
                <w:rFonts w:ascii="Calibri" w:eastAsia="Times New Roman" w:hAnsi="Calibri" w:cs="Calibri"/>
                <w:color w:val="000000"/>
                <w:lang w:eastAsia="en-GB" w:bidi="hi-IN"/>
              </w:rPr>
            </w:pPr>
            <w:ins w:id="1452" w:author="Sriraj Aiyer" w:date="2024-08-22T15:43:00Z">
              <w:r w:rsidRPr="00EF2E74">
                <w:rPr>
                  <w:rFonts w:ascii="Calibri" w:eastAsia="Times New Roman" w:hAnsi="Calibri" w:cs="Calibri"/>
                  <w:color w:val="000000"/>
                  <w:lang w:eastAsia="en-GB" w:bidi="hi-IN"/>
                </w:rPr>
                <w:t>GPs and Undergrads</w:t>
              </w:r>
            </w:ins>
          </w:p>
        </w:tc>
        <w:tc>
          <w:tcPr>
            <w:tcW w:w="1843" w:type="dxa"/>
            <w:tcBorders>
              <w:top w:val="nil"/>
              <w:left w:val="nil"/>
              <w:bottom w:val="single" w:sz="8" w:space="0" w:color="auto"/>
              <w:right w:val="single" w:sz="8" w:space="0" w:color="auto"/>
            </w:tcBorders>
            <w:shd w:val="clear" w:color="auto" w:fill="auto"/>
            <w:vAlign w:val="center"/>
            <w:hideMark/>
            <w:tcPrChange w:id="145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35532E4" w14:textId="77777777" w:rsidR="00EF2E74" w:rsidRPr="00EF2E74" w:rsidRDefault="00EF2E74" w:rsidP="00EF2E74">
            <w:pPr>
              <w:rPr>
                <w:ins w:id="1454" w:author="Sriraj Aiyer" w:date="2024-08-22T15:43:00Z"/>
                <w:rFonts w:ascii="Calibri" w:eastAsia="Times New Roman" w:hAnsi="Calibri" w:cs="Calibri"/>
                <w:color w:val="000000"/>
                <w:lang w:eastAsia="en-GB" w:bidi="hi-IN"/>
              </w:rPr>
            </w:pPr>
            <w:ins w:id="1455"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45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8E102C" w14:textId="77777777" w:rsidR="00EF2E74" w:rsidRPr="00EF2E74" w:rsidRDefault="00EF2E74" w:rsidP="00EF2E74">
            <w:pPr>
              <w:rPr>
                <w:ins w:id="1457" w:author="Sriraj Aiyer" w:date="2024-08-22T15:43:00Z"/>
                <w:rFonts w:ascii="Calibri" w:eastAsia="Times New Roman" w:hAnsi="Calibri" w:cs="Calibri"/>
                <w:color w:val="000000"/>
                <w:lang w:eastAsia="en-GB" w:bidi="hi-IN"/>
              </w:rPr>
            </w:pPr>
            <w:ins w:id="1458" w:author="Sriraj Aiyer" w:date="2024-08-22T15:43:00Z">
              <w:r w:rsidRPr="00EF2E74">
                <w:rPr>
                  <w:rFonts w:ascii="Calibri" w:eastAsia="Times New Roman" w:hAnsi="Calibri" w:cs="Calibri"/>
                  <w:color w:val="000000"/>
                  <w:lang w:eastAsia="en-GB" w:bidi="hi-IN"/>
                </w:rPr>
                <w:t>Self-rated confidence 1-10</w:t>
              </w:r>
            </w:ins>
          </w:p>
        </w:tc>
      </w:tr>
      <w:tr w:rsidR="00EF2E74" w:rsidRPr="00EF2E74" w14:paraId="0B3016DC" w14:textId="77777777" w:rsidTr="00EF2E74">
        <w:trPr>
          <w:trHeight w:val="2740"/>
          <w:ins w:id="1459" w:author="Sriraj Aiyer" w:date="2024-08-22T15:43:00Z"/>
          <w:trPrChange w:id="1460"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6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A8E16A4" w14:textId="77777777" w:rsidR="00EF2E74" w:rsidRPr="00EF2E74" w:rsidRDefault="00EF2E74" w:rsidP="00EF2E74">
            <w:pPr>
              <w:rPr>
                <w:ins w:id="1462" w:author="Sriraj Aiyer" w:date="2024-08-22T15:43:00Z"/>
                <w:rFonts w:ascii="Calibri" w:eastAsia="Times New Roman" w:hAnsi="Calibri" w:cs="Calibri"/>
                <w:color w:val="000000"/>
                <w:lang w:eastAsia="en-GB" w:bidi="hi-IN"/>
              </w:rPr>
            </w:pPr>
            <w:proofErr w:type="spellStart"/>
            <w:ins w:id="1463" w:author="Sriraj Aiyer" w:date="2024-08-22T15:43:00Z">
              <w:r w:rsidRPr="00EF2E74">
                <w:rPr>
                  <w:rFonts w:ascii="Calibri" w:eastAsia="Times New Roman" w:hAnsi="Calibri" w:cs="Calibri"/>
                  <w:color w:val="000000"/>
                  <w:lang w:eastAsia="en-GB" w:bidi="hi-IN"/>
                </w:rPr>
                <w:lastRenderedPageBreak/>
                <w:t>Calman</w:t>
              </w:r>
              <w:proofErr w:type="spellEnd"/>
              <w:r w:rsidRPr="00EF2E74">
                <w:rPr>
                  <w:rFonts w:ascii="Calibri" w:eastAsia="Times New Roman" w:hAnsi="Calibri" w:cs="Calibri"/>
                  <w:color w:val="000000"/>
                  <w:lang w:eastAsia="en-GB" w:bidi="hi-IN"/>
                </w:rPr>
                <w:t>, N.S.; Hyman, R.B.; Licht, W.</w:t>
              </w:r>
            </w:ins>
          </w:p>
        </w:tc>
        <w:tc>
          <w:tcPr>
            <w:tcW w:w="1843" w:type="dxa"/>
            <w:tcBorders>
              <w:top w:val="nil"/>
              <w:left w:val="nil"/>
              <w:bottom w:val="single" w:sz="8" w:space="0" w:color="auto"/>
              <w:right w:val="single" w:sz="8" w:space="0" w:color="auto"/>
            </w:tcBorders>
            <w:shd w:val="clear" w:color="auto" w:fill="auto"/>
            <w:vAlign w:val="center"/>
            <w:hideMark/>
            <w:tcPrChange w:id="14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073A6B" w14:textId="77777777" w:rsidR="00EF2E74" w:rsidRPr="00EF2E74" w:rsidRDefault="00EF2E74" w:rsidP="00EF2E74">
            <w:pPr>
              <w:rPr>
                <w:ins w:id="1465" w:author="Sriraj Aiyer" w:date="2024-08-22T15:43:00Z"/>
                <w:rFonts w:ascii="Calibri" w:eastAsia="Times New Roman" w:hAnsi="Calibri" w:cs="Calibri"/>
                <w:color w:val="000000"/>
                <w:lang w:eastAsia="en-GB" w:bidi="hi-IN"/>
              </w:rPr>
            </w:pPr>
            <w:ins w:id="1466" w:author="Sriraj Aiyer" w:date="2024-08-22T15:43:00Z">
              <w:r w:rsidRPr="00EF2E74">
                <w:rPr>
                  <w:rFonts w:ascii="Calibri" w:eastAsia="Times New Roman" w:hAnsi="Calibri" w:cs="Calibri"/>
                  <w:color w:val="000000"/>
                  <w:lang w:eastAsia="en-GB" w:bidi="hi-IN"/>
                </w:rPr>
                <w:t>Variability in consultation rates and practitioner level of diagnostic certainty</w:t>
              </w:r>
            </w:ins>
          </w:p>
        </w:tc>
        <w:tc>
          <w:tcPr>
            <w:tcW w:w="709" w:type="dxa"/>
            <w:tcBorders>
              <w:top w:val="nil"/>
              <w:left w:val="nil"/>
              <w:bottom w:val="single" w:sz="8" w:space="0" w:color="auto"/>
              <w:right w:val="single" w:sz="8" w:space="0" w:color="auto"/>
            </w:tcBorders>
            <w:shd w:val="clear" w:color="auto" w:fill="auto"/>
            <w:vAlign w:val="center"/>
            <w:hideMark/>
            <w:tcPrChange w:id="146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58CE20" w14:textId="77777777" w:rsidR="00EF2E74" w:rsidRPr="00EF2E74" w:rsidRDefault="00EF2E74" w:rsidP="00EF2E74">
            <w:pPr>
              <w:jc w:val="right"/>
              <w:rPr>
                <w:ins w:id="1468" w:author="Sriraj Aiyer" w:date="2024-08-22T15:43:00Z"/>
                <w:rFonts w:ascii="Calibri" w:eastAsia="Times New Roman" w:hAnsi="Calibri" w:cs="Calibri"/>
                <w:color w:val="000000"/>
                <w:lang w:eastAsia="en-GB" w:bidi="hi-IN"/>
              </w:rPr>
            </w:pPr>
            <w:ins w:id="1469"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14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1E85E65" w14:textId="77777777" w:rsidR="00EF2E74" w:rsidRPr="00EF2E74" w:rsidRDefault="00EF2E74" w:rsidP="00EF2E74">
            <w:pPr>
              <w:rPr>
                <w:ins w:id="1471" w:author="Sriraj Aiyer" w:date="2024-08-22T15:43:00Z"/>
                <w:rFonts w:ascii="Calibri" w:eastAsia="Times New Roman" w:hAnsi="Calibri" w:cs="Calibri"/>
                <w:color w:val="000000"/>
                <w:lang w:eastAsia="en-GB" w:bidi="hi-IN"/>
              </w:rPr>
            </w:pPr>
            <w:ins w:id="1472" w:author="Sriraj Aiyer" w:date="2024-08-22T15:43:00Z">
              <w:r w:rsidRPr="00EF2E74">
                <w:rPr>
                  <w:rFonts w:ascii="Calibri" w:eastAsia="Times New Roman" w:hAnsi="Calibri" w:cs="Calibri"/>
                  <w:color w:val="000000"/>
                  <w:lang w:eastAsia="en-GB" w:bidi="hi-IN"/>
                </w:rPr>
                <w:t>GP / Family practice</w:t>
              </w:r>
            </w:ins>
          </w:p>
        </w:tc>
        <w:tc>
          <w:tcPr>
            <w:tcW w:w="1843" w:type="dxa"/>
            <w:tcBorders>
              <w:top w:val="nil"/>
              <w:left w:val="nil"/>
              <w:bottom w:val="single" w:sz="8" w:space="0" w:color="auto"/>
              <w:right w:val="single" w:sz="8" w:space="0" w:color="auto"/>
            </w:tcBorders>
            <w:shd w:val="clear" w:color="auto" w:fill="auto"/>
            <w:vAlign w:val="center"/>
            <w:hideMark/>
            <w:tcPrChange w:id="147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A7A0814" w14:textId="77777777" w:rsidR="00EF2E74" w:rsidRPr="00EF2E74" w:rsidRDefault="00EF2E74" w:rsidP="00EF2E74">
            <w:pPr>
              <w:rPr>
                <w:ins w:id="1474" w:author="Sriraj Aiyer" w:date="2024-08-22T15:43:00Z"/>
                <w:rFonts w:ascii="Calibri" w:eastAsia="Times New Roman" w:hAnsi="Calibri" w:cs="Calibri"/>
                <w:color w:val="000000"/>
                <w:lang w:eastAsia="en-GB" w:bidi="hi-IN"/>
              </w:rPr>
            </w:pPr>
            <w:ins w:id="1475" w:author="Sriraj Aiyer" w:date="2024-08-22T15:43:00Z">
              <w:r w:rsidRPr="00EF2E74">
                <w:rPr>
                  <w:rFonts w:ascii="Calibri" w:eastAsia="Times New Roman" w:hAnsi="Calibri" w:cs="Calibri"/>
                  <w:color w:val="000000"/>
                  <w:lang w:eastAsia="en-GB" w:bidi="hi-IN"/>
                </w:rPr>
                <w:t>Observational of consultations</w:t>
              </w:r>
            </w:ins>
          </w:p>
        </w:tc>
        <w:tc>
          <w:tcPr>
            <w:tcW w:w="1355" w:type="dxa"/>
            <w:tcBorders>
              <w:top w:val="nil"/>
              <w:left w:val="nil"/>
              <w:bottom w:val="single" w:sz="8" w:space="0" w:color="auto"/>
              <w:right w:val="single" w:sz="8" w:space="0" w:color="auto"/>
            </w:tcBorders>
            <w:shd w:val="clear" w:color="auto" w:fill="auto"/>
            <w:vAlign w:val="center"/>
            <w:hideMark/>
            <w:tcPrChange w:id="147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94DABA" w14:textId="77777777" w:rsidR="00EF2E74" w:rsidRPr="00EF2E74" w:rsidRDefault="00EF2E74" w:rsidP="00EF2E74">
            <w:pPr>
              <w:rPr>
                <w:ins w:id="1477" w:author="Sriraj Aiyer" w:date="2024-08-22T15:43:00Z"/>
                <w:rFonts w:ascii="Calibri" w:eastAsia="Times New Roman" w:hAnsi="Calibri" w:cs="Calibri"/>
                <w:color w:val="000000"/>
                <w:lang w:eastAsia="en-GB" w:bidi="hi-IN"/>
              </w:rPr>
            </w:pPr>
            <w:ins w:id="1478" w:author="Sriraj Aiyer" w:date="2024-08-22T15:43:00Z">
              <w:r w:rsidRPr="00EF2E74">
                <w:rPr>
                  <w:rFonts w:ascii="Calibri" w:eastAsia="Times New Roman" w:hAnsi="Calibri" w:cs="Calibri"/>
                  <w:color w:val="000000"/>
                  <w:lang w:eastAsia="en-GB" w:bidi="hi-IN"/>
                </w:rPr>
                <w:t>Confidence scored based on physician notes by coders</w:t>
              </w:r>
            </w:ins>
          </w:p>
        </w:tc>
      </w:tr>
      <w:tr w:rsidR="00EF2E74" w:rsidRPr="00EF2E74" w14:paraId="5721E124" w14:textId="77777777" w:rsidTr="00EF2E74">
        <w:trPr>
          <w:trHeight w:val="3080"/>
          <w:ins w:id="1479" w:author="Sriraj Aiyer" w:date="2024-08-22T15:43:00Z"/>
          <w:trPrChange w:id="1480"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8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790AF" w14:textId="77777777" w:rsidR="00EF2E74" w:rsidRPr="00EF2E74" w:rsidRDefault="00EF2E74" w:rsidP="00EF2E74">
            <w:pPr>
              <w:rPr>
                <w:ins w:id="1482" w:author="Sriraj Aiyer" w:date="2024-08-22T15:43:00Z"/>
                <w:rFonts w:ascii="Calibri" w:eastAsia="Times New Roman" w:hAnsi="Calibri" w:cs="Calibri"/>
                <w:color w:val="000000"/>
                <w:lang w:eastAsia="en-GB" w:bidi="hi-IN"/>
              </w:rPr>
            </w:pPr>
            <w:proofErr w:type="spellStart"/>
            <w:ins w:id="1483" w:author="Sriraj Aiyer" w:date="2024-08-22T15:43:00Z">
              <w:r w:rsidRPr="00EF2E74">
                <w:rPr>
                  <w:rFonts w:ascii="Calibri" w:eastAsia="Times New Roman" w:hAnsi="Calibri" w:cs="Calibri"/>
                  <w:color w:val="000000"/>
                  <w:lang w:eastAsia="en-GB" w:bidi="hi-IN"/>
                </w:rPr>
                <w:t>Chartan</w:t>
              </w:r>
              <w:proofErr w:type="spellEnd"/>
              <w:r w:rsidRPr="00EF2E74">
                <w:rPr>
                  <w:rFonts w:ascii="Calibri" w:eastAsia="Times New Roman" w:hAnsi="Calibri" w:cs="Calibri"/>
                  <w:color w:val="000000"/>
                  <w:lang w:eastAsia="en-GB" w:bidi="hi-IN"/>
                </w:rPr>
                <w:t xml:space="preserve">, C.; Singh, H.; Krishnamurthy, P.; Sur, M.; Meyer, A.; Lutfi, R.; Stark, J.; </w:t>
              </w:r>
              <w:proofErr w:type="spellStart"/>
              <w:r w:rsidRPr="00EF2E74">
                <w:rPr>
                  <w:rFonts w:ascii="Calibri" w:eastAsia="Times New Roman" w:hAnsi="Calibri" w:cs="Calibri"/>
                  <w:color w:val="000000"/>
                  <w:lang w:eastAsia="en-GB" w:bidi="hi-IN"/>
                </w:rPr>
                <w:t>Thammasitboon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4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63E8C" w14:textId="77777777" w:rsidR="00EF2E74" w:rsidRPr="00EF2E74" w:rsidRDefault="00EF2E74" w:rsidP="00EF2E74">
            <w:pPr>
              <w:rPr>
                <w:ins w:id="1485" w:author="Sriraj Aiyer" w:date="2024-08-22T15:43:00Z"/>
                <w:rFonts w:ascii="Calibri" w:eastAsia="Times New Roman" w:hAnsi="Calibri" w:cs="Calibri"/>
                <w:color w:val="000000"/>
                <w:lang w:eastAsia="en-GB" w:bidi="hi-IN"/>
              </w:rPr>
            </w:pPr>
            <w:ins w:id="1486" w:author="Sriraj Aiyer" w:date="2024-08-22T15:43:00Z">
              <w:r w:rsidRPr="00EF2E74">
                <w:rPr>
                  <w:rFonts w:ascii="Calibri" w:eastAsia="Times New Roman" w:hAnsi="Calibri" w:cs="Calibri"/>
                  <w:color w:val="000000"/>
                  <w:lang w:eastAsia="en-GB" w:bidi="hi-IN"/>
                </w:rPr>
                <w:t>Isolating red flags to enhance diagnosis (I-RED): An experimental vignette study**</w:t>
              </w:r>
            </w:ins>
          </w:p>
        </w:tc>
        <w:tc>
          <w:tcPr>
            <w:tcW w:w="709" w:type="dxa"/>
            <w:tcBorders>
              <w:top w:val="nil"/>
              <w:left w:val="nil"/>
              <w:bottom w:val="single" w:sz="8" w:space="0" w:color="auto"/>
              <w:right w:val="single" w:sz="8" w:space="0" w:color="auto"/>
            </w:tcBorders>
            <w:shd w:val="clear" w:color="auto" w:fill="auto"/>
            <w:vAlign w:val="center"/>
            <w:hideMark/>
            <w:tcPrChange w:id="148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3A6ACF" w14:textId="77777777" w:rsidR="00EF2E74" w:rsidRPr="00EF2E74" w:rsidRDefault="00EF2E74" w:rsidP="00EF2E74">
            <w:pPr>
              <w:jc w:val="right"/>
              <w:rPr>
                <w:ins w:id="1488" w:author="Sriraj Aiyer" w:date="2024-08-22T15:43:00Z"/>
                <w:rFonts w:ascii="Calibri" w:eastAsia="Times New Roman" w:hAnsi="Calibri" w:cs="Calibri"/>
                <w:color w:val="000000"/>
                <w:lang w:eastAsia="en-GB" w:bidi="hi-IN"/>
              </w:rPr>
            </w:pPr>
            <w:ins w:id="1489"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49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205AE5" w14:textId="77777777" w:rsidR="00EF2E74" w:rsidRPr="00EF2E74" w:rsidRDefault="00EF2E74" w:rsidP="00EF2E74">
            <w:pPr>
              <w:rPr>
                <w:ins w:id="1491" w:author="Sriraj Aiyer" w:date="2024-08-22T15:43:00Z"/>
                <w:rFonts w:ascii="Calibri" w:eastAsia="Times New Roman" w:hAnsi="Calibri" w:cs="Calibri"/>
                <w:color w:val="000000"/>
                <w:lang w:eastAsia="en-GB" w:bidi="hi-IN"/>
              </w:rPr>
            </w:pPr>
            <w:ins w:id="1492"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149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54BD8E9" w14:textId="77777777" w:rsidR="00EF2E74" w:rsidRPr="00EF2E74" w:rsidRDefault="00EF2E74" w:rsidP="00EF2E74">
            <w:pPr>
              <w:rPr>
                <w:ins w:id="1494" w:author="Sriraj Aiyer" w:date="2024-08-22T15:43:00Z"/>
                <w:rFonts w:ascii="Calibri" w:eastAsia="Times New Roman" w:hAnsi="Calibri" w:cs="Calibri"/>
                <w:color w:val="000000"/>
                <w:lang w:eastAsia="en-GB" w:bidi="hi-IN"/>
              </w:rPr>
            </w:pPr>
            <w:ins w:id="1495" w:author="Sriraj Aiyer" w:date="2024-08-22T15:43:00Z">
              <w:r w:rsidRPr="00EF2E74">
                <w:rPr>
                  <w:rFonts w:ascii="Calibri" w:eastAsia="Times New Roman" w:hAnsi="Calibri" w:cs="Calibri"/>
                  <w:color w:val="000000"/>
                  <w:lang w:eastAsia="en-GB" w:bidi="hi-IN"/>
                </w:rPr>
                <w:t>Paediatric cases</w:t>
              </w:r>
            </w:ins>
          </w:p>
        </w:tc>
        <w:tc>
          <w:tcPr>
            <w:tcW w:w="1355" w:type="dxa"/>
            <w:tcBorders>
              <w:top w:val="nil"/>
              <w:left w:val="nil"/>
              <w:bottom w:val="single" w:sz="8" w:space="0" w:color="auto"/>
              <w:right w:val="single" w:sz="8" w:space="0" w:color="auto"/>
            </w:tcBorders>
            <w:shd w:val="clear" w:color="auto" w:fill="auto"/>
            <w:vAlign w:val="center"/>
            <w:hideMark/>
            <w:tcPrChange w:id="149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9CD34B1" w14:textId="77777777" w:rsidR="00EF2E74" w:rsidRPr="00EF2E74" w:rsidRDefault="00EF2E74" w:rsidP="00EF2E74">
            <w:pPr>
              <w:rPr>
                <w:ins w:id="1497" w:author="Sriraj Aiyer" w:date="2024-08-22T15:43:00Z"/>
                <w:rFonts w:ascii="Calibri" w:eastAsia="Times New Roman" w:hAnsi="Calibri" w:cs="Calibri"/>
                <w:color w:val="000000"/>
                <w:lang w:eastAsia="en-GB" w:bidi="hi-IN"/>
              </w:rPr>
            </w:pPr>
            <w:ins w:id="1498" w:author="Sriraj Aiyer" w:date="2024-08-22T15:43:00Z">
              <w:r w:rsidRPr="00EF2E74">
                <w:rPr>
                  <w:rFonts w:ascii="Calibri" w:eastAsia="Times New Roman" w:hAnsi="Calibri" w:cs="Calibri"/>
                  <w:color w:val="000000"/>
                  <w:lang w:eastAsia="en-GB" w:bidi="hi-IN"/>
                </w:rPr>
                <w:t>1-10 Confidence</w:t>
              </w:r>
            </w:ins>
          </w:p>
        </w:tc>
      </w:tr>
      <w:tr w:rsidR="00EF2E74" w:rsidRPr="00EF2E74" w14:paraId="67D0C472" w14:textId="77777777" w:rsidTr="00EF2E74">
        <w:trPr>
          <w:trHeight w:val="4440"/>
          <w:ins w:id="1499" w:author="Sriraj Aiyer" w:date="2024-08-22T15:43:00Z"/>
          <w:trPrChange w:id="1500"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0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D89919B" w14:textId="77777777" w:rsidR="00EF2E74" w:rsidRPr="00EF2E74" w:rsidRDefault="00EF2E74" w:rsidP="00EF2E74">
            <w:pPr>
              <w:rPr>
                <w:ins w:id="1502" w:author="Sriraj Aiyer" w:date="2024-08-22T15:43:00Z"/>
                <w:rFonts w:ascii="Calibri" w:eastAsia="Times New Roman" w:hAnsi="Calibri" w:cs="Calibri"/>
                <w:color w:val="000000"/>
                <w:lang w:eastAsia="en-GB" w:bidi="hi-IN"/>
              </w:rPr>
            </w:pPr>
            <w:ins w:id="1503" w:author="Sriraj Aiyer" w:date="2024-08-22T15:43:00Z">
              <w:r w:rsidRPr="00EF2E74">
                <w:rPr>
                  <w:rFonts w:ascii="Calibri" w:eastAsia="Times New Roman" w:hAnsi="Calibri" w:cs="Calibri"/>
                  <w:color w:val="000000"/>
                  <w:lang w:eastAsia="en-GB" w:bidi="hi-IN"/>
                </w:rPr>
                <w:t xml:space="preserve">Chen, Y.; </w:t>
              </w:r>
              <w:proofErr w:type="spellStart"/>
              <w:r w:rsidRPr="00EF2E74">
                <w:rPr>
                  <w:rFonts w:ascii="Calibri" w:eastAsia="Times New Roman" w:hAnsi="Calibri" w:cs="Calibri"/>
                  <w:color w:val="000000"/>
                  <w:lang w:eastAsia="en-GB" w:bidi="hi-IN"/>
                </w:rPr>
                <w:t>Nagendran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Kilic</w:t>
              </w:r>
              <w:proofErr w:type="spellEnd"/>
              <w:r w:rsidRPr="00EF2E74">
                <w:rPr>
                  <w:rFonts w:ascii="Calibri" w:eastAsia="Times New Roman" w:hAnsi="Calibri" w:cs="Calibri"/>
                  <w:color w:val="000000"/>
                  <w:lang w:eastAsia="en-GB" w:bidi="hi-IN"/>
                </w:rPr>
                <w:t xml:space="preserve">, Y.; </w:t>
              </w:r>
              <w:proofErr w:type="spellStart"/>
              <w:r w:rsidRPr="00EF2E74">
                <w:rPr>
                  <w:rFonts w:ascii="Calibri" w:eastAsia="Times New Roman" w:hAnsi="Calibri" w:cs="Calibri"/>
                  <w:color w:val="000000"/>
                  <w:lang w:eastAsia="en-GB" w:bidi="hi-IN"/>
                </w:rPr>
                <w:t>Cavlan</w:t>
              </w:r>
              <w:proofErr w:type="spellEnd"/>
              <w:r w:rsidRPr="00EF2E74">
                <w:rPr>
                  <w:rFonts w:ascii="Calibri" w:eastAsia="Times New Roman" w:hAnsi="Calibri" w:cs="Calibri"/>
                  <w:color w:val="000000"/>
                  <w:lang w:eastAsia="en-GB" w:bidi="hi-IN"/>
                </w:rPr>
                <w:t xml:space="preserve">, D.; Feather, A.; Westwood, M.; Rowland, E.; </w:t>
              </w:r>
              <w:proofErr w:type="spellStart"/>
              <w:r w:rsidRPr="00EF2E74">
                <w:rPr>
                  <w:rFonts w:ascii="Calibri" w:eastAsia="Times New Roman" w:hAnsi="Calibri" w:cs="Calibri"/>
                  <w:color w:val="000000"/>
                  <w:lang w:eastAsia="en-GB" w:bidi="hi-IN"/>
                </w:rPr>
                <w:t>Gutteridge</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Lambiase</w:t>
              </w:r>
              <w:proofErr w:type="spellEnd"/>
              <w:r w:rsidRPr="00EF2E74">
                <w:rPr>
                  <w:rFonts w:ascii="Calibri" w:eastAsia="Times New Roman" w:hAnsi="Calibri" w:cs="Calibri"/>
                  <w:color w:val="000000"/>
                  <w:lang w:eastAsia="en-GB" w:bidi="hi-IN"/>
                </w:rPr>
                <w:t>, P. D.</w:t>
              </w:r>
            </w:ins>
          </w:p>
        </w:tc>
        <w:tc>
          <w:tcPr>
            <w:tcW w:w="1843" w:type="dxa"/>
            <w:tcBorders>
              <w:top w:val="nil"/>
              <w:left w:val="nil"/>
              <w:bottom w:val="single" w:sz="8" w:space="0" w:color="auto"/>
              <w:right w:val="single" w:sz="8" w:space="0" w:color="auto"/>
            </w:tcBorders>
            <w:shd w:val="clear" w:color="auto" w:fill="auto"/>
            <w:vAlign w:val="center"/>
            <w:hideMark/>
            <w:tcPrChange w:id="150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A3B4EF" w14:textId="77777777" w:rsidR="00EF2E74" w:rsidRPr="00EF2E74" w:rsidRDefault="00EF2E74" w:rsidP="00EF2E74">
            <w:pPr>
              <w:rPr>
                <w:ins w:id="1505" w:author="Sriraj Aiyer" w:date="2024-08-22T15:43:00Z"/>
                <w:rFonts w:ascii="Calibri" w:eastAsia="Times New Roman" w:hAnsi="Calibri" w:cs="Calibri"/>
                <w:color w:val="000000"/>
                <w:lang w:eastAsia="en-GB" w:bidi="hi-IN"/>
              </w:rPr>
            </w:pPr>
            <w:ins w:id="1506" w:author="Sriraj Aiyer" w:date="2024-08-22T15:43:00Z">
              <w:r w:rsidRPr="00EF2E74">
                <w:rPr>
                  <w:rFonts w:ascii="Calibri" w:eastAsia="Times New Roman" w:hAnsi="Calibri" w:cs="Calibri"/>
                  <w:color w:val="000000"/>
                  <w:lang w:eastAsia="en-GB" w:bidi="hi-IN"/>
                </w:rPr>
                <w:t>The diagnostic certainty levels of junior clinicians: A retrospective cohort study**</w:t>
              </w:r>
            </w:ins>
          </w:p>
        </w:tc>
        <w:tc>
          <w:tcPr>
            <w:tcW w:w="709" w:type="dxa"/>
            <w:tcBorders>
              <w:top w:val="nil"/>
              <w:left w:val="nil"/>
              <w:bottom w:val="single" w:sz="8" w:space="0" w:color="auto"/>
              <w:right w:val="single" w:sz="8" w:space="0" w:color="auto"/>
            </w:tcBorders>
            <w:shd w:val="clear" w:color="auto" w:fill="auto"/>
            <w:vAlign w:val="center"/>
            <w:hideMark/>
            <w:tcPrChange w:id="150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061158F" w14:textId="77777777" w:rsidR="00EF2E74" w:rsidRPr="00EF2E74" w:rsidRDefault="00EF2E74" w:rsidP="00EF2E74">
            <w:pPr>
              <w:jc w:val="right"/>
              <w:rPr>
                <w:ins w:id="1508" w:author="Sriraj Aiyer" w:date="2024-08-22T15:43:00Z"/>
                <w:rFonts w:ascii="Calibri" w:eastAsia="Times New Roman" w:hAnsi="Calibri" w:cs="Calibri"/>
                <w:color w:val="000000"/>
                <w:lang w:eastAsia="en-GB" w:bidi="hi-IN"/>
              </w:rPr>
            </w:pPr>
            <w:ins w:id="1509"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151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784D588" w14:textId="77777777" w:rsidR="00EF2E74" w:rsidRPr="00EF2E74" w:rsidRDefault="00EF2E74" w:rsidP="00EF2E74">
            <w:pPr>
              <w:rPr>
                <w:ins w:id="1511" w:author="Sriraj Aiyer" w:date="2024-08-22T15:43:00Z"/>
                <w:rFonts w:ascii="Calibri" w:eastAsia="Times New Roman" w:hAnsi="Calibri" w:cs="Calibri"/>
                <w:color w:val="000000"/>
                <w:lang w:eastAsia="en-GB" w:bidi="hi-IN"/>
              </w:rPr>
            </w:pPr>
            <w:ins w:id="1512"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51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E00A04A" w14:textId="77777777" w:rsidR="00EF2E74" w:rsidRPr="00EF2E74" w:rsidRDefault="00EF2E74" w:rsidP="00EF2E74">
            <w:pPr>
              <w:rPr>
                <w:ins w:id="1514" w:author="Sriraj Aiyer" w:date="2024-08-22T15:43:00Z"/>
                <w:rFonts w:ascii="Calibri" w:eastAsia="Times New Roman" w:hAnsi="Calibri" w:cs="Calibri"/>
                <w:color w:val="000000"/>
                <w:lang w:eastAsia="en-GB" w:bidi="hi-IN"/>
              </w:rPr>
            </w:pPr>
            <w:ins w:id="1515" w:author="Sriraj Aiyer" w:date="2024-08-22T15:43:00Z">
              <w:r w:rsidRPr="00EF2E74">
                <w:rPr>
                  <w:rFonts w:ascii="Calibri" w:eastAsia="Times New Roman" w:hAnsi="Calibri" w:cs="Calibri"/>
                  <w:color w:val="000000"/>
                  <w:lang w:eastAsia="en-GB" w:bidi="hi-IN"/>
                </w:rPr>
                <w:t xml:space="preserve">Real patient cases </w:t>
              </w:r>
              <w:proofErr w:type="spellStart"/>
              <w:r w:rsidRPr="00EF2E74">
                <w:rPr>
                  <w:rFonts w:ascii="Calibri" w:eastAsia="Times New Roman" w:hAnsi="Calibri" w:cs="Calibri"/>
                  <w:color w:val="000000"/>
                  <w:lang w:eastAsia="en-GB" w:bidi="hi-IN"/>
                </w:rPr>
                <w:t>deindentified</w:t>
              </w:r>
              <w:proofErr w:type="spellEnd"/>
            </w:ins>
          </w:p>
        </w:tc>
        <w:tc>
          <w:tcPr>
            <w:tcW w:w="1355" w:type="dxa"/>
            <w:tcBorders>
              <w:top w:val="nil"/>
              <w:left w:val="nil"/>
              <w:bottom w:val="single" w:sz="8" w:space="0" w:color="auto"/>
              <w:right w:val="single" w:sz="8" w:space="0" w:color="auto"/>
            </w:tcBorders>
            <w:shd w:val="clear" w:color="auto" w:fill="auto"/>
            <w:vAlign w:val="center"/>
            <w:hideMark/>
            <w:tcPrChange w:id="151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9122794" w14:textId="77777777" w:rsidR="00EF2E74" w:rsidRPr="00EF2E74" w:rsidRDefault="00EF2E74" w:rsidP="00EF2E74">
            <w:pPr>
              <w:rPr>
                <w:ins w:id="1517" w:author="Sriraj Aiyer" w:date="2024-08-22T15:43:00Z"/>
                <w:rFonts w:ascii="Calibri" w:eastAsia="Times New Roman" w:hAnsi="Calibri" w:cs="Calibri"/>
                <w:color w:val="000000"/>
                <w:lang w:eastAsia="en-GB" w:bidi="hi-IN"/>
              </w:rPr>
            </w:pPr>
            <w:ins w:id="1518" w:author="Sriraj Aiyer" w:date="2024-08-22T15:43:00Z">
              <w:r w:rsidRPr="00EF2E74">
                <w:rPr>
                  <w:rFonts w:ascii="Calibri" w:eastAsia="Times New Roman" w:hAnsi="Calibri" w:cs="Calibri"/>
                  <w:color w:val="000000"/>
                  <w:lang w:eastAsia="en-GB" w:bidi="hi-IN"/>
                </w:rPr>
                <w:t>Qualitative labels translated into %</w:t>
              </w:r>
            </w:ins>
          </w:p>
        </w:tc>
      </w:tr>
      <w:tr w:rsidR="00EF2E74" w:rsidRPr="00EF2E74" w14:paraId="2F0961B0" w14:textId="77777777" w:rsidTr="00EF2E74">
        <w:trPr>
          <w:trHeight w:val="5120"/>
          <w:ins w:id="1519" w:author="Sriraj Aiyer" w:date="2024-08-22T15:43:00Z"/>
          <w:trPrChange w:id="1520"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2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476BC7" w14:textId="77777777" w:rsidR="00EF2E74" w:rsidRPr="00EF2E74" w:rsidRDefault="00EF2E74" w:rsidP="00EF2E74">
            <w:pPr>
              <w:rPr>
                <w:ins w:id="1522" w:author="Sriraj Aiyer" w:date="2024-08-22T15:43:00Z"/>
                <w:rFonts w:ascii="Calibri" w:eastAsia="Times New Roman" w:hAnsi="Calibri" w:cs="Calibri"/>
                <w:color w:val="000000"/>
                <w:lang w:eastAsia="en-GB" w:bidi="hi-IN"/>
              </w:rPr>
            </w:pPr>
            <w:ins w:id="1523" w:author="Sriraj Aiyer" w:date="2024-08-22T15:43:00Z">
              <w:r w:rsidRPr="00EF2E74">
                <w:rPr>
                  <w:rFonts w:ascii="Calibri" w:eastAsia="Times New Roman" w:hAnsi="Calibri" w:cs="Calibri"/>
                  <w:color w:val="000000"/>
                  <w:lang w:eastAsia="en-GB" w:bidi="hi-IN"/>
                </w:rPr>
                <w:lastRenderedPageBreak/>
                <w:t xml:space="preserve">Clayton, Dayna A.; </w:t>
              </w:r>
              <w:proofErr w:type="spellStart"/>
              <w:r w:rsidRPr="00EF2E74">
                <w:rPr>
                  <w:rFonts w:ascii="Calibri" w:eastAsia="Times New Roman" w:hAnsi="Calibri" w:cs="Calibri"/>
                  <w:color w:val="000000"/>
                  <w:lang w:eastAsia="en-GB" w:bidi="hi-IN"/>
                </w:rPr>
                <w:t>Eguchi</w:t>
              </w:r>
              <w:proofErr w:type="spellEnd"/>
              <w:r w:rsidRPr="00EF2E74">
                <w:rPr>
                  <w:rFonts w:ascii="Calibri" w:eastAsia="Times New Roman" w:hAnsi="Calibri" w:cs="Calibri"/>
                  <w:color w:val="000000"/>
                  <w:lang w:eastAsia="en-GB" w:bidi="hi-IN"/>
                </w:rPr>
                <w:t xml:space="preserve">, Megan M.; Kerr, Kathleen F.; Miyoshi, </w:t>
              </w:r>
              <w:proofErr w:type="spellStart"/>
              <w:r w:rsidRPr="00EF2E74">
                <w:rPr>
                  <w:rFonts w:ascii="Calibri" w:eastAsia="Times New Roman" w:hAnsi="Calibri" w:cs="Calibri"/>
                  <w:color w:val="000000"/>
                  <w:lang w:eastAsia="en-GB" w:bidi="hi-IN"/>
                </w:rPr>
                <w:t>Kiyofumi</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Brunyé</w:t>
              </w:r>
              <w:proofErr w:type="spellEnd"/>
              <w:r w:rsidRPr="00EF2E74">
                <w:rPr>
                  <w:rFonts w:ascii="Calibri" w:eastAsia="Times New Roman" w:hAnsi="Calibri" w:cs="Calibri"/>
                  <w:color w:val="000000"/>
                  <w:lang w:eastAsia="en-GB" w:bidi="hi-IN"/>
                </w:rPr>
                <w:t>, Tad T.; Drew, Trafton; Weaver, Donald L.; Elmore, Joann G.</w:t>
              </w:r>
            </w:ins>
          </w:p>
        </w:tc>
        <w:tc>
          <w:tcPr>
            <w:tcW w:w="1843" w:type="dxa"/>
            <w:tcBorders>
              <w:top w:val="nil"/>
              <w:left w:val="nil"/>
              <w:bottom w:val="single" w:sz="8" w:space="0" w:color="auto"/>
              <w:right w:val="single" w:sz="8" w:space="0" w:color="auto"/>
            </w:tcBorders>
            <w:shd w:val="clear" w:color="auto" w:fill="auto"/>
            <w:vAlign w:val="center"/>
            <w:hideMark/>
            <w:tcPrChange w:id="15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FEA50F" w14:textId="77777777" w:rsidR="00EF2E74" w:rsidRPr="00EF2E74" w:rsidRDefault="00EF2E74" w:rsidP="00EF2E74">
            <w:pPr>
              <w:rPr>
                <w:ins w:id="1525" w:author="Sriraj Aiyer" w:date="2024-08-22T15:43:00Z"/>
                <w:rFonts w:ascii="Calibri" w:eastAsia="Times New Roman" w:hAnsi="Calibri" w:cs="Calibri"/>
                <w:color w:val="000000"/>
                <w:lang w:eastAsia="en-GB" w:bidi="hi-IN"/>
              </w:rPr>
            </w:pPr>
            <w:ins w:id="1526" w:author="Sriraj Aiyer" w:date="2024-08-22T15:43:00Z">
              <w:r w:rsidRPr="00EF2E74">
                <w:rPr>
                  <w:rFonts w:ascii="Calibri" w:eastAsia="Times New Roman" w:hAnsi="Calibri" w:cs="Calibri"/>
                  <w:color w:val="000000"/>
                  <w:lang w:eastAsia="en-GB" w:bidi="hi-IN"/>
                </w:rPr>
                <w:t>Are Pathologists Self-Aware of Their Diagnostic Accuracy? Metacognition and the Diagnostic Process in Pathology</w:t>
              </w:r>
            </w:ins>
          </w:p>
        </w:tc>
        <w:tc>
          <w:tcPr>
            <w:tcW w:w="709" w:type="dxa"/>
            <w:tcBorders>
              <w:top w:val="nil"/>
              <w:left w:val="nil"/>
              <w:bottom w:val="single" w:sz="8" w:space="0" w:color="auto"/>
              <w:right w:val="single" w:sz="8" w:space="0" w:color="auto"/>
            </w:tcBorders>
            <w:shd w:val="clear" w:color="auto" w:fill="auto"/>
            <w:vAlign w:val="center"/>
            <w:hideMark/>
            <w:tcPrChange w:id="152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0EFC47" w14:textId="77777777" w:rsidR="00EF2E74" w:rsidRPr="00EF2E74" w:rsidRDefault="00EF2E74" w:rsidP="00EF2E74">
            <w:pPr>
              <w:jc w:val="right"/>
              <w:rPr>
                <w:ins w:id="1528" w:author="Sriraj Aiyer" w:date="2024-08-22T15:43:00Z"/>
                <w:rFonts w:ascii="Calibri" w:eastAsia="Times New Roman" w:hAnsi="Calibri" w:cs="Calibri"/>
                <w:color w:val="000000"/>
                <w:lang w:eastAsia="en-GB" w:bidi="hi-IN"/>
              </w:rPr>
            </w:pPr>
            <w:ins w:id="1529"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53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FF102BD" w14:textId="77777777" w:rsidR="00EF2E74" w:rsidRPr="00EF2E74" w:rsidRDefault="00EF2E74" w:rsidP="00EF2E74">
            <w:pPr>
              <w:rPr>
                <w:ins w:id="1531" w:author="Sriraj Aiyer" w:date="2024-08-22T15:43:00Z"/>
                <w:rFonts w:ascii="Calibri" w:eastAsia="Times New Roman" w:hAnsi="Calibri" w:cs="Calibri"/>
                <w:color w:val="000000"/>
                <w:lang w:eastAsia="en-GB" w:bidi="hi-IN"/>
              </w:rPr>
            </w:pPr>
            <w:ins w:id="1532" w:author="Sriraj Aiyer" w:date="2024-08-22T15:43:00Z">
              <w:r w:rsidRPr="00EF2E74">
                <w:rPr>
                  <w:rFonts w:ascii="Calibri" w:eastAsia="Times New Roman" w:hAnsi="Calibri" w:cs="Calibri"/>
                  <w:color w:val="000000"/>
                  <w:lang w:eastAsia="en-GB" w:bidi="hi-IN"/>
                </w:rPr>
                <w:t>Pathology</w:t>
              </w:r>
            </w:ins>
          </w:p>
        </w:tc>
        <w:tc>
          <w:tcPr>
            <w:tcW w:w="1843" w:type="dxa"/>
            <w:tcBorders>
              <w:top w:val="nil"/>
              <w:left w:val="nil"/>
              <w:bottom w:val="single" w:sz="8" w:space="0" w:color="auto"/>
              <w:right w:val="single" w:sz="8" w:space="0" w:color="auto"/>
            </w:tcBorders>
            <w:shd w:val="clear" w:color="auto" w:fill="auto"/>
            <w:vAlign w:val="center"/>
            <w:hideMark/>
            <w:tcPrChange w:id="153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C02E96D" w14:textId="77777777" w:rsidR="00EF2E74" w:rsidRPr="00EF2E74" w:rsidRDefault="00EF2E74" w:rsidP="00EF2E74">
            <w:pPr>
              <w:rPr>
                <w:ins w:id="1534" w:author="Sriraj Aiyer" w:date="2024-08-22T15:43:00Z"/>
                <w:rFonts w:ascii="Calibri" w:eastAsia="Times New Roman" w:hAnsi="Calibri" w:cs="Calibri"/>
                <w:color w:val="000000"/>
                <w:lang w:eastAsia="en-GB" w:bidi="hi-IN"/>
              </w:rPr>
            </w:pPr>
            <w:ins w:id="1535" w:author="Sriraj Aiyer" w:date="2024-08-22T15:43:00Z">
              <w:r w:rsidRPr="00EF2E74">
                <w:rPr>
                  <w:rFonts w:ascii="Calibri" w:eastAsia="Times New Roman" w:hAnsi="Calibri" w:cs="Calibri"/>
                  <w:color w:val="000000"/>
                  <w:lang w:eastAsia="en-GB" w:bidi="hi-IN"/>
                </w:rPr>
                <w:t>Diagnosis based on slides for microscopes</w:t>
              </w:r>
            </w:ins>
          </w:p>
        </w:tc>
        <w:tc>
          <w:tcPr>
            <w:tcW w:w="1355" w:type="dxa"/>
            <w:tcBorders>
              <w:top w:val="nil"/>
              <w:left w:val="nil"/>
              <w:bottom w:val="single" w:sz="8" w:space="0" w:color="auto"/>
              <w:right w:val="single" w:sz="8" w:space="0" w:color="auto"/>
            </w:tcBorders>
            <w:shd w:val="clear" w:color="auto" w:fill="auto"/>
            <w:vAlign w:val="center"/>
            <w:hideMark/>
            <w:tcPrChange w:id="153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6C1A921" w14:textId="77777777" w:rsidR="00EF2E74" w:rsidRPr="00EF2E74" w:rsidRDefault="00EF2E74" w:rsidP="00EF2E74">
            <w:pPr>
              <w:rPr>
                <w:ins w:id="1537" w:author="Sriraj Aiyer" w:date="2024-08-22T15:43:00Z"/>
                <w:rFonts w:ascii="Calibri" w:eastAsia="Times New Roman" w:hAnsi="Calibri" w:cs="Calibri"/>
                <w:color w:val="000000"/>
                <w:lang w:eastAsia="en-GB" w:bidi="hi-IN"/>
              </w:rPr>
            </w:pPr>
            <w:ins w:id="1538"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7481604C" w14:textId="77777777" w:rsidTr="00EF2E74">
        <w:trPr>
          <w:trHeight w:val="3420"/>
          <w:ins w:id="1539" w:author="Sriraj Aiyer" w:date="2024-08-22T15:43:00Z"/>
          <w:trPrChange w:id="1540"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4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26FF403" w14:textId="77777777" w:rsidR="00EF2E74" w:rsidRPr="00EF2E74" w:rsidRDefault="00EF2E74" w:rsidP="00EF2E74">
            <w:pPr>
              <w:rPr>
                <w:ins w:id="1542" w:author="Sriraj Aiyer" w:date="2024-08-22T15:43:00Z"/>
                <w:rFonts w:ascii="Calibri" w:eastAsia="Times New Roman" w:hAnsi="Calibri" w:cs="Calibri"/>
                <w:color w:val="000000"/>
                <w:lang w:eastAsia="en-GB" w:bidi="hi-IN"/>
              </w:rPr>
            </w:pPr>
            <w:ins w:id="1543" w:author="Sriraj Aiyer" w:date="2024-08-22T15:43:00Z">
              <w:r w:rsidRPr="00EF2E74">
                <w:rPr>
                  <w:rFonts w:ascii="Calibri" w:eastAsia="Times New Roman" w:hAnsi="Calibri" w:cs="Calibri"/>
                  <w:color w:val="000000"/>
                  <w:lang w:eastAsia="en-GB" w:bidi="hi-IN"/>
                </w:rPr>
                <w:t xml:space="preserve">Cleary, T. J.; </w:t>
              </w:r>
              <w:proofErr w:type="spellStart"/>
              <w:r w:rsidRPr="00EF2E74">
                <w:rPr>
                  <w:rFonts w:ascii="Calibri" w:eastAsia="Times New Roman" w:hAnsi="Calibri" w:cs="Calibri"/>
                  <w:color w:val="000000"/>
                  <w:lang w:eastAsia="en-GB" w:bidi="hi-IN"/>
                </w:rPr>
                <w:t>Konopasky</w:t>
              </w:r>
              <w:proofErr w:type="spellEnd"/>
              <w:r w:rsidRPr="00EF2E74">
                <w:rPr>
                  <w:rFonts w:ascii="Calibri" w:eastAsia="Times New Roman" w:hAnsi="Calibri" w:cs="Calibri"/>
                  <w:color w:val="000000"/>
                  <w:lang w:eastAsia="en-GB" w:bidi="hi-IN"/>
                </w:rPr>
                <w:t xml:space="preserve">, A.; La Rochelle, J. S.; Neubauer, B. E.; </w:t>
              </w:r>
              <w:proofErr w:type="spellStart"/>
              <w:r w:rsidRPr="00EF2E74">
                <w:rPr>
                  <w:rFonts w:ascii="Calibri" w:eastAsia="Times New Roman" w:hAnsi="Calibri" w:cs="Calibri"/>
                  <w:color w:val="000000"/>
                  <w:lang w:eastAsia="en-GB" w:bidi="hi-IN"/>
                </w:rPr>
                <w:t>Durning</w:t>
              </w:r>
              <w:proofErr w:type="spellEnd"/>
              <w:r w:rsidRPr="00EF2E74">
                <w:rPr>
                  <w:rFonts w:ascii="Calibri" w:eastAsia="Times New Roman" w:hAnsi="Calibri" w:cs="Calibri"/>
                  <w:color w:val="000000"/>
                  <w:lang w:eastAsia="en-GB" w:bidi="hi-IN"/>
                </w:rPr>
                <w:t xml:space="preserve">, S. J.; </w:t>
              </w:r>
              <w:proofErr w:type="spellStart"/>
              <w:r w:rsidRPr="00EF2E74">
                <w:rPr>
                  <w:rFonts w:ascii="Calibri" w:eastAsia="Times New Roman" w:hAnsi="Calibri" w:cs="Calibri"/>
                  <w:color w:val="000000"/>
                  <w:lang w:eastAsia="en-GB" w:bidi="hi-IN"/>
                </w:rPr>
                <w:t>Artino</w:t>
              </w:r>
              <w:proofErr w:type="spellEnd"/>
              <w:r w:rsidRPr="00EF2E74">
                <w:rPr>
                  <w:rFonts w:ascii="Calibri" w:eastAsia="Times New Roman" w:hAnsi="Calibri" w:cs="Calibri"/>
                  <w:color w:val="000000"/>
                  <w:lang w:eastAsia="en-GB" w:bidi="hi-IN"/>
                </w:rPr>
                <w:t>, A. R.</w:t>
              </w:r>
            </w:ins>
          </w:p>
        </w:tc>
        <w:tc>
          <w:tcPr>
            <w:tcW w:w="1843" w:type="dxa"/>
            <w:tcBorders>
              <w:top w:val="nil"/>
              <w:left w:val="nil"/>
              <w:bottom w:val="single" w:sz="8" w:space="0" w:color="auto"/>
              <w:right w:val="single" w:sz="8" w:space="0" w:color="auto"/>
            </w:tcBorders>
            <w:shd w:val="clear" w:color="auto" w:fill="auto"/>
            <w:vAlign w:val="center"/>
            <w:hideMark/>
            <w:tcPrChange w:id="15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BF0CC97" w14:textId="77777777" w:rsidR="00EF2E74" w:rsidRPr="00EF2E74" w:rsidRDefault="00EF2E74" w:rsidP="00EF2E74">
            <w:pPr>
              <w:rPr>
                <w:ins w:id="1545" w:author="Sriraj Aiyer" w:date="2024-08-22T15:43:00Z"/>
                <w:rFonts w:ascii="Calibri" w:eastAsia="Times New Roman" w:hAnsi="Calibri" w:cs="Calibri"/>
                <w:color w:val="000000"/>
                <w:lang w:eastAsia="en-GB" w:bidi="hi-IN"/>
              </w:rPr>
            </w:pPr>
            <w:ins w:id="1546" w:author="Sriraj Aiyer" w:date="2024-08-22T15:43:00Z">
              <w:r w:rsidRPr="00EF2E74">
                <w:rPr>
                  <w:rFonts w:ascii="Calibri" w:eastAsia="Times New Roman" w:hAnsi="Calibri" w:cs="Calibri"/>
                  <w:color w:val="000000"/>
                  <w:lang w:eastAsia="en-GB" w:bidi="hi-IN"/>
                </w:rPr>
                <w:t>First-year medical students’ calibration bias and accuracy across clinical reasoning activities**</w:t>
              </w:r>
            </w:ins>
          </w:p>
        </w:tc>
        <w:tc>
          <w:tcPr>
            <w:tcW w:w="709" w:type="dxa"/>
            <w:tcBorders>
              <w:top w:val="nil"/>
              <w:left w:val="nil"/>
              <w:bottom w:val="single" w:sz="8" w:space="0" w:color="auto"/>
              <w:right w:val="single" w:sz="8" w:space="0" w:color="auto"/>
            </w:tcBorders>
            <w:shd w:val="clear" w:color="auto" w:fill="auto"/>
            <w:vAlign w:val="center"/>
            <w:hideMark/>
            <w:tcPrChange w:id="154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E58ADC" w14:textId="77777777" w:rsidR="00EF2E74" w:rsidRPr="00EF2E74" w:rsidRDefault="00EF2E74" w:rsidP="00EF2E74">
            <w:pPr>
              <w:jc w:val="right"/>
              <w:rPr>
                <w:ins w:id="1548" w:author="Sriraj Aiyer" w:date="2024-08-22T15:43:00Z"/>
                <w:rFonts w:ascii="Calibri" w:eastAsia="Times New Roman" w:hAnsi="Calibri" w:cs="Calibri"/>
                <w:color w:val="000000"/>
                <w:lang w:eastAsia="en-GB" w:bidi="hi-IN"/>
              </w:rPr>
            </w:pPr>
            <w:ins w:id="1549"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55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0CD0C5" w14:textId="77777777" w:rsidR="00EF2E74" w:rsidRPr="00EF2E74" w:rsidRDefault="00EF2E74" w:rsidP="00EF2E74">
            <w:pPr>
              <w:rPr>
                <w:ins w:id="1551" w:author="Sriraj Aiyer" w:date="2024-08-22T15:43:00Z"/>
                <w:rFonts w:ascii="Calibri" w:eastAsia="Times New Roman" w:hAnsi="Calibri" w:cs="Calibri"/>
                <w:color w:val="000000"/>
                <w:lang w:eastAsia="en-GB" w:bidi="hi-IN"/>
              </w:rPr>
            </w:pPr>
            <w:ins w:id="1552"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55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B1EDE8" w14:textId="77777777" w:rsidR="00EF2E74" w:rsidRPr="00EF2E74" w:rsidRDefault="00EF2E74" w:rsidP="00EF2E74">
            <w:pPr>
              <w:rPr>
                <w:ins w:id="1554" w:author="Sriraj Aiyer" w:date="2024-08-22T15:43:00Z"/>
                <w:rFonts w:ascii="Calibri" w:eastAsia="Times New Roman" w:hAnsi="Calibri" w:cs="Calibri"/>
                <w:color w:val="000000"/>
                <w:lang w:eastAsia="en-GB" w:bidi="hi-IN"/>
              </w:rPr>
            </w:pPr>
            <w:ins w:id="1555" w:author="Sriraj Aiyer" w:date="2024-08-22T15:43:00Z">
              <w:r w:rsidRPr="00EF2E74">
                <w:rPr>
                  <w:rFonts w:ascii="Calibri" w:eastAsia="Times New Roman" w:hAnsi="Calibri" w:cs="Calibri"/>
                  <w:color w:val="000000"/>
                  <w:lang w:eastAsia="en-GB" w:bidi="hi-IN"/>
                </w:rPr>
                <w:t>Some of kind of virtual patient sim</w:t>
              </w:r>
            </w:ins>
          </w:p>
        </w:tc>
        <w:tc>
          <w:tcPr>
            <w:tcW w:w="1355" w:type="dxa"/>
            <w:tcBorders>
              <w:top w:val="nil"/>
              <w:left w:val="nil"/>
              <w:bottom w:val="single" w:sz="8" w:space="0" w:color="auto"/>
              <w:right w:val="single" w:sz="8" w:space="0" w:color="auto"/>
            </w:tcBorders>
            <w:shd w:val="clear" w:color="auto" w:fill="auto"/>
            <w:vAlign w:val="center"/>
            <w:hideMark/>
            <w:tcPrChange w:id="155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00BD0A" w14:textId="77777777" w:rsidR="00EF2E74" w:rsidRPr="00EF2E74" w:rsidRDefault="00EF2E74" w:rsidP="00EF2E74">
            <w:pPr>
              <w:rPr>
                <w:ins w:id="1557" w:author="Sriraj Aiyer" w:date="2024-08-22T15:43:00Z"/>
                <w:rFonts w:ascii="Calibri" w:eastAsia="Times New Roman" w:hAnsi="Calibri" w:cs="Calibri"/>
                <w:color w:val="000000"/>
                <w:lang w:eastAsia="en-GB" w:bidi="hi-IN"/>
              </w:rPr>
            </w:pPr>
            <w:ins w:id="1558" w:author="Sriraj Aiyer" w:date="2024-08-22T15:43:00Z">
              <w:r w:rsidRPr="00EF2E74">
                <w:rPr>
                  <w:rFonts w:ascii="Calibri" w:eastAsia="Times New Roman" w:hAnsi="Calibri" w:cs="Calibri"/>
                  <w:color w:val="000000"/>
                  <w:lang w:eastAsia="en-GB" w:bidi="hi-IN"/>
                </w:rPr>
                <w:t>Estimations of performance</w:t>
              </w:r>
            </w:ins>
          </w:p>
        </w:tc>
      </w:tr>
      <w:tr w:rsidR="00EF2E74" w:rsidRPr="00EF2E74" w14:paraId="3B137DE6" w14:textId="77777777" w:rsidTr="00EF2E74">
        <w:trPr>
          <w:trHeight w:val="4440"/>
          <w:ins w:id="1559" w:author="Sriraj Aiyer" w:date="2024-08-22T15:43:00Z"/>
          <w:trPrChange w:id="1560"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6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F71E493" w14:textId="77777777" w:rsidR="00EF2E74" w:rsidRPr="00EF2E74" w:rsidRDefault="00EF2E74" w:rsidP="00EF2E74">
            <w:pPr>
              <w:rPr>
                <w:ins w:id="1562" w:author="Sriraj Aiyer" w:date="2024-08-22T15:43:00Z"/>
                <w:rFonts w:ascii="Calibri" w:eastAsia="Times New Roman" w:hAnsi="Calibri" w:cs="Calibri"/>
                <w:color w:val="000000"/>
                <w:lang w:eastAsia="en-GB" w:bidi="hi-IN"/>
              </w:rPr>
            </w:pPr>
            <w:ins w:id="1563" w:author="Sriraj Aiyer" w:date="2024-08-22T15:43:00Z">
              <w:r w:rsidRPr="00EF2E74">
                <w:rPr>
                  <w:rFonts w:ascii="Calibri" w:eastAsia="Times New Roman" w:hAnsi="Calibri" w:cs="Calibri"/>
                  <w:color w:val="000000"/>
                  <w:lang w:eastAsia="en-GB" w:bidi="hi-IN"/>
                </w:rPr>
                <w:t xml:space="preserve">Costa Filho, G. B.; Moura, A. S.; </w:t>
              </w:r>
              <w:proofErr w:type="spellStart"/>
              <w:r w:rsidRPr="00EF2E74">
                <w:rPr>
                  <w:rFonts w:ascii="Calibri" w:eastAsia="Times New Roman" w:hAnsi="Calibri" w:cs="Calibri"/>
                  <w:color w:val="000000"/>
                  <w:lang w:eastAsia="en-GB" w:bidi="hi-IN"/>
                </w:rPr>
                <w:t>Brandão</w:t>
              </w:r>
              <w:proofErr w:type="spellEnd"/>
              <w:r w:rsidRPr="00EF2E74">
                <w:rPr>
                  <w:rFonts w:ascii="Calibri" w:eastAsia="Times New Roman" w:hAnsi="Calibri" w:cs="Calibri"/>
                  <w:color w:val="000000"/>
                  <w:lang w:eastAsia="en-GB" w:bidi="hi-IN"/>
                </w:rPr>
                <w:t xml:space="preserve">, P. R.; Schmidt, H. G.;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5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F5AC738" w14:textId="77777777" w:rsidR="00EF2E74" w:rsidRPr="00EF2E74" w:rsidRDefault="00EF2E74" w:rsidP="00EF2E74">
            <w:pPr>
              <w:rPr>
                <w:ins w:id="1565" w:author="Sriraj Aiyer" w:date="2024-08-22T15:43:00Z"/>
                <w:rFonts w:ascii="Calibri" w:eastAsia="Times New Roman" w:hAnsi="Calibri" w:cs="Calibri"/>
                <w:color w:val="000000"/>
                <w:lang w:eastAsia="en-GB" w:bidi="hi-IN"/>
              </w:rPr>
            </w:pPr>
            <w:ins w:id="1566" w:author="Sriraj Aiyer" w:date="2024-08-22T15:43:00Z">
              <w:r w:rsidRPr="00EF2E74">
                <w:rPr>
                  <w:rFonts w:ascii="Calibri" w:eastAsia="Times New Roman" w:hAnsi="Calibri" w:cs="Calibri"/>
                  <w:color w:val="000000"/>
                  <w:lang w:eastAsia="en-GB" w:bidi="hi-IN"/>
                </w:rPr>
                <w:t>Effects of deliberate reflection on diagnostic accuracy, confidence and diagnostic calibration in dermatology**</w:t>
              </w:r>
            </w:ins>
          </w:p>
        </w:tc>
        <w:tc>
          <w:tcPr>
            <w:tcW w:w="709" w:type="dxa"/>
            <w:tcBorders>
              <w:top w:val="nil"/>
              <w:left w:val="nil"/>
              <w:bottom w:val="single" w:sz="8" w:space="0" w:color="auto"/>
              <w:right w:val="single" w:sz="8" w:space="0" w:color="auto"/>
            </w:tcBorders>
            <w:shd w:val="clear" w:color="auto" w:fill="auto"/>
            <w:vAlign w:val="center"/>
            <w:hideMark/>
            <w:tcPrChange w:id="156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99BE3B" w14:textId="77777777" w:rsidR="00EF2E74" w:rsidRPr="00EF2E74" w:rsidRDefault="00EF2E74" w:rsidP="00EF2E74">
            <w:pPr>
              <w:jc w:val="right"/>
              <w:rPr>
                <w:ins w:id="1568" w:author="Sriraj Aiyer" w:date="2024-08-22T15:43:00Z"/>
                <w:rFonts w:ascii="Calibri" w:eastAsia="Times New Roman" w:hAnsi="Calibri" w:cs="Calibri"/>
                <w:color w:val="000000"/>
                <w:lang w:eastAsia="en-GB" w:bidi="hi-IN"/>
              </w:rPr>
            </w:pPr>
            <w:ins w:id="1569"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5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23C643" w14:textId="77777777" w:rsidR="00EF2E74" w:rsidRPr="00EF2E74" w:rsidRDefault="00EF2E74" w:rsidP="00EF2E74">
            <w:pPr>
              <w:rPr>
                <w:ins w:id="1571" w:author="Sriraj Aiyer" w:date="2024-08-22T15:43:00Z"/>
                <w:rFonts w:ascii="Calibri" w:eastAsia="Times New Roman" w:hAnsi="Calibri" w:cs="Calibri"/>
                <w:color w:val="000000"/>
                <w:lang w:eastAsia="en-GB" w:bidi="hi-IN"/>
              </w:rPr>
            </w:pPr>
            <w:ins w:id="1572" w:author="Sriraj Aiyer" w:date="2024-08-22T15:43:00Z">
              <w:r w:rsidRPr="00EF2E74">
                <w:rPr>
                  <w:rFonts w:ascii="Calibri" w:eastAsia="Times New Roman" w:hAnsi="Calibri" w:cs="Calibri"/>
                  <w:color w:val="000000"/>
                  <w:lang w:eastAsia="en-GB" w:bidi="hi-IN"/>
                </w:rPr>
                <w:t>Medical Students / dermatology</w:t>
              </w:r>
            </w:ins>
          </w:p>
        </w:tc>
        <w:tc>
          <w:tcPr>
            <w:tcW w:w="1843" w:type="dxa"/>
            <w:tcBorders>
              <w:top w:val="nil"/>
              <w:left w:val="nil"/>
              <w:bottom w:val="single" w:sz="8" w:space="0" w:color="auto"/>
              <w:right w:val="single" w:sz="8" w:space="0" w:color="auto"/>
            </w:tcBorders>
            <w:shd w:val="clear" w:color="auto" w:fill="auto"/>
            <w:vAlign w:val="center"/>
            <w:hideMark/>
            <w:tcPrChange w:id="157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079B03E" w14:textId="77777777" w:rsidR="00EF2E74" w:rsidRPr="00EF2E74" w:rsidRDefault="00EF2E74" w:rsidP="00EF2E74">
            <w:pPr>
              <w:rPr>
                <w:ins w:id="1574" w:author="Sriraj Aiyer" w:date="2024-08-22T15:43:00Z"/>
                <w:rFonts w:ascii="Calibri" w:eastAsia="Times New Roman" w:hAnsi="Calibri" w:cs="Calibri"/>
                <w:color w:val="000000"/>
                <w:lang w:eastAsia="en-GB" w:bidi="hi-IN"/>
              </w:rPr>
            </w:pPr>
            <w:ins w:id="1575" w:author="Sriraj Aiyer" w:date="2024-08-22T15:43:00Z">
              <w:r w:rsidRPr="00EF2E74">
                <w:rPr>
                  <w:rFonts w:ascii="Calibri" w:eastAsia="Times New Roman" w:hAnsi="Calibri" w:cs="Calibri"/>
                  <w:color w:val="000000"/>
                  <w:lang w:eastAsia="en-GB" w:bidi="hi-IN"/>
                </w:rPr>
                <w:t>12 dermatological images</w:t>
              </w:r>
            </w:ins>
          </w:p>
        </w:tc>
        <w:tc>
          <w:tcPr>
            <w:tcW w:w="1355" w:type="dxa"/>
            <w:tcBorders>
              <w:top w:val="nil"/>
              <w:left w:val="nil"/>
              <w:bottom w:val="single" w:sz="8" w:space="0" w:color="auto"/>
              <w:right w:val="single" w:sz="8" w:space="0" w:color="auto"/>
            </w:tcBorders>
            <w:shd w:val="clear" w:color="auto" w:fill="auto"/>
            <w:vAlign w:val="center"/>
            <w:hideMark/>
            <w:tcPrChange w:id="157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6ADAF7" w14:textId="77777777" w:rsidR="00EF2E74" w:rsidRPr="00EF2E74" w:rsidRDefault="00EF2E74" w:rsidP="00EF2E74">
            <w:pPr>
              <w:rPr>
                <w:ins w:id="1577" w:author="Sriraj Aiyer" w:date="2024-08-22T15:43:00Z"/>
                <w:rFonts w:ascii="Calibri" w:eastAsia="Times New Roman" w:hAnsi="Calibri" w:cs="Calibri"/>
                <w:color w:val="000000"/>
                <w:lang w:eastAsia="en-GB" w:bidi="hi-IN"/>
              </w:rPr>
            </w:pPr>
            <w:ins w:id="1578"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66E6C00F" w14:textId="77777777" w:rsidTr="00EF2E74">
        <w:trPr>
          <w:trHeight w:val="4100"/>
          <w:ins w:id="1579" w:author="Sriraj Aiyer" w:date="2024-08-22T15:43:00Z"/>
          <w:trPrChange w:id="1580"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8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2A2661D" w14:textId="77777777" w:rsidR="00EF2E74" w:rsidRPr="00EF2E74" w:rsidRDefault="00EF2E74" w:rsidP="00EF2E74">
            <w:pPr>
              <w:rPr>
                <w:ins w:id="1582" w:author="Sriraj Aiyer" w:date="2024-08-22T15:43:00Z"/>
                <w:rFonts w:ascii="Calibri" w:eastAsia="Times New Roman" w:hAnsi="Calibri" w:cs="Calibri"/>
                <w:color w:val="000000"/>
                <w:lang w:eastAsia="en-GB" w:bidi="hi-IN"/>
              </w:rPr>
            </w:pPr>
            <w:ins w:id="1583" w:author="Sriraj Aiyer" w:date="2024-08-22T15:43:00Z">
              <w:r w:rsidRPr="00EF2E74">
                <w:rPr>
                  <w:rFonts w:ascii="Calibri" w:eastAsia="Times New Roman" w:hAnsi="Calibri" w:cs="Calibri"/>
                  <w:color w:val="000000"/>
                  <w:lang w:eastAsia="en-GB" w:bidi="hi-IN"/>
                </w:rPr>
                <w:lastRenderedPageBreak/>
                <w:t xml:space="preserve">Crowley, R. S.;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Medvedeva, O.;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Castine</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Jukic</w:t>
              </w:r>
              <w:proofErr w:type="spellEnd"/>
              <w:r w:rsidRPr="00EF2E74">
                <w:rPr>
                  <w:rFonts w:ascii="Calibri" w:eastAsia="Times New Roman" w:hAnsi="Calibri" w:cs="Calibri"/>
                  <w:color w:val="000000"/>
                  <w:lang w:eastAsia="en-GB" w:bidi="hi-IN"/>
                </w:rPr>
                <w:t>, D.; Mello-</w:t>
              </w:r>
              <w:proofErr w:type="spellStart"/>
              <w:r w:rsidRPr="00EF2E74">
                <w:rPr>
                  <w:rFonts w:ascii="Calibri" w:eastAsia="Times New Roman" w:hAnsi="Calibri" w:cs="Calibri"/>
                  <w:color w:val="000000"/>
                  <w:lang w:eastAsia="en-GB" w:bidi="hi-IN"/>
                </w:rPr>
                <w:t>Thoms</w:t>
              </w:r>
              <w:proofErr w:type="spellEnd"/>
              <w:r w:rsidRPr="00EF2E74">
                <w:rPr>
                  <w:rFonts w:ascii="Calibri" w:eastAsia="Times New Roman" w:hAnsi="Calibri" w:cs="Calibri"/>
                  <w:color w:val="000000"/>
                  <w:lang w:eastAsia="en-GB" w:bidi="hi-IN"/>
                </w:rPr>
                <w:t>, C.</w:t>
              </w:r>
            </w:ins>
          </w:p>
        </w:tc>
        <w:tc>
          <w:tcPr>
            <w:tcW w:w="1843" w:type="dxa"/>
            <w:tcBorders>
              <w:top w:val="nil"/>
              <w:left w:val="nil"/>
              <w:bottom w:val="single" w:sz="8" w:space="0" w:color="auto"/>
              <w:right w:val="single" w:sz="8" w:space="0" w:color="auto"/>
            </w:tcBorders>
            <w:shd w:val="clear" w:color="auto" w:fill="auto"/>
            <w:vAlign w:val="center"/>
            <w:hideMark/>
            <w:tcPrChange w:id="15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341A4F" w14:textId="77777777" w:rsidR="00EF2E74" w:rsidRPr="00EF2E74" w:rsidRDefault="00EF2E74" w:rsidP="00EF2E74">
            <w:pPr>
              <w:rPr>
                <w:ins w:id="1585" w:author="Sriraj Aiyer" w:date="2024-08-22T15:43:00Z"/>
                <w:rFonts w:ascii="Calibri" w:eastAsia="Times New Roman" w:hAnsi="Calibri" w:cs="Calibri"/>
                <w:color w:val="000000"/>
                <w:lang w:eastAsia="en-GB" w:bidi="hi-IN"/>
              </w:rPr>
            </w:pPr>
            <w:ins w:id="1586" w:author="Sriraj Aiyer" w:date="2024-08-22T15:43:00Z">
              <w:r w:rsidRPr="00EF2E74">
                <w:rPr>
                  <w:rFonts w:ascii="Calibri" w:eastAsia="Times New Roman" w:hAnsi="Calibri" w:cs="Calibri"/>
                  <w:color w:val="000000"/>
                  <w:lang w:eastAsia="en-GB" w:bidi="hi-IN"/>
                </w:rPr>
                <w:t>Automated detection of heuristics and biases among pathologists in a computer-based system**</w:t>
              </w:r>
            </w:ins>
          </w:p>
        </w:tc>
        <w:tc>
          <w:tcPr>
            <w:tcW w:w="709" w:type="dxa"/>
            <w:tcBorders>
              <w:top w:val="nil"/>
              <w:left w:val="nil"/>
              <w:bottom w:val="single" w:sz="8" w:space="0" w:color="auto"/>
              <w:right w:val="single" w:sz="8" w:space="0" w:color="auto"/>
            </w:tcBorders>
            <w:shd w:val="clear" w:color="auto" w:fill="auto"/>
            <w:vAlign w:val="center"/>
            <w:hideMark/>
            <w:tcPrChange w:id="158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E2363F" w14:textId="77777777" w:rsidR="00EF2E74" w:rsidRPr="00EF2E74" w:rsidRDefault="00EF2E74" w:rsidP="00EF2E74">
            <w:pPr>
              <w:jc w:val="right"/>
              <w:rPr>
                <w:ins w:id="1588" w:author="Sriraj Aiyer" w:date="2024-08-22T15:43:00Z"/>
                <w:rFonts w:ascii="Calibri" w:eastAsia="Times New Roman" w:hAnsi="Calibri" w:cs="Calibri"/>
                <w:color w:val="000000"/>
                <w:lang w:eastAsia="en-GB" w:bidi="hi-IN"/>
              </w:rPr>
            </w:pPr>
            <w:ins w:id="1589"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59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47D7F1" w14:textId="77777777" w:rsidR="00EF2E74" w:rsidRPr="00EF2E74" w:rsidRDefault="00EF2E74" w:rsidP="00EF2E74">
            <w:pPr>
              <w:rPr>
                <w:ins w:id="1591" w:author="Sriraj Aiyer" w:date="2024-08-22T15:43:00Z"/>
                <w:rFonts w:ascii="Calibri" w:eastAsia="Times New Roman" w:hAnsi="Calibri" w:cs="Calibri"/>
                <w:color w:val="000000"/>
                <w:lang w:eastAsia="en-GB" w:bidi="hi-IN"/>
              </w:rPr>
            </w:pPr>
            <w:ins w:id="1592"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59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4341637" w14:textId="7DC699A6" w:rsidR="00EF2E74" w:rsidRPr="00EF2E74" w:rsidRDefault="00EF2E74" w:rsidP="00EF2E74">
            <w:pPr>
              <w:rPr>
                <w:ins w:id="1594" w:author="Sriraj Aiyer" w:date="2024-08-22T15:43:00Z"/>
                <w:rFonts w:ascii="Calibri" w:eastAsia="Times New Roman" w:hAnsi="Calibri" w:cs="Calibri"/>
                <w:color w:val="000000"/>
                <w:lang w:eastAsia="en-GB" w:bidi="hi-IN"/>
              </w:rPr>
            </w:pPr>
            <w:ins w:id="1595" w:author="Sriraj Aiyer" w:date="2024-08-22T15:46:00Z">
              <w:r w:rsidRPr="00EF2E74">
                <w:rPr>
                  <w:rFonts w:ascii="Calibri" w:eastAsia="Times New Roman" w:hAnsi="Calibri" w:cs="Calibri"/>
                  <w:color w:val="000000"/>
                  <w:lang w:eastAsia="en-GB" w:bidi="hi-IN"/>
                </w:rPr>
                <w:t>Dermatological</w:t>
              </w:r>
            </w:ins>
            <w:ins w:id="1596"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59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44F168" w14:textId="77777777" w:rsidR="00EF2E74" w:rsidRPr="00EF2E74" w:rsidRDefault="00EF2E74" w:rsidP="00EF2E74">
            <w:pPr>
              <w:rPr>
                <w:ins w:id="1598" w:author="Sriraj Aiyer" w:date="2024-08-22T15:43:00Z"/>
                <w:rFonts w:ascii="Calibri" w:eastAsia="Times New Roman" w:hAnsi="Calibri" w:cs="Calibri"/>
                <w:color w:val="000000"/>
                <w:lang w:eastAsia="en-GB" w:bidi="hi-IN"/>
              </w:rPr>
            </w:pPr>
            <w:ins w:id="1599" w:author="Sriraj Aiyer" w:date="2024-08-22T15:43:00Z">
              <w:r w:rsidRPr="00EF2E74">
                <w:rPr>
                  <w:rFonts w:ascii="Calibri" w:eastAsia="Times New Roman" w:hAnsi="Calibri" w:cs="Calibri"/>
                  <w:color w:val="000000"/>
                  <w:lang w:eastAsia="en-GB" w:bidi="hi-IN"/>
                </w:rPr>
                <w:t>Scale from -1 to +1</w:t>
              </w:r>
            </w:ins>
          </w:p>
        </w:tc>
      </w:tr>
      <w:tr w:rsidR="00EF2E74" w:rsidRPr="00EF2E74" w14:paraId="52F2D4D5" w14:textId="77777777" w:rsidTr="00EF2E74">
        <w:trPr>
          <w:trHeight w:val="4440"/>
          <w:ins w:id="1600" w:author="Sriraj Aiyer" w:date="2024-08-22T15:43:00Z"/>
          <w:trPrChange w:id="1601"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0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A2FB1E4" w14:textId="77777777" w:rsidR="00EF2E74" w:rsidRPr="00EF2E74" w:rsidRDefault="00EF2E74" w:rsidP="00EF2E74">
            <w:pPr>
              <w:rPr>
                <w:ins w:id="1603" w:author="Sriraj Aiyer" w:date="2024-08-22T15:43:00Z"/>
                <w:rFonts w:ascii="Calibri" w:eastAsia="Times New Roman" w:hAnsi="Calibri" w:cs="Calibri"/>
                <w:color w:val="000000"/>
                <w:lang w:val="fr-FR" w:eastAsia="en-GB" w:bidi="hi-IN"/>
                <w:rPrChange w:id="1604" w:author="Sriraj Aiyer" w:date="2024-08-22T15:44:00Z">
                  <w:rPr>
                    <w:ins w:id="1605" w:author="Sriraj Aiyer" w:date="2024-08-22T15:43:00Z"/>
                    <w:rFonts w:ascii="Calibri" w:eastAsia="Times New Roman" w:hAnsi="Calibri" w:cs="Calibri"/>
                    <w:color w:val="000000"/>
                    <w:lang w:eastAsia="en-GB" w:bidi="hi-IN"/>
                  </w:rPr>
                </w:rPrChange>
              </w:rPr>
            </w:pPr>
            <w:ins w:id="1606" w:author="Sriraj Aiyer" w:date="2024-08-22T15:43:00Z">
              <w:r w:rsidRPr="00EF2E74">
                <w:rPr>
                  <w:rFonts w:ascii="Calibri" w:eastAsia="Times New Roman" w:hAnsi="Calibri" w:cs="Calibri"/>
                  <w:color w:val="000000"/>
                  <w:lang w:val="fr-FR" w:eastAsia="en-GB" w:bidi="hi-IN"/>
                </w:rPr>
                <w:t>Davis, D.P.; Campbell, C.J.; Poste, J.C.; Ma, G.</w:t>
              </w:r>
            </w:ins>
          </w:p>
        </w:tc>
        <w:tc>
          <w:tcPr>
            <w:tcW w:w="1843" w:type="dxa"/>
            <w:tcBorders>
              <w:top w:val="nil"/>
              <w:left w:val="nil"/>
              <w:bottom w:val="single" w:sz="8" w:space="0" w:color="auto"/>
              <w:right w:val="single" w:sz="8" w:space="0" w:color="auto"/>
            </w:tcBorders>
            <w:shd w:val="clear" w:color="auto" w:fill="auto"/>
            <w:vAlign w:val="center"/>
            <w:hideMark/>
            <w:tcPrChange w:id="160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C87628" w14:textId="77777777" w:rsidR="00EF2E74" w:rsidRPr="00EF2E74" w:rsidRDefault="00EF2E74" w:rsidP="00EF2E74">
            <w:pPr>
              <w:rPr>
                <w:ins w:id="1608" w:author="Sriraj Aiyer" w:date="2024-08-22T15:43:00Z"/>
                <w:rFonts w:ascii="Calibri" w:eastAsia="Times New Roman" w:hAnsi="Calibri" w:cs="Calibri"/>
                <w:color w:val="000000"/>
                <w:lang w:eastAsia="en-GB" w:bidi="hi-IN"/>
              </w:rPr>
            </w:pPr>
            <w:ins w:id="1609" w:author="Sriraj Aiyer" w:date="2024-08-22T15:43:00Z">
              <w:r w:rsidRPr="00EF2E74">
                <w:rPr>
                  <w:rFonts w:ascii="Calibri" w:eastAsia="Times New Roman" w:hAnsi="Calibri" w:cs="Calibri"/>
                  <w:color w:val="000000"/>
                  <w:lang w:eastAsia="en-GB" w:bidi="hi-IN"/>
                </w:rPr>
                <w:t>The association between operator confidence and accuracy of ultrasonography performed by novice emergency physicians</w:t>
              </w:r>
            </w:ins>
          </w:p>
        </w:tc>
        <w:tc>
          <w:tcPr>
            <w:tcW w:w="709" w:type="dxa"/>
            <w:tcBorders>
              <w:top w:val="nil"/>
              <w:left w:val="nil"/>
              <w:bottom w:val="single" w:sz="8" w:space="0" w:color="auto"/>
              <w:right w:val="single" w:sz="8" w:space="0" w:color="auto"/>
            </w:tcBorders>
            <w:shd w:val="clear" w:color="auto" w:fill="auto"/>
            <w:vAlign w:val="center"/>
            <w:hideMark/>
            <w:tcPrChange w:id="161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69BFD0" w14:textId="77777777" w:rsidR="00EF2E74" w:rsidRPr="00EF2E74" w:rsidRDefault="00EF2E74" w:rsidP="00EF2E74">
            <w:pPr>
              <w:jc w:val="right"/>
              <w:rPr>
                <w:ins w:id="1611" w:author="Sriraj Aiyer" w:date="2024-08-22T15:43:00Z"/>
                <w:rFonts w:ascii="Calibri" w:eastAsia="Times New Roman" w:hAnsi="Calibri" w:cs="Calibri"/>
                <w:color w:val="000000"/>
                <w:lang w:eastAsia="en-GB" w:bidi="hi-IN"/>
              </w:rPr>
            </w:pPr>
            <w:ins w:id="1612"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61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6F05BE4" w14:textId="77777777" w:rsidR="00EF2E74" w:rsidRPr="00EF2E74" w:rsidRDefault="00EF2E74" w:rsidP="00EF2E74">
            <w:pPr>
              <w:rPr>
                <w:ins w:id="1614" w:author="Sriraj Aiyer" w:date="2024-08-22T15:43:00Z"/>
                <w:rFonts w:ascii="Calibri" w:eastAsia="Times New Roman" w:hAnsi="Calibri" w:cs="Calibri"/>
                <w:color w:val="000000"/>
                <w:lang w:eastAsia="en-GB" w:bidi="hi-IN"/>
              </w:rPr>
            </w:pPr>
            <w:ins w:id="161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61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01FEB0" w14:textId="77777777" w:rsidR="00EF2E74" w:rsidRPr="00EF2E74" w:rsidRDefault="00EF2E74" w:rsidP="00EF2E74">
            <w:pPr>
              <w:rPr>
                <w:ins w:id="1617" w:author="Sriraj Aiyer" w:date="2024-08-22T15:43:00Z"/>
                <w:rFonts w:ascii="Calibri" w:eastAsia="Times New Roman" w:hAnsi="Calibri" w:cs="Calibri"/>
                <w:color w:val="000000"/>
                <w:lang w:eastAsia="en-GB" w:bidi="hi-IN"/>
              </w:rPr>
            </w:pPr>
            <w:ins w:id="1618" w:author="Sriraj Aiyer" w:date="2024-08-22T15:43:00Z">
              <w:r w:rsidRPr="00EF2E74">
                <w:rPr>
                  <w:rFonts w:ascii="Calibri" w:eastAsia="Times New Roman" w:hAnsi="Calibri" w:cs="Calibri"/>
                  <w:color w:val="000000"/>
                  <w:lang w:eastAsia="en-GB" w:bidi="hi-IN"/>
                </w:rPr>
                <w:t>Ultrasound scanning</w:t>
              </w:r>
            </w:ins>
          </w:p>
        </w:tc>
        <w:tc>
          <w:tcPr>
            <w:tcW w:w="1355" w:type="dxa"/>
            <w:tcBorders>
              <w:top w:val="nil"/>
              <w:left w:val="nil"/>
              <w:bottom w:val="single" w:sz="8" w:space="0" w:color="auto"/>
              <w:right w:val="single" w:sz="8" w:space="0" w:color="auto"/>
            </w:tcBorders>
            <w:shd w:val="clear" w:color="auto" w:fill="auto"/>
            <w:vAlign w:val="center"/>
            <w:hideMark/>
            <w:tcPrChange w:id="161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D947D00" w14:textId="77777777" w:rsidR="00EF2E74" w:rsidRPr="00EF2E74" w:rsidRDefault="00EF2E74" w:rsidP="00EF2E74">
            <w:pPr>
              <w:rPr>
                <w:ins w:id="1620" w:author="Sriraj Aiyer" w:date="2024-08-22T15:43:00Z"/>
                <w:rFonts w:ascii="Calibri" w:eastAsia="Times New Roman" w:hAnsi="Calibri" w:cs="Calibri"/>
                <w:color w:val="000000"/>
                <w:lang w:eastAsia="en-GB" w:bidi="hi-IN"/>
              </w:rPr>
            </w:pPr>
            <w:ins w:id="1621" w:author="Sriraj Aiyer" w:date="2024-08-22T15:43:00Z">
              <w:r w:rsidRPr="00EF2E74">
                <w:rPr>
                  <w:rFonts w:ascii="Calibri" w:eastAsia="Times New Roman" w:hAnsi="Calibri" w:cs="Calibri"/>
                  <w:color w:val="000000"/>
                  <w:lang w:eastAsia="en-GB" w:bidi="hi-IN"/>
                </w:rPr>
                <w:t>1-10 scale of confidence of correct test identification</w:t>
              </w:r>
            </w:ins>
          </w:p>
        </w:tc>
      </w:tr>
      <w:tr w:rsidR="00EF2E74" w:rsidRPr="00EF2E74" w14:paraId="677BD51E" w14:textId="77777777" w:rsidTr="00EF2E74">
        <w:trPr>
          <w:trHeight w:val="4100"/>
          <w:ins w:id="1622" w:author="Sriraj Aiyer" w:date="2024-08-22T15:43:00Z"/>
          <w:trPrChange w:id="1623"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2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A0E7D3D" w14:textId="77777777" w:rsidR="00EF2E74" w:rsidRPr="00EF2E74" w:rsidRDefault="00EF2E74" w:rsidP="00EF2E74">
            <w:pPr>
              <w:rPr>
                <w:ins w:id="1625" w:author="Sriraj Aiyer" w:date="2024-08-22T15:43:00Z"/>
                <w:rFonts w:ascii="Calibri" w:eastAsia="Times New Roman" w:hAnsi="Calibri" w:cs="Calibri"/>
                <w:color w:val="000000"/>
                <w:lang w:eastAsia="en-GB" w:bidi="hi-IN"/>
              </w:rPr>
            </w:pPr>
            <w:proofErr w:type="spellStart"/>
            <w:ins w:id="1626" w:author="Sriraj Aiyer" w:date="2024-08-22T15:43:00Z">
              <w:r w:rsidRPr="00EF2E74">
                <w:rPr>
                  <w:rFonts w:ascii="Calibri" w:eastAsia="Times New Roman" w:hAnsi="Calibri" w:cs="Calibri"/>
                  <w:color w:val="000000"/>
                  <w:lang w:eastAsia="en-GB" w:bidi="hi-IN"/>
                </w:rPr>
                <w:t>Dreiseitl</w:t>
              </w:r>
              <w:proofErr w:type="spellEnd"/>
              <w:r w:rsidRPr="00EF2E74">
                <w:rPr>
                  <w:rFonts w:ascii="Calibri" w:eastAsia="Times New Roman" w:hAnsi="Calibri" w:cs="Calibri"/>
                  <w:color w:val="000000"/>
                  <w:lang w:eastAsia="en-GB" w:bidi="hi-IN"/>
                </w:rPr>
                <w:t>, S.; Binder, M.</w:t>
              </w:r>
            </w:ins>
          </w:p>
        </w:tc>
        <w:tc>
          <w:tcPr>
            <w:tcW w:w="1843" w:type="dxa"/>
            <w:tcBorders>
              <w:top w:val="nil"/>
              <w:left w:val="nil"/>
              <w:bottom w:val="single" w:sz="8" w:space="0" w:color="auto"/>
              <w:right w:val="single" w:sz="8" w:space="0" w:color="auto"/>
            </w:tcBorders>
            <w:shd w:val="clear" w:color="auto" w:fill="auto"/>
            <w:vAlign w:val="center"/>
            <w:hideMark/>
            <w:tcPrChange w:id="162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E77AEF" w14:textId="77777777" w:rsidR="00EF2E74" w:rsidRPr="00EF2E74" w:rsidRDefault="00EF2E74" w:rsidP="00EF2E74">
            <w:pPr>
              <w:rPr>
                <w:ins w:id="1628" w:author="Sriraj Aiyer" w:date="2024-08-22T15:43:00Z"/>
                <w:rFonts w:ascii="Calibri" w:eastAsia="Times New Roman" w:hAnsi="Calibri" w:cs="Calibri"/>
                <w:color w:val="000000"/>
                <w:lang w:eastAsia="en-GB" w:bidi="hi-IN"/>
              </w:rPr>
            </w:pPr>
            <w:ins w:id="1629" w:author="Sriraj Aiyer" w:date="2024-08-22T15:43:00Z">
              <w:r w:rsidRPr="00EF2E74">
                <w:rPr>
                  <w:rFonts w:ascii="Calibri" w:eastAsia="Times New Roman" w:hAnsi="Calibri" w:cs="Calibri"/>
                  <w:color w:val="000000"/>
                  <w:lang w:eastAsia="en-GB" w:bidi="hi-IN"/>
                </w:rPr>
                <w:t>Do physicians value decision support? A look at the effect of decision support systems on physician opinion</w:t>
              </w:r>
            </w:ins>
          </w:p>
        </w:tc>
        <w:tc>
          <w:tcPr>
            <w:tcW w:w="709" w:type="dxa"/>
            <w:tcBorders>
              <w:top w:val="nil"/>
              <w:left w:val="nil"/>
              <w:bottom w:val="single" w:sz="8" w:space="0" w:color="auto"/>
              <w:right w:val="single" w:sz="8" w:space="0" w:color="auto"/>
            </w:tcBorders>
            <w:shd w:val="clear" w:color="auto" w:fill="auto"/>
            <w:vAlign w:val="center"/>
            <w:hideMark/>
            <w:tcPrChange w:id="163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63DA45" w14:textId="77777777" w:rsidR="00EF2E74" w:rsidRPr="00EF2E74" w:rsidRDefault="00EF2E74" w:rsidP="00EF2E74">
            <w:pPr>
              <w:jc w:val="right"/>
              <w:rPr>
                <w:ins w:id="1631" w:author="Sriraj Aiyer" w:date="2024-08-22T15:43:00Z"/>
                <w:rFonts w:ascii="Calibri" w:eastAsia="Times New Roman" w:hAnsi="Calibri" w:cs="Calibri"/>
                <w:color w:val="000000"/>
                <w:lang w:eastAsia="en-GB" w:bidi="hi-IN"/>
              </w:rPr>
            </w:pPr>
            <w:ins w:id="1632"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63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972CA" w14:textId="77777777" w:rsidR="00EF2E74" w:rsidRPr="00EF2E74" w:rsidRDefault="00EF2E74" w:rsidP="00EF2E74">
            <w:pPr>
              <w:rPr>
                <w:ins w:id="1634" w:author="Sriraj Aiyer" w:date="2024-08-22T15:43:00Z"/>
                <w:rFonts w:ascii="Calibri" w:eastAsia="Times New Roman" w:hAnsi="Calibri" w:cs="Calibri"/>
                <w:color w:val="000000"/>
                <w:lang w:eastAsia="en-GB" w:bidi="hi-IN"/>
              </w:rPr>
            </w:pPr>
            <w:ins w:id="1635"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63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D759489" w14:textId="77777777" w:rsidR="00EF2E74" w:rsidRPr="00EF2E74" w:rsidRDefault="00EF2E74" w:rsidP="00EF2E74">
            <w:pPr>
              <w:rPr>
                <w:ins w:id="1637" w:author="Sriraj Aiyer" w:date="2024-08-22T15:43:00Z"/>
                <w:rFonts w:ascii="Calibri" w:eastAsia="Times New Roman" w:hAnsi="Calibri" w:cs="Calibri"/>
                <w:color w:val="000000"/>
                <w:lang w:eastAsia="en-GB" w:bidi="hi-IN"/>
              </w:rPr>
            </w:pPr>
            <w:ins w:id="1638" w:author="Sriraj Aiyer" w:date="2024-08-22T15:43:00Z">
              <w:r w:rsidRPr="00EF2E74">
                <w:rPr>
                  <w:rFonts w:ascii="Calibri" w:eastAsia="Times New Roman" w:hAnsi="Calibri" w:cs="Calibri"/>
                  <w:color w:val="000000"/>
                  <w:lang w:eastAsia="en-GB" w:bidi="hi-IN"/>
                </w:rPr>
                <w:t xml:space="preserve">25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lesions</w:t>
              </w:r>
            </w:ins>
          </w:p>
        </w:tc>
        <w:tc>
          <w:tcPr>
            <w:tcW w:w="1355" w:type="dxa"/>
            <w:tcBorders>
              <w:top w:val="nil"/>
              <w:left w:val="nil"/>
              <w:bottom w:val="single" w:sz="8" w:space="0" w:color="auto"/>
              <w:right w:val="single" w:sz="8" w:space="0" w:color="auto"/>
            </w:tcBorders>
            <w:shd w:val="clear" w:color="auto" w:fill="auto"/>
            <w:vAlign w:val="center"/>
            <w:hideMark/>
            <w:tcPrChange w:id="163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D02DD9" w14:textId="77777777" w:rsidR="00EF2E74" w:rsidRPr="00EF2E74" w:rsidRDefault="00EF2E74" w:rsidP="00EF2E74">
            <w:pPr>
              <w:rPr>
                <w:ins w:id="1640" w:author="Sriraj Aiyer" w:date="2024-08-22T15:43:00Z"/>
                <w:rFonts w:ascii="Calibri" w:eastAsia="Times New Roman" w:hAnsi="Calibri" w:cs="Calibri"/>
                <w:color w:val="000000"/>
                <w:lang w:eastAsia="en-GB" w:bidi="hi-IN"/>
              </w:rPr>
            </w:pPr>
            <w:ins w:id="1641" w:author="Sriraj Aiyer" w:date="2024-08-22T15:43:00Z">
              <w:r w:rsidRPr="00EF2E74">
                <w:rPr>
                  <w:rFonts w:ascii="Calibri" w:eastAsia="Times New Roman" w:hAnsi="Calibri" w:cs="Calibri"/>
                  <w:color w:val="000000"/>
                  <w:lang w:eastAsia="en-GB" w:bidi="hi-IN"/>
                </w:rPr>
                <w:t>1-10 scale of benign to malignant, with higher values interpreted as confident?</w:t>
              </w:r>
            </w:ins>
          </w:p>
        </w:tc>
      </w:tr>
      <w:tr w:rsidR="00EF2E74" w:rsidRPr="00EF2E74" w14:paraId="21D7A92B" w14:textId="77777777" w:rsidTr="00EF2E74">
        <w:trPr>
          <w:trHeight w:val="3080"/>
          <w:ins w:id="1642" w:author="Sriraj Aiyer" w:date="2024-08-22T15:43:00Z"/>
          <w:trPrChange w:id="1643"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4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4ABC056" w14:textId="77777777" w:rsidR="00EF2E74" w:rsidRPr="00EF2E74" w:rsidRDefault="00EF2E74" w:rsidP="00EF2E74">
            <w:pPr>
              <w:rPr>
                <w:ins w:id="1645" w:author="Sriraj Aiyer" w:date="2024-08-22T15:43:00Z"/>
                <w:rFonts w:ascii="Calibri" w:eastAsia="Times New Roman" w:hAnsi="Calibri" w:cs="Calibri"/>
                <w:color w:val="000000"/>
                <w:lang w:eastAsia="en-GB" w:bidi="hi-IN"/>
              </w:rPr>
            </w:pPr>
            <w:ins w:id="1646" w:author="Sriraj Aiyer" w:date="2024-08-22T15:43:00Z">
              <w:r w:rsidRPr="00EF2E74">
                <w:rPr>
                  <w:rFonts w:ascii="Calibri" w:eastAsia="Times New Roman" w:hAnsi="Calibri" w:cs="Calibri"/>
                  <w:color w:val="000000"/>
                  <w:lang w:eastAsia="en-GB" w:bidi="hi-IN"/>
                </w:rPr>
                <w:lastRenderedPageBreak/>
                <w:t>Eva, Wayne Kevin</w:t>
              </w:r>
            </w:ins>
          </w:p>
        </w:tc>
        <w:tc>
          <w:tcPr>
            <w:tcW w:w="1843" w:type="dxa"/>
            <w:tcBorders>
              <w:top w:val="nil"/>
              <w:left w:val="nil"/>
              <w:bottom w:val="single" w:sz="8" w:space="0" w:color="auto"/>
              <w:right w:val="single" w:sz="8" w:space="0" w:color="auto"/>
            </w:tcBorders>
            <w:shd w:val="clear" w:color="auto" w:fill="auto"/>
            <w:vAlign w:val="center"/>
            <w:hideMark/>
            <w:tcPrChange w:id="164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FE4DF4" w14:textId="77777777" w:rsidR="00EF2E74" w:rsidRPr="00EF2E74" w:rsidRDefault="00EF2E74" w:rsidP="00EF2E74">
            <w:pPr>
              <w:rPr>
                <w:ins w:id="1648" w:author="Sriraj Aiyer" w:date="2024-08-22T15:43:00Z"/>
                <w:rFonts w:ascii="Calibri" w:eastAsia="Times New Roman" w:hAnsi="Calibri" w:cs="Calibri"/>
                <w:color w:val="000000"/>
                <w:lang w:eastAsia="en-GB" w:bidi="hi-IN"/>
              </w:rPr>
            </w:pPr>
            <w:ins w:id="1649" w:author="Sriraj Aiyer" w:date="2024-08-22T15:43:00Z">
              <w:r w:rsidRPr="00EF2E74">
                <w:rPr>
                  <w:rFonts w:ascii="Calibri" w:eastAsia="Times New Roman" w:hAnsi="Calibri" w:cs="Calibri"/>
                  <w:color w:val="000000"/>
                  <w:lang w:eastAsia="en-GB" w:bidi="hi-IN"/>
                </w:rPr>
                <w:t>The influence of differentially processing evidence on diagnostic decision-making</w:t>
              </w:r>
            </w:ins>
          </w:p>
        </w:tc>
        <w:tc>
          <w:tcPr>
            <w:tcW w:w="709" w:type="dxa"/>
            <w:tcBorders>
              <w:top w:val="nil"/>
              <w:left w:val="nil"/>
              <w:bottom w:val="single" w:sz="8" w:space="0" w:color="auto"/>
              <w:right w:val="single" w:sz="8" w:space="0" w:color="auto"/>
            </w:tcBorders>
            <w:shd w:val="clear" w:color="auto" w:fill="auto"/>
            <w:vAlign w:val="center"/>
            <w:hideMark/>
            <w:tcPrChange w:id="165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0151A7" w14:textId="77777777" w:rsidR="00EF2E74" w:rsidRPr="00EF2E74" w:rsidRDefault="00EF2E74" w:rsidP="00EF2E74">
            <w:pPr>
              <w:jc w:val="right"/>
              <w:rPr>
                <w:ins w:id="1651" w:author="Sriraj Aiyer" w:date="2024-08-22T15:43:00Z"/>
                <w:rFonts w:ascii="Calibri" w:eastAsia="Times New Roman" w:hAnsi="Calibri" w:cs="Calibri"/>
                <w:color w:val="000000"/>
                <w:lang w:eastAsia="en-GB" w:bidi="hi-IN"/>
              </w:rPr>
            </w:pPr>
            <w:ins w:id="1652"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65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A61622" w14:textId="77777777" w:rsidR="00EF2E74" w:rsidRPr="00EF2E74" w:rsidRDefault="00EF2E74" w:rsidP="00EF2E74">
            <w:pPr>
              <w:rPr>
                <w:ins w:id="1654" w:author="Sriraj Aiyer" w:date="2024-08-22T15:43:00Z"/>
                <w:rFonts w:ascii="Calibri" w:eastAsia="Times New Roman" w:hAnsi="Calibri" w:cs="Calibri"/>
                <w:color w:val="000000"/>
                <w:lang w:eastAsia="en-GB" w:bidi="hi-IN"/>
              </w:rPr>
            </w:pPr>
            <w:ins w:id="1655"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65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AC0579" w14:textId="77777777" w:rsidR="00EF2E74" w:rsidRPr="00EF2E74" w:rsidRDefault="00EF2E74" w:rsidP="00EF2E74">
            <w:pPr>
              <w:rPr>
                <w:ins w:id="1657" w:author="Sriraj Aiyer" w:date="2024-08-22T15:43:00Z"/>
                <w:rFonts w:ascii="Calibri" w:eastAsia="Times New Roman" w:hAnsi="Calibri" w:cs="Calibri"/>
                <w:color w:val="000000"/>
                <w:lang w:eastAsia="en-GB" w:bidi="hi-IN"/>
              </w:rPr>
            </w:pPr>
            <w:ins w:id="1658" w:author="Sriraj Aiyer" w:date="2024-08-22T15:43:00Z">
              <w:r w:rsidRPr="00EF2E74">
                <w:rPr>
                  <w:rFonts w:ascii="Calibri" w:eastAsia="Times New Roman" w:hAnsi="Calibri" w:cs="Calibri"/>
                  <w:color w:val="000000"/>
                  <w:lang w:eastAsia="en-GB" w:bidi="hi-IN"/>
                </w:rPr>
                <w:t xml:space="preserve">Presenting case histories </w:t>
              </w:r>
            </w:ins>
          </w:p>
        </w:tc>
        <w:tc>
          <w:tcPr>
            <w:tcW w:w="1355" w:type="dxa"/>
            <w:tcBorders>
              <w:top w:val="nil"/>
              <w:left w:val="nil"/>
              <w:bottom w:val="single" w:sz="8" w:space="0" w:color="auto"/>
              <w:right w:val="single" w:sz="8" w:space="0" w:color="auto"/>
            </w:tcBorders>
            <w:shd w:val="clear" w:color="auto" w:fill="auto"/>
            <w:vAlign w:val="center"/>
            <w:hideMark/>
            <w:tcPrChange w:id="165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B5AB4D2" w14:textId="77777777" w:rsidR="00EF2E74" w:rsidRPr="00EF2E74" w:rsidRDefault="00EF2E74" w:rsidP="00EF2E74">
            <w:pPr>
              <w:rPr>
                <w:ins w:id="1660" w:author="Sriraj Aiyer" w:date="2024-08-22T15:43:00Z"/>
                <w:rFonts w:ascii="Calibri" w:eastAsia="Times New Roman" w:hAnsi="Calibri" w:cs="Calibri"/>
                <w:color w:val="000000"/>
                <w:lang w:eastAsia="en-GB" w:bidi="hi-IN"/>
              </w:rPr>
            </w:pPr>
            <w:ins w:id="1661" w:author="Sriraj Aiyer" w:date="2024-08-22T15:43:00Z">
              <w:r w:rsidRPr="00EF2E74">
                <w:rPr>
                  <w:rFonts w:ascii="Calibri" w:eastAsia="Times New Roman" w:hAnsi="Calibri" w:cs="Calibri"/>
                  <w:color w:val="000000"/>
                  <w:lang w:eastAsia="en-GB" w:bidi="hi-IN"/>
                </w:rPr>
                <w:t>Probability ratings</w:t>
              </w:r>
            </w:ins>
          </w:p>
        </w:tc>
      </w:tr>
      <w:tr w:rsidR="00EF2E74" w:rsidRPr="00EF2E74" w14:paraId="2E4E2512" w14:textId="77777777" w:rsidTr="00EF2E74">
        <w:trPr>
          <w:trHeight w:val="4100"/>
          <w:ins w:id="1662" w:author="Sriraj Aiyer" w:date="2024-08-22T15:43:00Z"/>
          <w:trPrChange w:id="1663"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6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819808" w14:textId="77777777" w:rsidR="00EF2E74" w:rsidRPr="00EF2E74" w:rsidRDefault="00EF2E74" w:rsidP="00EF2E74">
            <w:pPr>
              <w:rPr>
                <w:ins w:id="1665" w:author="Sriraj Aiyer" w:date="2024-08-22T15:43:00Z"/>
                <w:rFonts w:ascii="Calibri" w:eastAsia="Times New Roman" w:hAnsi="Calibri" w:cs="Calibri"/>
                <w:color w:val="000000"/>
                <w:lang w:eastAsia="en-GB" w:bidi="hi-IN"/>
              </w:rPr>
            </w:pPr>
            <w:proofErr w:type="spellStart"/>
            <w:ins w:id="1666" w:author="Sriraj Aiyer" w:date="2024-08-22T15:43:00Z">
              <w:r w:rsidRPr="00EF2E74">
                <w:rPr>
                  <w:rFonts w:ascii="Calibri" w:eastAsia="Times New Roman" w:hAnsi="Calibri" w:cs="Calibri"/>
                  <w:color w:val="000000"/>
                  <w:lang w:eastAsia="en-GB" w:bidi="hi-IN"/>
                </w:rPr>
                <w:t>Fawver</w:t>
              </w:r>
              <w:proofErr w:type="spellEnd"/>
              <w:r w:rsidRPr="00EF2E74">
                <w:rPr>
                  <w:rFonts w:ascii="Calibri" w:eastAsia="Times New Roman" w:hAnsi="Calibri" w:cs="Calibri"/>
                  <w:color w:val="000000"/>
                  <w:lang w:eastAsia="en-GB" w:bidi="hi-IN"/>
                </w:rPr>
                <w:t xml:space="preserve">, B.; Thomas, J.L.; Drew, T.; Mills, M.K.; </w:t>
              </w:r>
              <w:proofErr w:type="spellStart"/>
              <w:r w:rsidRPr="00EF2E74">
                <w:rPr>
                  <w:rFonts w:ascii="Calibri" w:eastAsia="Times New Roman" w:hAnsi="Calibri" w:cs="Calibri"/>
                  <w:color w:val="000000"/>
                  <w:lang w:eastAsia="en-GB" w:bidi="hi-IN"/>
                </w:rPr>
                <w:t>Auffermann</w:t>
              </w:r>
              <w:proofErr w:type="spellEnd"/>
              <w:r w:rsidRPr="00EF2E74">
                <w:rPr>
                  <w:rFonts w:ascii="Calibri" w:eastAsia="Times New Roman" w:hAnsi="Calibri" w:cs="Calibri"/>
                  <w:color w:val="000000"/>
                  <w:lang w:eastAsia="en-GB" w:bidi="hi-IN"/>
                </w:rPr>
                <w:t>, W.F.; Lohse, K.R.; Williams, A.M.</w:t>
              </w:r>
            </w:ins>
          </w:p>
        </w:tc>
        <w:tc>
          <w:tcPr>
            <w:tcW w:w="1843" w:type="dxa"/>
            <w:tcBorders>
              <w:top w:val="nil"/>
              <w:left w:val="nil"/>
              <w:bottom w:val="single" w:sz="8" w:space="0" w:color="auto"/>
              <w:right w:val="single" w:sz="8" w:space="0" w:color="auto"/>
            </w:tcBorders>
            <w:shd w:val="clear" w:color="auto" w:fill="auto"/>
            <w:vAlign w:val="center"/>
            <w:hideMark/>
            <w:tcPrChange w:id="166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B25AB3" w14:textId="77777777" w:rsidR="00EF2E74" w:rsidRPr="00EF2E74" w:rsidRDefault="00EF2E74" w:rsidP="00EF2E74">
            <w:pPr>
              <w:rPr>
                <w:ins w:id="1668" w:author="Sriraj Aiyer" w:date="2024-08-22T15:43:00Z"/>
                <w:rFonts w:ascii="Calibri" w:eastAsia="Times New Roman" w:hAnsi="Calibri" w:cs="Calibri"/>
                <w:color w:val="000000"/>
                <w:lang w:eastAsia="en-GB" w:bidi="hi-IN"/>
              </w:rPr>
            </w:pPr>
            <w:ins w:id="1669" w:author="Sriraj Aiyer" w:date="2024-08-22T15:43:00Z">
              <w:r w:rsidRPr="00EF2E74">
                <w:rPr>
                  <w:rFonts w:ascii="Calibri" w:eastAsia="Times New Roman" w:hAnsi="Calibri" w:cs="Calibri"/>
                  <w:color w:val="000000"/>
                  <w:lang w:eastAsia="en-GB" w:bidi="hi-IN"/>
                </w:rPr>
                <w:t>Seeing isn’t necessarily believing: Misleading contextual information influences perceptual-cognitive bias in radiologists.</w:t>
              </w:r>
            </w:ins>
          </w:p>
        </w:tc>
        <w:tc>
          <w:tcPr>
            <w:tcW w:w="709" w:type="dxa"/>
            <w:tcBorders>
              <w:top w:val="nil"/>
              <w:left w:val="nil"/>
              <w:bottom w:val="single" w:sz="8" w:space="0" w:color="auto"/>
              <w:right w:val="single" w:sz="8" w:space="0" w:color="auto"/>
            </w:tcBorders>
            <w:shd w:val="clear" w:color="auto" w:fill="auto"/>
            <w:vAlign w:val="center"/>
            <w:hideMark/>
            <w:tcPrChange w:id="167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44E5F2A" w14:textId="77777777" w:rsidR="00EF2E74" w:rsidRPr="00EF2E74" w:rsidRDefault="00EF2E74" w:rsidP="00EF2E74">
            <w:pPr>
              <w:jc w:val="right"/>
              <w:rPr>
                <w:ins w:id="1671" w:author="Sriraj Aiyer" w:date="2024-08-22T15:43:00Z"/>
                <w:rFonts w:ascii="Calibri" w:eastAsia="Times New Roman" w:hAnsi="Calibri" w:cs="Calibri"/>
                <w:color w:val="000000"/>
                <w:lang w:eastAsia="en-GB" w:bidi="hi-IN"/>
              </w:rPr>
            </w:pPr>
            <w:ins w:id="1672"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167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A5BBCD" w14:textId="77777777" w:rsidR="00EF2E74" w:rsidRPr="00EF2E74" w:rsidRDefault="00EF2E74" w:rsidP="00EF2E74">
            <w:pPr>
              <w:rPr>
                <w:ins w:id="1674" w:author="Sriraj Aiyer" w:date="2024-08-22T15:43:00Z"/>
                <w:rFonts w:ascii="Calibri" w:eastAsia="Times New Roman" w:hAnsi="Calibri" w:cs="Calibri"/>
                <w:color w:val="000000"/>
                <w:lang w:eastAsia="en-GB" w:bidi="hi-IN"/>
              </w:rPr>
            </w:pPr>
            <w:ins w:id="1675"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167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A2296E4" w14:textId="77777777" w:rsidR="00EF2E74" w:rsidRPr="00EF2E74" w:rsidRDefault="00EF2E74" w:rsidP="00EF2E74">
            <w:pPr>
              <w:rPr>
                <w:ins w:id="1677" w:author="Sriraj Aiyer" w:date="2024-08-22T15:43:00Z"/>
                <w:rFonts w:ascii="Calibri" w:eastAsia="Times New Roman" w:hAnsi="Calibri" w:cs="Calibri"/>
                <w:color w:val="000000"/>
                <w:lang w:eastAsia="en-GB" w:bidi="hi-IN"/>
              </w:rPr>
            </w:pPr>
            <w:ins w:id="1678" w:author="Sriraj Aiyer" w:date="2024-08-22T15:43:00Z">
              <w:r w:rsidRPr="00EF2E74">
                <w:rPr>
                  <w:rFonts w:ascii="Calibri" w:eastAsia="Times New Roman" w:hAnsi="Calibri" w:cs="Calibri"/>
                  <w:color w:val="000000"/>
                  <w:lang w:eastAsia="en-GB" w:bidi="hi-IN"/>
                </w:rPr>
                <w:t>16 deidentified musculoskeletal radiographic cases</w:t>
              </w:r>
            </w:ins>
          </w:p>
        </w:tc>
        <w:tc>
          <w:tcPr>
            <w:tcW w:w="1355" w:type="dxa"/>
            <w:tcBorders>
              <w:top w:val="nil"/>
              <w:left w:val="nil"/>
              <w:bottom w:val="single" w:sz="8" w:space="0" w:color="auto"/>
              <w:right w:val="single" w:sz="8" w:space="0" w:color="auto"/>
            </w:tcBorders>
            <w:shd w:val="clear" w:color="auto" w:fill="auto"/>
            <w:vAlign w:val="center"/>
            <w:hideMark/>
            <w:tcPrChange w:id="167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C03868F" w14:textId="77777777" w:rsidR="00EF2E74" w:rsidRPr="00EF2E74" w:rsidRDefault="00EF2E74" w:rsidP="00EF2E74">
            <w:pPr>
              <w:rPr>
                <w:ins w:id="1680" w:author="Sriraj Aiyer" w:date="2024-08-22T15:43:00Z"/>
                <w:rFonts w:ascii="Calibri" w:eastAsia="Times New Roman" w:hAnsi="Calibri" w:cs="Calibri"/>
                <w:color w:val="000000"/>
                <w:lang w:eastAsia="en-GB" w:bidi="hi-IN"/>
              </w:rPr>
            </w:pPr>
            <w:ins w:id="1681"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DFB67C3" w14:textId="77777777" w:rsidTr="00EF2E74">
        <w:trPr>
          <w:trHeight w:val="4100"/>
          <w:ins w:id="1682" w:author="Sriraj Aiyer" w:date="2024-08-22T15:43:00Z"/>
          <w:trPrChange w:id="1683"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8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F0E69B" w14:textId="77777777" w:rsidR="00EF2E74" w:rsidRPr="00EF2E74" w:rsidRDefault="00EF2E74" w:rsidP="00EF2E74">
            <w:pPr>
              <w:rPr>
                <w:ins w:id="1685" w:author="Sriraj Aiyer" w:date="2024-08-22T15:43:00Z"/>
                <w:rFonts w:ascii="Calibri" w:eastAsia="Times New Roman" w:hAnsi="Calibri" w:cs="Calibri"/>
                <w:color w:val="000000"/>
                <w:lang w:val="fr-FR" w:eastAsia="en-GB" w:bidi="hi-IN"/>
                <w:rPrChange w:id="1686" w:author="Sriraj Aiyer" w:date="2024-08-22T15:44:00Z">
                  <w:rPr>
                    <w:ins w:id="1687" w:author="Sriraj Aiyer" w:date="2024-08-22T15:43:00Z"/>
                    <w:rFonts w:ascii="Calibri" w:eastAsia="Times New Roman" w:hAnsi="Calibri" w:cs="Calibri"/>
                    <w:color w:val="000000"/>
                    <w:lang w:eastAsia="en-GB" w:bidi="hi-IN"/>
                  </w:rPr>
                </w:rPrChange>
              </w:rPr>
            </w:pPr>
            <w:ins w:id="1688" w:author="Sriraj Aiyer" w:date="2024-08-22T15:43:00Z">
              <w:r w:rsidRPr="00EF2E74">
                <w:rPr>
                  <w:rFonts w:ascii="Calibri" w:eastAsia="Times New Roman" w:hAnsi="Calibri" w:cs="Calibri"/>
                  <w:color w:val="000000"/>
                  <w:lang w:val="fr-FR" w:eastAsia="en-GB" w:bidi="hi-IN"/>
                </w:rPr>
                <w:t xml:space="preserve">Fernandez-Aguilar, Carmen; Martin-Martin, Jose </w:t>
              </w:r>
              <w:proofErr w:type="spellStart"/>
              <w:r w:rsidRPr="00EF2E74">
                <w:rPr>
                  <w:rFonts w:ascii="Calibri" w:eastAsia="Times New Roman" w:hAnsi="Calibri" w:cs="Calibri"/>
                  <w:color w:val="000000"/>
                  <w:lang w:val="fr-FR" w:eastAsia="en-GB" w:bidi="hi-IN"/>
                </w:rPr>
                <w:t>Jesus</w:t>
              </w:r>
              <w:proofErr w:type="spellEnd"/>
              <w:r w:rsidRPr="00EF2E74">
                <w:rPr>
                  <w:rFonts w:ascii="Calibri" w:eastAsia="Times New Roman" w:hAnsi="Calibri" w:cs="Calibri"/>
                  <w:color w:val="000000"/>
                  <w:lang w:val="fr-FR" w:eastAsia="en-GB" w:bidi="hi-IN"/>
                </w:rPr>
                <w:t xml:space="preserve">; </w:t>
              </w:r>
              <w:proofErr w:type="spellStart"/>
              <w:r w:rsidRPr="00EF2E74">
                <w:rPr>
                  <w:rFonts w:ascii="Calibri" w:eastAsia="Times New Roman" w:hAnsi="Calibri" w:cs="Calibri"/>
                  <w:color w:val="000000"/>
                  <w:lang w:val="fr-FR" w:eastAsia="en-GB" w:bidi="hi-IN"/>
                </w:rPr>
                <w:t>Minue</w:t>
              </w:r>
              <w:proofErr w:type="spellEnd"/>
              <w:r w:rsidRPr="00EF2E74">
                <w:rPr>
                  <w:rFonts w:ascii="Calibri" w:eastAsia="Times New Roman" w:hAnsi="Calibri" w:cs="Calibri"/>
                  <w:color w:val="000000"/>
                  <w:lang w:val="fr-FR" w:eastAsia="en-GB" w:bidi="hi-IN"/>
                </w:rPr>
                <w:t xml:space="preserve"> Lorenzo, Sergio; Fernandez </w:t>
              </w:r>
              <w:proofErr w:type="spellStart"/>
              <w:r w:rsidRPr="00EF2E74">
                <w:rPr>
                  <w:rFonts w:ascii="Calibri" w:eastAsia="Times New Roman" w:hAnsi="Calibri" w:cs="Calibri"/>
                  <w:color w:val="000000"/>
                  <w:lang w:val="fr-FR" w:eastAsia="en-GB" w:bidi="hi-IN"/>
                </w:rPr>
                <w:t>Ajuria</w:t>
              </w:r>
              <w:proofErr w:type="spellEnd"/>
              <w:r w:rsidRPr="00EF2E74">
                <w:rPr>
                  <w:rFonts w:ascii="Calibri" w:eastAsia="Times New Roman" w:hAnsi="Calibri" w:cs="Calibri"/>
                  <w:color w:val="000000"/>
                  <w:lang w:val="fr-FR" w:eastAsia="en-GB" w:bidi="hi-IN"/>
                </w:rPr>
                <w:t>, Alberto</w:t>
              </w:r>
            </w:ins>
          </w:p>
        </w:tc>
        <w:tc>
          <w:tcPr>
            <w:tcW w:w="1843" w:type="dxa"/>
            <w:tcBorders>
              <w:top w:val="nil"/>
              <w:left w:val="nil"/>
              <w:bottom w:val="single" w:sz="8" w:space="0" w:color="auto"/>
              <w:right w:val="single" w:sz="8" w:space="0" w:color="auto"/>
            </w:tcBorders>
            <w:shd w:val="clear" w:color="auto" w:fill="auto"/>
            <w:vAlign w:val="center"/>
            <w:hideMark/>
            <w:tcPrChange w:id="16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2CB6B39" w14:textId="77777777" w:rsidR="00EF2E74" w:rsidRPr="00EF2E74" w:rsidRDefault="00EF2E74" w:rsidP="00EF2E74">
            <w:pPr>
              <w:rPr>
                <w:ins w:id="1690" w:author="Sriraj Aiyer" w:date="2024-08-22T15:43:00Z"/>
                <w:rFonts w:ascii="Calibri" w:eastAsia="Times New Roman" w:hAnsi="Calibri" w:cs="Calibri"/>
                <w:color w:val="000000"/>
                <w:lang w:eastAsia="en-GB" w:bidi="hi-IN"/>
              </w:rPr>
            </w:pPr>
            <w:ins w:id="1691" w:author="Sriraj Aiyer" w:date="2024-08-22T15:43:00Z">
              <w:r w:rsidRPr="00EF2E74">
                <w:rPr>
                  <w:rFonts w:ascii="Calibri" w:eastAsia="Times New Roman" w:hAnsi="Calibri" w:cs="Calibri"/>
                  <w:color w:val="000000"/>
                  <w:lang w:eastAsia="en-GB" w:bidi="hi-IN"/>
                </w:rPr>
                <w:t>Use of heuristics during the clinical decision process from family care physicians in real conditions.</w:t>
              </w:r>
            </w:ins>
          </w:p>
        </w:tc>
        <w:tc>
          <w:tcPr>
            <w:tcW w:w="709" w:type="dxa"/>
            <w:tcBorders>
              <w:top w:val="nil"/>
              <w:left w:val="nil"/>
              <w:bottom w:val="single" w:sz="8" w:space="0" w:color="auto"/>
              <w:right w:val="single" w:sz="8" w:space="0" w:color="auto"/>
            </w:tcBorders>
            <w:shd w:val="clear" w:color="auto" w:fill="auto"/>
            <w:vAlign w:val="center"/>
            <w:hideMark/>
            <w:tcPrChange w:id="169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0DD5C46" w14:textId="77777777" w:rsidR="00EF2E74" w:rsidRPr="00EF2E74" w:rsidRDefault="00EF2E74" w:rsidP="00EF2E74">
            <w:pPr>
              <w:jc w:val="right"/>
              <w:rPr>
                <w:ins w:id="1693" w:author="Sriraj Aiyer" w:date="2024-08-22T15:43:00Z"/>
                <w:rFonts w:ascii="Calibri" w:eastAsia="Times New Roman" w:hAnsi="Calibri" w:cs="Calibri"/>
                <w:color w:val="000000"/>
                <w:lang w:eastAsia="en-GB" w:bidi="hi-IN"/>
              </w:rPr>
            </w:pPr>
            <w:ins w:id="1694"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6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729B8DB" w14:textId="77777777" w:rsidR="00EF2E74" w:rsidRPr="00EF2E74" w:rsidRDefault="00EF2E74" w:rsidP="00EF2E74">
            <w:pPr>
              <w:rPr>
                <w:ins w:id="1696" w:author="Sriraj Aiyer" w:date="2024-08-22T15:43:00Z"/>
                <w:rFonts w:ascii="Calibri" w:eastAsia="Times New Roman" w:hAnsi="Calibri" w:cs="Calibri"/>
                <w:color w:val="000000"/>
                <w:lang w:eastAsia="en-GB" w:bidi="hi-IN"/>
              </w:rPr>
            </w:pPr>
            <w:ins w:id="1697"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69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6A571B7" w14:textId="77777777" w:rsidR="00EF2E74" w:rsidRPr="00EF2E74" w:rsidRDefault="00EF2E74" w:rsidP="00EF2E74">
            <w:pPr>
              <w:rPr>
                <w:ins w:id="1699" w:author="Sriraj Aiyer" w:date="2024-08-22T15:43:00Z"/>
                <w:rFonts w:ascii="Calibri" w:eastAsia="Times New Roman" w:hAnsi="Calibri" w:cs="Calibri"/>
                <w:color w:val="000000"/>
                <w:lang w:eastAsia="en-GB" w:bidi="hi-IN"/>
              </w:rPr>
            </w:pPr>
            <w:ins w:id="1700" w:author="Sriraj Aiyer" w:date="2024-08-22T15:43:00Z">
              <w:r w:rsidRPr="00EF2E74">
                <w:rPr>
                  <w:rFonts w:ascii="Calibri" w:eastAsia="Times New Roman" w:hAnsi="Calibri" w:cs="Calibri"/>
                  <w:color w:val="000000"/>
                  <w:lang w:eastAsia="en-GB" w:bidi="hi-IN"/>
                </w:rPr>
                <w:t>Real patients presenting with dyspnoea</w:t>
              </w:r>
            </w:ins>
          </w:p>
        </w:tc>
        <w:tc>
          <w:tcPr>
            <w:tcW w:w="1355" w:type="dxa"/>
            <w:tcBorders>
              <w:top w:val="nil"/>
              <w:left w:val="nil"/>
              <w:bottom w:val="single" w:sz="8" w:space="0" w:color="auto"/>
              <w:right w:val="single" w:sz="8" w:space="0" w:color="auto"/>
            </w:tcBorders>
            <w:shd w:val="clear" w:color="auto" w:fill="auto"/>
            <w:vAlign w:val="center"/>
            <w:hideMark/>
            <w:tcPrChange w:id="170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4085040" w14:textId="77777777" w:rsidR="00EF2E74" w:rsidRPr="00EF2E74" w:rsidRDefault="00EF2E74" w:rsidP="00EF2E74">
            <w:pPr>
              <w:rPr>
                <w:ins w:id="1702" w:author="Sriraj Aiyer" w:date="2024-08-22T15:43:00Z"/>
                <w:rFonts w:ascii="Calibri" w:eastAsia="Times New Roman" w:hAnsi="Calibri" w:cs="Calibri"/>
                <w:color w:val="000000"/>
                <w:lang w:eastAsia="en-GB" w:bidi="hi-IN"/>
              </w:rPr>
            </w:pPr>
            <w:ins w:id="1703"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C358D49" w14:textId="77777777" w:rsidTr="00EF2E74">
        <w:trPr>
          <w:trHeight w:val="4100"/>
          <w:ins w:id="1704" w:author="Sriraj Aiyer" w:date="2024-08-22T15:43:00Z"/>
          <w:trPrChange w:id="170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0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0C88CBD" w14:textId="77777777" w:rsidR="00EF2E74" w:rsidRPr="00EF2E74" w:rsidRDefault="00EF2E74" w:rsidP="00EF2E74">
            <w:pPr>
              <w:rPr>
                <w:ins w:id="1707" w:author="Sriraj Aiyer" w:date="2024-08-22T15:43:00Z"/>
                <w:rFonts w:ascii="Calibri" w:eastAsia="Times New Roman" w:hAnsi="Calibri" w:cs="Calibri"/>
                <w:color w:val="000000"/>
                <w:lang w:eastAsia="en-GB" w:bidi="hi-IN"/>
              </w:rPr>
            </w:pPr>
            <w:proofErr w:type="spellStart"/>
            <w:ins w:id="1708" w:author="Sriraj Aiyer" w:date="2024-08-22T15:43:00Z">
              <w:r w:rsidRPr="00EF2E74">
                <w:rPr>
                  <w:rFonts w:ascii="Calibri" w:eastAsia="Times New Roman" w:hAnsi="Calibri" w:cs="Calibri"/>
                  <w:color w:val="000000"/>
                  <w:lang w:eastAsia="en-GB" w:bidi="hi-IN"/>
                </w:rPr>
                <w:lastRenderedPageBreak/>
                <w:t>Feyzi-Behnagh</w:t>
              </w:r>
              <w:proofErr w:type="spellEnd"/>
              <w:r w:rsidRPr="00EF2E74">
                <w:rPr>
                  <w:rFonts w:ascii="Calibri" w:eastAsia="Times New Roman" w:hAnsi="Calibri" w:cs="Calibri"/>
                  <w:color w:val="000000"/>
                  <w:lang w:eastAsia="en-GB" w:bidi="hi-IN"/>
                </w:rPr>
                <w:t xml:space="preserve">, R.; Azevedo, R.;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E.; Crowley, R. S.</w:t>
              </w:r>
            </w:ins>
          </w:p>
        </w:tc>
        <w:tc>
          <w:tcPr>
            <w:tcW w:w="1843" w:type="dxa"/>
            <w:tcBorders>
              <w:top w:val="nil"/>
              <w:left w:val="nil"/>
              <w:bottom w:val="single" w:sz="8" w:space="0" w:color="auto"/>
              <w:right w:val="single" w:sz="8" w:space="0" w:color="auto"/>
            </w:tcBorders>
            <w:shd w:val="clear" w:color="auto" w:fill="auto"/>
            <w:vAlign w:val="center"/>
            <w:hideMark/>
            <w:tcPrChange w:id="17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C13E4" w14:textId="77777777" w:rsidR="00EF2E74" w:rsidRPr="00EF2E74" w:rsidRDefault="00EF2E74" w:rsidP="00EF2E74">
            <w:pPr>
              <w:rPr>
                <w:ins w:id="1710" w:author="Sriraj Aiyer" w:date="2024-08-22T15:43:00Z"/>
                <w:rFonts w:ascii="Calibri" w:eastAsia="Times New Roman" w:hAnsi="Calibri" w:cs="Calibri"/>
                <w:color w:val="000000"/>
                <w:lang w:eastAsia="en-GB" w:bidi="hi-IN"/>
              </w:rPr>
            </w:pPr>
            <w:ins w:id="1711" w:author="Sriraj Aiyer" w:date="2024-08-22T15:43:00Z">
              <w:r w:rsidRPr="00EF2E74">
                <w:rPr>
                  <w:rFonts w:ascii="Calibri" w:eastAsia="Times New Roman" w:hAnsi="Calibri" w:cs="Calibri"/>
                  <w:color w:val="000000"/>
                  <w:lang w:eastAsia="en-GB" w:bidi="hi-IN"/>
                </w:rPr>
                <w:t>Metacognitive scaffolds improve self-judgments of accuracy in a medical intelligent tutoring system**</w:t>
              </w:r>
            </w:ins>
          </w:p>
        </w:tc>
        <w:tc>
          <w:tcPr>
            <w:tcW w:w="709" w:type="dxa"/>
            <w:tcBorders>
              <w:top w:val="nil"/>
              <w:left w:val="nil"/>
              <w:bottom w:val="single" w:sz="8" w:space="0" w:color="auto"/>
              <w:right w:val="single" w:sz="8" w:space="0" w:color="auto"/>
            </w:tcBorders>
            <w:shd w:val="clear" w:color="auto" w:fill="auto"/>
            <w:vAlign w:val="center"/>
            <w:hideMark/>
            <w:tcPrChange w:id="171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23D484" w14:textId="77777777" w:rsidR="00EF2E74" w:rsidRPr="00EF2E74" w:rsidRDefault="00EF2E74" w:rsidP="00EF2E74">
            <w:pPr>
              <w:jc w:val="right"/>
              <w:rPr>
                <w:ins w:id="1713" w:author="Sriraj Aiyer" w:date="2024-08-22T15:43:00Z"/>
                <w:rFonts w:ascii="Calibri" w:eastAsia="Times New Roman" w:hAnsi="Calibri" w:cs="Calibri"/>
                <w:color w:val="000000"/>
                <w:lang w:eastAsia="en-GB" w:bidi="hi-IN"/>
              </w:rPr>
            </w:pPr>
            <w:ins w:id="1714"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17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19C98C1" w14:textId="77777777" w:rsidR="00EF2E74" w:rsidRPr="00EF2E74" w:rsidRDefault="00EF2E74" w:rsidP="00EF2E74">
            <w:pPr>
              <w:rPr>
                <w:ins w:id="1716" w:author="Sriraj Aiyer" w:date="2024-08-22T15:43:00Z"/>
                <w:rFonts w:ascii="Calibri" w:eastAsia="Times New Roman" w:hAnsi="Calibri" w:cs="Calibri"/>
                <w:color w:val="000000"/>
                <w:lang w:eastAsia="en-GB" w:bidi="hi-IN"/>
              </w:rPr>
            </w:pPr>
            <w:ins w:id="1717"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71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9D04EB" w14:textId="08F03997" w:rsidR="00EF2E74" w:rsidRPr="00EF2E74" w:rsidRDefault="00EF2E74" w:rsidP="00EF2E74">
            <w:pPr>
              <w:rPr>
                <w:ins w:id="1719" w:author="Sriraj Aiyer" w:date="2024-08-22T15:43:00Z"/>
                <w:rFonts w:ascii="Calibri" w:eastAsia="Times New Roman" w:hAnsi="Calibri" w:cs="Calibri"/>
                <w:color w:val="000000"/>
                <w:lang w:eastAsia="en-GB" w:bidi="hi-IN"/>
              </w:rPr>
            </w:pPr>
            <w:ins w:id="1720" w:author="Sriraj Aiyer" w:date="2024-08-22T15:48:00Z">
              <w:r w:rsidRPr="00EF2E74">
                <w:rPr>
                  <w:rFonts w:ascii="Calibri" w:eastAsia="Times New Roman" w:hAnsi="Calibri" w:cs="Calibri"/>
                  <w:color w:val="000000"/>
                  <w:lang w:eastAsia="en-GB" w:bidi="hi-IN"/>
                </w:rPr>
                <w:t>Dermatological</w:t>
              </w:r>
            </w:ins>
            <w:ins w:id="1721"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72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5D29F49" w14:textId="77777777" w:rsidR="00EF2E74" w:rsidRPr="00EF2E74" w:rsidRDefault="00EF2E74" w:rsidP="00EF2E74">
            <w:pPr>
              <w:rPr>
                <w:ins w:id="1723" w:author="Sriraj Aiyer" w:date="2024-08-22T15:43:00Z"/>
                <w:rFonts w:ascii="Calibri" w:eastAsia="Times New Roman" w:hAnsi="Calibri" w:cs="Calibri"/>
                <w:color w:val="000000"/>
                <w:lang w:eastAsia="en-GB" w:bidi="hi-IN"/>
              </w:rPr>
            </w:pPr>
            <w:ins w:id="1724"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4FE47D07" w14:textId="77777777" w:rsidTr="00EF2E74">
        <w:trPr>
          <w:trHeight w:val="4100"/>
          <w:ins w:id="1725" w:author="Sriraj Aiyer" w:date="2024-08-22T15:43:00Z"/>
          <w:trPrChange w:id="172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2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D79F439" w14:textId="77777777" w:rsidR="00EF2E74" w:rsidRPr="00EF2E74" w:rsidRDefault="00EF2E74" w:rsidP="00EF2E74">
            <w:pPr>
              <w:rPr>
                <w:ins w:id="1728" w:author="Sriraj Aiyer" w:date="2024-08-22T15:43:00Z"/>
                <w:rFonts w:ascii="Calibri" w:eastAsia="Times New Roman" w:hAnsi="Calibri" w:cs="Calibri"/>
                <w:color w:val="000000"/>
                <w:lang w:eastAsia="en-GB" w:bidi="hi-IN"/>
              </w:rPr>
            </w:pPr>
            <w:ins w:id="1729" w:author="Sriraj Aiyer" w:date="2024-08-22T15:43:00Z">
              <w:r w:rsidRPr="00EF2E74">
                <w:rPr>
                  <w:rFonts w:ascii="Calibri" w:eastAsia="Times New Roman" w:hAnsi="Calibri" w:cs="Calibri"/>
                  <w:color w:val="000000"/>
                  <w:lang w:eastAsia="en-GB" w:bidi="hi-IN"/>
                </w:rPr>
                <w:t xml:space="preserve">Frey, J.; Braun, L. T.; </w:t>
              </w:r>
              <w:proofErr w:type="spellStart"/>
              <w:r w:rsidRPr="00EF2E74">
                <w:rPr>
                  <w:rFonts w:ascii="Calibri" w:eastAsia="Times New Roman" w:hAnsi="Calibri" w:cs="Calibri"/>
                  <w:color w:val="000000"/>
                  <w:lang w:eastAsia="en-GB" w:bidi="hi-IN"/>
                </w:rPr>
                <w:t>Handgriff</w:t>
              </w:r>
              <w:proofErr w:type="spellEnd"/>
              <w:r w:rsidRPr="00EF2E74">
                <w:rPr>
                  <w:rFonts w:ascii="Calibri" w:eastAsia="Times New Roman" w:hAnsi="Calibri" w:cs="Calibri"/>
                  <w:color w:val="000000"/>
                  <w:lang w:eastAsia="en-GB" w:bidi="hi-IN"/>
                </w:rPr>
                <w:t xml:space="preserve">, L.; </w:t>
              </w:r>
              <w:proofErr w:type="spellStart"/>
              <w:r w:rsidRPr="00EF2E74">
                <w:rPr>
                  <w:rFonts w:ascii="Calibri" w:eastAsia="Times New Roman" w:hAnsi="Calibri" w:cs="Calibri"/>
                  <w:color w:val="000000"/>
                  <w:lang w:eastAsia="en-GB" w:bidi="hi-IN"/>
                </w:rPr>
                <w:t>Kendziora</w:t>
              </w:r>
              <w:proofErr w:type="spellEnd"/>
              <w:r w:rsidRPr="00EF2E74">
                <w:rPr>
                  <w:rFonts w:ascii="Calibri" w:eastAsia="Times New Roman" w:hAnsi="Calibri" w:cs="Calibri"/>
                  <w:color w:val="000000"/>
                  <w:lang w:eastAsia="en-GB" w:bidi="hi-IN"/>
                </w:rPr>
                <w:t xml:space="preserve">, B.; Fischer, M. R.; </w:t>
              </w:r>
              <w:proofErr w:type="spellStart"/>
              <w:r w:rsidRPr="00EF2E74">
                <w:rPr>
                  <w:rFonts w:ascii="Calibri" w:eastAsia="Times New Roman" w:hAnsi="Calibri" w:cs="Calibri"/>
                  <w:color w:val="000000"/>
                  <w:lang w:eastAsia="en-GB" w:bidi="hi-IN"/>
                </w:rPr>
                <w:t>Reincke</w:t>
              </w:r>
              <w:proofErr w:type="spellEnd"/>
              <w:r w:rsidRPr="00EF2E74">
                <w:rPr>
                  <w:rFonts w:ascii="Calibri" w:eastAsia="Times New Roman" w:hAnsi="Calibri" w:cs="Calibri"/>
                  <w:color w:val="000000"/>
                  <w:lang w:eastAsia="en-GB" w:bidi="hi-IN"/>
                </w:rPr>
                <w:t xml:space="preserve">, M.; Zwaan, L.; </w:t>
              </w:r>
              <w:proofErr w:type="spellStart"/>
              <w:r w:rsidRPr="00EF2E74">
                <w:rPr>
                  <w:rFonts w:ascii="Calibri" w:eastAsia="Times New Roman" w:hAnsi="Calibri" w:cs="Calibri"/>
                  <w:color w:val="000000"/>
                  <w:lang w:eastAsia="en-GB" w:bidi="hi-IN"/>
                </w:rPr>
                <w:t>Schmidmaier</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173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9B0C37" w14:textId="77777777" w:rsidR="00EF2E74" w:rsidRPr="00EF2E74" w:rsidRDefault="00EF2E74" w:rsidP="00EF2E74">
            <w:pPr>
              <w:rPr>
                <w:ins w:id="1731" w:author="Sriraj Aiyer" w:date="2024-08-22T15:43:00Z"/>
                <w:rFonts w:ascii="Calibri" w:eastAsia="Times New Roman" w:hAnsi="Calibri" w:cs="Calibri"/>
                <w:color w:val="000000"/>
                <w:lang w:eastAsia="en-GB" w:bidi="hi-IN"/>
              </w:rPr>
            </w:pPr>
            <w:ins w:id="1732" w:author="Sriraj Aiyer" w:date="2024-08-22T15:43:00Z">
              <w:r w:rsidRPr="00EF2E74">
                <w:rPr>
                  <w:rFonts w:ascii="Calibri" w:eastAsia="Times New Roman" w:hAnsi="Calibri" w:cs="Calibri"/>
                  <w:color w:val="000000"/>
                  <w:lang w:eastAsia="en-GB" w:bidi="hi-IN"/>
                </w:rPr>
                <w:t>Insights into diagnostic errors in endocrinology: a prospective, case-based, international study**</w:t>
              </w:r>
            </w:ins>
          </w:p>
        </w:tc>
        <w:tc>
          <w:tcPr>
            <w:tcW w:w="709" w:type="dxa"/>
            <w:tcBorders>
              <w:top w:val="nil"/>
              <w:left w:val="nil"/>
              <w:bottom w:val="single" w:sz="8" w:space="0" w:color="auto"/>
              <w:right w:val="single" w:sz="8" w:space="0" w:color="auto"/>
            </w:tcBorders>
            <w:shd w:val="clear" w:color="auto" w:fill="auto"/>
            <w:vAlign w:val="center"/>
            <w:hideMark/>
            <w:tcPrChange w:id="173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9308E33" w14:textId="77777777" w:rsidR="00EF2E74" w:rsidRPr="00EF2E74" w:rsidRDefault="00EF2E74" w:rsidP="00EF2E74">
            <w:pPr>
              <w:jc w:val="right"/>
              <w:rPr>
                <w:ins w:id="1734" w:author="Sriraj Aiyer" w:date="2024-08-22T15:43:00Z"/>
                <w:rFonts w:ascii="Calibri" w:eastAsia="Times New Roman" w:hAnsi="Calibri" w:cs="Calibri"/>
                <w:color w:val="000000"/>
                <w:lang w:eastAsia="en-GB" w:bidi="hi-IN"/>
              </w:rPr>
            </w:pPr>
            <w:ins w:id="1735"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73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CBE371" w14:textId="77777777" w:rsidR="00EF2E74" w:rsidRPr="00EF2E74" w:rsidRDefault="00EF2E74" w:rsidP="00EF2E74">
            <w:pPr>
              <w:rPr>
                <w:ins w:id="1737" w:author="Sriraj Aiyer" w:date="2024-08-22T15:43:00Z"/>
                <w:rFonts w:ascii="Calibri" w:eastAsia="Times New Roman" w:hAnsi="Calibri" w:cs="Calibri"/>
                <w:color w:val="000000"/>
                <w:lang w:eastAsia="en-GB" w:bidi="hi-IN"/>
              </w:rPr>
            </w:pPr>
            <w:ins w:id="1738" w:author="Sriraj Aiyer" w:date="2024-08-22T15:43:00Z">
              <w:r w:rsidRPr="00EF2E74">
                <w:rPr>
                  <w:rFonts w:ascii="Calibri" w:eastAsia="Times New Roman" w:hAnsi="Calibri" w:cs="Calibri"/>
                  <w:color w:val="000000"/>
                  <w:lang w:eastAsia="en-GB" w:bidi="hi-IN"/>
                </w:rPr>
                <w:t>Endocrinology</w:t>
              </w:r>
            </w:ins>
          </w:p>
        </w:tc>
        <w:tc>
          <w:tcPr>
            <w:tcW w:w="1843" w:type="dxa"/>
            <w:tcBorders>
              <w:top w:val="nil"/>
              <w:left w:val="nil"/>
              <w:bottom w:val="single" w:sz="8" w:space="0" w:color="auto"/>
              <w:right w:val="single" w:sz="8" w:space="0" w:color="auto"/>
            </w:tcBorders>
            <w:shd w:val="clear" w:color="auto" w:fill="auto"/>
            <w:vAlign w:val="center"/>
            <w:hideMark/>
            <w:tcPrChange w:id="173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E12044" w14:textId="77777777" w:rsidR="00EF2E74" w:rsidRPr="00EF2E74" w:rsidRDefault="00EF2E74" w:rsidP="00EF2E74">
            <w:pPr>
              <w:rPr>
                <w:ins w:id="1740" w:author="Sriraj Aiyer" w:date="2024-08-22T15:43:00Z"/>
                <w:rFonts w:ascii="Calibri" w:eastAsia="Times New Roman" w:hAnsi="Calibri" w:cs="Calibri"/>
                <w:color w:val="000000"/>
                <w:lang w:eastAsia="en-GB" w:bidi="hi-IN"/>
              </w:rPr>
            </w:pPr>
            <w:ins w:id="1741" w:author="Sriraj Aiyer" w:date="2024-08-22T15:43:00Z">
              <w:r w:rsidRPr="00EF2E74">
                <w:rPr>
                  <w:rFonts w:ascii="Calibri" w:eastAsia="Times New Roman" w:hAnsi="Calibri" w:cs="Calibri"/>
                  <w:color w:val="000000"/>
                  <w:lang w:eastAsia="en-GB" w:bidi="hi-IN"/>
                </w:rPr>
                <w:t>5 patient cases</w:t>
              </w:r>
            </w:ins>
          </w:p>
        </w:tc>
        <w:tc>
          <w:tcPr>
            <w:tcW w:w="1355" w:type="dxa"/>
            <w:tcBorders>
              <w:top w:val="nil"/>
              <w:left w:val="nil"/>
              <w:bottom w:val="single" w:sz="8" w:space="0" w:color="auto"/>
              <w:right w:val="single" w:sz="8" w:space="0" w:color="auto"/>
            </w:tcBorders>
            <w:shd w:val="clear" w:color="auto" w:fill="auto"/>
            <w:vAlign w:val="center"/>
            <w:hideMark/>
            <w:tcPrChange w:id="174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59FD614" w14:textId="77777777" w:rsidR="00EF2E74" w:rsidRPr="00EF2E74" w:rsidRDefault="00EF2E74" w:rsidP="00EF2E74">
            <w:pPr>
              <w:rPr>
                <w:ins w:id="1743" w:author="Sriraj Aiyer" w:date="2024-08-22T15:43:00Z"/>
                <w:rFonts w:ascii="Calibri" w:eastAsia="Times New Roman" w:hAnsi="Calibri" w:cs="Calibri"/>
                <w:color w:val="000000"/>
                <w:lang w:eastAsia="en-GB" w:bidi="hi-IN"/>
              </w:rPr>
            </w:pPr>
            <w:ins w:id="1744"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4982D661" w14:textId="77777777" w:rsidTr="00EF2E74">
        <w:trPr>
          <w:trHeight w:val="4100"/>
          <w:ins w:id="1745" w:author="Sriraj Aiyer" w:date="2024-08-22T15:43:00Z"/>
          <w:trPrChange w:id="174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4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D657D" w14:textId="77777777" w:rsidR="00EF2E74" w:rsidRPr="00EF2E74" w:rsidRDefault="00EF2E74" w:rsidP="00EF2E74">
            <w:pPr>
              <w:rPr>
                <w:ins w:id="1748" w:author="Sriraj Aiyer" w:date="2024-08-22T15:43:00Z"/>
                <w:rFonts w:ascii="Calibri" w:eastAsia="Times New Roman" w:hAnsi="Calibri" w:cs="Calibri"/>
                <w:color w:val="000000"/>
                <w:lang w:eastAsia="en-GB" w:bidi="hi-IN"/>
              </w:rPr>
            </w:pPr>
            <w:ins w:id="1749" w:author="Sriraj Aiyer" w:date="2024-08-22T15:43:00Z">
              <w:r w:rsidRPr="00EF2E74">
                <w:rPr>
                  <w:rFonts w:ascii="Calibri" w:eastAsia="Times New Roman" w:hAnsi="Calibri" w:cs="Calibri"/>
                  <w:color w:val="000000"/>
                  <w:lang w:eastAsia="en-GB" w:bidi="hi-IN"/>
                </w:rPr>
                <w:t xml:space="preserve">Friedman, C.;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 Franz, T.; Murphy, G.; Wolf, F.</w:t>
              </w:r>
            </w:ins>
          </w:p>
        </w:tc>
        <w:tc>
          <w:tcPr>
            <w:tcW w:w="1843" w:type="dxa"/>
            <w:tcBorders>
              <w:top w:val="nil"/>
              <w:left w:val="nil"/>
              <w:bottom w:val="single" w:sz="8" w:space="0" w:color="auto"/>
              <w:right w:val="single" w:sz="8" w:space="0" w:color="auto"/>
            </w:tcBorders>
            <w:shd w:val="clear" w:color="auto" w:fill="auto"/>
            <w:vAlign w:val="center"/>
            <w:hideMark/>
            <w:tcPrChange w:id="175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4B2E20" w14:textId="77777777" w:rsidR="00EF2E74" w:rsidRPr="00EF2E74" w:rsidRDefault="00EF2E74" w:rsidP="00EF2E74">
            <w:pPr>
              <w:rPr>
                <w:ins w:id="1751" w:author="Sriraj Aiyer" w:date="2024-08-22T15:43:00Z"/>
                <w:rFonts w:ascii="Calibri" w:eastAsia="Times New Roman" w:hAnsi="Calibri" w:cs="Calibri"/>
                <w:color w:val="000000"/>
                <w:lang w:eastAsia="en-GB" w:bidi="hi-IN"/>
              </w:rPr>
            </w:pPr>
            <w:ins w:id="1752" w:author="Sriraj Aiyer" w:date="2024-08-22T15:43:00Z">
              <w:r w:rsidRPr="00EF2E74">
                <w:rPr>
                  <w:rFonts w:ascii="Calibri" w:eastAsia="Times New Roman" w:hAnsi="Calibri" w:cs="Calibri"/>
                  <w:color w:val="000000"/>
                  <w:lang w:eastAsia="en-GB" w:bidi="hi-IN"/>
                </w:rPr>
                <w:t>Are clinicians correct when they believe they are correct? Implications for medical decision support</w:t>
              </w:r>
            </w:ins>
          </w:p>
        </w:tc>
        <w:tc>
          <w:tcPr>
            <w:tcW w:w="709" w:type="dxa"/>
            <w:tcBorders>
              <w:top w:val="nil"/>
              <w:left w:val="nil"/>
              <w:bottom w:val="single" w:sz="8" w:space="0" w:color="auto"/>
              <w:right w:val="single" w:sz="8" w:space="0" w:color="auto"/>
            </w:tcBorders>
            <w:shd w:val="clear" w:color="auto" w:fill="auto"/>
            <w:vAlign w:val="center"/>
            <w:hideMark/>
            <w:tcPrChange w:id="175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F354090" w14:textId="77777777" w:rsidR="00EF2E74" w:rsidRPr="00EF2E74" w:rsidRDefault="00EF2E74" w:rsidP="00EF2E74">
            <w:pPr>
              <w:jc w:val="right"/>
              <w:rPr>
                <w:ins w:id="1754" w:author="Sriraj Aiyer" w:date="2024-08-22T15:43:00Z"/>
                <w:rFonts w:ascii="Calibri" w:eastAsia="Times New Roman" w:hAnsi="Calibri" w:cs="Calibri"/>
                <w:color w:val="000000"/>
                <w:lang w:eastAsia="en-GB" w:bidi="hi-IN"/>
              </w:rPr>
            </w:pPr>
            <w:ins w:id="1755"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75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FAC454" w14:textId="77777777" w:rsidR="00EF2E74" w:rsidRPr="00EF2E74" w:rsidRDefault="00EF2E74" w:rsidP="00EF2E74">
            <w:pPr>
              <w:rPr>
                <w:ins w:id="1757" w:author="Sriraj Aiyer" w:date="2024-08-22T15:43:00Z"/>
                <w:rFonts w:ascii="Calibri" w:eastAsia="Times New Roman" w:hAnsi="Calibri" w:cs="Calibri"/>
                <w:color w:val="000000"/>
                <w:lang w:eastAsia="en-GB" w:bidi="hi-IN"/>
              </w:rPr>
            </w:pPr>
            <w:ins w:id="1758"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75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74AB98F" w14:textId="77777777" w:rsidR="00EF2E74" w:rsidRPr="00EF2E74" w:rsidRDefault="00EF2E74" w:rsidP="00EF2E74">
            <w:pPr>
              <w:rPr>
                <w:ins w:id="1760" w:author="Sriraj Aiyer" w:date="2024-08-22T15:43:00Z"/>
                <w:rFonts w:ascii="Calibri" w:eastAsia="Times New Roman" w:hAnsi="Calibri" w:cs="Calibri"/>
                <w:color w:val="000000"/>
                <w:lang w:eastAsia="en-GB" w:bidi="hi-IN"/>
              </w:rPr>
            </w:pPr>
            <w:ins w:id="1761" w:author="Sriraj Aiyer" w:date="2024-08-22T15:43:00Z">
              <w:r w:rsidRPr="00EF2E74">
                <w:rPr>
                  <w:rFonts w:ascii="Calibri" w:eastAsia="Times New Roman" w:hAnsi="Calibri" w:cs="Calibri"/>
                  <w:color w:val="000000"/>
                  <w:lang w:eastAsia="en-GB" w:bidi="hi-IN"/>
                </w:rPr>
                <w:t>36 clinical cases split into 4 equal groups</w:t>
              </w:r>
            </w:ins>
          </w:p>
        </w:tc>
        <w:tc>
          <w:tcPr>
            <w:tcW w:w="1355" w:type="dxa"/>
            <w:tcBorders>
              <w:top w:val="nil"/>
              <w:left w:val="nil"/>
              <w:bottom w:val="single" w:sz="8" w:space="0" w:color="auto"/>
              <w:right w:val="single" w:sz="8" w:space="0" w:color="auto"/>
            </w:tcBorders>
            <w:shd w:val="clear" w:color="auto" w:fill="auto"/>
            <w:vAlign w:val="center"/>
            <w:hideMark/>
            <w:tcPrChange w:id="176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8BD8421" w14:textId="77777777" w:rsidR="00EF2E74" w:rsidRPr="00EF2E74" w:rsidRDefault="00EF2E74" w:rsidP="00EF2E74">
            <w:pPr>
              <w:rPr>
                <w:ins w:id="1763" w:author="Sriraj Aiyer" w:date="2024-08-22T15:43:00Z"/>
                <w:rFonts w:ascii="Calibri" w:eastAsia="Times New Roman" w:hAnsi="Calibri" w:cs="Calibri"/>
                <w:color w:val="000000"/>
                <w:lang w:eastAsia="en-GB" w:bidi="hi-IN"/>
              </w:rPr>
            </w:pPr>
            <w:ins w:id="1764" w:author="Sriraj Aiyer" w:date="2024-08-22T15:43:00Z">
              <w:r w:rsidRPr="00EF2E74">
                <w:rPr>
                  <w:rFonts w:ascii="Calibri" w:eastAsia="Times New Roman" w:hAnsi="Calibri" w:cs="Calibri"/>
                  <w:color w:val="000000"/>
                  <w:lang w:eastAsia="en-GB" w:bidi="hi-IN"/>
                </w:rPr>
                <w:t>Confidence in each diagnosis</w:t>
              </w:r>
            </w:ins>
          </w:p>
        </w:tc>
      </w:tr>
      <w:tr w:rsidR="00EF2E74" w:rsidRPr="00EF2E74" w14:paraId="425FF0EC" w14:textId="77777777" w:rsidTr="00EF2E74">
        <w:trPr>
          <w:trHeight w:val="6140"/>
          <w:ins w:id="1765" w:author="Sriraj Aiyer" w:date="2024-08-22T15:43:00Z"/>
          <w:trPrChange w:id="1766"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6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B6732C3" w14:textId="77777777" w:rsidR="00EF2E74" w:rsidRPr="00EF2E74" w:rsidRDefault="00EF2E74" w:rsidP="00EF2E74">
            <w:pPr>
              <w:rPr>
                <w:ins w:id="1768" w:author="Sriraj Aiyer" w:date="2024-08-22T15:43:00Z"/>
                <w:rFonts w:ascii="Calibri" w:eastAsia="Times New Roman" w:hAnsi="Calibri" w:cs="Calibri"/>
                <w:color w:val="000000"/>
                <w:lang w:eastAsia="en-GB" w:bidi="hi-IN"/>
              </w:rPr>
            </w:pPr>
            <w:ins w:id="1769" w:author="Sriraj Aiyer" w:date="2024-08-22T15:43:00Z">
              <w:r w:rsidRPr="00EF2E74">
                <w:rPr>
                  <w:rFonts w:ascii="Calibri" w:eastAsia="Times New Roman" w:hAnsi="Calibri" w:cs="Calibri"/>
                  <w:color w:val="000000"/>
                  <w:lang w:eastAsia="en-GB" w:bidi="hi-IN"/>
                </w:rPr>
                <w:lastRenderedPageBreak/>
                <w:t xml:space="preserve">Friedman, Charles P.;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Guido G.; Franz, Timothy M.; Murphy, Gwendolyn C.; Wolf, Fredric M.; Heckerling, Paul S.; Fine, Paul L.; Miller, Thomas M.;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Arthur S.</w:t>
              </w:r>
            </w:ins>
          </w:p>
        </w:tc>
        <w:tc>
          <w:tcPr>
            <w:tcW w:w="1843" w:type="dxa"/>
            <w:tcBorders>
              <w:top w:val="nil"/>
              <w:left w:val="nil"/>
              <w:bottom w:val="single" w:sz="8" w:space="0" w:color="auto"/>
              <w:right w:val="single" w:sz="8" w:space="0" w:color="auto"/>
            </w:tcBorders>
            <w:shd w:val="clear" w:color="auto" w:fill="auto"/>
            <w:vAlign w:val="center"/>
            <w:hideMark/>
            <w:tcPrChange w:id="17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132F6C" w14:textId="77777777" w:rsidR="00EF2E74" w:rsidRPr="00EF2E74" w:rsidRDefault="00EF2E74" w:rsidP="00EF2E74">
            <w:pPr>
              <w:rPr>
                <w:ins w:id="1771" w:author="Sriraj Aiyer" w:date="2024-08-22T15:43:00Z"/>
                <w:rFonts w:ascii="Calibri" w:eastAsia="Times New Roman" w:hAnsi="Calibri" w:cs="Calibri"/>
                <w:color w:val="000000"/>
                <w:lang w:eastAsia="en-GB" w:bidi="hi-IN"/>
              </w:rPr>
            </w:pPr>
            <w:ins w:id="1772" w:author="Sriraj Aiyer" w:date="2024-08-22T15:43:00Z">
              <w:r w:rsidRPr="00EF2E74">
                <w:rPr>
                  <w:rFonts w:ascii="Calibri" w:eastAsia="Times New Roman" w:hAnsi="Calibri" w:cs="Calibri"/>
                  <w:color w:val="000000"/>
                  <w:lang w:eastAsia="en-GB" w:bidi="hi-IN"/>
                </w:rPr>
                <w:t>Do physicians know when their diagnoses are correct?: Implications for decision support and error reduction</w:t>
              </w:r>
            </w:ins>
          </w:p>
        </w:tc>
        <w:tc>
          <w:tcPr>
            <w:tcW w:w="709" w:type="dxa"/>
            <w:tcBorders>
              <w:top w:val="nil"/>
              <w:left w:val="nil"/>
              <w:bottom w:val="single" w:sz="8" w:space="0" w:color="auto"/>
              <w:right w:val="single" w:sz="8" w:space="0" w:color="auto"/>
            </w:tcBorders>
            <w:shd w:val="clear" w:color="auto" w:fill="auto"/>
            <w:vAlign w:val="center"/>
            <w:hideMark/>
            <w:tcPrChange w:id="177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0EE7C6" w14:textId="77777777" w:rsidR="00EF2E74" w:rsidRPr="00EF2E74" w:rsidRDefault="00EF2E74" w:rsidP="00EF2E74">
            <w:pPr>
              <w:jc w:val="right"/>
              <w:rPr>
                <w:ins w:id="1774" w:author="Sriraj Aiyer" w:date="2024-08-22T15:43:00Z"/>
                <w:rFonts w:ascii="Calibri" w:eastAsia="Times New Roman" w:hAnsi="Calibri" w:cs="Calibri"/>
                <w:color w:val="000000"/>
                <w:lang w:eastAsia="en-GB" w:bidi="hi-IN"/>
              </w:rPr>
            </w:pPr>
            <w:ins w:id="1775"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77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EDE70D8" w14:textId="77777777" w:rsidR="00EF2E74" w:rsidRPr="00EF2E74" w:rsidRDefault="00EF2E74" w:rsidP="00EF2E74">
            <w:pPr>
              <w:rPr>
                <w:ins w:id="1777" w:author="Sriraj Aiyer" w:date="2024-08-22T15:43:00Z"/>
                <w:rFonts w:ascii="Calibri" w:eastAsia="Times New Roman" w:hAnsi="Calibri" w:cs="Calibri"/>
                <w:color w:val="000000"/>
                <w:lang w:eastAsia="en-GB" w:bidi="hi-IN"/>
              </w:rPr>
            </w:pPr>
            <w:ins w:id="1778"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77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69BF293" w14:textId="77777777" w:rsidR="00EF2E74" w:rsidRPr="00EF2E74" w:rsidRDefault="00EF2E74" w:rsidP="00EF2E74">
            <w:pPr>
              <w:rPr>
                <w:ins w:id="1780" w:author="Sriraj Aiyer" w:date="2024-08-22T15:43:00Z"/>
                <w:rFonts w:ascii="Calibri" w:eastAsia="Times New Roman" w:hAnsi="Calibri" w:cs="Calibri"/>
                <w:color w:val="000000"/>
                <w:lang w:eastAsia="en-GB" w:bidi="hi-IN"/>
              </w:rPr>
            </w:pPr>
            <w:ins w:id="1781" w:author="Sriraj Aiyer" w:date="2024-08-22T15:43:00Z">
              <w:r w:rsidRPr="00EF2E74">
                <w:rPr>
                  <w:rFonts w:ascii="Calibri" w:eastAsia="Times New Roman" w:hAnsi="Calibri" w:cs="Calibri"/>
                  <w:color w:val="000000"/>
                  <w:lang w:eastAsia="en-GB" w:bidi="hi-IN"/>
                </w:rPr>
                <w:t>2-4 page medical synopses diagnosis</w:t>
              </w:r>
            </w:ins>
          </w:p>
        </w:tc>
        <w:tc>
          <w:tcPr>
            <w:tcW w:w="1355" w:type="dxa"/>
            <w:tcBorders>
              <w:top w:val="nil"/>
              <w:left w:val="nil"/>
              <w:bottom w:val="single" w:sz="8" w:space="0" w:color="auto"/>
              <w:right w:val="single" w:sz="8" w:space="0" w:color="auto"/>
            </w:tcBorders>
            <w:shd w:val="clear" w:color="auto" w:fill="auto"/>
            <w:vAlign w:val="center"/>
            <w:hideMark/>
            <w:tcPrChange w:id="178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7B5BEA7" w14:textId="77777777" w:rsidR="00EF2E74" w:rsidRPr="00EF2E74" w:rsidRDefault="00EF2E74" w:rsidP="00EF2E74">
            <w:pPr>
              <w:rPr>
                <w:ins w:id="1783" w:author="Sriraj Aiyer" w:date="2024-08-22T15:43:00Z"/>
                <w:rFonts w:ascii="Calibri" w:eastAsia="Times New Roman" w:hAnsi="Calibri" w:cs="Calibri"/>
                <w:color w:val="000000"/>
                <w:lang w:eastAsia="en-GB" w:bidi="hi-IN"/>
              </w:rPr>
            </w:pPr>
            <w:ins w:id="1784" w:author="Sriraj Aiyer" w:date="2024-08-22T15:43:00Z">
              <w:r w:rsidRPr="00EF2E74">
                <w:rPr>
                  <w:rFonts w:ascii="Calibri" w:eastAsia="Times New Roman" w:hAnsi="Calibri" w:cs="Calibri"/>
                  <w:color w:val="000000"/>
                  <w:lang w:eastAsia="en-GB" w:bidi="hi-IN"/>
                </w:rPr>
                <w:t>Likelihood to seek assistance to reach a diagnosis</w:t>
              </w:r>
            </w:ins>
          </w:p>
        </w:tc>
      </w:tr>
      <w:tr w:rsidR="00EF2E74" w:rsidRPr="00EF2E74" w14:paraId="14FFEC2A" w14:textId="77777777" w:rsidTr="00EF2E74">
        <w:trPr>
          <w:trHeight w:val="6140"/>
          <w:ins w:id="1785" w:author="Sriraj Aiyer" w:date="2024-08-22T15:43:00Z"/>
          <w:trPrChange w:id="1786"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8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5AA68EB" w14:textId="77777777" w:rsidR="00EF2E74" w:rsidRPr="00EF2E74" w:rsidRDefault="00EF2E74" w:rsidP="00EF2E74">
            <w:pPr>
              <w:rPr>
                <w:ins w:id="1788" w:author="Sriraj Aiyer" w:date="2024-08-22T15:43:00Z"/>
                <w:rFonts w:ascii="Calibri" w:eastAsia="Times New Roman" w:hAnsi="Calibri" w:cs="Calibri"/>
                <w:color w:val="000000"/>
                <w:lang w:eastAsia="en-GB" w:bidi="hi-IN"/>
              </w:rPr>
            </w:pPr>
            <w:proofErr w:type="spellStart"/>
            <w:ins w:id="1789" w:author="Sriraj Aiyer" w:date="2024-08-22T15:43:00Z">
              <w:r w:rsidRPr="00EF2E74">
                <w:rPr>
                  <w:rFonts w:ascii="Calibri" w:eastAsia="Times New Roman" w:hAnsi="Calibri" w:cs="Calibri"/>
                  <w:color w:val="000000"/>
                  <w:lang w:eastAsia="en-GB" w:bidi="hi-IN"/>
                </w:rPr>
                <w:t>Garbayo</w:t>
              </w:r>
              <w:proofErr w:type="spellEnd"/>
              <w:r w:rsidRPr="00EF2E74">
                <w:rPr>
                  <w:rFonts w:ascii="Calibri" w:eastAsia="Times New Roman" w:hAnsi="Calibri" w:cs="Calibri"/>
                  <w:color w:val="000000"/>
                  <w:lang w:eastAsia="en-GB" w:bidi="hi-IN"/>
                </w:rPr>
                <w:t>, Luciana S.; Harris, David M.; Fiore, Stephen M.; Robinson, Matthew; Kibble, Jonathan D.</w:t>
              </w:r>
            </w:ins>
          </w:p>
        </w:tc>
        <w:tc>
          <w:tcPr>
            <w:tcW w:w="1843" w:type="dxa"/>
            <w:tcBorders>
              <w:top w:val="nil"/>
              <w:left w:val="nil"/>
              <w:bottom w:val="single" w:sz="8" w:space="0" w:color="auto"/>
              <w:right w:val="single" w:sz="8" w:space="0" w:color="auto"/>
            </w:tcBorders>
            <w:shd w:val="clear" w:color="auto" w:fill="auto"/>
            <w:vAlign w:val="center"/>
            <w:hideMark/>
            <w:tcPrChange w:id="179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8801C0" w14:textId="77777777" w:rsidR="00EF2E74" w:rsidRPr="00EF2E74" w:rsidRDefault="00EF2E74" w:rsidP="00EF2E74">
            <w:pPr>
              <w:rPr>
                <w:ins w:id="1791" w:author="Sriraj Aiyer" w:date="2024-08-22T15:43:00Z"/>
                <w:rFonts w:ascii="Calibri" w:eastAsia="Times New Roman" w:hAnsi="Calibri" w:cs="Calibri"/>
                <w:color w:val="000000"/>
                <w:lang w:eastAsia="en-GB" w:bidi="hi-IN"/>
              </w:rPr>
            </w:pPr>
            <w:ins w:id="1792" w:author="Sriraj Aiyer" w:date="2024-08-22T15:43:00Z">
              <w:r w:rsidRPr="00EF2E74">
                <w:rPr>
                  <w:rFonts w:ascii="Calibri" w:eastAsia="Times New Roman" w:hAnsi="Calibri" w:cs="Calibri"/>
                  <w:color w:val="000000"/>
                  <w:lang w:eastAsia="en-GB" w:bidi="hi-IN"/>
                </w:rPr>
                <w:t>A metacognitive confidence calibration (MCC) tool to help medical students scaffold diagnostic reasoning in decision-making during high-fidelity patient simulations</w:t>
              </w:r>
            </w:ins>
          </w:p>
        </w:tc>
        <w:tc>
          <w:tcPr>
            <w:tcW w:w="709" w:type="dxa"/>
            <w:tcBorders>
              <w:top w:val="nil"/>
              <w:left w:val="nil"/>
              <w:bottom w:val="single" w:sz="8" w:space="0" w:color="auto"/>
              <w:right w:val="single" w:sz="8" w:space="0" w:color="auto"/>
            </w:tcBorders>
            <w:shd w:val="clear" w:color="auto" w:fill="auto"/>
            <w:vAlign w:val="center"/>
            <w:hideMark/>
            <w:tcPrChange w:id="179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DB7D852" w14:textId="77777777" w:rsidR="00EF2E74" w:rsidRPr="00EF2E74" w:rsidRDefault="00EF2E74" w:rsidP="00EF2E74">
            <w:pPr>
              <w:jc w:val="right"/>
              <w:rPr>
                <w:ins w:id="1794" w:author="Sriraj Aiyer" w:date="2024-08-22T15:43:00Z"/>
                <w:rFonts w:ascii="Calibri" w:eastAsia="Times New Roman" w:hAnsi="Calibri" w:cs="Calibri"/>
                <w:color w:val="000000"/>
                <w:lang w:eastAsia="en-GB" w:bidi="hi-IN"/>
              </w:rPr>
            </w:pPr>
            <w:ins w:id="1795"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79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F2BD1F" w14:textId="77777777" w:rsidR="00EF2E74" w:rsidRPr="00EF2E74" w:rsidRDefault="00EF2E74" w:rsidP="00EF2E74">
            <w:pPr>
              <w:rPr>
                <w:ins w:id="1797" w:author="Sriraj Aiyer" w:date="2024-08-22T15:43:00Z"/>
                <w:rFonts w:ascii="Calibri" w:eastAsia="Times New Roman" w:hAnsi="Calibri" w:cs="Calibri"/>
                <w:color w:val="000000"/>
                <w:lang w:eastAsia="en-GB" w:bidi="hi-IN"/>
              </w:rPr>
            </w:pPr>
            <w:ins w:id="1798"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79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B4E2780" w14:textId="77777777" w:rsidR="00EF2E74" w:rsidRPr="00EF2E74" w:rsidRDefault="00EF2E74" w:rsidP="00EF2E74">
            <w:pPr>
              <w:rPr>
                <w:ins w:id="1800" w:author="Sriraj Aiyer" w:date="2024-08-22T15:43:00Z"/>
                <w:rFonts w:ascii="Calibri" w:eastAsia="Times New Roman" w:hAnsi="Calibri" w:cs="Calibri"/>
                <w:color w:val="000000"/>
                <w:lang w:eastAsia="en-GB" w:bidi="hi-IN"/>
              </w:rPr>
            </w:pPr>
            <w:ins w:id="1801" w:author="Sriraj Aiyer" w:date="2024-08-22T15:43:00Z">
              <w:r w:rsidRPr="00EF2E74">
                <w:rPr>
                  <w:rFonts w:ascii="Calibri" w:eastAsia="Times New Roman" w:hAnsi="Calibri" w:cs="Calibri"/>
                  <w:color w:val="000000"/>
                  <w:lang w:eastAsia="en-GB" w:bidi="hi-IN"/>
                </w:rPr>
                <w:t>High Fidelity Sim (Cases: Heart Failure, Respiratory Distress, DKA, heat exhaustion)</w:t>
              </w:r>
            </w:ins>
          </w:p>
        </w:tc>
        <w:tc>
          <w:tcPr>
            <w:tcW w:w="1355" w:type="dxa"/>
            <w:tcBorders>
              <w:top w:val="nil"/>
              <w:left w:val="nil"/>
              <w:bottom w:val="single" w:sz="8" w:space="0" w:color="auto"/>
              <w:right w:val="single" w:sz="8" w:space="0" w:color="auto"/>
            </w:tcBorders>
            <w:shd w:val="clear" w:color="auto" w:fill="auto"/>
            <w:vAlign w:val="center"/>
            <w:hideMark/>
            <w:tcPrChange w:id="180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04E4027" w14:textId="77777777" w:rsidR="00EF2E74" w:rsidRPr="00EF2E74" w:rsidRDefault="00EF2E74" w:rsidP="00EF2E74">
            <w:pPr>
              <w:rPr>
                <w:ins w:id="1803" w:author="Sriraj Aiyer" w:date="2024-08-22T15:43:00Z"/>
                <w:rFonts w:ascii="Calibri" w:eastAsia="Times New Roman" w:hAnsi="Calibri" w:cs="Calibri"/>
                <w:color w:val="000000"/>
                <w:lang w:eastAsia="en-GB" w:bidi="hi-IN"/>
              </w:rPr>
            </w:pPr>
            <w:ins w:id="1804"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w:t>
              </w:r>
            </w:ins>
          </w:p>
        </w:tc>
      </w:tr>
      <w:tr w:rsidR="00EF2E74" w:rsidRPr="00EF2E74" w14:paraId="02D6F592" w14:textId="77777777" w:rsidTr="00EF2E74">
        <w:trPr>
          <w:trHeight w:val="2060"/>
          <w:ins w:id="1805" w:author="Sriraj Aiyer" w:date="2024-08-22T15:43:00Z"/>
          <w:trPrChange w:id="1806"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0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913D27D" w14:textId="77777777" w:rsidR="00EF2E74" w:rsidRPr="00EF2E74" w:rsidRDefault="00EF2E74" w:rsidP="00EF2E74">
            <w:pPr>
              <w:rPr>
                <w:ins w:id="1808" w:author="Sriraj Aiyer" w:date="2024-08-22T15:43:00Z"/>
                <w:rFonts w:ascii="Calibri" w:eastAsia="Times New Roman" w:hAnsi="Calibri" w:cs="Calibri"/>
                <w:color w:val="000000"/>
                <w:lang w:eastAsia="en-GB" w:bidi="hi-IN"/>
              </w:rPr>
            </w:pPr>
            <w:ins w:id="1809" w:author="Sriraj Aiyer" w:date="2024-08-22T15:43:00Z">
              <w:r w:rsidRPr="00EF2E74">
                <w:rPr>
                  <w:rFonts w:ascii="Calibri" w:eastAsia="Times New Roman" w:hAnsi="Calibri" w:cs="Calibri"/>
                  <w:color w:val="000000"/>
                  <w:lang w:eastAsia="en-GB" w:bidi="hi-IN"/>
                </w:rPr>
                <w:lastRenderedPageBreak/>
                <w:t>Gruppen, L; Wolf, F; Billi, J</w:t>
              </w:r>
            </w:ins>
          </w:p>
        </w:tc>
        <w:tc>
          <w:tcPr>
            <w:tcW w:w="1843" w:type="dxa"/>
            <w:tcBorders>
              <w:top w:val="nil"/>
              <w:left w:val="nil"/>
              <w:bottom w:val="single" w:sz="8" w:space="0" w:color="auto"/>
              <w:right w:val="single" w:sz="8" w:space="0" w:color="auto"/>
            </w:tcBorders>
            <w:shd w:val="clear" w:color="auto" w:fill="auto"/>
            <w:vAlign w:val="center"/>
            <w:hideMark/>
            <w:tcPrChange w:id="181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7EC6F9" w14:textId="1525DF68" w:rsidR="00EF2E74" w:rsidRPr="00EF2E74" w:rsidRDefault="00EF2E74" w:rsidP="00EF2E74">
            <w:pPr>
              <w:rPr>
                <w:ins w:id="1811" w:author="Sriraj Aiyer" w:date="2024-08-22T15:43:00Z"/>
                <w:rFonts w:ascii="Calibri" w:eastAsia="Times New Roman" w:hAnsi="Calibri" w:cs="Calibri"/>
                <w:color w:val="000000"/>
                <w:lang w:eastAsia="en-GB" w:bidi="hi-IN"/>
              </w:rPr>
            </w:pPr>
            <w:ins w:id="1812" w:author="Sriraj Aiyer" w:date="2024-08-22T15:43:00Z">
              <w:r w:rsidRPr="00EF2E74">
                <w:rPr>
                  <w:rFonts w:ascii="Calibri" w:eastAsia="Times New Roman" w:hAnsi="Calibri" w:cs="Calibri"/>
                  <w:color w:val="000000"/>
                  <w:lang w:eastAsia="en-GB" w:bidi="hi-IN"/>
                </w:rPr>
                <w:t>Information Gathering and Integration as Sources of</w:t>
              </w:r>
            </w:ins>
            <w:ins w:id="1813" w:author="Sriraj Aiyer" w:date="2024-08-22T15:54:00Z">
              <w:r>
                <w:rPr>
                  <w:rFonts w:ascii="Calibri" w:eastAsia="Times New Roman" w:hAnsi="Calibri" w:cs="Calibri"/>
                  <w:color w:val="000000"/>
                  <w:lang w:eastAsia="en-GB" w:bidi="hi-IN"/>
                </w:rPr>
                <w:t xml:space="preserve"> </w:t>
              </w:r>
              <w:r w:rsidRPr="00EF2E74">
                <w:rPr>
                  <w:rFonts w:ascii="Calibri" w:eastAsia="Times New Roman" w:hAnsi="Calibri" w:cs="Calibri"/>
                  <w:color w:val="000000"/>
                  <w:lang w:eastAsia="en-GB" w:bidi="hi-IN"/>
                </w:rPr>
                <w:t>Error in Diagnostic Decision Making**</w:t>
              </w:r>
            </w:ins>
          </w:p>
        </w:tc>
        <w:tc>
          <w:tcPr>
            <w:tcW w:w="709" w:type="dxa"/>
            <w:tcBorders>
              <w:top w:val="nil"/>
              <w:left w:val="nil"/>
              <w:bottom w:val="single" w:sz="8" w:space="0" w:color="auto"/>
              <w:right w:val="single" w:sz="8" w:space="0" w:color="auto"/>
            </w:tcBorders>
            <w:shd w:val="clear" w:color="auto" w:fill="auto"/>
            <w:vAlign w:val="center"/>
            <w:hideMark/>
            <w:tcPrChange w:id="181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2A415D3" w14:textId="77777777" w:rsidR="00EF2E74" w:rsidRPr="00EF2E74" w:rsidRDefault="00EF2E74" w:rsidP="00EF2E74">
            <w:pPr>
              <w:jc w:val="right"/>
              <w:rPr>
                <w:ins w:id="1815" w:author="Sriraj Aiyer" w:date="2024-08-22T15:43:00Z"/>
                <w:rFonts w:ascii="Calibri" w:eastAsia="Times New Roman" w:hAnsi="Calibri" w:cs="Calibri"/>
                <w:color w:val="000000"/>
                <w:lang w:eastAsia="en-GB" w:bidi="hi-IN"/>
              </w:rPr>
            </w:pPr>
            <w:ins w:id="1816"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18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E6118D" w14:textId="77777777" w:rsidR="00EF2E74" w:rsidRPr="00EF2E74" w:rsidRDefault="00EF2E74" w:rsidP="00EF2E74">
            <w:pPr>
              <w:rPr>
                <w:ins w:id="1818" w:author="Sriraj Aiyer" w:date="2024-08-22T15:43:00Z"/>
                <w:rFonts w:ascii="Calibri" w:eastAsia="Times New Roman" w:hAnsi="Calibri" w:cs="Calibri"/>
                <w:color w:val="000000"/>
                <w:lang w:eastAsia="en-GB" w:bidi="hi-IN"/>
              </w:rPr>
            </w:pPr>
            <w:ins w:id="1819"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82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43C1628" w14:textId="77777777" w:rsidR="00EF2E74" w:rsidRPr="00EF2E74" w:rsidRDefault="00EF2E74" w:rsidP="00EF2E74">
            <w:pPr>
              <w:rPr>
                <w:ins w:id="1821" w:author="Sriraj Aiyer" w:date="2024-08-22T15:43:00Z"/>
                <w:rFonts w:ascii="Calibri" w:eastAsia="Times New Roman" w:hAnsi="Calibri" w:cs="Calibri"/>
                <w:color w:val="000000"/>
                <w:lang w:eastAsia="en-GB" w:bidi="hi-IN"/>
              </w:rPr>
            </w:pPr>
            <w:ins w:id="1822" w:author="Sriraj Aiyer" w:date="2024-08-22T15:43:00Z">
              <w:r w:rsidRPr="00EF2E74">
                <w:rPr>
                  <w:rFonts w:ascii="Calibri" w:eastAsia="Times New Roman" w:hAnsi="Calibri" w:cs="Calibri"/>
                  <w:color w:val="000000"/>
                  <w:lang w:eastAsia="en-GB" w:bidi="hi-IN"/>
                </w:rPr>
                <w:t>Vignettes deciding between two diagnostic alternatives</w:t>
              </w:r>
            </w:ins>
          </w:p>
        </w:tc>
        <w:tc>
          <w:tcPr>
            <w:tcW w:w="1355" w:type="dxa"/>
            <w:tcBorders>
              <w:top w:val="nil"/>
              <w:left w:val="nil"/>
              <w:bottom w:val="single" w:sz="8" w:space="0" w:color="auto"/>
              <w:right w:val="single" w:sz="8" w:space="0" w:color="auto"/>
            </w:tcBorders>
            <w:shd w:val="clear" w:color="auto" w:fill="auto"/>
            <w:vAlign w:val="center"/>
            <w:hideMark/>
            <w:tcPrChange w:id="182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02ABE66" w14:textId="77777777" w:rsidR="00EF2E74" w:rsidRPr="00EF2E74" w:rsidRDefault="00EF2E74" w:rsidP="00EF2E74">
            <w:pPr>
              <w:rPr>
                <w:ins w:id="1824" w:author="Sriraj Aiyer" w:date="2024-08-22T15:43:00Z"/>
                <w:rFonts w:ascii="Calibri" w:eastAsia="Times New Roman" w:hAnsi="Calibri" w:cs="Calibri"/>
                <w:color w:val="000000"/>
                <w:lang w:eastAsia="en-GB" w:bidi="hi-IN"/>
              </w:rPr>
            </w:pPr>
            <w:ins w:id="1825" w:author="Sriraj Aiyer" w:date="2024-08-22T15:43:00Z">
              <w:r w:rsidRPr="00EF2E74">
                <w:rPr>
                  <w:rFonts w:ascii="Calibri" w:eastAsia="Times New Roman" w:hAnsi="Calibri" w:cs="Calibri"/>
                  <w:color w:val="000000"/>
                  <w:lang w:eastAsia="en-GB" w:bidi="hi-IN"/>
                </w:rPr>
                <w:t>Probability correct</w:t>
              </w:r>
            </w:ins>
          </w:p>
        </w:tc>
      </w:tr>
      <w:tr w:rsidR="00EF2E74" w:rsidRPr="00EF2E74" w14:paraId="1503C127" w14:textId="77777777" w:rsidTr="00EF2E74">
        <w:trPr>
          <w:trHeight w:val="4100"/>
          <w:ins w:id="1826" w:author="Sriraj Aiyer" w:date="2024-08-22T15:43:00Z"/>
          <w:trPrChange w:id="1827"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2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7A375" w14:textId="77777777" w:rsidR="00EF2E74" w:rsidRPr="00EF2E74" w:rsidRDefault="00EF2E74" w:rsidP="00EF2E74">
            <w:pPr>
              <w:rPr>
                <w:ins w:id="1829" w:author="Sriraj Aiyer" w:date="2024-08-22T15:43:00Z"/>
                <w:rFonts w:ascii="Calibri" w:eastAsia="Times New Roman" w:hAnsi="Calibri" w:cs="Calibri"/>
                <w:color w:val="000000"/>
                <w:lang w:eastAsia="en-GB" w:bidi="hi-IN"/>
              </w:rPr>
            </w:pPr>
            <w:ins w:id="1830" w:author="Sriraj Aiyer" w:date="2024-08-22T15:43:00Z">
              <w:r w:rsidRPr="00EF2E74">
                <w:rPr>
                  <w:rFonts w:ascii="Calibri" w:eastAsia="Times New Roman" w:hAnsi="Calibri" w:cs="Calibri"/>
                  <w:color w:val="000000"/>
                  <w:lang w:eastAsia="en-GB" w:bidi="hi-IN"/>
                </w:rPr>
                <w:t>Gupta, A. B.; Greene, M. T.; Fowler, K. E.; Chopra, V. I.</w:t>
              </w:r>
            </w:ins>
          </w:p>
        </w:tc>
        <w:tc>
          <w:tcPr>
            <w:tcW w:w="1843" w:type="dxa"/>
            <w:tcBorders>
              <w:top w:val="nil"/>
              <w:left w:val="nil"/>
              <w:bottom w:val="single" w:sz="8" w:space="0" w:color="auto"/>
              <w:right w:val="single" w:sz="8" w:space="0" w:color="auto"/>
            </w:tcBorders>
            <w:shd w:val="clear" w:color="auto" w:fill="auto"/>
            <w:vAlign w:val="center"/>
            <w:hideMark/>
            <w:tcPrChange w:id="183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6670F2" w14:textId="77777777" w:rsidR="00EF2E74" w:rsidRPr="00EF2E74" w:rsidRDefault="00EF2E74" w:rsidP="00EF2E74">
            <w:pPr>
              <w:rPr>
                <w:ins w:id="1832" w:author="Sriraj Aiyer" w:date="2024-08-22T15:43:00Z"/>
                <w:rFonts w:ascii="Calibri" w:eastAsia="Times New Roman" w:hAnsi="Calibri" w:cs="Calibri"/>
                <w:color w:val="000000"/>
                <w:lang w:eastAsia="en-GB" w:bidi="hi-IN"/>
              </w:rPr>
            </w:pPr>
            <w:ins w:id="1833" w:author="Sriraj Aiyer" w:date="2024-08-22T15:43:00Z">
              <w:r w:rsidRPr="00EF2E74">
                <w:rPr>
                  <w:rFonts w:ascii="Calibri" w:eastAsia="Times New Roman" w:hAnsi="Calibri" w:cs="Calibri"/>
                  <w:color w:val="000000"/>
                  <w:lang w:eastAsia="en-GB" w:bidi="hi-IN"/>
                </w:rPr>
                <w:t>Associations Between Hospitalist Shift Busyness, Diagnostic Confidence, and Resource Utilization: A Pilot Study**</w:t>
              </w:r>
            </w:ins>
          </w:p>
        </w:tc>
        <w:tc>
          <w:tcPr>
            <w:tcW w:w="709" w:type="dxa"/>
            <w:tcBorders>
              <w:top w:val="nil"/>
              <w:left w:val="nil"/>
              <w:bottom w:val="single" w:sz="8" w:space="0" w:color="auto"/>
              <w:right w:val="single" w:sz="8" w:space="0" w:color="auto"/>
            </w:tcBorders>
            <w:shd w:val="clear" w:color="auto" w:fill="auto"/>
            <w:vAlign w:val="center"/>
            <w:hideMark/>
            <w:tcPrChange w:id="183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C07C95F" w14:textId="77777777" w:rsidR="00EF2E74" w:rsidRPr="00EF2E74" w:rsidRDefault="00EF2E74" w:rsidP="00EF2E74">
            <w:pPr>
              <w:jc w:val="right"/>
              <w:rPr>
                <w:ins w:id="1835" w:author="Sriraj Aiyer" w:date="2024-08-22T15:43:00Z"/>
                <w:rFonts w:ascii="Calibri" w:eastAsia="Times New Roman" w:hAnsi="Calibri" w:cs="Calibri"/>
                <w:color w:val="000000"/>
                <w:lang w:eastAsia="en-GB" w:bidi="hi-IN"/>
              </w:rPr>
            </w:pPr>
            <w:ins w:id="1836"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8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C50E63" w14:textId="77777777" w:rsidR="00EF2E74" w:rsidRPr="00EF2E74" w:rsidRDefault="00EF2E74" w:rsidP="00EF2E74">
            <w:pPr>
              <w:rPr>
                <w:ins w:id="1838" w:author="Sriraj Aiyer" w:date="2024-08-22T15:43:00Z"/>
                <w:rFonts w:ascii="Calibri" w:eastAsia="Times New Roman" w:hAnsi="Calibri" w:cs="Calibri"/>
                <w:color w:val="000000"/>
                <w:lang w:eastAsia="en-GB" w:bidi="hi-IN"/>
              </w:rPr>
            </w:pPr>
            <w:ins w:id="1839" w:author="Sriraj Aiyer" w:date="2024-08-22T15:43:00Z">
              <w:r w:rsidRPr="00EF2E74">
                <w:rPr>
                  <w:rFonts w:ascii="Calibri" w:eastAsia="Times New Roman" w:hAnsi="Calibri" w:cs="Calibri"/>
                  <w:color w:val="000000"/>
                  <w:lang w:eastAsia="en-GB" w:bidi="hi-IN"/>
                </w:rPr>
                <w:t>Doctors</w:t>
              </w:r>
            </w:ins>
          </w:p>
        </w:tc>
        <w:tc>
          <w:tcPr>
            <w:tcW w:w="1843" w:type="dxa"/>
            <w:tcBorders>
              <w:top w:val="nil"/>
              <w:left w:val="nil"/>
              <w:bottom w:val="single" w:sz="8" w:space="0" w:color="auto"/>
              <w:right w:val="single" w:sz="8" w:space="0" w:color="auto"/>
            </w:tcBorders>
            <w:shd w:val="clear" w:color="auto" w:fill="auto"/>
            <w:vAlign w:val="center"/>
            <w:hideMark/>
            <w:tcPrChange w:id="184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FC5D3BE" w14:textId="77777777" w:rsidR="00EF2E74" w:rsidRPr="00EF2E74" w:rsidRDefault="00EF2E74" w:rsidP="00EF2E74">
            <w:pPr>
              <w:rPr>
                <w:ins w:id="1841" w:author="Sriraj Aiyer" w:date="2024-08-22T15:43:00Z"/>
                <w:rFonts w:ascii="Calibri" w:eastAsia="Times New Roman" w:hAnsi="Calibri" w:cs="Calibri"/>
                <w:color w:val="000000"/>
                <w:lang w:eastAsia="en-GB" w:bidi="hi-IN"/>
              </w:rPr>
            </w:pPr>
            <w:ins w:id="1842" w:author="Sriraj Aiyer" w:date="2024-08-22T15:43:00Z">
              <w:r w:rsidRPr="00EF2E74">
                <w:rPr>
                  <w:rFonts w:ascii="Calibri" w:eastAsia="Times New Roman" w:hAnsi="Calibri" w:cs="Calibri"/>
                  <w:color w:val="000000"/>
                  <w:lang w:eastAsia="en-GB" w:bidi="hi-IN"/>
                </w:rPr>
                <w:t>Questionnaire during shift</w:t>
              </w:r>
            </w:ins>
          </w:p>
        </w:tc>
        <w:tc>
          <w:tcPr>
            <w:tcW w:w="1355" w:type="dxa"/>
            <w:tcBorders>
              <w:top w:val="nil"/>
              <w:left w:val="nil"/>
              <w:bottom w:val="single" w:sz="8" w:space="0" w:color="auto"/>
              <w:right w:val="single" w:sz="8" w:space="0" w:color="auto"/>
            </w:tcBorders>
            <w:shd w:val="clear" w:color="auto" w:fill="auto"/>
            <w:vAlign w:val="center"/>
            <w:hideMark/>
            <w:tcPrChange w:id="184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358E987" w14:textId="77777777" w:rsidR="00EF2E74" w:rsidRPr="00EF2E74" w:rsidRDefault="00EF2E74" w:rsidP="00EF2E74">
            <w:pPr>
              <w:rPr>
                <w:ins w:id="1844" w:author="Sriraj Aiyer" w:date="2024-08-22T15:43:00Z"/>
                <w:rFonts w:ascii="Calibri" w:eastAsia="Times New Roman" w:hAnsi="Calibri" w:cs="Calibri"/>
                <w:color w:val="000000"/>
                <w:lang w:eastAsia="en-GB" w:bidi="hi-IN"/>
              </w:rPr>
            </w:pPr>
            <w:ins w:id="1845" w:author="Sriraj Aiyer" w:date="2024-08-22T15:43:00Z">
              <w:r w:rsidRPr="00EF2E74">
                <w:rPr>
                  <w:rFonts w:ascii="Calibri" w:eastAsia="Times New Roman" w:hAnsi="Calibri" w:cs="Calibri"/>
                  <w:color w:val="000000"/>
                  <w:lang w:eastAsia="en-GB" w:bidi="hi-IN"/>
                </w:rPr>
                <w:t>1-10 Confidence</w:t>
              </w:r>
            </w:ins>
          </w:p>
        </w:tc>
      </w:tr>
      <w:tr w:rsidR="00EF2E74" w:rsidRPr="00EF2E74" w14:paraId="50D800B0" w14:textId="77777777" w:rsidTr="00EF2E74">
        <w:trPr>
          <w:trHeight w:val="2060"/>
          <w:ins w:id="1846" w:author="Sriraj Aiyer" w:date="2024-08-22T15:43:00Z"/>
          <w:trPrChange w:id="1847"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4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C15B83A" w14:textId="77777777" w:rsidR="00EF2E74" w:rsidRPr="00EF2E74" w:rsidRDefault="00EF2E74" w:rsidP="00EF2E74">
            <w:pPr>
              <w:rPr>
                <w:ins w:id="1849" w:author="Sriraj Aiyer" w:date="2024-08-22T15:43:00Z"/>
                <w:rFonts w:ascii="Calibri" w:eastAsia="Times New Roman" w:hAnsi="Calibri" w:cs="Calibri"/>
                <w:color w:val="000000"/>
                <w:lang w:eastAsia="en-GB" w:bidi="hi-IN"/>
              </w:rPr>
            </w:pPr>
            <w:ins w:id="1850" w:author="Sriraj Aiyer" w:date="2024-08-22T15:43:00Z">
              <w:r w:rsidRPr="00EF2E74">
                <w:rPr>
                  <w:rFonts w:ascii="Calibri" w:eastAsia="Times New Roman" w:hAnsi="Calibri" w:cs="Calibri"/>
                  <w:color w:val="000000"/>
                  <w:lang w:eastAsia="en-GB" w:bidi="hi-IN"/>
                </w:rPr>
                <w:t xml:space="preserve">Hageman, M. G. J. S.; </w:t>
              </w:r>
              <w:proofErr w:type="spellStart"/>
              <w:r w:rsidRPr="00EF2E74">
                <w:rPr>
                  <w:rFonts w:ascii="Calibri" w:eastAsia="Times New Roman" w:hAnsi="Calibri" w:cs="Calibri"/>
                  <w:color w:val="000000"/>
                  <w:lang w:eastAsia="en-GB" w:bidi="hi-IN"/>
                </w:rPr>
                <w:t>Bossen</w:t>
              </w:r>
              <w:proofErr w:type="spellEnd"/>
              <w:r w:rsidRPr="00EF2E74">
                <w:rPr>
                  <w:rFonts w:ascii="Calibri" w:eastAsia="Times New Roman" w:hAnsi="Calibri" w:cs="Calibri"/>
                  <w:color w:val="000000"/>
                  <w:lang w:eastAsia="en-GB" w:bidi="hi-IN"/>
                </w:rPr>
                <w:t>, J. K. J.; King, J. D.; Ring, D.</w:t>
              </w:r>
            </w:ins>
          </w:p>
        </w:tc>
        <w:tc>
          <w:tcPr>
            <w:tcW w:w="1843" w:type="dxa"/>
            <w:tcBorders>
              <w:top w:val="nil"/>
              <w:left w:val="nil"/>
              <w:bottom w:val="single" w:sz="8" w:space="0" w:color="auto"/>
              <w:right w:val="single" w:sz="8" w:space="0" w:color="auto"/>
            </w:tcBorders>
            <w:shd w:val="clear" w:color="auto" w:fill="auto"/>
            <w:vAlign w:val="center"/>
            <w:hideMark/>
            <w:tcPrChange w:id="185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84978B6" w14:textId="77777777" w:rsidR="00EF2E74" w:rsidRPr="00EF2E74" w:rsidRDefault="00EF2E74" w:rsidP="00EF2E74">
            <w:pPr>
              <w:rPr>
                <w:ins w:id="1852" w:author="Sriraj Aiyer" w:date="2024-08-22T15:43:00Z"/>
                <w:rFonts w:ascii="Calibri" w:eastAsia="Times New Roman" w:hAnsi="Calibri" w:cs="Calibri"/>
                <w:color w:val="000000"/>
                <w:lang w:eastAsia="en-GB" w:bidi="hi-IN"/>
              </w:rPr>
            </w:pPr>
            <w:ins w:id="1853" w:author="Sriraj Aiyer" w:date="2024-08-22T15:43:00Z">
              <w:r w:rsidRPr="00EF2E74">
                <w:rPr>
                  <w:rFonts w:ascii="Calibri" w:eastAsia="Times New Roman" w:hAnsi="Calibri" w:cs="Calibri"/>
                  <w:color w:val="000000"/>
                  <w:lang w:eastAsia="en-GB" w:bidi="hi-IN"/>
                </w:rPr>
                <w:t>Surgeon confidence in an outpatient setting**</w:t>
              </w:r>
            </w:ins>
          </w:p>
        </w:tc>
        <w:tc>
          <w:tcPr>
            <w:tcW w:w="709" w:type="dxa"/>
            <w:tcBorders>
              <w:top w:val="nil"/>
              <w:left w:val="nil"/>
              <w:bottom w:val="single" w:sz="8" w:space="0" w:color="auto"/>
              <w:right w:val="single" w:sz="8" w:space="0" w:color="auto"/>
            </w:tcBorders>
            <w:shd w:val="clear" w:color="auto" w:fill="auto"/>
            <w:vAlign w:val="center"/>
            <w:hideMark/>
            <w:tcPrChange w:id="185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A8D0AF" w14:textId="77777777" w:rsidR="00EF2E74" w:rsidRPr="00EF2E74" w:rsidRDefault="00EF2E74" w:rsidP="00EF2E74">
            <w:pPr>
              <w:jc w:val="right"/>
              <w:rPr>
                <w:ins w:id="1855" w:author="Sriraj Aiyer" w:date="2024-08-22T15:43:00Z"/>
                <w:rFonts w:ascii="Calibri" w:eastAsia="Times New Roman" w:hAnsi="Calibri" w:cs="Calibri"/>
                <w:color w:val="000000"/>
                <w:lang w:eastAsia="en-GB" w:bidi="hi-IN"/>
              </w:rPr>
            </w:pPr>
            <w:ins w:id="1856"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8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5A9913" w14:textId="77777777" w:rsidR="00EF2E74" w:rsidRPr="00EF2E74" w:rsidRDefault="00EF2E74" w:rsidP="00EF2E74">
            <w:pPr>
              <w:rPr>
                <w:ins w:id="1858" w:author="Sriraj Aiyer" w:date="2024-08-22T15:43:00Z"/>
                <w:rFonts w:ascii="Calibri" w:eastAsia="Times New Roman" w:hAnsi="Calibri" w:cs="Calibri"/>
                <w:color w:val="000000"/>
                <w:lang w:eastAsia="en-GB" w:bidi="hi-IN"/>
              </w:rPr>
            </w:pPr>
            <w:ins w:id="1859" w:author="Sriraj Aiyer" w:date="2024-08-22T15:43:00Z">
              <w:r w:rsidRPr="00EF2E74">
                <w:rPr>
                  <w:rFonts w:ascii="Calibri" w:eastAsia="Times New Roman" w:hAnsi="Calibri" w:cs="Calibri"/>
                  <w:color w:val="000000"/>
                  <w:lang w:eastAsia="en-GB" w:bidi="hi-IN"/>
                </w:rPr>
                <w:t>Surgery</w:t>
              </w:r>
            </w:ins>
          </w:p>
        </w:tc>
        <w:tc>
          <w:tcPr>
            <w:tcW w:w="1843" w:type="dxa"/>
            <w:tcBorders>
              <w:top w:val="nil"/>
              <w:left w:val="nil"/>
              <w:bottom w:val="single" w:sz="8" w:space="0" w:color="auto"/>
              <w:right w:val="single" w:sz="8" w:space="0" w:color="auto"/>
            </w:tcBorders>
            <w:shd w:val="clear" w:color="auto" w:fill="auto"/>
            <w:vAlign w:val="center"/>
            <w:hideMark/>
            <w:tcPrChange w:id="186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F3D07" w14:textId="77777777" w:rsidR="00EF2E74" w:rsidRPr="00EF2E74" w:rsidRDefault="00EF2E74" w:rsidP="00EF2E74">
            <w:pPr>
              <w:rPr>
                <w:ins w:id="1861" w:author="Sriraj Aiyer" w:date="2024-08-22T15:43:00Z"/>
                <w:rFonts w:ascii="Calibri" w:eastAsia="Times New Roman" w:hAnsi="Calibri" w:cs="Calibri"/>
                <w:color w:val="000000"/>
                <w:lang w:eastAsia="en-GB" w:bidi="hi-IN"/>
              </w:rPr>
            </w:pPr>
            <w:ins w:id="1862" w:author="Sriraj Aiyer" w:date="2024-08-22T15:43:00Z">
              <w:r w:rsidRPr="00EF2E74">
                <w:rPr>
                  <w:rFonts w:ascii="Calibri" w:eastAsia="Times New Roman" w:hAnsi="Calibri" w:cs="Calibri"/>
                  <w:color w:val="000000"/>
                  <w:lang w:eastAsia="en-GB" w:bidi="hi-IN"/>
                </w:rPr>
                <w:t>Real patients visiting surgery</w:t>
              </w:r>
            </w:ins>
          </w:p>
        </w:tc>
        <w:tc>
          <w:tcPr>
            <w:tcW w:w="1355" w:type="dxa"/>
            <w:tcBorders>
              <w:top w:val="nil"/>
              <w:left w:val="nil"/>
              <w:bottom w:val="single" w:sz="8" w:space="0" w:color="auto"/>
              <w:right w:val="single" w:sz="8" w:space="0" w:color="auto"/>
            </w:tcBorders>
            <w:shd w:val="clear" w:color="auto" w:fill="auto"/>
            <w:vAlign w:val="center"/>
            <w:hideMark/>
            <w:tcPrChange w:id="186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BC50830" w14:textId="77777777" w:rsidR="00EF2E74" w:rsidRPr="00EF2E74" w:rsidRDefault="00EF2E74" w:rsidP="00EF2E74">
            <w:pPr>
              <w:rPr>
                <w:ins w:id="1864" w:author="Sriraj Aiyer" w:date="2024-08-22T15:43:00Z"/>
                <w:rFonts w:ascii="Calibri" w:eastAsia="Times New Roman" w:hAnsi="Calibri" w:cs="Calibri"/>
                <w:color w:val="000000"/>
                <w:lang w:eastAsia="en-GB" w:bidi="hi-IN"/>
              </w:rPr>
            </w:pPr>
            <w:ins w:id="1865"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145974C7" w14:textId="77777777" w:rsidTr="00EF2E74">
        <w:trPr>
          <w:trHeight w:val="3080"/>
          <w:ins w:id="1866" w:author="Sriraj Aiyer" w:date="2024-08-22T15:43:00Z"/>
          <w:trPrChange w:id="1867"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6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9F4578" w14:textId="77777777" w:rsidR="00EF2E74" w:rsidRPr="00EF2E74" w:rsidRDefault="00EF2E74" w:rsidP="00EF2E74">
            <w:pPr>
              <w:rPr>
                <w:ins w:id="1869" w:author="Sriraj Aiyer" w:date="2024-08-22T15:43:00Z"/>
                <w:rFonts w:ascii="Calibri" w:eastAsia="Times New Roman" w:hAnsi="Calibri" w:cs="Calibri"/>
                <w:color w:val="000000"/>
                <w:lang w:eastAsia="en-GB" w:bidi="hi-IN"/>
              </w:rPr>
            </w:pPr>
            <w:ins w:id="1870" w:author="Sriraj Aiyer" w:date="2024-08-22T15:43:00Z">
              <w:r w:rsidRPr="00EF2E74">
                <w:rPr>
                  <w:rFonts w:ascii="Calibri" w:eastAsia="Times New Roman" w:hAnsi="Calibri" w:cs="Calibri"/>
                  <w:color w:val="000000"/>
                  <w:lang w:eastAsia="en-GB" w:bidi="hi-IN"/>
                </w:rPr>
                <w:t xml:space="preserve">Harvey, C.J.; Halligan, S.; Bartram, C.I.; Hollings, N.; </w:t>
              </w:r>
              <w:proofErr w:type="spellStart"/>
              <w:r w:rsidRPr="00EF2E74">
                <w:rPr>
                  <w:rFonts w:ascii="Calibri" w:eastAsia="Times New Roman" w:hAnsi="Calibri" w:cs="Calibri"/>
                  <w:color w:val="000000"/>
                  <w:lang w:eastAsia="en-GB" w:bidi="hi-IN"/>
                </w:rPr>
                <w:t>Sahdev</w:t>
              </w:r>
              <w:proofErr w:type="spellEnd"/>
              <w:r w:rsidRPr="00EF2E74">
                <w:rPr>
                  <w:rFonts w:ascii="Calibri" w:eastAsia="Times New Roman" w:hAnsi="Calibri" w:cs="Calibri"/>
                  <w:color w:val="000000"/>
                  <w:lang w:eastAsia="en-GB" w:bidi="hi-IN"/>
                </w:rPr>
                <w:t>, A.; Kingston, K.</w:t>
              </w:r>
            </w:ins>
          </w:p>
        </w:tc>
        <w:tc>
          <w:tcPr>
            <w:tcW w:w="1843" w:type="dxa"/>
            <w:tcBorders>
              <w:top w:val="nil"/>
              <w:left w:val="nil"/>
              <w:bottom w:val="single" w:sz="8" w:space="0" w:color="auto"/>
              <w:right w:val="single" w:sz="8" w:space="0" w:color="auto"/>
            </w:tcBorders>
            <w:shd w:val="clear" w:color="auto" w:fill="auto"/>
            <w:vAlign w:val="center"/>
            <w:hideMark/>
            <w:tcPrChange w:id="187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38C4CA" w14:textId="77777777" w:rsidR="00EF2E74" w:rsidRPr="00EF2E74" w:rsidRDefault="00EF2E74" w:rsidP="00EF2E74">
            <w:pPr>
              <w:rPr>
                <w:ins w:id="1872" w:author="Sriraj Aiyer" w:date="2024-08-22T15:43:00Z"/>
                <w:rFonts w:ascii="Calibri" w:eastAsia="Times New Roman" w:hAnsi="Calibri" w:cs="Calibri"/>
                <w:color w:val="000000"/>
                <w:lang w:eastAsia="en-GB" w:bidi="hi-IN"/>
              </w:rPr>
            </w:pPr>
            <w:ins w:id="1873" w:author="Sriraj Aiyer" w:date="2024-08-22T15:43:00Z">
              <w:r w:rsidRPr="00EF2E74">
                <w:rPr>
                  <w:rFonts w:ascii="Calibri" w:eastAsia="Times New Roman" w:hAnsi="Calibri" w:cs="Calibri"/>
                  <w:color w:val="000000"/>
                  <w:lang w:eastAsia="en-GB" w:bidi="hi-IN"/>
                </w:rPr>
                <w:t xml:space="preserve">Evacuation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A prospective study of diagnostic and therapeutic effects</w:t>
              </w:r>
            </w:ins>
          </w:p>
        </w:tc>
        <w:tc>
          <w:tcPr>
            <w:tcW w:w="709" w:type="dxa"/>
            <w:tcBorders>
              <w:top w:val="nil"/>
              <w:left w:val="nil"/>
              <w:bottom w:val="single" w:sz="8" w:space="0" w:color="auto"/>
              <w:right w:val="single" w:sz="8" w:space="0" w:color="auto"/>
            </w:tcBorders>
            <w:shd w:val="clear" w:color="auto" w:fill="auto"/>
            <w:vAlign w:val="center"/>
            <w:hideMark/>
            <w:tcPrChange w:id="187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E25C11" w14:textId="77777777" w:rsidR="00EF2E74" w:rsidRPr="00EF2E74" w:rsidRDefault="00EF2E74" w:rsidP="00EF2E74">
            <w:pPr>
              <w:jc w:val="right"/>
              <w:rPr>
                <w:ins w:id="1875" w:author="Sriraj Aiyer" w:date="2024-08-22T15:43:00Z"/>
                <w:rFonts w:ascii="Calibri" w:eastAsia="Times New Roman" w:hAnsi="Calibri" w:cs="Calibri"/>
                <w:color w:val="000000"/>
                <w:lang w:eastAsia="en-GB" w:bidi="hi-IN"/>
              </w:rPr>
            </w:pPr>
            <w:ins w:id="1876"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18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F2B41E" w14:textId="77777777" w:rsidR="00EF2E74" w:rsidRPr="00EF2E74" w:rsidRDefault="00EF2E74" w:rsidP="00EF2E74">
            <w:pPr>
              <w:rPr>
                <w:ins w:id="1878" w:author="Sriraj Aiyer" w:date="2024-08-22T15:43:00Z"/>
                <w:rFonts w:ascii="Calibri" w:eastAsia="Times New Roman" w:hAnsi="Calibri" w:cs="Calibri"/>
                <w:color w:val="000000"/>
                <w:lang w:eastAsia="en-GB" w:bidi="hi-IN"/>
              </w:rPr>
            </w:pPr>
            <w:ins w:id="1879"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188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F4C8BA" w14:textId="77777777" w:rsidR="00EF2E74" w:rsidRPr="00EF2E74" w:rsidRDefault="00EF2E74" w:rsidP="00EF2E74">
            <w:pPr>
              <w:rPr>
                <w:ins w:id="1881" w:author="Sriraj Aiyer" w:date="2024-08-22T15:43:00Z"/>
                <w:rFonts w:ascii="Calibri" w:eastAsia="Times New Roman" w:hAnsi="Calibri" w:cs="Calibri"/>
                <w:color w:val="000000"/>
                <w:lang w:eastAsia="en-GB" w:bidi="hi-IN"/>
              </w:rPr>
            </w:pPr>
            <w:ins w:id="1882" w:author="Sriraj Aiyer" w:date="2024-08-22T15:43:00Z">
              <w:r w:rsidRPr="00EF2E74">
                <w:rPr>
                  <w:rFonts w:ascii="Calibri" w:eastAsia="Times New Roman" w:hAnsi="Calibri" w:cs="Calibri"/>
                  <w:color w:val="000000"/>
                  <w:lang w:eastAsia="en-GB" w:bidi="hi-IN"/>
                </w:rPr>
                <w:t xml:space="preserve">Questionnaires after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xml:space="preserve"> in 50 patient cases</w:t>
              </w:r>
            </w:ins>
          </w:p>
        </w:tc>
        <w:tc>
          <w:tcPr>
            <w:tcW w:w="1355" w:type="dxa"/>
            <w:tcBorders>
              <w:top w:val="nil"/>
              <w:left w:val="nil"/>
              <w:bottom w:val="single" w:sz="8" w:space="0" w:color="auto"/>
              <w:right w:val="single" w:sz="8" w:space="0" w:color="auto"/>
            </w:tcBorders>
            <w:shd w:val="clear" w:color="auto" w:fill="auto"/>
            <w:vAlign w:val="center"/>
            <w:hideMark/>
            <w:tcPrChange w:id="188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C55BA4" w14:textId="77777777" w:rsidR="00EF2E74" w:rsidRPr="00EF2E74" w:rsidRDefault="00EF2E74" w:rsidP="00EF2E74">
            <w:pPr>
              <w:rPr>
                <w:ins w:id="1884" w:author="Sriraj Aiyer" w:date="2024-08-22T15:43:00Z"/>
                <w:rFonts w:ascii="Calibri" w:eastAsia="Times New Roman" w:hAnsi="Calibri" w:cs="Calibri"/>
                <w:color w:val="000000"/>
                <w:lang w:eastAsia="en-GB" w:bidi="hi-IN"/>
              </w:rPr>
            </w:pPr>
            <w:ins w:id="1885"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2ED8108" w14:textId="77777777" w:rsidTr="00EF2E74">
        <w:trPr>
          <w:trHeight w:val="5120"/>
          <w:ins w:id="1886" w:author="Sriraj Aiyer" w:date="2024-08-22T15:43:00Z"/>
          <w:trPrChange w:id="1887"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8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E1B3BC" w14:textId="77777777" w:rsidR="00EF2E74" w:rsidRPr="00EF2E74" w:rsidRDefault="00EF2E74" w:rsidP="00EF2E74">
            <w:pPr>
              <w:rPr>
                <w:ins w:id="1889" w:author="Sriraj Aiyer" w:date="2024-08-22T15:43:00Z"/>
                <w:rFonts w:ascii="Calibri" w:eastAsia="Times New Roman" w:hAnsi="Calibri" w:cs="Calibri"/>
                <w:color w:val="000000"/>
                <w:lang w:eastAsia="en-GB" w:bidi="hi-IN"/>
              </w:rPr>
            </w:pPr>
            <w:ins w:id="1890" w:author="Sriraj Aiyer" w:date="2024-08-22T15:43:00Z">
              <w:r w:rsidRPr="00EF2E74">
                <w:rPr>
                  <w:rFonts w:ascii="Calibri" w:eastAsia="Times New Roman" w:hAnsi="Calibri" w:cs="Calibri"/>
                  <w:color w:val="000000"/>
                  <w:lang w:eastAsia="en-GB" w:bidi="hi-IN"/>
                </w:rPr>
                <w:lastRenderedPageBreak/>
                <w:t xml:space="preserve">Hausmann, D.; </w:t>
              </w:r>
              <w:proofErr w:type="spellStart"/>
              <w:r w:rsidRPr="00EF2E74">
                <w:rPr>
                  <w:rFonts w:ascii="Calibri" w:eastAsia="Times New Roman" w:hAnsi="Calibri" w:cs="Calibri"/>
                  <w:color w:val="000000"/>
                  <w:lang w:eastAsia="en-GB" w:bidi="hi-IN"/>
                </w:rPr>
                <w:t>Kiesel</w:t>
              </w:r>
              <w:proofErr w:type="spellEnd"/>
              <w:r w:rsidRPr="00EF2E74">
                <w:rPr>
                  <w:rFonts w:ascii="Calibri" w:eastAsia="Times New Roman" w:hAnsi="Calibri" w:cs="Calibri"/>
                  <w:color w:val="000000"/>
                  <w:lang w:eastAsia="en-GB" w:bidi="hi-IN"/>
                </w:rPr>
                <w:t xml:space="preserve">, V.; </w:t>
              </w:r>
              <w:proofErr w:type="spellStart"/>
              <w:r w:rsidRPr="00EF2E74">
                <w:rPr>
                  <w:rFonts w:ascii="Calibri" w:eastAsia="Times New Roman" w:hAnsi="Calibri" w:cs="Calibri"/>
                  <w:color w:val="000000"/>
                  <w:lang w:eastAsia="en-GB" w:bidi="hi-IN"/>
                </w:rPr>
                <w:t>Zimmerli</w:t>
              </w:r>
              <w:proofErr w:type="spellEnd"/>
              <w:r w:rsidRPr="00EF2E74">
                <w:rPr>
                  <w:rFonts w:ascii="Calibri" w:eastAsia="Times New Roman" w:hAnsi="Calibri" w:cs="Calibri"/>
                  <w:color w:val="000000"/>
                  <w:lang w:eastAsia="en-GB" w:bidi="hi-IN"/>
                </w:rPr>
                <w:t xml:space="preserve">, L.; Schlatter, N.; von </w:t>
              </w:r>
              <w:proofErr w:type="spellStart"/>
              <w:r w:rsidRPr="00EF2E74">
                <w:rPr>
                  <w:rFonts w:ascii="Calibri" w:eastAsia="Times New Roman" w:hAnsi="Calibri" w:cs="Calibri"/>
                  <w:color w:val="000000"/>
                  <w:lang w:eastAsia="en-GB" w:bidi="hi-IN"/>
                </w:rPr>
                <w:t>Gunten</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Wattinger</w:t>
              </w:r>
              <w:proofErr w:type="spellEnd"/>
              <w:r w:rsidRPr="00EF2E74">
                <w:rPr>
                  <w:rFonts w:ascii="Calibri" w:eastAsia="Times New Roman" w:hAnsi="Calibri" w:cs="Calibri"/>
                  <w:color w:val="000000"/>
                  <w:lang w:eastAsia="en-GB" w:bidi="hi-IN"/>
                </w:rPr>
                <w:t xml:space="preserve">, N.; </w:t>
              </w:r>
              <w:proofErr w:type="spellStart"/>
              <w:r w:rsidRPr="00EF2E74">
                <w:rPr>
                  <w:rFonts w:ascii="Calibri" w:eastAsia="Times New Roman" w:hAnsi="Calibri" w:cs="Calibri"/>
                  <w:color w:val="000000"/>
                  <w:lang w:eastAsia="en-GB" w:bidi="hi-IN"/>
                </w:rPr>
                <w:t>Rosemann</w:t>
              </w:r>
              <w:proofErr w:type="spellEnd"/>
              <w:r w:rsidRPr="00EF2E74">
                <w:rPr>
                  <w:rFonts w:ascii="Calibri" w:eastAsia="Times New Roman" w:hAnsi="Calibri" w:cs="Calibri"/>
                  <w:color w:val="000000"/>
                  <w:lang w:eastAsia="en-GB" w:bidi="hi-IN"/>
                </w:rPr>
                <w:t>, T.</w:t>
              </w:r>
            </w:ins>
          </w:p>
        </w:tc>
        <w:tc>
          <w:tcPr>
            <w:tcW w:w="1843" w:type="dxa"/>
            <w:tcBorders>
              <w:top w:val="nil"/>
              <w:left w:val="nil"/>
              <w:bottom w:val="single" w:sz="8" w:space="0" w:color="auto"/>
              <w:right w:val="single" w:sz="8" w:space="0" w:color="auto"/>
            </w:tcBorders>
            <w:shd w:val="clear" w:color="auto" w:fill="auto"/>
            <w:vAlign w:val="center"/>
            <w:hideMark/>
            <w:tcPrChange w:id="189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B90B09" w14:textId="77777777" w:rsidR="00EF2E74" w:rsidRPr="00EF2E74" w:rsidRDefault="00EF2E74" w:rsidP="00EF2E74">
            <w:pPr>
              <w:rPr>
                <w:ins w:id="1892" w:author="Sriraj Aiyer" w:date="2024-08-22T15:43:00Z"/>
                <w:rFonts w:ascii="Calibri" w:eastAsia="Times New Roman" w:hAnsi="Calibri" w:cs="Calibri"/>
                <w:color w:val="000000"/>
                <w:lang w:eastAsia="en-GB" w:bidi="hi-IN"/>
              </w:rPr>
            </w:pPr>
            <w:ins w:id="1893" w:author="Sriraj Aiyer" w:date="2024-08-22T15:43:00Z">
              <w:r w:rsidRPr="00EF2E74">
                <w:rPr>
                  <w:rFonts w:ascii="Calibri" w:eastAsia="Times New Roman" w:hAnsi="Calibri" w:cs="Calibri"/>
                  <w:color w:val="000000"/>
                  <w:lang w:eastAsia="en-GB" w:bidi="hi-IN"/>
                </w:rPr>
                <w:t>Sensitivity for multimorbidity: The role of diagnostic uncertainty of physicians when evaluating multimorbid video case-based vignettes</w:t>
              </w:r>
            </w:ins>
          </w:p>
        </w:tc>
        <w:tc>
          <w:tcPr>
            <w:tcW w:w="709" w:type="dxa"/>
            <w:tcBorders>
              <w:top w:val="nil"/>
              <w:left w:val="nil"/>
              <w:bottom w:val="single" w:sz="8" w:space="0" w:color="auto"/>
              <w:right w:val="single" w:sz="8" w:space="0" w:color="auto"/>
            </w:tcBorders>
            <w:shd w:val="clear" w:color="auto" w:fill="auto"/>
            <w:vAlign w:val="center"/>
            <w:hideMark/>
            <w:tcPrChange w:id="189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E94D02" w14:textId="77777777" w:rsidR="00EF2E74" w:rsidRPr="00EF2E74" w:rsidRDefault="00EF2E74" w:rsidP="00EF2E74">
            <w:pPr>
              <w:jc w:val="right"/>
              <w:rPr>
                <w:ins w:id="1895" w:author="Sriraj Aiyer" w:date="2024-08-22T15:43:00Z"/>
                <w:rFonts w:ascii="Calibri" w:eastAsia="Times New Roman" w:hAnsi="Calibri" w:cs="Calibri"/>
                <w:color w:val="000000"/>
                <w:lang w:eastAsia="en-GB" w:bidi="hi-IN"/>
              </w:rPr>
            </w:pPr>
            <w:ins w:id="1896"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8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3C1F6A" w14:textId="77777777" w:rsidR="00EF2E74" w:rsidRPr="00EF2E74" w:rsidRDefault="00EF2E74" w:rsidP="00EF2E74">
            <w:pPr>
              <w:rPr>
                <w:ins w:id="1898" w:author="Sriraj Aiyer" w:date="2024-08-22T15:43:00Z"/>
                <w:rFonts w:ascii="Calibri" w:eastAsia="Times New Roman" w:hAnsi="Calibri" w:cs="Calibri"/>
                <w:color w:val="000000"/>
                <w:lang w:eastAsia="en-GB" w:bidi="hi-IN"/>
              </w:rPr>
            </w:pPr>
            <w:ins w:id="1899"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90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8E0F9B" w14:textId="77777777" w:rsidR="00EF2E74" w:rsidRPr="00EF2E74" w:rsidRDefault="00EF2E74" w:rsidP="00EF2E74">
            <w:pPr>
              <w:rPr>
                <w:ins w:id="1901" w:author="Sriraj Aiyer" w:date="2024-08-22T15:43:00Z"/>
                <w:rFonts w:ascii="Calibri" w:eastAsia="Times New Roman" w:hAnsi="Calibri" w:cs="Calibri"/>
                <w:color w:val="000000"/>
                <w:lang w:eastAsia="en-GB" w:bidi="hi-IN"/>
              </w:rPr>
            </w:pPr>
            <w:ins w:id="1902"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190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AF98EF1" w14:textId="77777777" w:rsidR="00EF2E74" w:rsidRPr="00EF2E74" w:rsidRDefault="00EF2E74" w:rsidP="00EF2E74">
            <w:pPr>
              <w:rPr>
                <w:ins w:id="1904" w:author="Sriraj Aiyer" w:date="2024-08-22T15:43:00Z"/>
                <w:rFonts w:ascii="Calibri" w:eastAsia="Times New Roman" w:hAnsi="Calibri" w:cs="Calibri"/>
                <w:color w:val="000000"/>
                <w:lang w:eastAsia="en-GB" w:bidi="hi-IN"/>
              </w:rPr>
            </w:pPr>
            <w:ins w:id="1905"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0E407E81" w14:textId="77777777" w:rsidTr="00EF2E74">
        <w:trPr>
          <w:trHeight w:val="3080"/>
          <w:ins w:id="1906" w:author="Sriraj Aiyer" w:date="2024-08-22T15:43:00Z"/>
          <w:trPrChange w:id="1907"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0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C7BBC57" w14:textId="77777777" w:rsidR="00EF2E74" w:rsidRPr="00EF2E74" w:rsidRDefault="00EF2E74" w:rsidP="00EF2E74">
            <w:pPr>
              <w:rPr>
                <w:ins w:id="1909" w:author="Sriraj Aiyer" w:date="2024-08-22T15:43:00Z"/>
                <w:rFonts w:ascii="Calibri" w:eastAsia="Times New Roman" w:hAnsi="Calibri" w:cs="Calibri"/>
                <w:color w:val="000000"/>
                <w:lang w:eastAsia="en-GB" w:bidi="hi-IN"/>
              </w:rPr>
            </w:pPr>
            <w:proofErr w:type="spellStart"/>
            <w:ins w:id="1910"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 E.;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 K.; Spies, C. D.; </w:t>
              </w:r>
              <w:proofErr w:type="spellStart"/>
              <w:r w:rsidRPr="00EF2E74">
                <w:rPr>
                  <w:rFonts w:ascii="Calibri" w:eastAsia="Times New Roman" w:hAnsi="Calibri" w:cs="Calibri"/>
                  <w:color w:val="000000"/>
                  <w:lang w:eastAsia="en-GB" w:bidi="hi-IN"/>
                </w:rPr>
                <w:t>Gaissmaier</w:t>
              </w:r>
              <w:proofErr w:type="spellEnd"/>
              <w:r w:rsidRPr="00EF2E74">
                <w:rPr>
                  <w:rFonts w:ascii="Calibri" w:eastAsia="Times New Roman" w:hAnsi="Calibri" w:cs="Calibri"/>
                  <w:color w:val="000000"/>
                  <w:lang w:eastAsia="en-GB" w:bidi="hi-IN"/>
                </w:rPr>
                <w:t>, W.</w:t>
              </w:r>
            </w:ins>
          </w:p>
        </w:tc>
        <w:tc>
          <w:tcPr>
            <w:tcW w:w="1843" w:type="dxa"/>
            <w:tcBorders>
              <w:top w:val="nil"/>
              <w:left w:val="nil"/>
              <w:bottom w:val="single" w:sz="8" w:space="0" w:color="auto"/>
              <w:right w:val="single" w:sz="8" w:space="0" w:color="auto"/>
            </w:tcBorders>
            <w:shd w:val="clear" w:color="auto" w:fill="auto"/>
            <w:vAlign w:val="center"/>
            <w:hideMark/>
            <w:tcPrChange w:id="191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F5246D" w14:textId="77777777" w:rsidR="00EF2E74" w:rsidRPr="00EF2E74" w:rsidRDefault="00EF2E74" w:rsidP="00EF2E74">
            <w:pPr>
              <w:rPr>
                <w:ins w:id="1912" w:author="Sriraj Aiyer" w:date="2024-08-22T15:43:00Z"/>
                <w:rFonts w:ascii="Calibri" w:eastAsia="Times New Roman" w:hAnsi="Calibri" w:cs="Calibri"/>
                <w:color w:val="000000"/>
                <w:lang w:eastAsia="en-GB" w:bidi="hi-IN"/>
              </w:rPr>
            </w:pPr>
            <w:ins w:id="1913" w:author="Sriraj Aiyer" w:date="2024-08-22T15:43:00Z">
              <w:r w:rsidRPr="00EF2E74">
                <w:rPr>
                  <w:rFonts w:ascii="Calibri" w:eastAsia="Times New Roman" w:hAnsi="Calibri" w:cs="Calibri"/>
                  <w:color w:val="000000"/>
                  <w:lang w:eastAsia="en-GB" w:bidi="hi-IN"/>
                </w:rPr>
                <w:t>Diagnostic performance by medical students working individually or in teams**</w:t>
              </w:r>
            </w:ins>
          </w:p>
        </w:tc>
        <w:tc>
          <w:tcPr>
            <w:tcW w:w="709" w:type="dxa"/>
            <w:tcBorders>
              <w:top w:val="nil"/>
              <w:left w:val="nil"/>
              <w:bottom w:val="single" w:sz="8" w:space="0" w:color="auto"/>
              <w:right w:val="single" w:sz="8" w:space="0" w:color="auto"/>
            </w:tcBorders>
            <w:shd w:val="clear" w:color="auto" w:fill="auto"/>
            <w:vAlign w:val="center"/>
            <w:hideMark/>
            <w:tcPrChange w:id="191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836D18" w14:textId="77777777" w:rsidR="00EF2E74" w:rsidRPr="00EF2E74" w:rsidRDefault="00EF2E74" w:rsidP="00EF2E74">
            <w:pPr>
              <w:jc w:val="right"/>
              <w:rPr>
                <w:ins w:id="1915" w:author="Sriraj Aiyer" w:date="2024-08-22T15:43:00Z"/>
                <w:rFonts w:ascii="Calibri" w:eastAsia="Times New Roman" w:hAnsi="Calibri" w:cs="Calibri"/>
                <w:color w:val="000000"/>
                <w:lang w:eastAsia="en-GB" w:bidi="hi-IN"/>
              </w:rPr>
            </w:pPr>
            <w:ins w:id="1916"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19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FD2988" w14:textId="77777777" w:rsidR="00EF2E74" w:rsidRPr="00EF2E74" w:rsidRDefault="00EF2E74" w:rsidP="00EF2E74">
            <w:pPr>
              <w:rPr>
                <w:ins w:id="1918" w:author="Sriraj Aiyer" w:date="2024-08-22T15:43:00Z"/>
                <w:rFonts w:ascii="Calibri" w:eastAsia="Times New Roman" w:hAnsi="Calibri" w:cs="Calibri"/>
                <w:color w:val="000000"/>
                <w:lang w:eastAsia="en-GB" w:bidi="hi-IN"/>
              </w:rPr>
            </w:pPr>
            <w:ins w:id="1919"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92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B2F0AE4" w14:textId="77777777" w:rsidR="00EF2E74" w:rsidRPr="00EF2E74" w:rsidRDefault="00EF2E74" w:rsidP="00EF2E74">
            <w:pPr>
              <w:rPr>
                <w:ins w:id="1921" w:author="Sriraj Aiyer" w:date="2024-08-22T15:43:00Z"/>
                <w:rFonts w:ascii="Calibri" w:eastAsia="Times New Roman" w:hAnsi="Calibri" w:cs="Calibri"/>
                <w:color w:val="000000"/>
                <w:lang w:eastAsia="en-GB" w:bidi="hi-IN"/>
              </w:rPr>
            </w:pPr>
            <w:ins w:id="1922" w:author="Sriraj Aiyer" w:date="2024-08-22T15:43:00Z">
              <w:r w:rsidRPr="00EF2E74">
                <w:rPr>
                  <w:rFonts w:ascii="Calibri" w:eastAsia="Times New Roman" w:hAnsi="Calibri" w:cs="Calibri"/>
                  <w:color w:val="000000"/>
                  <w:lang w:eastAsia="en-GB" w:bidi="hi-IN"/>
                </w:rPr>
                <w:t>6 simulated cases of respiratory distress</w:t>
              </w:r>
            </w:ins>
          </w:p>
        </w:tc>
        <w:tc>
          <w:tcPr>
            <w:tcW w:w="1355" w:type="dxa"/>
            <w:tcBorders>
              <w:top w:val="nil"/>
              <w:left w:val="nil"/>
              <w:bottom w:val="single" w:sz="8" w:space="0" w:color="auto"/>
              <w:right w:val="single" w:sz="8" w:space="0" w:color="auto"/>
            </w:tcBorders>
            <w:shd w:val="clear" w:color="auto" w:fill="auto"/>
            <w:vAlign w:val="center"/>
            <w:hideMark/>
            <w:tcPrChange w:id="192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C1A76B" w14:textId="77777777" w:rsidR="00EF2E74" w:rsidRPr="00EF2E74" w:rsidRDefault="00EF2E74" w:rsidP="00EF2E74">
            <w:pPr>
              <w:rPr>
                <w:ins w:id="1924" w:author="Sriraj Aiyer" w:date="2024-08-22T15:43:00Z"/>
                <w:rFonts w:ascii="Calibri" w:eastAsia="Times New Roman" w:hAnsi="Calibri" w:cs="Calibri"/>
                <w:color w:val="000000"/>
                <w:lang w:eastAsia="en-GB" w:bidi="hi-IN"/>
              </w:rPr>
            </w:pPr>
            <w:ins w:id="1925" w:author="Sriraj Aiyer" w:date="2024-08-22T15:43:00Z">
              <w:r w:rsidRPr="00EF2E74">
                <w:rPr>
                  <w:rFonts w:ascii="Calibri" w:eastAsia="Times New Roman" w:hAnsi="Calibri" w:cs="Calibri"/>
                  <w:color w:val="000000"/>
                  <w:lang w:eastAsia="en-GB" w:bidi="hi-IN"/>
                </w:rPr>
                <w:t>1-10 Confidence</w:t>
              </w:r>
            </w:ins>
          </w:p>
        </w:tc>
      </w:tr>
      <w:tr w:rsidR="00EF2E74" w:rsidRPr="00EF2E74" w14:paraId="6C88D7F1" w14:textId="77777777" w:rsidTr="00EF2E74">
        <w:trPr>
          <w:trHeight w:val="4780"/>
          <w:ins w:id="1926" w:author="Sriraj Aiyer" w:date="2024-08-22T15:43:00Z"/>
          <w:trPrChange w:id="1927"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2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B41CB0A" w14:textId="77777777" w:rsidR="00EF2E74" w:rsidRPr="00EF2E74" w:rsidRDefault="00EF2E74" w:rsidP="00EF2E74">
            <w:pPr>
              <w:rPr>
                <w:ins w:id="1929" w:author="Sriraj Aiyer" w:date="2024-08-22T15:43:00Z"/>
                <w:rFonts w:ascii="Calibri" w:eastAsia="Times New Roman" w:hAnsi="Calibri" w:cs="Calibri"/>
                <w:color w:val="000000"/>
                <w:lang w:eastAsia="en-GB" w:bidi="hi-IN"/>
              </w:rPr>
            </w:pPr>
            <w:proofErr w:type="spellStart"/>
            <w:ins w:id="1930"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Wolf E; Schubert, Sebastian;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Kunina_Habenicht</w:t>
              </w:r>
              <w:proofErr w:type="spellEnd"/>
              <w:r w:rsidRPr="00EF2E74">
                <w:rPr>
                  <w:rFonts w:ascii="Calibri" w:eastAsia="Times New Roman" w:hAnsi="Calibri" w:cs="Calibri"/>
                  <w:color w:val="000000"/>
                  <w:lang w:eastAsia="en-GB" w:bidi="hi-IN"/>
                </w:rPr>
                <w:t xml:space="preserve">, Olga;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Juliane E; Eva, Kevin W</w:t>
              </w:r>
            </w:ins>
          </w:p>
        </w:tc>
        <w:tc>
          <w:tcPr>
            <w:tcW w:w="1843" w:type="dxa"/>
            <w:tcBorders>
              <w:top w:val="nil"/>
              <w:left w:val="nil"/>
              <w:bottom w:val="single" w:sz="8" w:space="0" w:color="auto"/>
              <w:right w:val="single" w:sz="8" w:space="0" w:color="auto"/>
            </w:tcBorders>
            <w:shd w:val="clear" w:color="auto" w:fill="auto"/>
            <w:vAlign w:val="center"/>
            <w:hideMark/>
            <w:tcPrChange w:id="193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61736F9" w14:textId="7D9C267A" w:rsidR="00EF2E74" w:rsidRPr="00EF2E74" w:rsidRDefault="00EF2E74" w:rsidP="00EF2E74">
            <w:pPr>
              <w:rPr>
                <w:ins w:id="1932" w:author="Sriraj Aiyer" w:date="2024-08-22T15:43:00Z"/>
                <w:rFonts w:ascii="Calibri" w:eastAsia="Times New Roman" w:hAnsi="Calibri" w:cs="Calibri"/>
                <w:color w:val="000000"/>
                <w:lang w:eastAsia="en-GB" w:bidi="hi-IN"/>
              </w:rPr>
            </w:pPr>
            <w:ins w:id="1933" w:author="Sriraj Aiyer" w:date="2024-08-22T15:43:00Z">
              <w:r w:rsidRPr="00EF2E74">
                <w:rPr>
                  <w:rFonts w:ascii="Calibri" w:eastAsia="Times New Roman" w:hAnsi="Calibri" w:cs="Calibri"/>
                  <w:color w:val="000000"/>
                  <w:lang w:eastAsia="en-GB" w:bidi="hi-IN"/>
                </w:rPr>
                <w:t>Accuracy of self</w:t>
              </w:r>
            </w:ins>
            <w:ins w:id="1934" w:author="Sriraj Aiyer" w:date="2024-08-22T15:49:00Z">
              <w:r>
                <w:rPr>
                  <w:rFonts w:ascii="Calibri" w:eastAsia="Times New Roman" w:hAnsi="Calibri" w:cs="Calibri"/>
                  <w:color w:val="000000"/>
                  <w:lang w:eastAsia="en-GB" w:bidi="hi-IN"/>
                </w:rPr>
                <w:t>-</w:t>
              </w:r>
            </w:ins>
            <w:ins w:id="1935" w:author="Sriraj Aiyer" w:date="2024-08-22T15:43:00Z">
              <w:r w:rsidRPr="00EF2E74">
                <w:rPr>
                  <w:rFonts w:ascii="Calibri" w:eastAsia="Times New Roman" w:hAnsi="Calibri" w:cs="Calibri"/>
                  <w:color w:val="000000"/>
                  <w:lang w:eastAsia="en-GB" w:bidi="hi-IN"/>
                </w:rPr>
                <w:t>monitoring: does experience, ability or case difficulty matter?</w:t>
              </w:r>
            </w:ins>
          </w:p>
        </w:tc>
        <w:tc>
          <w:tcPr>
            <w:tcW w:w="709" w:type="dxa"/>
            <w:tcBorders>
              <w:top w:val="nil"/>
              <w:left w:val="nil"/>
              <w:bottom w:val="single" w:sz="8" w:space="0" w:color="auto"/>
              <w:right w:val="single" w:sz="8" w:space="0" w:color="auto"/>
            </w:tcBorders>
            <w:shd w:val="clear" w:color="auto" w:fill="auto"/>
            <w:vAlign w:val="center"/>
            <w:hideMark/>
            <w:tcPrChange w:id="193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A496FE" w14:textId="77777777" w:rsidR="00EF2E74" w:rsidRPr="00EF2E74" w:rsidRDefault="00EF2E74" w:rsidP="00EF2E74">
            <w:pPr>
              <w:jc w:val="right"/>
              <w:rPr>
                <w:ins w:id="1937" w:author="Sriraj Aiyer" w:date="2024-08-22T15:43:00Z"/>
                <w:rFonts w:ascii="Calibri" w:eastAsia="Times New Roman" w:hAnsi="Calibri" w:cs="Calibri"/>
                <w:color w:val="000000"/>
                <w:lang w:eastAsia="en-GB" w:bidi="hi-IN"/>
              </w:rPr>
            </w:pPr>
            <w:ins w:id="193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93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417261" w14:textId="77777777" w:rsidR="00EF2E74" w:rsidRPr="00EF2E74" w:rsidRDefault="00EF2E74" w:rsidP="00EF2E74">
            <w:pPr>
              <w:rPr>
                <w:ins w:id="1940" w:author="Sriraj Aiyer" w:date="2024-08-22T15:43:00Z"/>
                <w:rFonts w:ascii="Calibri" w:eastAsia="Times New Roman" w:hAnsi="Calibri" w:cs="Calibri"/>
                <w:color w:val="000000"/>
                <w:lang w:eastAsia="en-GB" w:bidi="hi-IN"/>
              </w:rPr>
            </w:pPr>
            <w:ins w:id="1941"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94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5CDC07E" w14:textId="77777777" w:rsidR="00EF2E74" w:rsidRPr="00EF2E74" w:rsidRDefault="00EF2E74" w:rsidP="00EF2E74">
            <w:pPr>
              <w:rPr>
                <w:ins w:id="1943" w:author="Sriraj Aiyer" w:date="2024-08-22T15:43:00Z"/>
                <w:rFonts w:ascii="Calibri" w:eastAsia="Times New Roman" w:hAnsi="Calibri" w:cs="Calibri"/>
                <w:color w:val="000000"/>
                <w:lang w:eastAsia="en-GB" w:bidi="hi-IN"/>
              </w:rPr>
            </w:pPr>
            <w:ins w:id="1944"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194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15E5FAB" w14:textId="77777777" w:rsidR="00EF2E74" w:rsidRPr="00EF2E74" w:rsidRDefault="00EF2E74" w:rsidP="00EF2E74">
            <w:pPr>
              <w:rPr>
                <w:ins w:id="1946" w:author="Sriraj Aiyer" w:date="2024-08-22T15:43:00Z"/>
                <w:rFonts w:ascii="Calibri" w:eastAsia="Times New Roman" w:hAnsi="Calibri" w:cs="Calibri"/>
                <w:color w:val="000000"/>
                <w:lang w:eastAsia="en-GB" w:bidi="hi-IN"/>
              </w:rPr>
            </w:pPr>
            <w:ins w:id="1947" w:author="Sriraj Aiyer" w:date="2024-08-22T15:43:00Z">
              <w:r w:rsidRPr="00EF2E74">
                <w:rPr>
                  <w:rFonts w:ascii="Calibri" w:eastAsia="Times New Roman" w:hAnsi="Calibri" w:cs="Calibri"/>
                  <w:color w:val="000000"/>
                  <w:lang w:eastAsia="en-GB" w:bidi="hi-IN"/>
                </w:rPr>
                <w:t>10 point scale (0% to 100%)</w:t>
              </w:r>
            </w:ins>
          </w:p>
        </w:tc>
      </w:tr>
      <w:tr w:rsidR="00EF2E74" w:rsidRPr="00EF2E74" w14:paraId="1695C7FB" w14:textId="77777777" w:rsidTr="00EF2E74">
        <w:trPr>
          <w:trHeight w:val="2060"/>
          <w:ins w:id="1948" w:author="Sriraj Aiyer" w:date="2024-08-22T15:43:00Z"/>
          <w:trPrChange w:id="1949"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5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8D13AED" w14:textId="77777777" w:rsidR="00EF2E74" w:rsidRPr="00EF2E74" w:rsidRDefault="00EF2E74" w:rsidP="00EF2E74">
            <w:pPr>
              <w:rPr>
                <w:ins w:id="1951" w:author="Sriraj Aiyer" w:date="2024-08-22T15:43:00Z"/>
                <w:rFonts w:ascii="Calibri" w:eastAsia="Times New Roman" w:hAnsi="Calibri" w:cs="Calibri"/>
                <w:color w:val="000000"/>
                <w:lang w:eastAsia="en-GB" w:bidi="hi-IN"/>
              </w:rPr>
            </w:pPr>
            <w:ins w:id="1952" w:author="Sriraj Aiyer" w:date="2024-08-22T15:43:00Z">
              <w:r w:rsidRPr="00EF2E74">
                <w:rPr>
                  <w:rFonts w:ascii="Calibri" w:eastAsia="Times New Roman" w:hAnsi="Calibri" w:cs="Calibri"/>
                  <w:color w:val="000000"/>
                  <w:lang w:eastAsia="en-GB" w:bidi="hi-IN"/>
                </w:rPr>
                <w:lastRenderedPageBreak/>
                <w:t xml:space="preserve">Heller, Rachael F; </w:t>
              </w:r>
              <w:proofErr w:type="spellStart"/>
              <w:r w:rsidRPr="00EF2E74">
                <w:rPr>
                  <w:rFonts w:ascii="Calibri" w:eastAsia="Times New Roman" w:hAnsi="Calibri" w:cs="Calibri"/>
                  <w:color w:val="000000"/>
                  <w:lang w:eastAsia="en-GB" w:bidi="hi-IN"/>
                </w:rPr>
                <w:t>Saltzstein</w:t>
              </w:r>
              <w:proofErr w:type="spellEnd"/>
              <w:r w:rsidRPr="00EF2E74">
                <w:rPr>
                  <w:rFonts w:ascii="Calibri" w:eastAsia="Times New Roman" w:hAnsi="Calibri" w:cs="Calibri"/>
                  <w:color w:val="000000"/>
                  <w:lang w:eastAsia="en-GB" w:bidi="hi-IN"/>
                </w:rPr>
                <w:t xml:space="preserve">, Herbert D; </w:t>
              </w:r>
              <w:proofErr w:type="spellStart"/>
              <w:r w:rsidRPr="00EF2E74">
                <w:rPr>
                  <w:rFonts w:ascii="Calibri" w:eastAsia="Times New Roman" w:hAnsi="Calibri" w:cs="Calibri"/>
                  <w:color w:val="000000"/>
                  <w:lang w:eastAsia="en-GB" w:bidi="hi-IN"/>
                </w:rPr>
                <w:t>Caspe</w:t>
              </w:r>
              <w:proofErr w:type="spellEnd"/>
              <w:r w:rsidRPr="00EF2E74">
                <w:rPr>
                  <w:rFonts w:ascii="Calibri" w:eastAsia="Times New Roman" w:hAnsi="Calibri" w:cs="Calibri"/>
                  <w:color w:val="000000"/>
                  <w:lang w:eastAsia="en-GB" w:bidi="hi-IN"/>
                </w:rPr>
                <w:t>, William B</w:t>
              </w:r>
            </w:ins>
          </w:p>
        </w:tc>
        <w:tc>
          <w:tcPr>
            <w:tcW w:w="1843" w:type="dxa"/>
            <w:tcBorders>
              <w:top w:val="nil"/>
              <w:left w:val="nil"/>
              <w:bottom w:val="single" w:sz="8" w:space="0" w:color="auto"/>
              <w:right w:val="single" w:sz="8" w:space="0" w:color="auto"/>
            </w:tcBorders>
            <w:shd w:val="clear" w:color="auto" w:fill="auto"/>
            <w:vAlign w:val="center"/>
            <w:hideMark/>
            <w:tcPrChange w:id="195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CE7208" w14:textId="77777777" w:rsidR="00EF2E74" w:rsidRPr="00EF2E74" w:rsidRDefault="00EF2E74" w:rsidP="00EF2E74">
            <w:pPr>
              <w:rPr>
                <w:ins w:id="1954" w:author="Sriraj Aiyer" w:date="2024-08-22T15:43:00Z"/>
                <w:rFonts w:ascii="Calibri" w:eastAsia="Times New Roman" w:hAnsi="Calibri" w:cs="Calibri"/>
                <w:color w:val="000000"/>
                <w:lang w:eastAsia="en-GB" w:bidi="hi-IN"/>
              </w:rPr>
            </w:pPr>
            <w:ins w:id="1955" w:author="Sriraj Aiyer" w:date="2024-08-22T15:43:00Z">
              <w:r w:rsidRPr="00EF2E74">
                <w:rPr>
                  <w:rFonts w:ascii="Calibri" w:eastAsia="Times New Roman" w:hAnsi="Calibri" w:cs="Calibri"/>
                  <w:color w:val="000000"/>
                  <w:lang w:eastAsia="en-GB" w:bidi="hi-IN"/>
                </w:rPr>
                <w:t>Heuristics in medical and non-medical decision-making.</w:t>
              </w:r>
            </w:ins>
          </w:p>
        </w:tc>
        <w:tc>
          <w:tcPr>
            <w:tcW w:w="709" w:type="dxa"/>
            <w:tcBorders>
              <w:top w:val="nil"/>
              <w:left w:val="nil"/>
              <w:bottom w:val="single" w:sz="8" w:space="0" w:color="auto"/>
              <w:right w:val="single" w:sz="8" w:space="0" w:color="auto"/>
            </w:tcBorders>
            <w:shd w:val="clear" w:color="auto" w:fill="auto"/>
            <w:vAlign w:val="center"/>
            <w:hideMark/>
            <w:tcPrChange w:id="195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3F9983E" w14:textId="77777777" w:rsidR="00EF2E74" w:rsidRPr="00EF2E74" w:rsidRDefault="00EF2E74" w:rsidP="00EF2E74">
            <w:pPr>
              <w:jc w:val="right"/>
              <w:rPr>
                <w:ins w:id="1957" w:author="Sriraj Aiyer" w:date="2024-08-22T15:43:00Z"/>
                <w:rFonts w:ascii="Calibri" w:eastAsia="Times New Roman" w:hAnsi="Calibri" w:cs="Calibri"/>
                <w:color w:val="000000"/>
                <w:lang w:eastAsia="en-GB" w:bidi="hi-IN"/>
              </w:rPr>
            </w:pPr>
            <w:ins w:id="1958"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195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23567" w14:textId="77777777" w:rsidR="00EF2E74" w:rsidRPr="00EF2E74" w:rsidRDefault="00EF2E74" w:rsidP="00EF2E74">
            <w:pPr>
              <w:rPr>
                <w:ins w:id="1960" w:author="Sriraj Aiyer" w:date="2024-08-22T15:43:00Z"/>
                <w:rFonts w:ascii="Calibri" w:eastAsia="Times New Roman" w:hAnsi="Calibri" w:cs="Calibri"/>
                <w:color w:val="000000"/>
                <w:lang w:eastAsia="en-GB" w:bidi="hi-IN"/>
              </w:rPr>
            </w:pPr>
            <w:ins w:id="1961"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196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770B5" w14:textId="77777777" w:rsidR="00EF2E74" w:rsidRPr="00EF2E74" w:rsidRDefault="00EF2E74" w:rsidP="00EF2E74">
            <w:pPr>
              <w:rPr>
                <w:ins w:id="1963" w:author="Sriraj Aiyer" w:date="2024-08-22T15:43:00Z"/>
                <w:rFonts w:ascii="Calibri" w:eastAsia="Times New Roman" w:hAnsi="Calibri" w:cs="Calibri"/>
                <w:color w:val="000000"/>
                <w:lang w:eastAsia="en-GB" w:bidi="hi-IN"/>
              </w:rPr>
            </w:pPr>
            <w:ins w:id="1964" w:author="Sriraj Aiyer" w:date="2024-08-22T15:43:00Z">
              <w:r w:rsidRPr="00EF2E74">
                <w:rPr>
                  <w:rFonts w:ascii="Calibri" w:eastAsia="Times New Roman" w:hAnsi="Calibri" w:cs="Calibri"/>
                  <w:color w:val="000000"/>
                  <w:lang w:eastAsia="en-GB" w:bidi="hi-IN"/>
                </w:rPr>
                <w:t>Medical and non-medical problems</w:t>
              </w:r>
            </w:ins>
          </w:p>
        </w:tc>
        <w:tc>
          <w:tcPr>
            <w:tcW w:w="1355" w:type="dxa"/>
            <w:tcBorders>
              <w:top w:val="nil"/>
              <w:left w:val="nil"/>
              <w:bottom w:val="single" w:sz="8" w:space="0" w:color="auto"/>
              <w:right w:val="single" w:sz="8" w:space="0" w:color="auto"/>
            </w:tcBorders>
            <w:shd w:val="clear" w:color="auto" w:fill="auto"/>
            <w:vAlign w:val="center"/>
            <w:hideMark/>
            <w:tcPrChange w:id="196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10BA3BF" w14:textId="77777777" w:rsidR="00EF2E74" w:rsidRPr="00EF2E74" w:rsidRDefault="00EF2E74" w:rsidP="00EF2E74">
            <w:pPr>
              <w:rPr>
                <w:ins w:id="1966" w:author="Sriraj Aiyer" w:date="2024-08-22T15:43:00Z"/>
                <w:rFonts w:ascii="Calibri" w:eastAsia="Times New Roman" w:hAnsi="Calibri" w:cs="Calibri"/>
                <w:color w:val="000000"/>
                <w:lang w:eastAsia="en-GB" w:bidi="hi-IN"/>
              </w:rPr>
            </w:pPr>
            <w:ins w:id="1967"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3F02A8CA" w14:textId="77777777" w:rsidTr="00EF2E74">
        <w:trPr>
          <w:trHeight w:val="3760"/>
          <w:ins w:id="1968" w:author="Sriraj Aiyer" w:date="2024-08-22T15:43:00Z"/>
          <w:trPrChange w:id="1969"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7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25A9C0" w14:textId="77777777" w:rsidR="00EF2E74" w:rsidRPr="00EF2E74" w:rsidRDefault="00EF2E74" w:rsidP="00EF2E74">
            <w:pPr>
              <w:rPr>
                <w:ins w:id="1971" w:author="Sriraj Aiyer" w:date="2024-08-22T15:43:00Z"/>
                <w:rFonts w:ascii="Calibri" w:eastAsia="Times New Roman" w:hAnsi="Calibri" w:cs="Calibri"/>
                <w:color w:val="000000"/>
                <w:lang w:eastAsia="en-GB" w:bidi="hi-IN"/>
              </w:rPr>
            </w:pPr>
            <w:ins w:id="1972" w:author="Sriraj Aiyer" w:date="2024-08-22T15:43:00Z">
              <w:r w:rsidRPr="00EF2E74">
                <w:rPr>
                  <w:rFonts w:ascii="Calibri" w:eastAsia="Times New Roman" w:hAnsi="Calibri" w:cs="Calibri"/>
                  <w:color w:val="000000"/>
                  <w:lang w:eastAsia="en-GB" w:bidi="hi-IN"/>
                </w:rPr>
                <w:t>Hillson, S.D.; Connelly, D.P.; Liu, Y.</w:t>
              </w:r>
            </w:ins>
          </w:p>
        </w:tc>
        <w:tc>
          <w:tcPr>
            <w:tcW w:w="1843" w:type="dxa"/>
            <w:tcBorders>
              <w:top w:val="nil"/>
              <w:left w:val="nil"/>
              <w:bottom w:val="single" w:sz="8" w:space="0" w:color="auto"/>
              <w:right w:val="single" w:sz="8" w:space="0" w:color="auto"/>
            </w:tcBorders>
            <w:shd w:val="clear" w:color="auto" w:fill="auto"/>
            <w:vAlign w:val="center"/>
            <w:hideMark/>
            <w:tcPrChange w:id="197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EDDBC1" w14:textId="77777777" w:rsidR="00EF2E74" w:rsidRPr="00EF2E74" w:rsidRDefault="00EF2E74" w:rsidP="00EF2E74">
            <w:pPr>
              <w:rPr>
                <w:ins w:id="1974" w:author="Sriraj Aiyer" w:date="2024-08-22T15:43:00Z"/>
                <w:rFonts w:ascii="Calibri" w:eastAsia="Times New Roman" w:hAnsi="Calibri" w:cs="Calibri"/>
                <w:color w:val="000000"/>
                <w:lang w:eastAsia="en-GB" w:bidi="hi-IN"/>
              </w:rPr>
            </w:pPr>
            <w:ins w:id="1975" w:author="Sriraj Aiyer" w:date="2024-08-22T15:43:00Z">
              <w:r w:rsidRPr="00EF2E74">
                <w:rPr>
                  <w:rFonts w:ascii="Calibri" w:eastAsia="Times New Roman" w:hAnsi="Calibri" w:cs="Calibri"/>
                  <w:color w:val="000000"/>
                  <w:lang w:eastAsia="en-GB" w:bidi="hi-IN"/>
                </w:rPr>
                <w:t>The Effects of Computer-assisted Electrocardiographic Interpretation on Physicians' Diagnostic Decisions</w:t>
              </w:r>
            </w:ins>
          </w:p>
        </w:tc>
        <w:tc>
          <w:tcPr>
            <w:tcW w:w="709" w:type="dxa"/>
            <w:tcBorders>
              <w:top w:val="nil"/>
              <w:left w:val="nil"/>
              <w:bottom w:val="single" w:sz="8" w:space="0" w:color="auto"/>
              <w:right w:val="single" w:sz="8" w:space="0" w:color="auto"/>
            </w:tcBorders>
            <w:shd w:val="clear" w:color="auto" w:fill="auto"/>
            <w:vAlign w:val="center"/>
            <w:hideMark/>
            <w:tcPrChange w:id="197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6144D03" w14:textId="77777777" w:rsidR="00EF2E74" w:rsidRPr="00EF2E74" w:rsidRDefault="00EF2E74" w:rsidP="00EF2E74">
            <w:pPr>
              <w:jc w:val="right"/>
              <w:rPr>
                <w:ins w:id="1977" w:author="Sriraj Aiyer" w:date="2024-08-22T15:43:00Z"/>
                <w:rFonts w:ascii="Calibri" w:eastAsia="Times New Roman" w:hAnsi="Calibri" w:cs="Calibri"/>
                <w:color w:val="000000"/>
                <w:lang w:eastAsia="en-GB" w:bidi="hi-IN"/>
              </w:rPr>
            </w:pPr>
            <w:ins w:id="1978" w:author="Sriraj Aiyer" w:date="2024-08-22T15:43:00Z">
              <w:r w:rsidRPr="00EF2E74">
                <w:rPr>
                  <w:rFonts w:ascii="Calibri" w:eastAsia="Times New Roman" w:hAnsi="Calibri" w:cs="Calibri"/>
                  <w:color w:val="000000"/>
                  <w:lang w:eastAsia="en-GB" w:bidi="hi-IN"/>
                </w:rPr>
                <w:t>1995</w:t>
              </w:r>
            </w:ins>
          </w:p>
        </w:tc>
        <w:tc>
          <w:tcPr>
            <w:tcW w:w="1559" w:type="dxa"/>
            <w:tcBorders>
              <w:top w:val="nil"/>
              <w:left w:val="nil"/>
              <w:bottom w:val="single" w:sz="8" w:space="0" w:color="auto"/>
              <w:right w:val="single" w:sz="8" w:space="0" w:color="auto"/>
            </w:tcBorders>
            <w:shd w:val="clear" w:color="auto" w:fill="auto"/>
            <w:vAlign w:val="center"/>
            <w:hideMark/>
            <w:tcPrChange w:id="197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3DB3406" w14:textId="77777777" w:rsidR="00EF2E74" w:rsidRPr="00EF2E74" w:rsidRDefault="00EF2E74" w:rsidP="00EF2E74">
            <w:pPr>
              <w:rPr>
                <w:ins w:id="1980" w:author="Sriraj Aiyer" w:date="2024-08-22T15:43:00Z"/>
                <w:rFonts w:ascii="Calibri" w:eastAsia="Times New Roman" w:hAnsi="Calibri" w:cs="Calibri"/>
                <w:color w:val="000000"/>
                <w:lang w:eastAsia="en-GB" w:bidi="hi-IN"/>
              </w:rPr>
            </w:pPr>
            <w:ins w:id="1981"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98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B678C0A" w14:textId="77777777" w:rsidR="00EF2E74" w:rsidRPr="00EF2E74" w:rsidRDefault="00EF2E74" w:rsidP="00EF2E74">
            <w:pPr>
              <w:rPr>
                <w:ins w:id="1983" w:author="Sriraj Aiyer" w:date="2024-08-22T15:43:00Z"/>
                <w:rFonts w:ascii="Calibri" w:eastAsia="Times New Roman" w:hAnsi="Calibri" w:cs="Calibri"/>
                <w:color w:val="000000"/>
                <w:lang w:eastAsia="en-GB" w:bidi="hi-IN"/>
              </w:rPr>
            </w:pPr>
            <w:ins w:id="1984" w:author="Sriraj Aiyer" w:date="2024-08-22T15:43:00Z">
              <w:r w:rsidRPr="00EF2E74">
                <w:rPr>
                  <w:rFonts w:ascii="Calibri" w:eastAsia="Times New Roman" w:hAnsi="Calibri" w:cs="Calibri"/>
                  <w:color w:val="000000"/>
                  <w:lang w:eastAsia="en-GB" w:bidi="hi-IN"/>
                </w:rPr>
                <w:t>ECG interpretation + vignettes (10)</w:t>
              </w:r>
            </w:ins>
          </w:p>
        </w:tc>
        <w:tc>
          <w:tcPr>
            <w:tcW w:w="1355" w:type="dxa"/>
            <w:tcBorders>
              <w:top w:val="nil"/>
              <w:left w:val="nil"/>
              <w:bottom w:val="single" w:sz="8" w:space="0" w:color="auto"/>
              <w:right w:val="single" w:sz="8" w:space="0" w:color="auto"/>
            </w:tcBorders>
            <w:shd w:val="clear" w:color="auto" w:fill="auto"/>
            <w:vAlign w:val="center"/>
            <w:hideMark/>
            <w:tcPrChange w:id="198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744EE0" w14:textId="77777777" w:rsidR="00EF2E74" w:rsidRPr="00EF2E74" w:rsidRDefault="00EF2E74" w:rsidP="00EF2E74">
            <w:pPr>
              <w:rPr>
                <w:ins w:id="1986" w:author="Sriraj Aiyer" w:date="2024-08-22T15:43:00Z"/>
                <w:rFonts w:ascii="Calibri" w:eastAsia="Times New Roman" w:hAnsi="Calibri" w:cs="Calibri"/>
                <w:color w:val="000000"/>
                <w:lang w:eastAsia="en-GB" w:bidi="hi-IN"/>
              </w:rPr>
            </w:pPr>
            <w:ins w:id="1987"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353CAFD" w14:textId="77777777" w:rsidTr="00EF2E74">
        <w:trPr>
          <w:trHeight w:val="3420"/>
          <w:ins w:id="1988" w:author="Sriraj Aiyer" w:date="2024-08-22T15:43:00Z"/>
          <w:trPrChange w:id="1989"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9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1216D0" w14:textId="77777777" w:rsidR="00EF2E74" w:rsidRPr="00EF2E74" w:rsidRDefault="00EF2E74" w:rsidP="00EF2E74">
            <w:pPr>
              <w:rPr>
                <w:ins w:id="1991" w:author="Sriraj Aiyer" w:date="2024-08-22T15:43:00Z"/>
                <w:rFonts w:ascii="Calibri" w:eastAsia="Times New Roman" w:hAnsi="Calibri" w:cs="Calibri"/>
                <w:color w:val="000000"/>
                <w:lang w:eastAsia="en-GB" w:bidi="hi-IN"/>
              </w:rPr>
            </w:pPr>
            <w:proofErr w:type="spellStart"/>
            <w:ins w:id="1992" w:author="Sriraj Aiyer" w:date="2024-08-22T15:43:00Z">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Juliane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Stroben</w:t>
              </w:r>
              <w:proofErr w:type="spellEnd"/>
              <w:r w:rsidRPr="00EF2E74">
                <w:rPr>
                  <w:rFonts w:ascii="Calibri" w:eastAsia="Times New Roman" w:hAnsi="Calibri" w:cs="Calibri"/>
                  <w:color w:val="000000"/>
                  <w:lang w:eastAsia="en-GB" w:bidi="hi-IN"/>
                </w:rPr>
                <w:t xml:space="preserve">, Fabian;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Wolf E.</w:t>
              </w:r>
            </w:ins>
          </w:p>
        </w:tc>
        <w:tc>
          <w:tcPr>
            <w:tcW w:w="1843" w:type="dxa"/>
            <w:tcBorders>
              <w:top w:val="nil"/>
              <w:left w:val="nil"/>
              <w:bottom w:val="single" w:sz="8" w:space="0" w:color="auto"/>
              <w:right w:val="single" w:sz="8" w:space="0" w:color="auto"/>
            </w:tcBorders>
            <w:shd w:val="clear" w:color="auto" w:fill="auto"/>
            <w:vAlign w:val="center"/>
            <w:hideMark/>
            <w:tcPrChange w:id="199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0203B4" w14:textId="77777777" w:rsidR="00EF2E74" w:rsidRPr="00EF2E74" w:rsidRDefault="00EF2E74" w:rsidP="00EF2E74">
            <w:pPr>
              <w:rPr>
                <w:ins w:id="1994" w:author="Sriraj Aiyer" w:date="2024-08-22T15:43:00Z"/>
                <w:rFonts w:ascii="Calibri" w:eastAsia="Times New Roman" w:hAnsi="Calibri" w:cs="Calibri"/>
                <w:color w:val="000000"/>
                <w:lang w:eastAsia="en-GB" w:bidi="hi-IN"/>
              </w:rPr>
            </w:pPr>
            <w:ins w:id="1995" w:author="Sriraj Aiyer" w:date="2024-08-22T15:43:00Z">
              <w:r w:rsidRPr="00EF2E74">
                <w:rPr>
                  <w:rFonts w:ascii="Calibri" w:eastAsia="Times New Roman" w:hAnsi="Calibri" w:cs="Calibri"/>
                  <w:color w:val="000000"/>
                  <w:lang w:eastAsia="en-GB" w:bidi="hi-IN"/>
                </w:rPr>
                <w:t>Differential diagnosis checklists reduce diagnostic error differentially: A randomised experiment</w:t>
              </w:r>
            </w:ins>
          </w:p>
        </w:tc>
        <w:tc>
          <w:tcPr>
            <w:tcW w:w="709" w:type="dxa"/>
            <w:tcBorders>
              <w:top w:val="nil"/>
              <w:left w:val="nil"/>
              <w:bottom w:val="single" w:sz="8" w:space="0" w:color="auto"/>
              <w:right w:val="single" w:sz="8" w:space="0" w:color="auto"/>
            </w:tcBorders>
            <w:shd w:val="clear" w:color="auto" w:fill="auto"/>
            <w:vAlign w:val="center"/>
            <w:hideMark/>
            <w:tcPrChange w:id="199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954D792" w14:textId="77777777" w:rsidR="00EF2E74" w:rsidRPr="00EF2E74" w:rsidRDefault="00EF2E74" w:rsidP="00EF2E74">
            <w:pPr>
              <w:jc w:val="right"/>
              <w:rPr>
                <w:ins w:id="1997" w:author="Sriraj Aiyer" w:date="2024-08-22T15:43:00Z"/>
                <w:rFonts w:ascii="Calibri" w:eastAsia="Times New Roman" w:hAnsi="Calibri" w:cs="Calibri"/>
                <w:color w:val="000000"/>
                <w:lang w:eastAsia="en-GB" w:bidi="hi-IN"/>
              </w:rPr>
            </w:pPr>
            <w:ins w:id="1998"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199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DEEB4F" w14:textId="06F3C916" w:rsidR="00EF2E74" w:rsidRPr="00EF2E74" w:rsidRDefault="00EF2E74" w:rsidP="00EF2E74">
            <w:pPr>
              <w:rPr>
                <w:ins w:id="2000" w:author="Sriraj Aiyer" w:date="2024-08-22T15:43:00Z"/>
                <w:rFonts w:ascii="Calibri" w:eastAsia="Times New Roman" w:hAnsi="Calibri" w:cs="Calibri"/>
                <w:color w:val="000000"/>
                <w:lang w:eastAsia="en-GB" w:bidi="hi-IN"/>
              </w:rPr>
            </w:pPr>
            <w:ins w:id="2001" w:author="Sriraj Aiyer" w:date="2024-08-22T15:43:00Z">
              <w:r w:rsidRPr="00EF2E74">
                <w:rPr>
                  <w:rFonts w:ascii="Calibri" w:eastAsia="Times New Roman" w:hAnsi="Calibri" w:cs="Calibri"/>
                  <w:color w:val="000000"/>
                  <w:lang w:eastAsia="en-GB" w:bidi="hi-IN"/>
                </w:rPr>
                <w:t>Medical Students / Emergency Medici</w:t>
              </w:r>
            </w:ins>
            <w:ins w:id="2002" w:author="Sriraj Aiyer" w:date="2024-08-22T15:49:00Z">
              <w:r>
                <w:rPr>
                  <w:rFonts w:ascii="Calibri" w:eastAsia="Times New Roman" w:hAnsi="Calibri" w:cs="Calibri"/>
                  <w:color w:val="000000"/>
                  <w:lang w:eastAsia="en-GB" w:bidi="hi-IN"/>
                </w:rPr>
                <w:t>ne</w:t>
              </w:r>
            </w:ins>
          </w:p>
        </w:tc>
        <w:tc>
          <w:tcPr>
            <w:tcW w:w="1843" w:type="dxa"/>
            <w:tcBorders>
              <w:top w:val="nil"/>
              <w:left w:val="nil"/>
              <w:bottom w:val="single" w:sz="8" w:space="0" w:color="auto"/>
              <w:right w:val="single" w:sz="8" w:space="0" w:color="auto"/>
            </w:tcBorders>
            <w:shd w:val="clear" w:color="auto" w:fill="auto"/>
            <w:vAlign w:val="center"/>
            <w:hideMark/>
            <w:tcPrChange w:id="200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0F6056C" w14:textId="77777777" w:rsidR="00EF2E74" w:rsidRPr="00EF2E74" w:rsidRDefault="00EF2E74" w:rsidP="00EF2E74">
            <w:pPr>
              <w:rPr>
                <w:ins w:id="2004" w:author="Sriraj Aiyer" w:date="2024-08-22T15:43:00Z"/>
                <w:rFonts w:ascii="Calibri" w:eastAsia="Times New Roman" w:hAnsi="Calibri" w:cs="Calibri"/>
                <w:color w:val="000000"/>
                <w:lang w:eastAsia="en-GB" w:bidi="hi-IN"/>
              </w:rPr>
            </w:pPr>
            <w:ins w:id="2005"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00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93AE444" w14:textId="77777777" w:rsidR="00EF2E74" w:rsidRPr="00EF2E74" w:rsidRDefault="00EF2E74" w:rsidP="00EF2E74">
            <w:pPr>
              <w:rPr>
                <w:ins w:id="2007" w:author="Sriraj Aiyer" w:date="2024-08-22T15:43:00Z"/>
                <w:rFonts w:ascii="Calibri" w:eastAsia="Times New Roman" w:hAnsi="Calibri" w:cs="Calibri"/>
                <w:color w:val="000000"/>
                <w:lang w:eastAsia="en-GB" w:bidi="hi-IN"/>
              </w:rPr>
            </w:pPr>
            <w:ins w:id="2008" w:author="Sriraj Aiyer" w:date="2024-08-22T15:43:00Z">
              <w:r w:rsidRPr="00EF2E74">
                <w:rPr>
                  <w:rFonts w:ascii="Calibri" w:eastAsia="Times New Roman" w:hAnsi="Calibri" w:cs="Calibri"/>
                  <w:color w:val="000000"/>
                  <w:lang w:eastAsia="en-GB" w:bidi="hi-IN"/>
                </w:rPr>
                <w:t>10 point scale of confidence</w:t>
              </w:r>
            </w:ins>
          </w:p>
        </w:tc>
      </w:tr>
      <w:tr w:rsidR="00EF2E74" w:rsidRPr="00EF2E74" w14:paraId="4F8FDAA9" w14:textId="77777777" w:rsidTr="00EF2E74">
        <w:trPr>
          <w:trHeight w:val="5120"/>
          <w:ins w:id="2009" w:author="Sriraj Aiyer" w:date="2024-08-22T15:43:00Z"/>
          <w:trPrChange w:id="2010"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1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F0DEC" w14:textId="77777777" w:rsidR="00EF2E74" w:rsidRPr="00EF2E74" w:rsidRDefault="00EF2E74" w:rsidP="00EF2E74">
            <w:pPr>
              <w:rPr>
                <w:ins w:id="2012" w:author="Sriraj Aiyer" w:date="2024-08-22T15:43:00Z"/>
                <w:rFonts w:ascii="Calibri" w:eastAsia="Times New Roman" w:hAnsi="Calibri" w:cs="Calibri"/>
                <w:color w:val="000000"/>
                <w:lang w:eastAsia="en-GB" w:bidi="hi-IN"/>
              </w:rPr>
            </w:pPr>
            <w:ins w:id="2013" w:author="Sriraj Aiyer" w:date="2024-08-22T15:43:00Z">
              <w:r w:rsidRPr="00EF2E74">
                <w:rPr>
                  <w:rFonts w:ascii="Calibri" w:eastAsia="Times New Roman" w:hAnsi="Calibri" w:cs="Calibri"/>
                  <w:color w:val="000000"/>
                  <w:lang w:eastAsia="en-GB" w:bidi="hi-IN"/>
                </w:rPr>
                <w:lastRenderedPageBreak/>
                <w:t xml:space="preserve">Katz, I.; O'Brien, B.; Clark, S.; Thompson, C. T.; Schapiro, B.; </w:t>
              </w:r>
              <w:proofErr w:type="spellStart"/>
              <w:r w:rsidRPr="00EF2E74">
                <w:rPr>
                  <w:rFonts w:ascii="Calibri" w:eastAsia="Times New Roman" w:hAnsi="Calibri" w:cs="Calibri"/>
                  <w:color w:val="000000"/>
                  <w:lang w:eastAsia="en-GB" w:bidi="hi-IN"/>
                </w:rPr>
                <w:t>Azzi</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Lilleyman</w:t>
              </w:r>
              <w:proofErr w:type="spellEnd"/>
              <w:r w:rsidRPr="00EF2E74">
                <w:rPr>
                  <w:rFonts w:ascii="Calibri" w:eastAsia="Times New Roman" w:hAnsi="Calibri" w:cs="Calibri"/>
                  <w:color w:val="000000"/>
                  <w:lang w:eastAsia="en-GB" w:bidi="hi-IN"/>
                </w:rPr>
                <w:t>, A.; Boyle, T.; Espartero, L. J. L.; Yamada, M.; Prow, T. W.</w:t>
              </w:r>
            </w:ins>
          </w:p>
        </w:tc>
        <w:tc>
          <w:tcPr>
            <w:tcW w:w="1843" w:type="dxa"/>
            <w:tcBorders>
              <w:top w:val="nil"/>
              <w:left w:val="nil"/>
              <w:bottom w:val="single" w:sz="8" w:space="0" w:color="auto"/>
              <w:right w:val="single" w:sz="8" w:space="0" w:color="auto"/>
            </w:tcBorders>
            <w:shd w:val="clear" w:color="auto" w:fill="auto"/>
            <w:vAlign w:val="center"/>
            <w:hideMark/>
            <w:tcPrChange w:id="201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E5F18C" w14:textId="77777777" w:rsidR="00EF2E74" w:rsidRPr="00EF2E74" w:rsidRDefault="00EF2E74" w:rsidP="00EF2E74">
            <w:pPr>
              <w:rPr>
                <w:ins w:id="2015" w:author="Sriraj Aiyer" w:date="2024-08-22T15:43:00Z"/>
                <w:rFonts w:ascii="Calibri" w:eastAsia="Times New Roman" w:hAnsi="Calibri" w:cs="Calibri"/>
                <w:color w:val="000000"/>
                <w:lang w:eastAsia="en-GB" w:bidi="hi-IN"/>
              </w:rPr>
            </w:pPr>
            <w:ins w:id="2016" w:author="Sriraj Aiyer" w:date="2024-08-22T15:43:00Z">
              <w:r w:rsidRPr="00EF2E74">
                <w:rPr>
                  <w:rFonts w:ascii="Calibri" w:eastAsia="Times New Roman" w:hAnsi="Calibri" w:cs="Calibri"/>
                  <w:color w:val="000000"/>
                  <w:lang w:eastAsia="en-GB" w:bidi="hi-IN"/>
                </w:rPr>
                <w:t>Assessment of a Diagnostic Classification System for Management of Lesions to Exclude Melanoma**</w:t>
              </w:r>
            </w:ins>
          </w:p>
        </w:tc>
        <w:tc>
          <w:tcPr>
            <w:tcW w:w="709" w:type="dxa"/>
            <w:tcBorders>
              <w:top w:val="nil"/>
              <w:left w:val="nil"/>
              <w:bottom w:val="single" w:sz="8" w:space="0" w:color="auto"/>
              <w:right w:val="single" w:sz="8" w:space="0" w:color="auto"/>
            </w:tcBorders>
            <w:shd w:val="clear" w:color="auto" w:fill="auto"/>
            <w:vAlign w:val="center"/>
            <w:hideMark/>
            <w:tcPrChange w:id="201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0706764" w14:textId="77777777" w:rsidR="00EF2E74" w:rsidRPr="00EF2E74" w:rsidRDefault="00EF2E74" w:rsidP="00EF2E74">
            <w:pPr>
              <w:jc w:val="right"/>
              <w:rPr>
                <w:ins w:id="2018" w:author="Sriraj Aiyer" w:date="2024-08-22T15:43:00Z"/>
                <w:rFonts w:ascii="Calibri" w:eastAsia="Times New Roman" w:hAnsi="Calibri" w:cs="Calibri"/>
                <w:color w:val="000000"/>
                <w:lang w:eastAsia="en-GB" w:bidi="hi-IN"/>
              </w:rPr>
            </w:pPr>
            <w:ins w:id="2019"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02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3B57DF" w14:textId="77777777" w:rsidR="00EF2E74" w:rsidRPr="00EF2E74" w:rsidRDefault="00EF2E74" w:rsidP="00EF2E74">
            <w:pPr>
              <w:rPr>
                <w:ins w:id="2021" w:author="Sriraj Aiyer" w:date="2024-08-22T15:43:00Z"/>
                <w:rFonts w:ascii="Calibri" w:eastAsia="Times New Roman" w:hAnsi="Calibri" w:cs="Calibri"/>
                <w:color w:val="000000"/>
                <w:lang w:eastAsia="en-GB" w:bidi="hi-IN"/>
              </w:rPr>
            </w:pPr>
            <w:ins w:id="2022"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202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6D942" w14:textId="77777777" w:rsidR="00EF2E74" w:rsidRPr="00EF2E74" w:rsidRDefault="00EF2E74" w:rsidP="00EF2E74">
            <w:pPr>
              <w:rPr>
                <w:ins w:id="2024" w:author="Sriraj Aiyer" w:date="2024-08-22T15:43:00Z"/>
                <w:rFonts w:ascii="Calibri" w:eastAsia="Times New Roman" w:hAnsi="Calibri" w:cs="Calibri"/>
                <w:color w:val="000000"/>
                <w:lang w:eastAsia="en-GB" w:bidi="hi-IN"/>
              </w:rPr>
            </w:pPr>
            <w:ins w:id="2025" w:author="Sriraj Aiyer" w:date="2024-08-22T15:43:00Z">
              <w:r w:rsidRPr="00EF2E74">
                <w:rPr>
                  <w:rFonts w:ascii="Calibri" w:eastAsia="Times New Roman" w:hAnsi="Calibri" w:cs="Calibri"/>
                  <w:color w:val="000000"/>
                  <w:lang w:eastAsia="en-GB" w:bidi="hi-IN"/>
                </w:rPr>
                <w:t>217 Lesions prepared and stained from patients</w:t>
              </w:r>
            </w:ins>
          </w:p>
        </w:tc>
        <w:tc>
          <w:tcPr>
            <w:tcW w:w="1355" w:type="dxa"/>
            <w:tcBorders>
              <w:top w:val="nil"/>
              <w:left w:val="nil"/>
              <w:bottom w:val="single" w:sz="8" w:space="0" w:color="auto"/>
              <w:right w:val="single" w:sz="8" w:space="0" w:color="auto"/>
            </w:tcBorders>
            <w:shd w:val="clear" w:color="auto" w:fill="auto"/>
            <w:vAlign w:val="center"/>
            <w:hideMark/>
            <w:tcPrChange w:id="202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E98B40" w14:textId="77777777" w:rsidR="00EF2E74" w:rsidRPr="00EF2E74" w:rsidRDefault="00EF2E74" w:rsidP="00EF2E74">
            <w:pPr>
              <w:rPr>
                <w:ins w:id="2027" w:author="Sriraj Aiyer" w:date="2024-08-22T15:43:00Z"/>
                <w:rFonts w:ascii="Calibri" w:eastAsia="Times New Roman" w:hAnsi="Calibri" w:cs="Calibri"/>
                <w:color w:val="000000"/>
                <w:lang w:eastAsia="en-GB" w:bidi="hi-IN"/>
              </w:rPr>
            </w:pPr>
            <w:ins w:id="2028" w:author="Sriraj Aiyer" w:date="2024-08-22T15:43:00Z">
              <w:r w:rsidRPr="00EF2E74">
                <w:rPr>
                  <w:rFonts w:ascii="Calibri" w:eastAsia="Times New Roman" w:hAnsi="Calibri" w:cs="Calibri"/>
                  <w:color w:val="000000"/>
                  <w:lang w:eastAsia="en-GB" w:bidi="hi-IN"/>
                </w:rPr>
                <w:t>1-5 confidence</w:t>
              </w:r>
            </w:ins>
          </w:p>
        </w:tc>
      </w:tr>
      <w:tr w:rsidR="00EF2E74" w:rsidRPr="00EF2E74" w14:paraId="316B68B1" w14:textId="77777777" w:rsidTr="00EF2E74">
        <w:trPr>
          <w:trHeight w:val="4100"/>
          <w:ins w:id="2029" w:author="Sriraj Aiyer" w:date="2024-08-22T15:43:00Z"/>
          <w:trPrChange w:id="2030"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3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CC45903" w14:textId="77777777" w:rsidR="00EF2E74" w:rsidRPr="00EF2E74" w:rsidRDefault="00EF2E74" w:rsidP="00EF2E74">
            <w:pPr>
              <w:rPr>
                <w:ins w:id="2032" w:author="Sriraj Aiyer" w:date="2024-08-22T15:43:00Z"/>
                <w:rFonts w:ascii="Calibri" w:eastAsia="Times New Roman" w:hAnsi="Calibri" w:cs="Calibri"/>
                <w:color w:val="000000"/>
                <w:lang w:eastAsia="en-GB" w:bidi="hi-IN"/>
              </w:rPr>
            </w:pPr>
            <w:ins w:id="2033" w:author="Sriraj Aiyer" w:date="2024-08-22T15:43:00Z">
              <w:r w:rsidRPr="00EF2E74">
                <w:rPr>
                  <w:rFonts w:ascii="Calibri" w:eastAsia="Times New Roman" w:hAnsi="Calibri" w:cs="Calibri"/>
                  <w:color w:val="000000"/>
                  <w:lang w:eastAsia="en-GB" w:bidi="hi-IN"/>
                </w:rPr>
                <w:t xml:space="preserve">Keene, T.; </w:t>
              </w:r>
              <w:proofErr w:type="spellStart"/>
              <w:r w:rsidRPr="00EF2E74">
                <w:rPr>
                  <w:rFonts w:ascii="Calibri" w:eastAsia="Times New Roman" w:hAnsi="Calibri" w:cs="Calibri"/>
                  <w:color w:val="000000"/>
                  <w:lang w:eastAsia="en-GB" w:bidi="hi-IN"/>
                </w:rPr>
                <w:t>Pammer</w:t>
              </w:r>
              <w:proofErr w:type="spellEnd"/>
              <w:r w:rsidRPr="00EF2E74">
                <w:rPr>
                  <w:rFonts w:ascii="Calibri" w:eastAsia="Times New Roman" w:hAnsi="Calibri" w:cs="Calibri"/>
                  <w:color w:val="000000"/>
                  <w:lang w:eastAsia="en-GB" w:bidi="hi-IN"/>
                </w:rPr>
                <w:t>, K.; Lord, B.; Shipp, C.</w:t>
              </w:r>
            </w:ins>
          </w:p>
        </w:tc>
        <w:tc>
          <w:tcPr>
            <w:tcW w:w="1843" w:type="dxa"/>
            <w:tcBorders>
              <w:top w:val="nil"/>
              <w:left w:val="nil"/>
              <w:bottom w:val="single" w:sz="8" w:space="0" w:color="auto"/>
              <w:right w:val="single" w:sz="8" w:space="0" w:color="auto"/>
            </w:tcBorders>
            <w:shd w:val="clear" w:color="auto" w:fill="auto"/>
            <w:vAlign w:val="center"/>
            <w:hideMark/>
            <w:tcPrChange w:id="203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397BD33" w14:textId="77777777" w:rsidR="00EF2E74" w:rsidRPr="00EF2E74" w:rsidRDefault="00EF2E74" w:rsidP="00EF2E74">
            <w:pPr>
              <w:rPr>
                <w:ins w:id="2035" w:author="Sriraj Aiyer" w:date="2024-08-22T15:43:00Z"/>
                <w:rFonts w:ascii="Calibri" w:eastAsia="Times New Roman" w:hAnsi="Calibri" w:cs="Calibri"/>
                <w:color w:val="000000"/>
                <w:lang w:eastAsia="en-GB" w:bidi="hi-IN"/>
              </w:rPr>
            </w:pPr>
            <w:ins w:id="2036" w:author="Sriraj Aiyer" w:date="2024-08-22T15:43:00Z">
              <w:r w:rsidRPr="00EF2E74">
                <w:rPr>
                  <w:rFonts w:ascii="Calibri" w:eastAsia="Times New Roman" w:hAnsi="Calibri" w:cs="Calibri"/>
                  <w:color w:val="000000"/>
                  <w:lang w:eastAsia="en-GB" w:bidi="hi-IN"/>
                </w:rPr>
                <w:t>Dispatch information affects diagnosis in paramedics: an experimental study of applied dual-process theory**</w:t>
              </w:r>
            </w:ins>
          </w:p>
        </w:tc>
        <w:tc>
          <w:tcPr>
            <w:tcW w:w="709" w:type="dxa"/>
            <w:tcBorders>
              <w:top w:val="nil"/>
              <w:left w:val="nil"/>
              <w:bottom w:val="single" w:sz="8" w:space="0" w:color="auto"/>
              <w:right w:val="single" w:sz="8" w:space="0" w:color="auto"/>
            </w:tcBorders>
            <w:shd w:val="clear" w:color="auto" w:fill="auto"/>
            <w:vAlign w:val="center"/>
            <w:hideMark/>
            <w:tcPrChange w:id="2037"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424A0F" w14:textId="77777777" w:rsidR="00EF2E74" w:rsidRPr="00EF2E74" w:rsidRDefault="00EF2E74" w:rsidP="00EF2E74">
            <w:pPr>
              <w:jc w:val="right"/>
              <w:rPr>
                <w:ins w:id="2038" w:author="Sriraj Aiyer" w:date="2024-08-22T15:43:00Z"/>
                <w:rFonts w:ascii="Calibri" w:eastAsia="Times New Roman" w:hAnsi="Calibri" w:cs="Calibri"/>
                <w:color w:val="000000"/>
                <w:lang w:eastAsia="en-GB" w:bidi="hi-IN"/>
              </w:rPr>
            </w:pPr>
            <w:ins w:id="2039"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04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1FF717" w14:textId="77777777" w:rsidR="00EF2E74" w:rsidRPr="00EF2E74" w:rsidRDefault="00EF2E74" w:rsidP="00EF2E74">
            <w:pPr>
              <w:rPr>
                <w:ins w:id="2041" w:author="Sriraj Aiyer" w:date="2024-08-22T15:43:00Z"/>
                <w:rFonts w:ascii="Calibri" w:eastAsia="Times New Roman" w:hAnsi="Calibri" w:cs="Calibri"/>
                <w:color w:val="000000"/>
                <w:lang w:eastAsia="en-GB" w:bidi="hi-IN"/>
              </w:rPr>
            </w:pPr>
            <w:ins w:id="2042" w:author="Sriraj Aiyer" w:date="2024-08-22T15:43:00Z">
              <w:r w:rsidRPr="00EF2E74">
                <w:rPr>
                  <w:rFonts w:ascii="Calibri" w:eastAsia="Times New Roman" w:hAnsi="Calibri" w:cs="Calibri"/>
                  <w:color w:val="000000"/>
                  <w:lang w:eastAsia="en-GB" w:bidi="hi-IN"/>
                </w:rPr>
                <w:t>Paramedics</w:t>
              </w:r>
            </w:ins>
          </w:p>
        </w:tc>
        <w:tc>
          <w:tcPr>
            <w:tcW w:w="1843" w:type="dxa"/>
            <w:tcBorders>
              <w:top w:val="nil"/>
              <w:left w:val="nil"/>
              <w:bottom w:val="single" w:sz="8" w:space="0" w:color="auto"/>
              <w:right w:val="single" w:sz="8" w:space="0" w:color="auto"/>
            </w:tcBorders>
            <w:shd w:val="clear" w:color="auto" w:fill="auto"/>
            <w:vAlign w:val="center"/>
            <w:hideMark/>
            <w:tcPrChange w:id="2043"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E571ECC" w14:textId="46E6E5CC" w:rsidR="00EF2E74" w:rsidRPr="00EF2E74" w:rsidRDefault="00EF2E74" w:rsidP="00EF2E74">
            <w:pPr>
              <w:rPr>
                <w:ins w:id="2044" w:author="Sriraj Aiyer" w:date="2024-08-22T15:43:00Z"/>
                <w:rFonts w:ascii="Calibri" w:eastAsia="Times New Roman" w:hAnsi="Calibri" w:cs="Calibri"/>
                <w:color w:val="000000"/>
                <w:lang w:eastAsia="en-GB" w:bidi="hi-IN"/>
              </w:rPr>
            </w:pPr>
            <w:ins w:id="2045" w:author="Sriraj Aiyer" w:date="2024-08-22T15:43:00Z">
              <w:r w:rsidRPr="00EF2E74">
                <w:rPr>
                  <w:rFonts w:ascii="Calibri" w:eastAsia="Times New Roman" w:hAnsi="Calibri" w:cs="Calibri"/>
                  <w:color w:val="000000"/>
                  <w:lang w:eastAsia="en-GB" w:bidi="hi-IN"/>
                </w:rPr>
                <w:t>Vignettes in two parts with an intuitive impression and then diagnosis, with or w</w:t>
              </w:r>
            </w:ins>
            <w:ins w:id="2046" w:author="Sriraj Aiyer" w:date="2024-08-22T15:49:00Z">
              <w:r>
                <w:rPr>
                  <w:rFonts w:ascii="Calibri" w:eastAsia="Times New Roman" w:hAnsi="Calibri" w:cs="Calibri"/>
                  <w:color w:val="000000"/>
                  <w:lang w:eastAsia="en-GB" w:bidi="hi-IN"/>
                </w:rPr>
                <w:t>it</w:t>
              </w:r>
            </w:ins>
            <w:ins w:id="2047" w:author="Sriraj Aiyer" w:date="2024-08-22T15:43:00Z">
              <w:r w:rsidRPr="00EF2E74">
                <w:rPr>
                  <w:rFonts w:ascii="Calibri" w:eastAsia="Times New Roman" w:hAnsi="Calibri" w:cs="Calibri"/>
                  <w:color w:val="000000"/>
                  <w:lang w:eastAsia="en-GB" w:bidi="hi-IN"/>
                </w:rPr>
                <w:t>hout secondary task distraction</w:t>
              </w:r>
            </w:ins>
          </w:p>
        </w:tc>
        <w:tc>
          <w:tcPr>
            <w:tcW w:w="1355" w:type="dxa"/>
            <w:tcBorders>
              <w:top w:val="nil"/>
              <w:left w:val="nil"/>
              <w:bottom w:val="single" w:sz="8" w:space="0" w:color="auto"/>
              <w:right w:val="single" w:sz="8" w:space="0" w:color="auto"/>
            </w:tcBorders>
            <w:shd w:val="clear" w:color="auto" w:fill="auto"/>
            <w:vAlign w:val="center"/>
            <w:hideMark/>
            <w:tcPrChange w:id="204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455219" w14:textId="77777777" w:rsidR="00EF2E74" w:rsidRPr="00EF2E74" w:rsidRDefault="00EF2E74" w:rsidP="00EF2E74">
            <w:pPr>
              <w:rPr>
                <w:ins w:id="2049" w:author="Sriraj Aiyer" w:date="2024-08-22T15:43:00Z"/>
                <w:rFonts w:ascii="Calibri" w:eastAsia="Times New Roman" w:hAnsi="Calibri" w:cs="Calibri"/>
                <w:color w:val="000000"/>
                <w:lang w:eastAsia="en-GB" w:bidi="hi-IN"/>
              </w:rPr>
            </w:pPr>
            <w:ins w:id="2050" w:author="Sriraj Aiyer" w:date="2024-08-22T15:43:00Z">
              <w:r w:rsidRPr="00EF2E74">
                <w:rPr>
                  <w:rFonts w:ascii="Calibri" w:eastAsia="Times New Roman" w:hAnsi="Calibri" w:cs="Calibri"/>
                  <w:color w:val="000000"/>
                  <w:lang w:eastAsia="en-GB" w:bidi="hi-IN"/>
                </w:rPr>
                <w:t>4 point scale</w:t>
              </w:r>
            </w:ins>
          </w:p>
        </w:tc>
      </w:tr>
      <w:tr w:rsidR="00EF2E74" w:rsidRPr="00EF2E74" w14:paraId="13F1718F" w14:textId="77777777" w:rsidTr="00EF2E74">
        <w:trPr>
          <w:trHeight w:val="3420"/>
          <w:ins w:id="2051" w:author="Sriraj Aiyer" w:date="2024-08-22T15:43:00Z"/>
          <w:trPrChange w:id="2052"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5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9C1F74" w14:textId="77777777" w:rsidR="00EF2E74" w:rsidRPr="00EF2E74" w:rsidRDefault="00EF2E74" w:rsidP="00EF2E74">
            <w:pPr>
              <w:rPr>
                <w:ins w:id="2054" w:author="Sriraj Aiyer" w:date="2024-08-22T15:43:00Z"/>
                <w:rFonts w:ascii="Calibri" w:eastAsia="Times New Roman" w:hAnsi="Calibri" w:cs="Calibri"/>
                <w:color w:val="000000"/>
                <w:lang w:eastAsia="en-GB" w:bidi="hi-IN"/>
              </w:rPr>
            </w:pPr>
            <w:proofErr w:type="spellStart"/>
            <w:ins w:id="2055" w:author="Sriraj Aiyer" w:date="2024-08-22T15:43:00Z">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xml:space="preserve">, Olga; Russo, J. Edward; Keenan, Greg; Delaney, Brendan C.; </w:t>
              </w:r>
              <w:proofErr w:type="spellStart"/>
              <w:r w:rsidRPr="00EF2E74">
                <w:rPr>
                  <w:rFonts w:ascii="Calibri" w:eastAsia="Times New Roman" w:hAnsi="Calibri" w:cs="Calibri"/>
                  <w:color w:val="000000"/>
                  <w:lang w:eastAsia="en-GB" w:bidi="hi-IN"/>
                </w:rPr>
                <w:t>Douiri</w:t>
              </w:r>
              <w:proofErr w:type="spellEnd"/>
              <w:r w:rsidRPr="00EF2E74">
                <w:rPr>
                  <w:rFonts w:ascii="Calibri" w:eastAsia="Times New Roman" w:hAnsi="Calibri" w:cs="Calibri"/>
                  <w:color w:val="000000"/>
                  <w:lang w:eastAsia="en-GB" w:bidi="hi-IN"/>
                </w:rPr>
                <w:t>, Abdel</w:t>
              </w:r>
            </w:ins>
          </w:p>
        </w:tc>
        <w:tc>
          <w:tcPr>
            <w:tcW w:w="1843" w:type="dxa"/>
            <w:tcBorders>
              <w:top w:val="nil"/>
              <w:left w:val="nil"/>
              <w:bottom w:val="single" w:sz="8" w:space="0" w:color="auto"/>
              <w:right w:val="single" w:sz="8" w:space="0" w:color="auto"/>
            </w:tcBorders>
            <w:shd w:val="clear" w:color="auto" w:fill="auto"/>
            <w:vAlign w:val="center"/>
            <w:hideMark/>
            <w:tcPrChange w:id="205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06F4DC2" w14:textId="77777777" w:rsidR="00EF2E74" w:rsidRPr="00EF2E74" w:rsidRDefault="00EF2E74" w:rsidP="00EF2E74">
            <w:pPr>
              <w:rPr>
                <w:ins w:id="2057" w:author="Sriraj Aiyer" w:date="2024-08-22T15:43:00Z"/>
                <w:rFonts w:ascii="Calibri" w:eastAsia="Times New Roman" w:hAnsi="Calibri" w:cs="Calibri"/>
                <w:color w:val="000000"/>
                <w:lang w:eastAsia="en-GB" w:bidi="hi-IN"/>
              </w:rPr>
            </w:pPr>
            <w:ins w:id="2058" w:author="Sriraj Aiyer" w:date="2024-08-22T15:43:00Z">
              <w:r w:rsidRPr="00EF2E74">
                <w:rPr>
                  <w:rFonts w:ascii="Calibri" w:eastAsia="Times New Roman" w:hAnsi="Calibri" w:cs="Calibri"/>
                  <w:color w:val="000000"/>
                  <w:lang w:eastAsia="en-GB" w:bidi="hi-IN"/>
                </w:rPr>
                <w:t>Information Distortion in Physicians’ Diagnostic Judgments</w:t>
              </w:r>
            </w:ins>
          </w:p>
        </w:tc>
        <w:tc>
          <w:tcPr>
            <w:tcW w:w="709" w:type="dxa"/>
            <w:tcBorders>
              <w:top w:val="nil"/>
              <w:left w:val="nil"/>
              <w:bottom w:val="single" w:sz="8" w:space="0" w:color="auto"/>
              <w:right w:val="single" w:sz="8" w:space="0" w:color="auto"/>
            </w:tcBorders>
            <w:shd w:val="clear" w:color="auto" w:fill="auto"/>
            <w:vAlign w:val="center"/>
            <w:hideMark/>
            <w:tcPrChange w:id="205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906A9D3" w14:textId="77777777" w:rsidR="00EF2E74" w:rsidRPr="00EF2E74" w:rsidRDefault="00EF2E74" w:rsidP="00EF2E74">
            <w:pPr>
              <w:jc w:val="right"/>
              <w:rPr>
                <w:ins w:id="2060" w:author="Sriraj Aiyer" w:date="2024-08-22T15:43:00Z"/>
                <w:rFonts w:ascii="Calibri" w:eastAsia="Times New Roman" w:hAnsi="Calibri" w:cs="Calibri"/>
                <w:color w:val="000000"/>
                <w:lang w:eastAsia="en-GB" w:bidi="hi-IN"/>
              </w:rPr>
            </w:pPr>
            <w:ins w:id="2061"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06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ADD849" w14:textId="77777777" w:rsidR="00EF2E74" w:rsidRPr="00EF2E74" w:rsidRDefault="00EF2E74" w:rsidP="00EF2E74">
            <w:pPr>
              <w:rPr>
                <w:ins w:id="2063" w:author="Sriraj Aiyer" w:date="2024-08-22T15:43:00Z"/>
                <w:rFonts w:ascii="Calibri" w:eastAsia="Times New Roman" w:hAnsi="Calibri" w:cs="Calibri"/>
                <w:color w:val="000000"/>
                <w:lang w:eastAsia="en-GB" w:bidi="hi-IN"/>
              </w:rPr>
            </w:pPr>
            <w:ins w:id="2064"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06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B4F1E77" w14:textId="77777777" w:rsidR="00EF2E74" w:rsidRPr="00EF2E74" w:rsidRDefault="00EF2E74" w:rsidP="00EF2E74">
            <w:pPr>
              <w:rPr>
                <w:ins w:id="2066" w:author="Sriraj Aiyer" w:date="2024-08-22T15:43:00Z"/>
                <w:rFonts w:ascii="Calibri" w:eastAsia="Times New Roman" w:hAnsi="Calibri" w:cs="Calibri"/>
                <w:color w:val="000000"/>
                <w:lang w:eastAsia="en-GB" w:bidi="hi-IN"/>
              </w:rPr>
            </w:pPr>
            <w:ins w:id="2067" w:author="Sriraj Aiyer" w:date="2024-08-22T15:43:00Z">
              <w:r w:rsidRPr="00EF2E74">
                <w:rPr>
                  <w:rFonts w:ascii="Calibri" w:eastAsia="Times New Roman" w:hAnsi="Calibri" w:cs="Calibri"/>
                  <w:color w:val="000000"/>
                  <w:lang w:eastAsia="en-GB" w:bidi="hi-IN"/>
                </w:rPr>
                <w:t>3 clinical scenarios each with 2 competing diagnoses</w:t>
              </w:r>
            </w:ins>
          </w:p>
        </w:tc>
        <w:tc>
          <w:tcPr>
            <w:tcW w:w="1355" w:type="dxa"/>
            <w:tcBorders>
              <w:top w:val="nil"/>
              <w:left w:val="nil"/>
              <w:bottom w:val="single" w:sz="8" w:space="0" w:color="auto"/>
              <w:right w:val="single" w:sz="8" w:space="0" w:color="auto"/>
            </w:tcBorders>
            <w:shd w:val="clear" w:color="auto" w:fill="auto"/>
            <w:vAlign w:val="center"/>
            <w:hideMark/>
            <w:tcPrChange w:id="206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0B30A" w14:textId="77777777" w:rsidR="00EF2E74" w:rsidRPr="00EF2E74" w:rsidRDefault="00EF2E74" w:rsidP="00EF2E74">
            <w:pPr>
              <w:rPr>
                <w:ins w:id="2069" w:author="Sriraj Aiyer" w:date="2024-08-22T15:43:00Z"/>
                <w:rFonts w:ascii="Calibri" w:eastAsia="Times New Roman" w:hAnsi="Calibri" w:cs="Calibri"/>
                <w:color w:val="000000"/>
                <w:lang w:eastAsia="en-GB" w:bidi="hi-IN"/>
              </w:rPr>
            </w:pPr>
            <w:ins w:id="2070" w:author="Sriraj Aiyer" w:date="2024-08-22T15:43:00Z">
              <w:r w:rsidRPr="00EF2E74">
                <w:rPr>
                  <w:rFonts w:ascii="Calibri" w:eastAsia="Times New Roman" w:hAnsi="Calibri" w:cs="Calibri"/>
                  <w:color w:val="000000"/>
                  <w:lang w:eastAsia="en-GB" w:bidi="hi-IN"/>
                </w:rPr>
                <w:t>21 point likelihood</w:t>
              </w:r>
            </w:ins>
          </w:p>
        </w:tc>
      </w:tr>
      <w:tr w:rsidR="00EF2E74" w:rsidRPr="00EF2E74" w14:paraId="5F3EDAB0" w14:textId="77777777" w:rsidTr="00EF2E74">
        <w:trPr>
          <w:trHeight w:val="2740"/>
          <w:ins w:id="2071" w:author="Sriraj Aiyer" w:date="2024-08-22T15:43:00Z"/>
          <w:trPrChange w:id="2072"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7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E3625" w14:textId="77777777" w:rsidR="00EF2E74" w:rsidRPr="00EF2E74" w:rsidRDefault="00EF2E74" w:rsidP="00EF2E74">
            <w:pPr>
              <w:rPr>
                <w:ins w:id="2074" w:author="Sriraj Aiyer" w:date="2024-08-22T15:43:00Z"/>
                <w:rFonts w:ascii="Calibri" w:eastAsia="Times New Roman" w:hAnsi="Calibri" w:cs="Calibri"/>
                <w:color w:val="000000"/>
                <w:lang w:eastAsia="en-GB" w:bidi="hi-IN"/>
              </w:rPr>
            </w:pPr>
            <w:proofErr w:type="spellStart"/>
            <w:ins w:id="2075" w:author="Sriraj Aiyer" w:date="2024-08-22T15:43:00Z">
              <w:r w:rsidRPr="00EF2E74">
                <w:rPr>
                  <w:rFonts w:ascii="Calibri" w:eastAsia="Times New Roman" w:hAnsi="Calibri" w:cs="Calibri"/>
                  <w:color w:val="000000"/>
                  <w:lang w:eastAsia="en-GB" w:bidi="hi-IN"/>
                </w:rPr>
                <w:lastRenderedPageBreak/>
                <w:t>Kourtidis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Ploutarchos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Nurek</w:t>
              </w:r>
              <w:proofErr w:type="spellEnd"/>
              <w:r w:rsidRPr="00EF2E74">
                <w:rPr>
                  <w:rFonts w:ascii="Calibri" w:eastAsia="Times New Roman" w:hAnsi="Calibri" w:cs="Calibri"/>
                  <w:color w:val="000000"/>
                  <w:lang w:eastAsia="en-GB" w:bidi="hi-IN"/>
                </w:rPr>
                <w:t xml:space="preserve">, Martine; Delaney, Brendan; </w:t>
              </w:r>
              <w:proofErr w:type="spellStart"/>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Olga</w:t>
              </w:r>
            </w:ins>
          </w:p>
        </w:tc>
        <w:tc>
          <w:tcPr>
            <w:tcW w:w="1843" w:type="dxa"/>
            <w:tcBorders>
              <w:top w:val="nil"/>
              <w:left w:val="nil"/>
              <w:bottom w:val="single" w:sz="8" w:space="0" w:color="auto"/>
              <w:right w:val="single" w:sz="8" w:space="0" w:color="auto"/>
            </w:tcBorders>
            <w:shd w:val="clear" w:color="auto" w:fill="auto"/>
            <w:vAlign w:val="center"/>
            <w:hideMark/>
            <w:tcPrChange w:id="207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8FEFF3" w14:textId="77777777" w:rsidR="00EF2E74" w:rsidRPr="00EF2E74" w:rsidRDefault="00EF2E74" w:rsidP="00EF2E74">
            <w:pPr>
              <w:rPr>
                <w:ins w:id="2077" w:author="Sriraj Aiyer" w:date="2024-08-22T15:43:00Z"/>
                <w:rFonts w:ascii="Calibri" w:eastAsia="Times New Roman" w:hAnsi="Calibri" w:cs="Calibri"/>
                <w:color w:val="000000"/>
                <w:lang w:eastAsia="en-GB" w:bidi="hi-IN"/>
              </w:rPr>
            </w:pPr>
            <w:ins w:id="2078" w:author="Sriraj Aiyer" w:date="2024-08-22T15:43:00Z">
              <w:r w:rsidRPr="00EF2E74">
                <w:rPr>
                  <w:rFonts w:ascii="Calibri" w:eastAsia="Times New Roman" w:hAnsi="Calibri" w:cs="Calibri"/>
                  <w:color w:val="000000"/>
                  <w:lang w:eastAsia="en-GB" w:bidi="hi-IN"/>
                </w:rPr>
                <w:t>Influences of early diagnostic suggestions on clinical reasoning</w:t>
              </w:r>
            </w:ins>
          </w:p>
        </w:tc>
        <w:tc>
          <w:tcPr>
            <w:tcW w:w="709" w:type="dxa"/>
            <w:tcBorders>
              <w:top w:val="nil"/>
              <w:left w:val="nil"/>
              <w:bottom w:val="single" w:sz="8" w:space="0" w:color="auto"/>
              <w:right w:val="single" w:sz="8" w:space="0" w:color="auto"/>
            </w:tcBorders>
            <w:shd w:val="clear" w:color="auto" w:fill="auto"/>
            <w:vAlign w:val="center"/>
            <w:hideMark/>
            <w:tcPrChange w:id="207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CF51431" w14:textId="77777777" w:rsidR="00EF2E74" w:rsidRPr="00EF2E74" w:rsidRDefault="00EF2E74" w:rsidP="00EF2E74">
            <w:pPr>
              <w:jc w:val="right"/>
              <w:rPr>
                <w:ins w:id="2080" w:author="Sriraj Aiyer" w:date="2024-08-22T15:43:00Z"/>
                <w:rFonts w:ascii="Calibri" w:eastAsia="Times New Roman" w:hAnsi="Calibri" w:cs="Calibri"/>
                <w:color w:val="000000"/>
                <w:lang w:eastAsia="en-GB" w:bidi="hi-IN"/>
              </w:rPr>
            </w:pPr>
            <w:ins w:id="2081"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08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14909E" w14:textId="77777777" w:rsidR="00EF2E74" w:rsidRPr="00EF2E74" w:rsidRDefault="00EF2E74" w:rsidP="00EF2E74">
            <w:pPr>
              <w:rPr>
                <w:ins w:id="2083" w:author="Sriraj Aiyer" w:date="2024-08-22T15:43:00Z"/>
                <w:rFonts w:ascii="Calibri" w:eastAsia="Times New Roman" w:hAnsi="Calibri" w:cs="Calibri"/>
                <w:color w:val="000000"/>
                <w:lang w:eastAsia="en-GB" w:bidi="hi-IN"/>
              </w:rPr>
            </w:pPr>
            <w:ins w:id="2084" w:author="Sriraj Aiyer" w:date="2024-08-22T15:43:00Z">
              <w:r w:rsidRPr="00EF2E74">
                <w:rPr>
                  <w:rFonts w:ascii="Calibri" w:eastAsia="Times New Roman" w:hAnsi="Calibri" w:cs="Calibri"/>
                  <w:color w:val="000000"/>
                  <w:lang w:eastAsia="en-GB" w:bidi="hi-IN"/>
                </w:rPr>
                <w:t>Family Medicine</w:t>
              </w:r>
            </w:ins>
          </w:p>
        </w:tc>
        <w:tc>
          <w:tcPr>
            <w:tcW w:w="1843" w:type="dxa"/>
            <w:tcBorders>
              <w:top w:val="nil"/>
              <w:left w:val="nil"/>
              <w:bottom w:val="single" w:sz="8" w:space="0" w:color="auto"/>
              <w:right w:val="single" w:sz="8" w:space="0" w:color="auto"/>
            </w:tcBorders>
            <w:shd w:val="clear" w:color="auto" w:fill="auto"/>
            <w:vAlign w:val="center"/>
            <w:hideMark/>
            <w:tcPrChange w:id="208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CFCB7C4" w14:textId="77777777" w:rsidR="00EF2E74" w:rsidRPr="00EF2E74" w:rsidRDefault="00EF2E74" w:rsidP="00EF2E74">
            <w:pPr>
              <w:rPr>
                <w:ins w:id="2086" w:author="Sriraj Aiyer" w:date="2024-08-22T15:43:00Z"/>
                <w:rFonts w:ascii="Calibri" w:eastAsia="Times New Roman" w:hAnsi="Calibri" w:cs="Calibri"/>
                <w:color w:val="000000"/>
                <w:lang w:eastAsia="en-GB" w:bidi="hi-IN"/>
              </w:rPr>
            </w:pPr>
            <w:ins w:id="2087" w:author="Sriraj Aiyer" w:date="2024-08-22T15:43:00Z">
              <w:r w:rsidRPr="00EF2E74">
                <w:rPr>
                  <w:rFonts w:ascii="Calibri" w:eastAsia="Times New Roman" w:hAnsi="Calibri" w:cs="Calibri"/>
                  <w:color w:val="000000"/>
                  <w:lang w:eastAsia="en-GB" w:bidi="hi-IN"/>
                </w:rPr>
                <w:t>2 patient scenarios with or without diagnostic suggestions</w:t>
              </w:r>
            </w:ins>
          </w:p>
        </w:tc>
        <w:tc>
          <w:tcPr>
            <w:tcW w:w="1355" w:type="dxa"/>
            <w:tcBorders>
              <w:top w:val="nil"/>
              <w:left w:val="nil"/>
              <w:bottom w:val="single" w:sz="8" w:space="0" w:color="auto"/>
              <w:right w:val="single" w:sz="8" w:space="0" w:color="auto"/>
            </w:tcBorders>
            <w:shd w:val="clear" w:color="auto" w:fill="auto"/>
            <w:vAlign w:val="center"/>
            <w:hideMark/>
            <w:tcPrChange w:id="208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22C726" w14:textId="77777777" w:rsidR="00EF2E74" w:rsidRPr="00EF2E74" w:rsidRDefault="00EF2E74" w:rsidP="00EF2E74">
            <w:pPr>
              <w:rPr>
                <w:ins w:id="2089" w:author="Sriraj Aiyer" w:date="2024-08-22T15:43:00Z"/>
                <w:rFonts w:ascii="Calibri" w:eastAsia="Times New Roman" w:hAnsi="Calibri" w:cs="Calibri"/>
                <w:color w:val="000000"/>
                <w:lang w:eastAsia="en-GB" w:bidi="hi-IN"/>
              </w:rPr>
            </w:pPr>
            <w:ins w:id="2090" w:author="Sriraj Aiyer" w:date="2024-08-22T15:43:00Z">
              <w:r w:rsidRPr="00EF2E74">
                <w:rPr>
                  <w:rFonts w:ascii="Calibri" w:eastAsia="Times New Roman" w:hAnsi="Calibri" w:cs="Calibri"/>
                  <w:color w:val="000000"/>
                  <w:lang w:eastAsia="en-GB" w:bidi="hi-IN"/>
                </w:rPr>
                <w:t>10 point visual analogue scale of certainty</w:t>
              </w:r>
            </w:ins>
          </w:p>
        </w:tc>
      </w:tr>
      <w:tr w:rsidR="00EF2E74" w:rsidRPr="00EF2E74" w14:paraId="23232DCA" w14:textId="77777777" w:rsidTr="00EF2E74">
        <w:trPr>
          <w:trHeight w:val="3080"/>
          <w:ins w:id="2091" w:author="Sriraj Aiyer" w:date="2024-08-22T15:43:00Z"/>
          <w:trPrChange w:id="2092"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9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5882A2" w14:textId="77777777" w:rsidR="00EF2E74" w:rsidRPr="00EF2E74" w:rsidRDefault="00EF2E74" w:rsidP="00EF2E74">
            <w:pPr>
              <w:rPr>
                <w:ins w:id="2094" w:author="Sriraj Aiyer" w:date="2024-08-22T15:43:00Z"/>
                <w:rFonts w:ascii="Calibri" w:eastAsia="Times New Roman" w:hAnsi="Calibri" w:cs="Calibri"/>
                <w:color w:val="000000"/>
                <w:lang w:eastAsia="en-GB" w:bidi="hi-IN"/>
              </w:rPr>
            </w:pPr>
            <w:proofErr w:type="spellStart"/>
            <w:ins w:id="2095" w:author="Sriraj Aiyer" w:date="2024-08-22T15:43:00Z">
              <w:r w:rsidRPr="00EF2E74">
                <w:rPr>
                  <w:rFonts w:ascii="Calibri" w:eastAsia="Times New Roman" w:hAnsi="Calibri" w:cs="Calibri"/>
                  <w:color w:val="000000"/>
                  <w:lang w:eastAsia="en-GB" w:bidi="hi-IN"/>
                </w:rPr>
                <w:t>Krupat</w:t>
              </w:r>
              <w:proofErr w:type="spellEnd"/>
              <w:r w:rsidRPr="00EF2E74">
                <w:rPr>
                  <w:rFonts w:ascii="Calibri" w:eastAsia="Times New Roman" w:hAnsi="Calibri" w:cs="Calibri"/>
                  <w:color w:val="000000"/>
                  <w:lang w:eastAsia="en-GB" w:bidi="hi-IN"/>
                </w:rPr>
                <w:t xml:space="preserve">, Edward; Wormwood, Jolie; </w:t>
              </w:r>
              <w:proofErr w:type="spellStart"/>
              <w:r w:rsidRPr="00EF2E74">
                <w:rPr>
                  <w:rFonts w:ascii="Calibri" w:eastAsia="Times New Roman" w:hAnsi="Calibri" w:cs="Calibri"/>
                  <w:color w:val="000000"/>
                  <w:lang w:eastAsia="en-GB" w:bidi="hi-IN"/>
                </w:rPr>
                <w:t>Schwartzstein</w:t>
              </w:r>
              <w:proofErr w:type="spellEnd"/>
              <w:r w:rsidRPr="00EF2E74">
                <w:rPr>
                  <w:rFonts w:ascii="Calibri" w:eastAsia="Times New Roman" w:hAnsi="Calibri" w:cs="Calibri"/>
                  <w:color w:val="000000"/>
                  <w:lang w:eastAsia="en-GB" w:bidi="hi-IN"/>
                </w:rPr>
                <w:t>, Richard M; Richards, Jeremy B</w:t>
              </w:r>
            </w:ins>
          </w:p>
        </w:tc>
        <w:tc>
          <w:tcPr>
            <w:tcW w:w="1843" w:type="dxa"/>
            <w:tcBorders>
              <w:top w:val="nil"/>
              <w:left w:val="nil"/>
              <w:bottom w:val="single" w:sz="8" w:space="0" w:color="auto"/>
              <w:right w:val="single" w:sz="8" w:space="0" w:color="auto"/>
            </w:tcBorders>
            <w:shd w:val="clear" w:color="auto" w:fill="auto"/>
            <w:vAlign w:val="center"/>
            <w:hideMark/>
            <w:tcPrChange w:id="209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983B86" w14:textId="77777777" w:rsidR="00EF2E74" w:rsidRPr="00EF2E74" w:rsidRDefault="00EF2E74" w:rsidP="00EF2E74">
            <w:pPr>
              <w:rPr>
                <w:ins w:id="2097" w:author="Sriraj Aiyer" w:date="2024-08-22T15:43:00Z"/>
                <w:rFonts w:ascii="Calibri" w:eastAsia="Times New Roman" w:hAnsi="Calibri" w:cs="Calibri"/>
                <w:color w:val="000000"/>
                <w:lang w:eastAsia="en-GB" w:bidi="hi-IN"/>
              </w:rPr>
            </w:pPr>
            <w:ins w:id="2098" w:author="Sriraj Aiyer" w:date="2024-08-22T15:43:00Z">
              <w:r w:rsidRPr="00EF2E74">
                <w:rPr>
                  <w:rFonts w:ascii="Calibri" w:eastAsia="Times New Roman" w:hAnsi="Calibri" w:cs="Calibri"/>
                  <w:color w:val="000000"/>
                  <w:lang w:eastAsia="en-GB" w:bidi="hi-IN"/>
                </w:rPr>
                <w:t>Avoiding premature closure and reaching diagnostic accuracy: some key predictive factors</w:t>
              </w:r>
            </w:ins>
          </w:p>
        </w:tc>
        <w:tc>
          <w:tcPr>
            <w:tcW w:w="709" w:type="dxa"/>
            <w:tcBorders>
              <w:top w:val="nil"/>
              <w:left w:val="nil"/>
              <w:bottom w:val="single" w:sz="8" w:space="0" w:color="auto"/>
              <w:right w:val="single" w:sz="8" w:space="0" w:color="auto"/>
            </w:tcBorders>
            <w:shd w:val="clear" w:color="auto" w:fill="auto"/>
            <w:vAlign w:val="center"/>
            <w:hideMark/>
            <w:tcPrChange w:id="209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303FC6" w14:textId="77777777" w:rsidR="00EF2E74" w:rsidRPr="00EF2E74" w:rsidRDefault="00EF2E74" w:rsidP="00EF2E74">
            <w:pPr>
              <w:jc w:val="right"/>
              <w:rPr>
                <w:ins w:id="2100" w:author="Sriraj Aiyer" w:date="2024-08-22T15:43:00Z"/>
                <w:rFonts w:ascii="Calibri" w:eastAsia="Times New Roman" w:hAnsi="Calibri" w:cs="Calibri"/>
                <w:color w:val="000000"/>
                <w:lang w:eastAsia="en-GB" w:bidi="hi-IN"/>
              </w:rPr>
            </w:pPr>
            <w:ins w:id="2101"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10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0B5C55" w14:textId="77777777" w:rsidR="00EF2E74" w:rsidRPr="00EF2E74" w:rsidRDefault="00EF2E74" w:rsidP="00EF2E74">
            <w:pPr>
              <w:rPr>
                <w:ins w:id="2103" w:author="Sriraj Aiyer" w:date="2024-08-22T15:43:00Z"/>
                <w:rFonts w:ascii="Calibri" w:eastAsia="Times New Roman" w:hAnsi="Calibri" w:cs="Calibri"/>
                <w:color w:val="000000"/>
                <w:lang w:eastAsia="en-GB" w:bidi="hi-IN"/>
              </w:rPr>
            </w:pPr>
            <w:ins w:id="2104"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10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E1F4B5" w14:textId="77777777" w:rsidR="00EF2E74" w:rsidRPr="00EF2E74" w:rsidRDefault="00EF2E74" w:rsidP="00EF2E74">
            <w:pPr>
              <w:rPr>
                <w:ins w:id="2106" w:author="Sriraj Aiyer" w:date="2024-08-22T15:43:00Z"/>
                <w:rFonts w:ascii="Calibri" w:eastAsia="Times New Roman" w:hAnsi="Calibri" w:cs="Calibri"/>
                <w:color w:val="000000"/>
                <w:lang w:eastAsia="en-GB" w:bidi="hi-IN"/>
              </w:rPr>
            </w:pPr>
            <w:ins w:id="2107" w:author="Sriraj Aiyer" w:date="2024-08-22T15:43:00Z">
              <w:r w:rsidRPr="00EF2E74">
                <w:rPr>
                  <w:rFonts w:ascii="Calibri" w:eastAsia="Times New Roman" w:hAnsi="Calibri" w:cs="Calibri"/>
                  <w:color w:val="000000"/>
                  <w:lang w:eastAsia="en-GB" w:bidi="hi-IN"/>
                </w:rPr>
                <w:t>4 complex vignettes</w:t>
              </w:r>
            </w:ins>
          </w:p>
        </w:tc>
        <w:tc>
          <w:tcPr>
            <w:tcW w:w="1355" w:type="dxa"/>
            <w:tcBorders>
              <w:top w:val="nil"/>
              <w:left w:val="nil"/>
              <w:bottom w:val="single" w:sz="8" w:space="0" w:color="auto"/>
              <w:right w:val="single" w:sz="8" w:space="0" w:color="auto"/>
            </w:tcBorders>
            <w:shd w:val="clear" w:color="auto" w:fill="auto"/>
            <w:vAlign w:val="center"/>
            <w:hideMark/>
            <w:tcPrChange w:id="210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D7596B2" w14:textId="77777777" w:rsidR="00EF2E74" w:rsidRPr="00EF2E74" w:rsidRDefault="00EF2E74" w:rsidP="00EF2E74">
            <w:pPr>
              <w:rPr>
                <w:ins w:id="2109" w:author="Sriraj Aiyer" w:date="2024-08-22T15:43:00Z"/>
                <w:rFonts w:ascii="Calibri" w:eastAsia="Times New Roman" w:hAnsi="Calibri" w:cs="Calibri"/>
                <w:color w:val="000000"/>
                <w:lang w:eastAsia="en-GB" w:bidi="hi-IN"/>
              </w:rPr>
            </w:pPr>
            <w:ins w:id="2110" w:author="Sriraj Aiyer" w:date="2024-08-22T15:43:00Z">
              <w:r w:rsidRPr="00EF2E74">
                <w:rPr>
                  <w:rFonts w:ascii="Calibri" w:eastAsia="Times New Roman" w:hAnsi="Calibri" w:cs="Calibri"/>
                  <w:color w:val="000000"/>
                  <w:lang w:eastAsia="en-GB" w:bidi="hi-IN"/>
                </w:rPr>
                <w:t>1-100 scale of certainty</w:t>
              </w:r>
            </w:ins>
          </w:p>
        </w:tc>
      </w:tr>
      <w:tr w:rsidR="00EF2E74" w:rsidRPr="00EF2E74" w14:paraId="17D28A1C" w14:textId="77777777" w:rsidTr="00EF2E74">
        <w:trPr>
          <w:trHeight w:val="3080"/>
          <w:ins w:id="2111" w:author="Sriraj Aiyer" w:date="2024-08-22T15:43:00Z"/>
          <w:trPrChange w:id="2112"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1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7A0736E" w14:textId="77777777" w:rsidR="00EF2E74" w:rsidRPr="00EF2E74" w:rsidRDefault="00EF2E74" w:rsidP="00EF2E74">
            <w:pPr>
              <w:rPr>
                <w:ins w:id="2114" w:author="Sriraj Aiyer" w:date="2024-08-22T15:43:00Z"/>
                <w:rFonts w:ascii="Calibri" w:eastAsia="Times New Roman" w:hAnsi="Calibri" w:cs="Calibri"/>
                <w:color w:val="000000"/>
                <w:lang w:eastAsia="en-GB" w:bidi="hi-IN"/>
              </w:rPr>
            </w:pPr>
            <w:ins w:id="2115" w:author="Sriraj Aiyer" w:date="2024-08-22T15:43:00Z">
              <w:r w:rsidRPr="00EF2E74">
                <w:rPr>
                  <w:rFonts w:ascii="Calibri" w:eastAsia="Times New Roman" w:hAnsi="Calibri" w:cs="Calibri"/>
                  <w:color w:val="000000"/>
                  <w:lang w:eastAsia="en-GB" w:bidi="hi-IN"/>
                </w:rPr>
                <w:t xml:space="preserve">Kuhn,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van den Berg, P.; Zwaan, L.; van Peet, P.;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11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78FCA9" w14:textId="77777777" w:rsidR="00EF2E74" w:rsidRPr="00EF2E74" w:rsidRDefault="00EF2E74" w:rsidP="00EF2E74">
            <w:pPr>
              <w:rPr>
                <w:ins w:id="2117" w:author="Sriraj Aiyer" w:date="2024-08-22T15:43:00Z"/>
                <w:rFonts w:ascii="Calibri" w:eastAsia="Times New Roman" w:hAnsi="Calibri" w:cs="Calibri"/>
                <w:color w:val="000000"/>
                <w:lang w:eastAsia="en-GB" w:bidi="hi-IN"/>
              </w:rPr>
            </w:pPr>
            <w:ins w:id="2118" w:author="Sriraj Aiyer" w:date="2024-08-22T15:43:00Z">
              <w:r w:rsidRPr="00EF2E74">
                <w:rPr>
                  <w:rFonts w:ascii="Calibri" w:eastAsia="Times New Roman" w:hAnsi="Calibri" w:cs="Calibri"/>
                  <w:color w:val="000000"/>
                  <w:lang w:eastAsia="en-GB" w:bidi="hi-IN"/>
                </w:rPr>
                <w:t>Learning deliberate reflection in medical diagnosis: does learning-by-teaching help?**</w:t>
              </w:r>
            </w:ins>
          </w:p>
        </w:tc>
        <w:tc>
          <w:tcPr>
            <w:tcW w:w="709" w:type="dxa"/>
            <w:tcBorders>
              <w:top w:val="nil"/>
              <w:left w:val="nil"/>
              <w:bottom w:val="single" w:sz="8" w:space="0" w:color="auto"/>
              <w:right w:val="single" w:sz="8" w:space="0" w:color="auto"/>
            </w:tcBorders>
            <w:shd w:val="clear" w:color="auto" w:fill="auto"/>
            <w:vAlign w:val="center"/>
            <w:hideMark/>
            <w:tcPrChange w:id="211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9818DA1" w14:textId="77777777" w:rsidR="00EF2E74" w:rsidRPr="00EF2E74" w:rsidRDefault="00EF2E74" w:rsidP="00EF2E74">
            <w:pPr>
              <w:jc w:val="right"/>
              <w:rPr>
                <w:ins w:id="2120" w:author="Sriraj Aiyer" w:date="2024-08-22T15:43:00Z"/>
                <w:rFonts w:ascii="Calibri" w:eastAsia="Times New Roman" w:hAnsi="Calibri" w:cs="Calibri"/>
                <w:color w:val="000000"/>
                <w:lang w:eastAsia="en-GB" w:bidi="hi-IN"/>
              </w:rPr>
            </w:pPr>
            <w:ins w:id="2121"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12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A230FBD" w14:textId="77777777" w:rsidR="00EF2E74" w:rsidRPr="00EF2E74" w:rsidRDefault="00EF2E74" w:rsidP="00EF2E74">
            <w:pPr>
              <w:rPr>
                <w:ins w:id="2123" w:author="Sriraj Aiyer" w:date="2024-08-22T15:43:00Z"/>
                <w:rFonts w:ascii="Calibri" w:eastAsia="Times New Roman" w:hAnsi="Calibri" w:cs="Calibri"/>
                <w:color w:val="000000"/>
                <w:lang w:eastAsia="en-GB" w:bidi="hi-IN"/>
              </w:rPr>
            </w:pPr>
            <w:ins w:id="2124"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12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1F981E" w14:textId="77777777" w:rsidR="00EF2E74" w:rsidRPr="00EF2E74" w:rsidRDefault="00EF2E74" w:rsidP="00EF2E74">
            <w:pPr>
              <w:rPr>
                <w:ins w:id="2126" w:author="Sriraj Aiyer" w:date="2024-08-22T15:43:00Z"/>
                <w:rFonts w:ascii="Calibri" w:eastAsia="Times New Roman" w:hAnsi="Calibri" w:cs="Calibri"/>
                <w:color w:val="000000"/>
                <w:lang w:eastAsia="en-GB" w:bidi="hi-IN"/>
              </w:rPr>
            </w:pPr>
            <w:ins w:id="2127" w:author="Sriraj Aiyer" w:date="2024-08-22T15:43:00Z">
              <w:r w:rsidRPr="00EF2E74">
                <w:rPr>
                  <w:rFonts w:ascii="Calibri" w:eastAsia="Times New Roman" w:hAnsi="Calibri" w:cs="Calibri"/>
                  <w:color w:val="000000"/>
                  <w:lang w:eastAsia="en-GB" w:bidi="hi-IN"/>
                </w:rPr>
                <w:t>10 written cases</w:t>
              </w:r>
            </w:ins>
          </w:p>
        </w:tc>
        <w:tc>
          <w:tcPr>
            <w:tcW w:w="1355" w:type="dxa"/>
            <w:tcBorders>
              <w:top w:val="nil"/>
              <w:left w:val="nil"/>
              <w:bottom w:val="single" w:sz="8" w:space="0" w:color="auto"/>
              <w:right w:val="single" w:sz="8" w:space="0" w:color="auto"/>
            </w:tcBorders>
            <w:shd w:val="clear" w:color="auto" w:fill="auto"/>
            <w:vAlign w:val="center"/>
            <w:hideMark/>
            <w:tcPrChange w:id="212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1B9FE9" w14:textId="77777777" w:rsidR="00EF2E74" w:rsidRPr="00EF2E74" w:rsidRDefault="00EF2E74" w:rsidP="00EF2E74">
            <w:pPr>
              <w:rPr>
                <w:ins w:id="2129" w:author="Sriraj Aiyer" w:date="2024-08-22T15:43:00Z"/>
                <w:rFonts w:ascii="Calibri" w:eastAsia="Times New Roman" w:hAnsi="Calibri" w:cs="Calibri"/>
                <w:color w:val="000000"/>
                <w:lang w:eastAsia="en-GB" w:bidi="hi-IN"/>
              </w:rPr>
            </w:pPr>
            <w:ins w:id="2130" w:author="Sriraj Aiyer" w:date="2024-08-22T15:43:00Z">
              <w:r w:rsidRPr="00EF2E74">
                <w:rPr>
                  <w:rFonts w:ascii="Calibri" w:eastAsia="Times New Roman" w:hAnsi="Calibri" w:cs="Calibri"/>
                  <w:color w:val="000000"/>
                  <w:lang w:eastAsia="en-GB" w:bidi="hi-IN"/>
                </w:rPr>
                <w:t>1-9 confidence</w:t>
              </w:r>
            </w:ins>
          </w:p>
        </w:tc>
      </w:tr>
      <w:tr w:rsidR="00EF2E74" w:rsidRPr="00EF2E74" w14:paraId="1DE96F68" w14:textId="77777777" w:rsidTr="00EF2E74">
        <w:trPr>
          <w:trHeight w:val="3760"/>
          <w:ins w:id="2131" w:author="Sriraj Aiyer" w:date="2024-08-22T15:43:00Z"/>
          <w:trPrChange w:id="2132"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3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3090D32" w14:textId="77777777" w:rsidR="00EF2E74" w:rsidRPr="00EF2E74" w:rsidRDefault="00EF2E74" w:rsidP="00EF2E74">
            <w:pPr>
              <w:rPr>
                <w:ins w:id="2134" w:author="Sriraj Aiyer" w:date="2024-08-22T15:43:00Z"/>
                <w:rFonts w:ascii="Calibri" w:eastAsia="Times New Roman" w:hAnsi="Calibri" w:cs="Calibri"/>
                <w:color w:val="000000"/>
                <w:lang w:eastAsia="en-GB" w:bidi="hi-IN"/>
              </w:rPr>
            </w:pPr>
            <w:ins w:id="2135" w:author="Sriraj Aiyer" w:date="2024-08-22T15:43:00Z">
              <w:r w:rsidRPr="00EF2E74">
                <w:rPr>
                  <w:rFonts w:ascii="Calibri" w:eastAsia="Times New Roman" w:hAnsi="Calibri" w:cs="Calibri"/>
                  <w:color w:val="000000"/>
                  <w:lang w:eastAsia="en-GB" w:bidi="hi-IN"/>
                </w:rPr>
                <w:t xml:space="preserve">Kuhn, J.; van den Berg, P.;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Zwaan, L.;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13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4BF369" w14:textId="77777777" w:rsidR="00EF2E74" w:rsidRPr="00EF2E74" w:rsidRDefault="00EF2E74" w:rsidP="00EF2E74">
            <w:pPr>
              <w:rPr>
                <w:ins w:id="2137" w:author="Sriraj Aiyer" w:date="2024-08-22T15:43:00Z"/>
                <w:rFonts w:ascii="Calibri" w:eastAsia="Times New Roman" w:hAnsi="Calibri" w:cs="Calibri"/>
                <w:color w:val="000000"/>
                <w:lang w:eastAsia="en-GB" w:bidi="hi-IN"/>
              </w:rPr>
            </w:pPr>
            <w:ins w:id="2138" w:author="Sriraj Aiyer" w:date="2024-08-22T15:43:00Z">
              <w:r w:rsidRPr="00EF2E74">
                <w:rPr>
                  <w:rFonts w:ascii="Calibri" w:eastAsia="Times New Roman" w:hAnsi="Calibri" w:cs="Calibri"/>
                  <w:color w:val="000000"/>
                  <w:lang w:eastAsia="en-GB" w:bidi="hi-IN"/>
                </w:rPr>
                <w:t>Improving medical residents’ self-assessment of their diagnostic accuracy: does feedback help?**</w:t>
              </w:r>
            </w:ins>
          </w:p>
        </w:tc>
        <w:tc>
          <w:tcPr>
            <w:tcW w:w="709" w:type="dxa"/>
            <w:tcBorders>
              <w:top w:val="nil"/>
              <w:left w:val="nil"/>
              <w:bottom w:val="single" w:sz="8" w:space="0" w:color="auto"/>
              <w:right w:val="single" w:sz="8" w:space="0" w:color="auto"/>
            </w:tcBorders>
            <w:shd w:val="clear" w:color="auto" w:fill="auto"/>
            <w:vAlign w:val="center"/>
            <w:hideMark/>
            <w:tcPrChange w:id="213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C5B81F" w14:textId="77777777" w:rsidR="00EF2E74" w:rsidRPr="00EF2E74" w:rsidRDefault="00EF2E74" w:rsidP="00EF2E74">
            <w:pPr>
              <w:jc w:val="right"/>
              <w:rPr>
                <w:ins w:id="2140" w:author="Sriraj Aiyer" w:date="2024-08-22T15:43:00Z"/>
                <w:rFonts w:ascii="Calibri" w:eastAsia="Times New Roman" w:hAnsi="Calibri" w:cs="Calibri"/>
                <w:color w:val="000000"/>
                <w:lang w:eastAsia="en-GB" w:bidi="hi-IN"/>
              </w:rPr>
            </w:pPr>
            <w:ins w:id="2141"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14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3557D6" w14:textId="77777777" w:rsidR="00EF2E74" w:rsidRPr="00EF2E74" w:rsidRDefault="00EF2E74" w:rsidP="00EF2E74">
            <w:pPr>
              <w:rPr>
                <w:ins w:id="2143" w:author="Sriraj Aiyer" w:date="2024-08-22T15:43:00Z"/>
                <w:rFonts w:ascii="Calibri" w:eastAsia="Times New Roman" w:hAnsi="Calibri" w:cs="Calibri"/>
                <w:color w:val="000000"/>
                <w:lang w:eastAsia="en-GB" w:bidi="hi-IN"/>
              </w:rPr>
            </w:pPr>
            <w:ins w:id="2144"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14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277B4D1" w14:textId="77777777" w:rsidR="00EF2E74" w:rsidRPr="00EF2E74" w:rsidRDefault="00EF2E74" w:rsidP="00EF2E74">
            <w:pPr>
              <w:rPr>
                <w:ins w:id="2146" w:author="Sriraj Aiyer" w:date="2024-08-22T15:43:00Z"/>
                <w:rFonts w:ascii="Calibri" w:eastAsia="Times New Roman" w:hAnsi="Calibri" w:cs="Calibri"/>
                <w:color w:val="000000"/>
                <w:lang w:eastAsia="en-GB" w:bidi="hi-IN"/>
              </w:rPr>
            </w:pPr>
            <w:ins w:id="2147" w:author="Sriraj Aiyer" w:date="2024-08-22T15:43:00Z">
              <w:r w:rsidRPr="00EF2E74">
                <w:rPr>
                  <w:rFonts w:ascii="Calibri" w:eastAsia="Times New Roman" w:hAnsi="Calibri" w:cs="Calibri"/>
                  <w:color w:val="000000"/>
                  <w:lang w:eastAsia="en-GB" w:bidi="hi-IN"/>
                </w:rPr>
                <w:t>12 cases</w:t>
              </w:r>
            </w:ins>
          </w:p>
        </w:tc>
        <w:tc>
          <w:tcPr>
            <w:tcW w:w="1355" w:type="dxa"/>
            <w:tcBorders>
              <w:top w:val="nil"/>
              <w:left w:val="nil"/>
              <w:bottom w:val="single" w:sz="8" w:space="0" w:color="auto"/>
              <w:right w:val="single" w:sz="8" w:space="0" w:color="auto"/>
            </w:tcBorders>
            <w:shd w:val="clear" w:color="auto" w:fill="auto"/>
            <w:vAlign w:val="center"/>
            <w:hideMark/>
            <w:tcPrChange w:id="214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5606402" w14:textId="77777777" w:rsidR="00EF2E74" w:rsidRPr="00EF2E74" w:rsidRDefault="00EF2E74" w:rsidP="00EF2E74">
            <w:pPr>
              <w:rPr>
                <w:ins w:id="2149" w:author="Sriraj Aiyer" w:date="2024-08-22T15:43:00Z"/>
                <w:rFonts w:ascii="Calibri" w:eastAsia="Times New Roman" w:hAnsi="Calibri" w:cs="Calibri"/>
                <w:color w:val="000000"/>
                <w:lang w:eastAsia="en-GB" w:bidi="hi-IN"/>
              </w:rPr>
            </w:pPr>
            <w:ins w:id="2150" w:author="Sriraj Aiyer" w:date="2024-08-22T15:43:00Z">
              <w:r w:rsidRPr="00EF2E74">
                <w:rPr>
                  <w:rFonts w:ascii="Calibri" w:eastAsia="Times New Roman" w:hAnsi="Calibri" w:cs="Calibri"/>
                  <w:color w:val="000000"/>
                  <w:lang w:eastAsia="en-GB" w:bidi="hi-IN"/>
                </w:rPr>
                <w:t>1-9 confidence</w:t>
              </w:r>
            </w:ins>
          </w:p>
        </w:tc>
      </w:tr>
      <w:tr w:rsidR="00EF2E74" w:rsidRPr="00EF2E74" w14:paraId="34732E11" w14:textId="77777777" w:rsidTr="00EF2E74">
        <w:trPr>
          <w:trHeight w:val="3080"/>
          <w:ins w:id="2151" w:author="Sriraj Aiyer" w:date="2024-08-22T15:43:00Z"/>
          <w:trPrChange w:id="2152"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5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3A89F" w14:textId="77777777" w:rsidR="00EF2E74" w:rsidRPr="00EF2E74" w:rsidRDefault="00EF2E74" w:rsidP="00EF2E74">
            <w:pPr>
              <w:rPr>
                <w:ins w:id="2154" w:author="Sriraj Aiyer" w:date="2024-08-22T15:43:00Z"/>
                <w:rFonts w:ascii="Calibri" w:eastAsia="Times New Roman" w:hAnsi="Calibri" w:cs="Calibri"/>
                <w:color w:val="000000"/>
                <w:lang w:eastAsia="en-GB" w:bidi="hi-IN"/>
              </w:rPr>
            </w:pPr>
            <w:proofErr w:type="spellStart"/>
            <w:ins w:id="2155" w:author="Sriraj Aiyer" w:date="2024-08-22T15:43:00Z">
              <w:r w:rsidRPr="00EF2E74">
                <w:rPr>
                  <w:rFonts w:ascii="Calibri" w:eastAsia="Times New Roman" w:hAnsi="Calibri" w:cs="Calibri"/>
                  <w:color w:val="000000"/>
                  <w:lang w:eastAsia="en-GB" w:bidi="hi-IN"/>
                </w:rPr>
                <w:lastRenderedPageBreak/>
                <w:t>Küper</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Lodde</w:t>
              </w:r>
              <w:proofErr w:type="spellEnd"/>
              <w:r w:rsidRPr="00EF2E74">
                <w:rPr>
                  <w:rFonts w:ascii="Calibri" w:eastAsia="Times New Roman" w:hAnsi="Calibri" w:cs="Calibri"/>
                  <w:color w:val="000000"/>
                  <w:lang w:eastAsia="en-GB" w:bidi="hi-IN"/>
                </w:rPr>
                <w:t xml:space="preserve">, G.; Livingstone, E.; </w:t>
              </w:r>
              <w:proofErr w:type="spellStart"/>
              <w:r w:rsidRPr="00EF2E74">
                <w:rPr>
                  <w:rFonts w:ascii="Calibri" w:eastAsia="Times New Roman" w:hAnsi="Calibri" w:cs="Calibri"/>
                  <w:color w:val="000000"/>
                  <w:lang w:eastAsia="en-GB" w:bidi="hi-IN"/>
                </w:rPr>
                <w:t>Schadendorf</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Krämer</w:t>
              </w:r>
              <w:proofErr w:type="spellEnd"/>
              <w:r w:rsidRPr="00EF2E74">
                <w:rPr>
                  <w:rFonts w:ascii="Calibri" w:eastAsia="Times New Roman" w:hAnsi="Calibri" w:cs="Calibri"/>
                  <w:color w:val="000000"/>
                  <w:lang w:eastAsia="en-GB" w:bidi="hi-IN"/>
                </w:rPr>
                <w:t>, N.</w:t>
              </w:r>
            </w:ins>
          </w:p>
        </w:tc>
        <w:tc>
          <w:tcPr>
            <w:tcW w:w="1843" w:type="dxa"/>
            <w:tcBorders>
              <w:top w:val="nil"/>
              <w:left w:val="nil"/>
              <w:bottom w:val="single" w:sz="8" w:space="0" w:color="auto"/>
              <w:right w:val="single" w:sz="8" w:space="0" w:color="auto"/>
            </w:tcBorders>
            <w:shd w:val="clear" w:color="auto" w:fill="auto"/>
            <w:vAlign w:val="center"/>
            <w:hideMark/>
            <w:tcPrChange w:id="215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48AC4F" w14:textId="77777777" w:rsidR="00EF2E74" w:rsidRPr="00EF2E74" w:rsidRDefault="00EF2E74" w:rsidP="00EF2E74">
            <w:pPr>
              <w:rPr>
                <w:ins w:id="2157" w:author="Sriraj Aiyer" w:date="2024-08-22T15:43:00Z"/>
                <w:rFonts w:ascii="Calibri" w:eastAsia="Times New Roman" w:hAnsi="Calibri" w:cs="Calibri"/>
                <w:color w:val="000000"/>
                <w:lang w:eastAsia="en-GB" w:bidi="hi-IN"/>
              </w:rPr>
            </w:pPr>
            <w:ins w:id="2158" w:author="Sriraj Aiyer" w:date="2024-08-22T15:43:00Z">
              <w:r w:rsidRPr="00EF2E74">
                <w:rPr>
                  <w:rFonts w:ascii="Calibri" w:eastAsia="Times New Roman" w:hAnsi="Calibri" w:cs="Calibri"/>
                  <w:color w:val="000000"/>
                  <w:lang w:eastAsia="en-GB" w:bidi="hi-IN"/>
                </w:rPr>
                <w:t>Mitigating cognitive bias with clinical decision support systems: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15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80736A7" w14:textId="77777777" w:rsidR="00EF2E74" w:rsidRPr="00EF2E74" w:rsidRDefault="00EF2E74" w:rsidP="00EF2E74">
            <w:pPr>
              <w:jc w:val="right"/>
              <w:rPr>
                <w:ins w:id="2160" w:author="Sriraj Aiyer" w:date="2024-08-22T15:43:00Z"/>
                <w:rFonts w:ascii="Calibri" w:eastAsia="Times New Roman" w:hAnsi="Calibri" w:cs="Calibri"/>
                <w:color w:val="000000"/>
                <w:lang w:eastAsia="en-GB" w:bidi="hi-IN"/>
              </w:rPr>
            </w:pPr>
            <w:ins w:id="2161"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16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C88A58" w14:textId="77777777" w:rsidR="00EF2E74" w:rsidRPr="00EF2E74" w:rsidRDefault="00EF2E74" w:rsidP="00EF2E74">
            <w:pPr>
              <w:rPr>
                <w:ins w:id="2163" w:author="Sriraj Aiyer" w:date="2024-08-22T15:43:00Z"/>
                <w:rFonts w:ascii="Calibri" w:eastAsia="Times New Roman" w:hAnsi="Calibri" w:cs="Calibri"/>
                <w:color w:val="000000"/>
                <w:lang w:eastAsia="en-GB" w:bidi="hi-IN"/>
              </w:rPr>
            </w:pPr>
            <w:ins w:id="2164" w:author="Sriraj Aiyer" w:date="2024-08-22T15:43:00Z">
              <w:r w:rsidRPr="00EF2E74">
                <w:rPr>
                  <w:rFonts w:ascii="Calibri" w:eastAsia="Times New Roman" w:hAnsi="Calibri" w:cs="Calibri"/>
                  <w:color w:val="000000"/>
                  <w:lang w:eastAsia="en-GB" w:bidi="hi-IN"/>
                </w:rPr>
                <w:t>Students and physicians</w:t>
              </w:r>
            </w:ins>
          </w:p>
        </w:tc>
        <w:tc>
          <w:tcPr>
            <w:tcW w:w="1843" w:type="dxa"/>
            <w:tcBorders>
              <w:top w:val="nil"/>
              <w:left w:val="nil"/>
              <w:bottom w:val="single" w:sz="8" w:space="0" w:color="auto"/>
              <w:right w:val="single" w:sz="8" w:space="0" w:color="auto"/>
            </w:tcBorders>
            <w:shd w:val="clear" w:color="auto" w:fill="auto"/>
            <w:vAlign w:val="center"/>
            <w:hideMark/>
            <w:tcPrChange w:id="216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703E89" w14:textId="77777777" w:rsidR="00EF2E74" w:rsidRPr="00EF2E74" w:rsidRDefault="00EF2E74" w:rsidP="00EF2E74">
            <w:pPr>
              <w:rPr>
                <w:ins w:id="2166" w:author="Sriraj Aiyer" w:date="2024-08-22T15:43:00Z"/>
                <w:rFonts w:ascii="Calibri" w:eastAsia="Times New Roman" w:hAnsi="Calibri" w:cs="Calibri"/>
                <w:color w:val="000000"/>
                <w:lang w:eastAsia="en-GB" w:bidi="hi-IN"/>
              </w:rPr>
            </w:pPr>
            <w:ins w:id="2167"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16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41C158A" w14:textId="77777777" w:rsidR="00EF2E74" w:rsidRPr="00EF2E74" w:rsidRDefault="00EF2E74" w:rsidP="00EF2E74">
            <w:pPr>
              <w:rPr>
                <w:ins w:id="2169" w:author="Sriraj Aiyer" w:date="2024-08-22T15:43:00Z"/>
                <w:rFonts w:ascii="Calibri" w:eastAsia="Times New Roman" w:hAnsi="Calibri" w:cs="Calibri"/>
                <w:color w:val="000000"/>
                <w:lang w:eastAsia="en-GB" w:bidi="hi-IN"/>
              </w:rPr>
            </w:pPr>
            <w:ins w:id="2170" w:author="Sriraj Aiyer" w:date="2024-08-22T15:43:00Z">
              <w:r w:rsidRPr="00EF2E74">
                <w:rPr>
                  <w:rFonts w:ascii="Calibri" w:eastAsia="Times New Roman" w:hAnsi="Calibri" w:cs="Calibri"/>
                  <w:color w:val="000000"/>
                  <w:lang w:eastAsia="en-GB" w:bidi="hi-IN"/>
                </w:rPr>
                <w:t>7 point scale confidence as well as likelihood of each differential</w:t>
              </w:r>
            </w:ins>
          </w:p>
        </w:tc>
      </w:tr>
      <w:tr w:rsidR="00EF2E74" w:rsidRPr="00EF2E74" w14:paraId="7EB70F57" w14:textId="77777777" w:rsidTr="00EF2E74">
        <w:trPr>
          <w:trHeight w:val="3080"/>
          <w:ins w:id="2171" w:author="Sriraj Aiyer" w:date="2024-08-22T15:43:00Z"/>
          <w:trPrChange w:id="2172"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7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BB2156" w14:textId="77777777" w:rsidR="00EF2E74" w:rsidRPr="00EF2E74" w:rsidRDefault="00EF2E74" w:rsidP="00EF2E74">
            <w:pPr>
              <w:rPr>
                <w:ins w:id="2174" w:author="Sriraj Aiyer" w:date="2024-08-22T15:43:00Z"/>
                <w:rFonts w:ascii="Calibri" w:eastAsia="Times New Roman" w:hAnsi="Calibri" w:cs="Calibri"/>
                <w:color w:val="000000"/>
                <w:lang w:eastAsia="en-GB" w:bidi="hi-IN"/>
              </w:rPr>
            </w:pPr>
            <w:proofErr w:type="spellStart"/>
            <w:ins w:id="2175" w:author="Sriraj Aiyer" w:date="2024-08-22T15:43:00Z">
              <w:r w:rsidRPr="00EF2E74">
                <w:rPr>
                  <w:rFonts w:ascii="Calibri" w:eastAsia="Times New Roman" w:hAnsi="Calibri" w:cs="Calibri"/>
                  <w:color w:val="000000"/>
                  <w:lang w:eastAsia="en-GB" w:bidi="hi-IN"/>
                </w:rPr>
                <w:t>Lambe</w:t>
              </w:r>
              <w:proofErr w:type="spellEnd"/>
              <w:r w:rsidRPr="00EF2E74">
                <w:rPr>
                  <w:rFonts w:ascii="Calibri" w:eastAsia="Times New Roman" w:hAnsi="Calibri" w:cs="Calibri"/>
                  <w:color w:val="000000"/>
                  <w:lang w:eastAsia="en-GB" w:bidi="hi-IN"/>
                </w:rPr>
                <w:t xml:space="preserve">, K.A.; </w:t>
              </w:r>
              <w:proofErr w:type="spellStart"/>
              <w:r w:rsidRPr="00EF2E74">
                <w:rPr>
                  <w:rFonts w:ascii="Calibri" w:eastAsia="Times New Roman" w:hAnsi="Calibri" w:cs="Calibri"/>
                  <w:color w:val="000000"/>
                  <w:lang w:eastAsia="en-GB" w:bidi="hi-IN"/>
                </w:rPr>
                <w:t>Hevey</w:t>
              </w:r>
              <w:proofErr w:type="spellEnd"/>
              <w:r w:rsidRPr="00EF2E74">
                <w:rPr>
                  <w:rFonts w:ascii="Calibri" w:eastAsia="Times New Roman" w:hAnsi="Calibri" w:cs="Calibri"/>
                  <w:color w:val="000000"/>
                  <w:lang w:eastAsia="en-GB" w:bidi="hi-IN"/>
                </w:rPr>
                <w:t>, D.; Kelly, B.D.</w:t>
              </w:r>
            </w:ins>
          </w:p>
        </w:tc>
        <w:tc>
          <w:tcPr>
            <w:tcW w:w="1843" w:type="dxa"/>
            <w:tcBorders>
              <w:top w:val="nil"/>
              <w:left w:val="nil"/>
              <w:bottom w:val="single" w:sz="8" w:space="0" w:color="auto"/>
              <w:right w:val="single" w:sz="8" w:space="0" w:color="auto"/>
            </w:tcBorders>
            <w:shd w:val="clear" w:color="auto" w:fill="auto"/>
            <w:vAlign w:val="center"/>
            <w:hideMark/>
            <w:tcPrChange w:id="217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FAADF1" w14:textId="77777777" w:rsidR="00EF2E74" w:rsidRPr="00EF2E74" w:rsidRDefault="00EF2E74" w:rsidP="00EF2E74">
            <w:pPr>
              <w:rPr>
                <w:ins w:id="2177" w:author="Sriraj Aiyer" w:date="2024-08-22T15:43:00Z"/>
                <w:rFonts w:ascii="Calibri" w:eastAsia="Times New Roman" w:hAnsi="Calibri" w:cs="Calibri"/>
                <w:color w:val="000000"/>
                <w:lang w:eastAsia="en-GB" w:bidi="hi-IN"/>
              </w:rPr>
            </w:pPr>
            <w:ins w:id="2178" w:author="Sriraj Aiyer" w:date="2024-08-22T15:43:00Z">
              <w:r w:rsidRPr="00EF2E74">
                <w:rPr>
                  <w:rFonts w:ascii="Calibri" w:eastAsia="Times New Roman" w:hAnsi="Calibri" w:cs="Calibri"/>
                  <w:color w:val="000000"/>
                  <w:lang w:eastAsia="en-GB" w:bidi="hi-IN"/>
                </w:rPr>
                <w:t>Guided reflection interventions show no effect on diagnostic accuracy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17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5EFDE41" w14:textId="77777777" w:rsidR="00EF2E74" w:rsidRPr="00EF2E74" w:rsidRDefault="00EF2E74" w:rsidP="00EF2E74">
            <w:pPr>
              <w:jc w:val="right"/>
              <w:rPr>
                <w:ins w:id="2180" w:author="Sriraj Aiyer" w:date="2024-08-22T15:43:00Z"/>
                <w:rFonts w:ascii="Calibri" w:eastAsia="Times New Roman" w:hAnsi="Calibri" w:cs="Calibri"/>
                <w:color w:val="000000"/>
                <w:lang w:eastAsia="en-GB" w:bidi="hi-IN"/>
              </w:rPr>
            </w:pPr>
            <w:ins w:id="2181"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18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E2E2612" w14:textId="77777777" w:rsidR="00EF2E74" w:rsidRPr="00EF2E74" w:rsidRDefault="00EF2E74" w:rsidP="00EF2E74">
            <w:pPr>
              <w:rPr>
                <w:ins w:id="2183" w:author="Sriraj Aiyer" w:date="2024-08-22T15:43:00Z"/>
                <w:rFonts w:ascii="Calibri" w:eastAsia="Times New Roman" w:hAnsi="Calibri" w:cs="Calibri"/>
                <w:color w:val="000000"/>
                <w:lang w:eastAsia="en-GB" w:bidi="hi-IN"/>
              </w:rPr>
            </w:pPr>
            <w:ins w:id="2184"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18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B778529" w14:textId="77777777" w:rsidR="00EF2E74" w:rsidRPr="00EF2E74" w:rsidRDefault="00EF2E74" w:rsidP="00EF2E74">
            <w:pPr>
              <w:rPr>
                <w:ins w:id="2186" w:author="Sriraj Aiyer" w:date="2024-08-22T15:43:00Z"/>
                <w:rFonts w:ascii="Calibri" w:eastAsia="Times New Roman" w:hAnsi="Calibri" w:cs="Calibri"/>
                <w:color w:val="000000"/>
                <w:lang w:eastAsia="en-GB" w:bidi="hi-IN"/>
              </w:rPr>
            </w:pPr>
            <w:ins w:id="2187" w:author="Sriraj Aiyer" w:date="2024-08-22T15:43:00Z">
              <w:r w:rsidRPr="00EF2E74">
                <w:rPr>
                  <w:rFonts w:ascii="Calibri" w:eastAsia="Times New Roman" w:hAnsi="Calibri" w:cs="Calibri"/>
                  <w:color w:val="000000"/>
                  <w:lang w:eastAsia="en-GB" w:bidi="hi-IN"/>
                </w:rPr>
                <w:t>Fictional patient cases</w:t>
              </w:r>
            </w:ins>
          </w:p>
        </w:tc>
        <w:tc>
          <w:tcPr>
            <w:tcW w:w="1355" w:type="dxa"/>
            <w:tcBorders>
              <w:top w:val="nil"/>
              <w:left w:val="nil"/>
              <w:bottom w:val="single" w:sz="8" w:space="0" w:color="auto"/>
              <w:right w:val="single" w:sz="8" w:space="0" w:color="auto"/>
            </w:tcBorders>
            <w:shd w:val="clear" w:color="auto" w:fill="auto"/>
            <w:vAlign w:val="center"/>
            <w:hideMark/>
            <w:tcPrChange w:id="218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33C6337" w14:textId="77777777" w:rsidR="00EF2E74" w:rsidRPr="00EF2E74" w:rsidRDefault="00EF2E74" w:rsidP="00EF2E74">
            <w:pPr>
              <w:rPr>
                <w:ins w:id="2189" w:author="Sriraj Aiyer" w:date="2024-08-22T15:43:00Z"/>
                <w:rFonts w:ascii="Calibri" w:eastAsia="Times New Roman" w:hAnsi="Calibri" w:cs="Calibri"/>
                <w:color w:val="000000"/>
                <w:lang w:eastAsia="en-GB" w:bidi="hi-IN"/>
              </w:rPr>
            </w:pPr>
            <w:ins w:id="2190" w:author="Sriraj Aiyer" w:date="2024-08-22T15:43:00Z">
              <w:r w:rsidRPr="00EF2E74">
                <w:rPr>
                  <w:rFonts w:ascii="Calibri" w:eastAsia="Times New Roman" w:hAnsi="Calibri" w:cs="Calibri"/>
                  <w:color w:val="000000"/>
                  <w:lang w:eastAsia="en-GB" w:bidi="hi-IN"/>
                </w:rPr>
                <w:t>1-6 scale of confidence in original differential</w:t>
              </w:r>
            </w:ins>
          </w:p>
        </w:tc>
      </w:tr>
      <w:tr w:rsidR="00EF2E74" w:rsidRPr="00EF2E74" w14:paraId="0BA19A0B" w14:textId="77777777" w:rsidTr="00EF2E74">
        <w:trPr>
          <w:trHeight w:val="3760"/>
          <w:ins w:id="2191" w:author="Sriraj Aiyer" w:date="2024-08-22T15:43:00Z"/>
          <w:trPrChange w:id="2192"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9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47F0E" w14:textId="77777777" w:rsidR="00EF2E74" w:rsidRPr="00EF2E74" w:rsidRDefault="00EF2E74" w:rsidP="00EF2E74">
            <w:pPr>
              <w:rPr>
                <w:ins w:id="2194" w:author="Sriraj Aiyer" w:date="2024-08-22T15:43:00Z"/>
                <w:rFonts w:ascii="Calibri" w:eastAsia="Times New Roman" w:hAnsi="Calibri" w:cs="Calibri"/>
                <w:color w:val="000000"/>
                <w:lang w:eastAsia="en-GB" w:bidi="hi-IN"/>
              </w:rPr>
            </w:pPr>
            <w:ins w:id="2195" w:author="Sriraj Aiyer" w:date="2024-08-22T15:43:00Z">
              <w:r w:rsidRPr="00EF2E74">
                <w:rPr>
                  <w:rFonts w:ascii="Calibri" w:eastAsia="Times New Roman" w:hAnsi="Calibri" w:cs="Calibri"/>
                  <w:color w:val="000000"/>
                  <w:lang w:eastAsia="en-GB" w:bidi="hi-IN"/>
                </w:rPr>
                <w:t>Leblanc, Vicki R.; Norman, Geoffrey R.; Brooks, Lee R.</w:t>
              </w:r>
            </w:ins>
          </w:p>
        </w:tc>
        <w:tc>
          <w:tcPr>
            <w:tcW w:w="1843" w:type="dxa"/>
            <w:tcBorders>
              <w:top w:val="nil"/>
              <w:left w:val="nil"/>
              <w:bottom w:val="single" w:sz="8" w:space="0" w:color="auto"/>
              <w:right w:val="single" w:sz="8" w:space="0" w:color="auto"/>
            </w:tcBorders>
            <w:shd w:val="clear" w:color="auto" w:fill="auto"/>
            <w:vAlign w:val="center"/>
            <w:hideMark/>
            <w:tcPrChange w:id="219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1B1F11" w14:textId="77777777" w:rsidR="00EF2E74" w:rsidRPr="00EF2E74" w:rsidRDefault="00EF2E74" w:rsidP="00EF2E74">
            <w:pPr>
              <w:rPr>
                <w:ins w:id="2197" w:author="Sriraj Aiyer" w:date="2024-08-22T15:43:00Z"/>
                <w:rFonts w:ascii="Calibri" w:eastAsia="Times New Roman" w:hAnsi="Calibri" w:cs="Calibri"/>
                <w:color w:val="000000"/>
                <w:lang w:eastAsia="en-GB" w:bidi="hi-IN"/>
              </w:rPr>
            </w:pPr>
            <w:ins w:id="2198" w:author="Sriraj Aiyer" w:date="2024-08-22T15:43:00Z">
              <w:r w:rsidRPr="00EF2E74">
                <w:rPr>
                  <w:rFonts w:ascii="Calibri" w:eastAsia="Times New Roman" w:hAnsi="Calibri" w:cs="Calibri"/>
                  <w:color w:val="000000"/>
                  <w:lang w:eastAsia="en-GB" w:bidi="hi-IN"/>
                </w:rPr>
                <w:t>Effect of a Diagnostic Suggestion on Diagnostic Accuracy and Identification of Clinical Features:</w:t>
              </w:r>
            </w:ins>
          </w:p>
        </w:tc>
        <w:tc>
          <w:tcPr>
            <w:tcW w:w="709" w:type="dxa"/>
            <w:tcBorders>
              <w:top w:val="nil"/>
              <w:left w:val="nil"/>
              <w:bottom w:val="single" w:sz="8" w:space="0" w:color="auto"/>
              <w:right w:val="single" w:sz="8" w:space="0" w:color="auto"/>
            </w:tcBorders>
            <w:shd w:val="clear" w:color="auto" w:fill="auto"/>
            <w:vAlign w:val="center"/>
            <w:hideMark/>
            <w:tcPrChange w:id="219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983A6FD" w14:textId="77777777" w:rsidR="00EF2E74" w:rsidRPr="00EF2E74" w:rsidRDefault="00EF2E74" w:rsidP="00EF2E74">
            <w:pPr>
              <w:jc w:val="right"/>
              <w:rPr>
                <w:ins w:id="2200" w:author="Sriraj Aiyer" w:date="2024-08-22T15:43:00Z"/>
                <w:rFonts w:ascii="Calibri" w:eastAsia="Times New Roman" w:hAnsi="Calibri" w:cs="Calibri"/>
                <w:color w:val="000000"/>
                <w:lang w:eastAsia="en-GB" w:bidi="hi-IN"/>
              </w:rPr>
            </w:pPr>
            <w:ins w:id="2201"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220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AA339E" w14:textId="77777777" w:rsidR="00EF2E74" w:rsidRPr="00EF2E74" w:rsidRDefault="00EF2E74" w:rsidP="00EF2E74">
            <w:pPr>
              <w:rPr>
                <w:ins w:id="2203" w:author="Sriraj Aiyer" w:date="2024-08-22T15:43:00Z"/>
                <w:rFonts w:ascii="Calibri" w:eastAsia="Times New Roman" w:hAnsi="Calibri" w:cs="Calibri"/>
                <w:color w:val="000000"/>
                <w:lang w:eastAsia="en-GB" w:bidi="hi-IN"/>
              </w:rPr>
            </w:pPr>
            <w:ins w:id="2204"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20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E8B0A0A" w14:textId="77777777" w:rsidR="00EF2E74" w:rsidRPr="00EF2E74" w:rsidRDefault="00EF2E74" w:rsidP="00EF2E74">
            <w:pPr>
              <w:rPr>
                <w:ins w:id="2206" w:author="Sriraj Aiyer" w:date="2024-08-22T15:43:00Z"/>
                <w:rFonts w:ascii="Calibri" w:eastAsia="Times New Roman" w:hAnsi="Calibri" w:cs="Calibri"/>
                <w:color w:val="000000"/>
                <w:lang w:eastAsia="en-GB" w:bidi="hi-IN"/>
              </w:rPr>
            </w:pPr>
            <w:ins w:id="2207" w:author="Sriraj Aiyer" w:date="2024-08-22T15:43:00Z">
              <w:r w:rsidRPr="00EF2E74">
                <w:rPr>
                  <w:rFonts w:ascii="Calibri" w:eastAsia="Times New Roman" w:hAnsi="Calibri" w:cs="Calibri"/>
                  <w:color w:val="000000"/>
                  <w:lang w:eastAsia="en-GB" w:bidi="hi-IN"/>
                </w:rPr>
                <w:t>Scenarios with photographs with clinical features</w:t>
              </w:r>
            </w:ins>
          </w:p>
        </w:tc>
        <w:tc>
          <w:tcPr>
            <w:tcW w:w="1355" w:type="dxa"/>
            <w:tcBorders>
              <w:top w:val="nil"/>
              <w:left w:val="nil"/>
              <w:bottom w:val="single" w:sz="8" w:space="0" w:color="auto"/>
              <w:right w:val="single" w:sz="8" w:space="0" w:color="auto"/>
            </w:tcBorders>
            <w:shd w:val="clear" w:color="auto" w:fill="auto"/>
            <w:vAlign w:val="center"/>
            <w:hideMark/>
            <w:tcPrChange w:id="220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70D1313" w14:textId="77777777" w:rsidR="00EF2E74" w:rsidRPr="00EF2E74" w:rsidRDefault="00EF2E74" w:rsidP="00EF2E74">
            <w:pPr>
              <w:rPr>
                <w:ins w:id="2209" w:author="Sriraj Aiyer" w:date="2024-08-22T15:43:00Z"/>
                <w:rFonts w:ascii="Calibri" w:eastAsia="Times New Roman" w:hAnsi="Calibri" w:cs="Calibri"/>
                <w:color w:val="000000"/>
                <w:lang w:eastAsia="en-GB" w:bidi="hi-IN"/>
              </w:rPr>
            </w:pPr>
            <w:ins w:id="2210" w:author="Sriraj Aiyer" w:date="2024-08-22T15:43:00Z">
              <w:r w:rsidRPr="00EF2E74">
                <w:rPr>
                  <w:rFonts w:ascii="Calibri" w:eastAsia="Times New Roman" w:hAnsi="Calibri" w:cs="Calibri"/>
                  <w:color w:val="000000"/>
                  <w:lang w:eastAsia="en-GB" w:bidi="hi-IN"/>
                </w:rPr>
                <w:t> </w:t>
              </w:r>
            </w:ins>
          </w:p>
        </w:tc>
      </w:tr>
      <w:tr w:rsidR="00EF2E74" w:rsidRPr="00EF2E74" w14:paraId="14288994" w14:textId="77777777" w:rsidTr="00EF2E74">
        <w:trPr>
          <w:trHeight w:val="3420"/>
          <w:ins w:id="2211" w:author="Sriraj Aiyer" w:date="2024-08-22T15:43:00Z"/>
          <w:trPrChange w:id="2212"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1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9F5F2D" w14:textId="77777777" w:rsidR="00EF2E74" w:rsidRPr="00EF2E74" w:rsidRDefault="00EF2E74" w:rsidP="00EF2E74">
            <w:pPr>
              <w:rPr>
                <w:ins w:id="2214" w:author="Sriraj Aiyer" w:date="2024-08-22T15:43:00Z"/>
                <w:rFonts w:ascii="Calibri" w:eastAsia="Times New Roman" w:hAnsi="Calibri" w:cs="Calibri"/>
                <w:color w:val="000000"/>
                <w:lang w:eastAsia="en-GB" w:bidi="hi-IN"/>
              </w:rPr>
            </w:pPr>
            <w:ins w:id="2215" w:author="Sriraj Aiyer" w:date="2024-08-22T15:43:00Z">
              <w:r w:rsidRPr="00EF2E74">
                <w:rPr>
                  <w:rFonts w:ascii="Calibri" w:eastAsia="Times New Roman" w:hAnsi="Calibri" w:cs="Calibri"/>
                  <w:color w:val="000000"/>
                  <w:lang w:eastAsia="en-GB" w:bidi="hi-IN"/>
                </w:rPr>
                <w:t xml:space="preserve">Levin, P. D.; Idrees, S.; Sprung, C. L.; Weissman, C.; Weiss, Y.; Moses, A. E.; </w:t>
              </w:r>
              <w:proofErr w:type="spellStart"/>
              <w:r w:rsidRPr="00EF2E74">
                <w:rPr>
                  <w:rFonts w:ascii="Calibri" w:eastAsia="Times New Roman" w:hAnsi="Calibri" w:cs="Calibri"/>
                  <w:color w:val="000000"/>
                  <w:lang w:eastAsia="en-GB" w:bidi="hi-IN"/>
                </w:rPr>
                <w:t>Benenson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21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13309D" w14:textId="77777777" w:rsidR="00EF2E74" w:rsidRPr="00EF2E74" w:rsidRDefault="00EF2E74" w:rsidP="00EF2E74">
            <w:pPr>
              <w:rPr>
                <w:ins w:id="2217" w:author="Sriraj Aiyer" w:date="2024-08-22T15:43:00Z"/>
                <w:rFonts w:ascii="Calibri" w:eastAsia="Times New Roman" w:hAnsi="Calibri" w:cs="Calibri"/>
                <w:color w:val="000000"/>
                <w:lang w:eastAsia="en-GB" w:bidi="hi-IN"/>
              </w:rPr>
            </w:pPr>
            <w:ins w:id="2218" w:author="Sriraj Aiyer" w:date="2024-08-22T15:43:00Z">
              <w:r w:rsidRPr="00EF2E74">
                <w:rPr>
                  <w:rFonts w:ascii="Calibri" w:eastAsia="Times New Roman" w:hAnsi="Calibri" w:cs="Calibri"/>
                  <w:color w:val="000000"/>
                  <w:lang w:eastAsia="en-GB" w:bidi="hi-IN"/>
                </w:rPr>
                <w:t>Antimicrobial use in the ICU: Indications and accuracy - an observational trial.</w:t>
              </w:r>
            </w:ins>
          </w:p>
        </w:tc>
        <w:tc>
          <w:tcPr>
            <w:tcW w:w="709" w:type="dxa"/>
            <w:tcBorders>
              <w:top w:val="nil"/>
              <w:left w:val="nil"/>
              <w:bottom w:val="single" w:sz="8" w:space="0" w:color="auto"/>
              <w:right w:val="single" w:sz="8" w:space="0" w:color="auto"/>
            </w:tcBorders>
            <w:shd w:val="clear" w:color="auto" w:fill="auto"/>
            <w:vAlign w:val="center"/>
            <w:hideMark/>
            <w:tcPrChange w:id="221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D3CED1E" w14:textId="77777777" w:rsidR="00EF2E74" w:rsidRPr="00EF2E74" w:rsidRDefault="00EF2E74" w:rsidP="00EF2E74">
            <w:pPr>
              <w:jc w:val="right"/>
              <w:rPr>
                <w:ins w:id="2220" w:author="Sriraj Aiyer" w:date="2024-08-22T15:43:00Z"/>
                <w:rFonts w:ascii="Calibri" w:eastAsia="Times New Roman" w:hAnsi="Calibri" w:cs="Calibri"/>
                <w:color w:val="000000"/>
                <w:lang w:eastAsia="en-GB" w:bidi="hi-IN"/>
              </w:rPr>
            </w:pPr>
            <w:ins w:id="2221"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22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61A24B" w14:textId="77777777" w:rsidR="00EF2E74" w:rsidRPr="00EF2E74" w:rsidRDefault="00EF2E74" w:rsidP="00EF2E74">
            <w:pPr>
              <w:rPr>
                <w:ins w:id="2223" w:author="Sriraj Aiyer" w:date="2024-08-22T15:43:00Z"/>
                <w:rFonts w:ascii="Calibri" w:eastAsia="Times New Roman" w:hAnsi="Calibri" w:cs="Calibri"/>
                <w:color w:val="000000"/>
                <w:lang w:eastAsia="en-GB" w:bidi="hi-IN"/>
              </w:rPr>
            </w:pPr>
            <w:ins w:id="2224"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222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9BDD9B" w14:textId="77777777" w:rsidR="00EF2E74" w:rsidRPr="00EF2E74" w:rsidRDefault="00EF2E74" w:rsidP="00EF2E74">
            <w:pPr>
              <w:rPr>
                <w:ins w:id="2226" w:author="Sriraj Aiyer" w:date="2024-08-22T15:43:00Z"/>
                <w:rFonts w:ascii="Calibri" w:eastAsia="Times New Roman" w:hAnsi="Calibri" w:cs="Calibri"/>
                <w:color w:val="000000"/>
                <w:lang w:eastAsia="en-GB" w:bidi="hi-IN"/>
              </w:rPr>
            </w:pPr>
            <w:ins w:id="2227" w:author="Sriraj Aiyer" w:date="2024-08-22T15:43:00Z">
              <w:r w:rsidRPr="00EF2E74">
                <w:rPr>
                  <w:rFonts w:ascii="Calibri" w:eastAsia="Times New Roman" w:hAnsi="Calibri" w:cs="Calibri"/>
                  <w:color w:val="000000"/>
                  <w:lang w:eastAsia="en-GB" w:bidi="hi-IN"/>
                </w:rPr>
                <w:t>Observational in ICU</w:t>
              </w:r>
            </w:ins>
          </w:p>
        </w:tc>
        <w:tc>
          <w:tcPr>
            <w:tcW w:w="1355" w:type="dxa"/>
            <w:tcBorders>
              <w:top w:val="nil"/>
              <w:left w:val="nil"/>
              <w:bottom w:val="single" w:sz="8" w:space="0" w:color="auto"/>
              <w:right w:val="single" w:sz="8" w:space="0" w:color="auto"/>
            </w:tcBorders>
            <w:shd w:val="clear" w:color="auto" w:fill="auto"/>
            <w:vAlign w:val="center"/>
            <w:hideMark/>
            <w:tcPrChange w:id="222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914C4A" w14:textId="77777777" w:rsidR="00EF2E74" w:rsidRPr="00EF2E74" w:rsidRDefault="00EF2E74" w:rsidP="00EF2E74">
            <w:pPr>
              <w:rPr>
                <w:ins w:id="2229" w:author="Sriraj Aiyer" w:date="2024-08-22T15:43:00Z"/>
                <w:rFonts w:ascii="Calibri" w:eastAsia="Times New Roman" w:hAnsi="Calibri" w:cs="Calibri"/>
                <w:color w:val="000000"/>
                <w:lang w:eastAsia="en-GB" w:bidi="hi-IN"/>
              </w:rPr>
            </w:pPr>
            <w:ins w:id="2230" w:author="Sriraj Aiyer" w:date="2024-08-22T15:43:00Z">
              <w:r w:rsidRPr="00EF2E74">
                <w:rPr>
                  <w:rFonts w:ascii="Calibri" w:eastAsia="Times New Roman" w:hAnsi="Calibri" w:cs="Calibri"/>
                  <w:color w:val="000000"/>
                  <w:lang w:eastAsia="en-GB" w:bidi="hi-IN"/>
                </w:rPr>
                <w:t>Certainty of presence of infection when starting patients on antimicrobials</w:t>
              </w:r>
            </w:ins>
          </w:p>
        </w:tc>
      </w:tr>
      <w:tr w:rsidR="00EF2E74" w:rsidRPr="00EF2E74" w14:paraId="383F482E" w14:textId="77777777" w:rsidTr="00EF2E74">
        <w:trPr>
          <w:trHeight w:val="6140"/>
          <w:ins w:id="2231" w:author="Sriraj Aiyer" w:date="2024-08-22T15:43:00Z"/>
          <w:trPrChange w:id="2232"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3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232AC4F" w14:textId="77777777" w:rsidR="00EF2E74" w:rsidRPr="00EF2E74" w:rsidRDefault="00EF2E74" w:rsidP="00EF2E74">
            <w:pPr>
              <w:rPr>
                <w:ins w:id="2234" w:author="Sriraj Aiyer" w:date="2024-08-22T15:43:00Z"/>
                <w:rFonts w:ascii="Calibri" w:eastAsia="Times New Roman" w:hAnsi="Calibri" w:cs="Calibri"/>
                <w:color w:val="000000"/>
                <w:lang w:val="fr-FR" w:eastAsia="en-GB" w:bidi="hi-IN"/>
                <w:rPrChange w:id="2235" w:author="Sriraj Aiyer" w:date="2024-08-22T15:44:00Z">
                  <w:rPr>
                    <w:ins w:id="2236" w:author="Sriraj Aiyer" w:date="2024-08-22T15:43:00Z"/>
                    <w:rFonts w:ascii="Calibri" w:eastAsia="Times New Roman" w:hAnsi="Calibri" w:cs="Calibri"/>
                    <w:color w:val="000000"/>
                    <w:lang w:eastAsia="en-GB" w:bidi="hi-IN"/>
                  </w:rPr>
                </w:rPrChange>
              </w:rPr>
            </w:pPr>
            <w:ins w:id="2237" w:author="Sriraj Aiyer" w:date="2024-08-22T15:43:00Z">
              <w:r w:rsidRPr="00EF2E74">
                <w:rPr>
                  <w:rFonts w:ascii="Calibri" w:eastAsia="Times New Roman" w:hAnsi="Calibri" w:cs="Calibri"/>
                  <w:color w:val="000000"/>
                  <w:lang w:val="fr-FR" w:eastAsia="en-GB" w:bidi="hi-IN"/>
                </w:rPr>
                <w:lastRenderedPageBreak/>
                <w:t>Li, S.; Zheng, J.; Lajoie, S. P.</w:t>
              </w:r>
            </w:ins>
          </w:p>
        </w:tc>
        <w:tc>
          <w:tcPr>
            <w:tcW w:w="1843" w:type="dxa"/>
            <w:tcBorders>
              <w:top w:val="nil"/>
              <w:left w:val="nil"/>
              <w:bottom w:val="single" w:sz="8" w:space="0" w:color="auto"/>
              <w:right w:val="single" w:sz="8" w:space="0" w:color="auto"/>
            </w:tcBorders>
            <w:shd w:val="clear" w:color="auto" w:fill="auto"/>
            <w:vAlign w:val="center"/>
            <w:hideMark/>
            <w:tcPrChange w:id="223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093FB9" w14:textId="77777777" w:rsidR="00EF2E74" w:rsidRPr="00EF2E74" w:rsidRDefault="00EF2E74" w:rsidP="00EF2E74">
            <w:pPr>
              <w:rPr>
                <w:ins w:id="2239" w:author="Sriraj Aiyer" w:date="2024-08-22T15:43:00Z"/>
                <w:rFonts w:ascii="Calibri" w:eastAsia="Times New Roman" w:hAnsi="Calibri" w:cs="Calibri"/>
                <w:color w:val="000000"/>
                <w:lang w:eastAsia="en-GB" w:bidi="hi-IN"/>
              </w:rPr>
            </w:pPr>
            <w:ins w:id="2240" w:author="Sriraj Aiyer" w:date="2024-08-22T15:43:00Z">
              <w:r w:rsidRPr="00EF2E74">
                <w:rPr>
                  <w:rFonts w:ascii="Calibri" w:eastAsia="Times New Roman" w:hAnsi="Calibri" w:cs="Calibri"/>
                  <w:color w:val="000000"/>
                  <w:lang w:eastAsia="en-GB" w:bidi="hi-IN"/>
                </w:rPr>
                <w:t>The relationship between cognitive engagement and students’ performance in a simulation-based training environment: an information-processing perspective**</w:t>
              </w:r>
            </w:ins>
          </w:p>
        </w:tc>
        <w:tc>
          <w:tcPr>
            <w:tcW w:w="709" w:type="dxa"/>
            <w:tcBorders>
              <w:top w:val="nil"/>
              <w:left w:val="nil"/>
              <w:bottom w:val="single" w:sz="8" w:space="0" w:color="auto"/>
              <w:right w:val="single" w:sz="8" w:space="0" w:color="auto"/>
            </w:tcBorders>
            <w:shd w:val="clear" w:color="auto" w:fill="auto"/>
            <w:vAlign w:val="center"/>
            <w:hideMark/>
            <w:tcPrChange w:id="224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DE5AC7" w14:textId="77777777" w:rsidR="00EF2E74" w:rsidRPr="00EF2E74" w:rsidRDefault="00EF2E74" w:rsidP="00EF2E74">
            <w:pPr>
              <w:jc w:val="right"/>
              <w:rPr>
                <w:ins w:id="2242" w:author="Sriraj Aiyer" w:date="2024-08-22T15:43:00Z"/>
                <w:rFonts w:ascii="Calibri" w:eastAsia="Times New Roman" w:hAnsi="Calibri" w:cs="Calibri"/>
                <w:color w:val="000000"/>
                <w:lang w:eastAsia="en-GB" w:bidi="hi-IN"/>
              </w:rPr>
            </w:pPr>
            <w:ins w:id="2243"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2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4D2B1C" w14:textId="77777777" w:rsidR="00EF2E74" w:rsidRPr="00EF2E74" w:rsidRDefault="00EF2E74" w:rsidP="00EF2E74">
            <w:pPr>
              <w:rPr>
                <w:ins w:id="2245" w:author="Sriraj Aiyer" w:date="2024-08-22T15:43:00Z"/>
                <w:rFonts w:ascii="Calibri" w:eastAsia="Times New Roman" w:hAnsi="Calibri" w:cs="Calibri"/>
                <w:color w:val="000000"/>
                <w:lang w:eastAsia="en-GB" w:bidi="hi-IN"/>
              </w:rPr>
            </w:pPr>
            <w:ins w:id="2246"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24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A7B8817" w14:textId="77777777" w:rsidR="00EF2E74" w:rsidRPr="00EF2E74" w:rsidRDefault="00EF2E74" w:rsidP="00EF2E74">
            <w:pPr>
              <w:rPr>
                <w:ins w:id="2248" w:author="Sriraj Aiyer" w:date="2024-08-22T15:43:00Z"/>
                <w:rFonts w:ascii="Calibri" w:eastAsia="Times New Roman" w:hAnsi="Calibri" w:cs="Calibri"/>
                <w:color w:val="000000"/>
                <w:lang w:eastAsia="en-GB" w:bidi="hi-IN"/>
              </w:rPr>
            </w:pPr>
            <w:ins w:id="2249" w:author="Sriraj Aiyer" w:date="2024-08-22T15:43:00Z">
              <w:r w:rsidRPr="00EF2E74">
                <w:rPr>
                  <w:rFonts w:ascii="Calibri" w:eastAsia="Times New Roman" w:hAnsi="Calibri" w:cs="Calibri"/>
                  <w:color w:val="000000"/>
                  <w:lang w:eastAsia="en-GB" w:bidi="hi-IN"/>
                </w:rPr>
                <w:t>Two patient cases shown</w:t>
              </w:r>
            </w:ins>
          </w:p>
        </w:tc>
        <w:tc>
          <w:tcPr>
            <w:tcW w:w="1355" w:type="dxa"/>
            <w:tcBorders>
              <w:top w:val="nil"/>
              <w:left w:val="nil"/>
              <w:bottom w:val="single" w:sz="8" w:space="0" w:color="auto"/>
              <w:right w:val="single" w:sz="8" w:space="0" w:color="auto"/>
            </w:tcBorders>
            <w:shd w:val="clear" w:color="auto" w:fill="auto"/>
            <w:vAlign w:val="center"/>
            <w:hideMark/>
            <w:tcPrChange w:id="225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020E006" w14:textId="77777777" w:rsidR="00EF2E74" w:rsidRPr="00EF2E74" w:rsidRDefault="00EF2E74" w:rsidP="00EF2E74">
            <w:pPr>
              <w:rPr>
                <w:ins w:id="2251" w:author="Sriraj Aiyer" w:date="2024-08-22T15:43:00Z"/>
                <w:rFonts w:ascii="Calibri" w:eastAsia="Times New Roman" w:hAnsi="Calibri" w:cs="Calibri"/>
                <w:color w:val="000000"/>
                <w:lang w:eastAsia="en-GB" w:bidi="hi-IN"/>
              </w:rPr>
            </w:pPr>
            <w:ins w:id="2252"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75F426B1" w14:textId="77777777" w:rsidTr="00EF2E74">
        <w:trPr>
          <w:trHeight w:val="2740"/>
          <w:ins w:id="2253" w:author="Sriraj Aiyer" w:date="2024-08-22T15:43:00Z"/>
          <w:trPrChange w:id="2254"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5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C0EC3E" w14:textId="77777777" w:rsidR="00EF2E74" w:rsidRPr="00EF2E74" w:rsidRDefault="00EF2E74" w:rsidP="00EF2E74">
            <w:pPr>
              <w:rPr>
                <w:ins w:id="2256" w:author="Sriraj Aiyer" w:date="2024-08-22T15:43:00Z"/>
                <w:rFonts w:ascii="Calibri" w:eastAsia="Times New Roman" w:hAnsi="Calibri" w:cs="Calibri"/>
                <w:color w:val="000000"/>
                <w:lang w:eastAsia="en-GB" w:bidi="hi-IN"/>
              </w:rPr>
            </w:pPr>
            <w:ins w:id="2257" w:author="Sriraj Aiyer" w:date="2024-08-22T15:43:00Z">
              <w:r w:rsidRPr="00EF2E74">
                <w:rPr>
                  <w:rFonts w:ascii="Calibri" w:eastAsia="Times New Roman" w:hAnsi="Calibri" w:cs="Calibri"/>
                  <w:color w:val="000000"/>
                  <w:lang w:eastAsia="en-GB" w:bidi="hi-IN"/>
                </w:rPr>
                <w:t>Mackenzie, R; Dixon, A K; Keene, G S; Hollingworth, W; Lomas, D J; Villar, R N</w:t>
              </w:r>
            </w:ins>
          </w:p>
        </w:tc>
        <w:tc>
          <w:tcPr>
            <w:tcW w:w="1843" w:type="dxa"/>
            <w:tcBorders>
              <w:top w:val="nil"/>
              <w:left w:val="nil"/>
              <w:bottom w:val="single" w:sz="8" w:space="0" w:color="auto"/>
              <w:right w:val="single" w:sz="8" w:space="0" w:color="auto"/>
            </w:tcBorders>
            <w:shd w:val="clear" w:color="auto" w:fill="auto"/>
            <w:vAlign w:val="center"/>
            <w:hideMark/>
            <w:tcPrChange w:id="225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A33F710" w14:textId="77777777" w:rsidR="00EF2E74" w:rsidRPr="00EF2E74" w:rsidRDefault="00EF2E74" w:rsidP="00EF2E74">
            <w:pPr>
              <w:rPr>
                <w:ins w:id="2259" w:author="Sriraj Aiyer" w:date="2024-08-22T15:43:00Z"/>
                <w:rFonts w:ascii="Calibri" w:eastAsia="Times New Roman" w:hAnsi="Calibri" w:cs="Calibri"/>
                <w:color w:val="000000"/>
                <w:lang w:eastAsia="en-GB" w:bidi="hi-IN"/>
              </w:rPr>
            </w:pPr>
            <w:ins w:id="2260" w:author="Sriraj Aiyer" w:date="2024-08-22T15:43:00Z">
              <w:r w:rsidRPr="00EF2E74">
                <w:rPr>
                  <w:rFonts w:ascii="Calibri" w:eastAsia="Times New Roman" w:hAnsi="Calibri" w:cs="Calibri"/>
                  <w:color w:val="000000"/>
                  <w:lang w:eastAsia="en-GB" w:bidi="hi-IN"/>
                </w:rPr>
                <w:t>Magnetic resonance imaging of the knee: assessment of effectiveness.</w:t>
              </w:r>
            </w:ins>
          </w:p>
        </w:tc>
        <w:tc>
          <w:tcPr>
            <w:tcW w:w="709" w:type="dxa"/>
            <w:tcBorders>
              <w:top w:val="nil"/>
              <w:left w:val="nil"/>
              <w:bottom w:val="single" w:sz="8" w:space="0" w:color="auto"/>
              <w:right w:val="single" w:sz="8" w:space="0" w:color="auto"/>
            </w:tcBorders>
            <w:shd w:val="clear" w:color="auto" w:fill="auto"/>
            <w:vAlign w:val="center"/>
            <w:hideMark/>
            <w:tcPrChange w:id="226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69A1A6C" w14:textId="77777777" w:rsidR="00EF2E74" w:rsidRPr="00EF2E74" w:rsidRDefault="00EF2E74" w:rsidP="00EF2E74">
            <w:pPr>
              <w:jc w:val="right"/>
              <w:rPr>
                <w:ins w:id="2262" w:author="Sriraj Aiyer" w:date="2024-08-22T15:43:00Z"/>
                <w:rFonts w:ascii="Calibri" w:eastAsia="Times New Roman" w:hAnsi="Calibri" w:cs="Calibri"/>
                <w:color w:val="000000"/>
                <w:lang w:eastAsia="en-GB" w:bidi="hi-IN"/>
              </w:rPr>
            </w:pPr>
            <w:ins w:id="2263"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2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F47394" w14:textId="77777777" w:rsidR="00EF2E74" w:rsidRPr="00EF2E74" w:rsidRDefault="00EF2E74" w:rsidP="00EF2E74">
            <w:pPr>
              <w:rPr>
                <w:ins w:id="2265" w:author="Sriraj Aiyer" w:date="2024-08-22T15:43:00Z"/>
                <w:rFonts w:ascii="Calibri" w:eastAsia="Times New Roman" w:hAnsi="Calibri" w:cs="Calibri"/>
                <w:color w:val="000000"/>
                <w:lang w:eastAsia="en-GB" w:bidi="hi-IN"/>
              </w:rPr>
            </w:pPr>
            <w:ins w:id="2266"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226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02E682" w14:textId="77777777" w:rsidR="00EF2E74" w:rsidRPr="00EF2E74" w:rsidRDefault="00EF2E74" w:rsidP="00EF2E74">
            <w:pPr>
              <w:rPr>
                <w:ins w:id="2268" w:author="Sriraj Aiyer" w:date="2024-08-22T15:43:00Z"/>
                <w:rFonts w:ascii="Calibri" w:eastAsia="Times New Roman" w:hAnsi="Calibri" w:cs="Calibri"/>
                <w:color w:val="000000"/>
                <w:lang w:eastAsia="en-GB" w:bidi="hi-IN"/>
              </w:rPr>
            </w:pPr>
            <w:ins w:id="2269" w:author="Sriraj Aiyer" w:date="2024-08-22T15:43:00Z">
              <w:r w:rsidRPr="00EF2E74">
                <w:rPr>
                  <w:rFonts w:ascii="Calibri" w:eastAsia="Times New Roman" w:hAnsi="Calibri" w:cs="Calibri"/>
                  <w:color w:val="000000"/>
                  <w:lang w:eastAsia="en-GB" w:bidi="hi-IN"/>
                </w:rPr>
                <w:t>Observation of knee MRI patients</w:t>
              </w:r>
            </w:ins>
          </w:p>
        </w:tc>
        <w:tc>
          <w:tcPr>
            <w:tcW w:w="1355" w:type="dxa"/>
            <w:tcBorders>
              <w:top w:val="nil"/>
              <w:left w:val="nil"/>
              <w:bottom w:val="single" w:sz="8" w:space="0" w:color="auto"/>
              <w:right w:val="single" w:sz="8" w:space="0" w:color="auto"/>
            </w:tcBorders>
            <w:shd w:val="clear" w:color="auto" w:fill="auto"/>
            <w:vAlign w:val="center"/>
            <w:hideMark/>
            <w:tcPrChange w:id="227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351D8BB" w14:textId="77777777" w:rsidR="00EF2E74" w:rsidRPr="00EF2E74" w:rsidRDefault="00EF2E74" w:rsidP="00EF2E74">
            <w:pPr>
              <w:rPr>
                <w:ins w:id="2271" w:author="Sriraj Aiyer" w:date="2024-08-22T15:43:00Z"/>
                <w:rFonts w:ascii="Calibri" w:eastAsia="Times New Roman" w:hAnsi="Calibri" w:cs="Calibri"/>
                <w:color w:val="000000"/>
                <w:lang w:eastAsia="en-GB" w:bidi="hi-IN"/>
              </w:rPr>
            </w:pPr>
            <w:ins w:id="2272" w:author="Sriraj Aiyer" w:date="2024-08-22T15:43:00Z">
              <w:r w:rsidRPr="00EF2E74">
                <w:rPr>
                  <w:rFonts w:ascii="Calibri" w:eastAsia="Times New Roman" w:hAnsi="Calibri" w:cs="Calibri"/>
                  <w:color w:val="000000"/>
                  <w:lang w:eastAsia="en-GB" w:bidi="hi-IN"/>
                </w:rPr>
                <w:t>5 point visual analogue confidence scale</w:t>
              </w:r>
            </w:ins>
          </w:p>
        </w:tc>
      </w:tr>
      <w:tr w:rsidR="00EF2E74" w:rsidRPr="00EF2E74" w14:paraId="4C9E0609" w14:textId="77777777" w:rsidTr="00EF2E74">
        <w:trPr>
          <w:trHeight w:val="6480"/>
          <w:ins w:id="2273" w:author="Sriraj Aiyer" w:date="2024-08-22T15:43:00Z"/>
          <w:trPrChange w:id="2274"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7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27D4D50" w14:textId="77777777" w:rsidR="00EF2E74" w:rsidRPr="00EF2E74" w:rsidRDefault="00EF2E74" w:rsidP="00EF2E74">
            <w:pPr>
              <w:rPr>
                <w:ins w:id="2276" w:author="Sriraj Aiyer" w:date="2024-08-22T15:43:00Z"/>
                <w:rFonts w:ascii="Calibri" w:eastAsia="Times New Roman" w:hAnsi="Calibri" w:cs="Calibri"/>
                <w:color w:val="000000"/>
                <w:lang w:eastAsia="en-GB" w:bidi="hi-IN"/>
              </w:rPr>
            </w:pPr>
            <w:proofErr w:type="spellStart"/>
            <w:ins w:id="2277" w:author="Sriraj Aiyer" w:date="2024-08-22T15:43:00Z">
              <w:r w:rsidRPr="00EF2E74">
                <w:rPr>
                  <w:rFonts w:ascii="Calibri" w:eastAsia="Times New Roman" w:hAnsi="Calibri" w:cs="Calibri"/>
                  <w:color w:val="000000"/>
                  <w:lang w:eastAsia="en-GB" w:bidi="hi-IN"/>
                </w:rPr>
                <w:lastRenderedPageBreak/>
                <w:t>Mamede</w:t>
              </w:r>
              <w:proofErr w:type="spellEnd"/>
              <w:r w:rsidRPr="00EF2E74">
                <w:rPr>
                  <w:rFonts w:ascii="Calibri" w:eastAsia="Times New Roman" w:hAnsi="Calibri" w:cs="Calibri"/>
                  <w:color w:val="000000"/>
                  <w:lang w:eastAsia="en-GB" w:bidi="hi-IN"/>
                </w:rPr>
                <w:t xml:space="preserve">, S.; Zandbergen, A.; De Carvalho-Filho, M.A.; Choi, G.; </w:t>
              </w:r>
              <w:proofErr w:type="spellStart"/>
              <w:r w:rsidRPr="00EF2E74">
                <w:rPr>
                  <w:rFonts w:ascii="Calibri" w:eastAsia="Times New Roman" w:hAnsi="Calibri" w:cs="Calibri"/>
                  <w:color w:val="000000"/>
                  <w:lang w:eastAsia="en-GB" w:bidi="hi-IN"/>
                </w:rPr>
                <w:t>Goeijenbier</w:t>
              </w:r>
              <w:proofErr w:type="spellEnd"/>
              <w:r w:rsidRPr="00EF2E74">
                <w:rPr>
                  <w:rFonts w:ascii="Calibri" w:eastAsia="Times New Roman" w:hAnsi="Calibri" w:cs="Calibri"/>
                  <w:color w:val="000000"/>
                  <w:lang w:eastAsia="en-GB" w:bidi="hi-IN"/>
                </w:rPr>
                <w:t xml:space="preserve">, M.; Van </w:t>
              </w:r>
              <w:proofErr w:type="spellStart"/>
              <w:r w:rsidRPr="00EF2E74">
                <w:rPr>
                  <w:rFonts w:ascii="Calibri" w:eastAsia="Times New Roman" w:hAnsi="Calibri" w:cs="Calibri"/>
                  <w:color w:val="000000"/>
                  <w:lang w:eastAsia="en-GB" w:bidi="hi-IN"/>
                </w:rPr>
                <w:t>Ginkel</w:t>
              </w:r>
              <w:proofErr w:type="spellEnd"/>
              <w:r w:rsidRPr="00EF2E74">
                <w:rPr>
                  <w:rFonts w:ascii="Calibri" w:eastAsia="Times New Roman" w:hAnsi="Calibri" w:cs="Calibri"/>
                  <w:color w:val="000000"/>
                  <w:lang w:eastAsia="en-GB" w:bidi="hi-IN"/>
                </w:rPr>
                <w:t xml:space="preserve">, J.; Zwaan, L.; </w:t>
              </w:r>
              <w:proofErr w:type="spellStart"/>
              <w:r w:rsidRPr="00EF2E74">
                <w:rPr>
                  <w:rFonts w:ascii="Calibri" w:eastAsia="Times New Roman" w:hAnsi="Calibri" w:cs="Calibri"/>
                  <w:color w:val="000000"/>
                  <w:lang w:eastAsia="en-GB" w:bidi="hi-IN"/>
                </w:rPr>
                <w:t>Paas</w:t>
              </w:r>
              <w:proofErr w:type="spellEnd"/>
              <w:r w:rsidRPr="00EF2E74">
                <w:rPr>
                  <w:rFonts w:ascii="Calibri" w:eastAsia="Times New Roman" w:hAnsi="Calibri" w:cs="Calibri"/>
                  <w:color w:val="000000"/>
                  <w:lang w:eastAsia="en-GB" w:bidi="hi-IN"/>
                </w:rPr>
                <w:t>, F.; Schmidt, H.G.</w:t>
              </w:r>
            </w:ins>
          </w:p>
        </w:tc>
        <w:tc>
          <w:tcPr>
            <w:tcW w:w="1843" w:type="dxa"/>
            <w:tcBorders>
              <w:top w:val="nil"/>
              <w:left w:val="nil"/>
              <w:bottom w:val="single" w:sz="8" w:space="0" w:color="auto"/>
              <w:right w:val="single" w:sz="8" w:space="0" w:color="auto"/>
            </w:tcBorders>
            <w:shd w:val="clear" w:color="auto" w:fill="auto"/>
            <w:vAlign w:val="center"/>
            <w:hideMark/>
            <w:tcPrChange w:id="22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0BCDF5" w14:textId="77777777" w:rsidR="00EF2E74" w:rsidRPr="00EF2E74" w:rsidRDefault="00EF2E74" w:rsidP="00EF2E74">
            <w:pPr>
              <w:rPr>
                <w:ins w:id="2279" w:author="Sriraj Aiyer" w:date="2024-08-22T15:43:00Z"/>
                <w:rFonts w:ascii="Calibri" w:eastAsia="Times New Roman" w:hAnsi="Calibri" w:cs="Calibri"/>
                <w:color w:val="000000"/>
                <w:lang w:eastAsia="en-GB" w:bidi="hi-IN"/>
              </w:rPr>
            </w:pPr>
            <w:ins w:id="2280" w:author="Sriraj Aiyer" w:date="2024-08-22T15:43:00Z">
              <w:r w:rsidRPr="00EF2E74">
                <w:rPr>
                  <w:rFonts w:ascii="Calibri" w:eastAsia="Times New Roman" w:hAnsi="Calibri" w:cs="Calibri"/>
                  <w:color w:val="000000"/>
                  <w:lang w:eastAsia="en-GB" w:bidi="hi-IN"/>
                </w:rPr>
                <w:t>Role of knowledge and reasoning processes as predictors of resident physicians' susceptibility to anchoring bias in diagnostic reasoning: A randomised controlled experiment</w:t>
              </w:r>
            </w:ins>
          </w:p>
        </w:tc>
        <w:tc>
          <w:tcPr>
            <w:tcW w:w="709" w:type="dxa"/>
            <w:tcBorders>
              <w:top w:val="nil"/>
              <w:left w:val="nil"/>
              <w:bottom w:val="single" w:sz="8" w:space="0" w:color="auto"/>
              <w:right w:val="single" w:sz="8" w:space="0" w:color="auto"/>
            </w:tcBorders>
            <w:shd w:val="clear" w:color="auto" w:fill="auto"/>
            <w:vAlign w:val="center"/>
            <w:hideMark/>
            <w:tcPrChange w:id="228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E8E5F4" w14:textId="77777777" w:rsidR="00EF2E74" w:rsidRPr="00EF2E74" w:rsidRDefault="00EF2E74" w:rsidP="00EF2E74">
            <w:pPr>
              <w:jc w:val="right"/>
              <w:rPr>
                <w:ins w:id="2282" w:author="Sriraj Aiyer" w:date="2024-08-22T15:43:00Z"/>
                <w:rFonts w:ascii="Calibri" w:eastAsia="Times New Roman" w:hAnsi="Calibri" w:cs="Calibri"/>
                <w:color w:val="000000"/>
                <w:lang w:eastAsia="en-GB" w:bidi="hi-IN"/>
              </w:rPr>
            </w:pPr>
            <w:ins w:id="2283"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22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0CA9316" w14:textId="77777777" w:rsidR="00EF2E74" w:rsidRPr="00EF2E74" w:rsidRDefault="00EF2E74" w:rsidP="00EF2E74">
            <w:pPr>
              <w:rPr>
                <w:ins w:id="2285" w:author="Sriraj Aiyer" w:date="2024-08-22T15:43:00Z"/>
                <w:rFonts w:ascii="Calibri" w:eastAsia="Times New Roman" w:hAnsi="Calibri" w:cs="Calibri"/>
                <w:color w:val="000000"/>
                <w:lang w:eastAsia="en-GB" w:bidi="hi-IN"/>
              </w:rPr>
            </w:pPr>
            <w:ins w:id="2286"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28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799DD8" w14:textId="77777777" w:rsidR="00EF2E74" w:rsidRPr="00EF2E74" w:rsidRDefault="00EF2E74" w:rsidP="00EF2E74">
            <w:pPr>
              <w:rPr>
                <w:ins w:id="2288" w:author="Sriraj Aiyer" w:date="2024-08-22T15:43:00Z"/>
                <w:rFonts w:ascii="Calibri" w:eastAsia="Times New Roman" w:hAnsi="Calibri" w:cs="Calibri"/>
                <w:color w:val="000000"/>
                <w:lang w:eastAsia="en-GB" w:bidi="hi-IN"/>
              </w:rPr>
            </w:pPr>
            <w:ins w:id="2289" w:author="Sriraj Aiyer" w:date="2024-08-22T15:43:00Z">
              <w:r w:rsidRPr="00EF2E74">
                <w:rPr>
                  <w:rFonts w:ascii="Calibri" w:eastAsia="Times New Roman" w:hAnsi="Calibri" w:cs="Calibri"/>
                  <w:color w:val="000000"/>
                  <w:lang w:eastAsia="en-GB" w:bidi="hi-IN"/>
                </w:rPr>
                <w:t>6 clinical vignettes (with vs without salient distracting features)</w:t>
              </w:r>
            </w:ins>
          </w:p>
        </w:tc>
        <w:tc>
          <w:tcPr>
            <w:tcW w:w="1355" w:type="dxa"/>
            <w:tcBorders>
              <w:top w:val="nil"/>
              <w:left w:val="nil"/>
              <w:bottom w:val="single" w:sz="8" w:space="0" w:color="auto"/>
              <w:right w:val="single" w:sz="8" w:space="0" w:color="auto"/>
            </w:tcBorders>
            <w:shd w:val="clear" w:color="auto" w:fill="auto"/>
            <w:vAlign w:val="center"/>
            <w:hideMark/>
            <w:tcPrChange w:id="229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2A91BD9" w14:textId="77777777" w:rsidR="00EF2E74" w:rsidRPr="00EF2E74" w:rsidRDefault="00EF2E74" w:rsidP="00EF2E74">
            <w:pPr>
              <w:rPr>
                <w:ins w:id="2291" w:author="Sriraj Aiyer" w:date="2024-08-22T15:43:00Z"/>
                <w:rFonts w:ascii="Calibri" w:eastAsia="Times New Roman" w:hAnsi="Calibri" w:cs="Calibri"/>
                <w:color w:val="000000"/>
                <w:lang w:eastAsia="en-GB" w:bidi="hi-IN"/>
              </w:rPr>
            </w:pPr>
            <w:ins w:id="2292" w:author="Sriraj Aiyer" w:date="2024-08-22T15:43:00Z">
              <w:r w:rsidRPr="00EF2E74">
                <w:rPr>
                  <w:rFonts w:ascii="Calibri" w:eastAsia="Times New Roman" w:hAnsi="Calibri" w:cs="Calibri"/>
                  <w:color w:val="000000"/>
                  <w:lang w:eastAsia="en-GB" w:bidi="hi-IN"/>
                </w:rPr>
                <w:t>Confidence in diagnosis</w:t>
              </w:r>
            </w:ins>
          </w:p>
        </w:tc>
      </w:tr>
      <w:tr w:rsidR="00EF2E74" w:rsidRPr="00EF2E74" w14:paraId="399DAC32" w14:textId="77777777" w:rsidTr="00EF2E74">
        <w:trPr>
          <w:trHeight w:val="3080"/>
          <w:ins w:id="2293" w:author="Sriraj Aiyer" w:date="2024-08-22T15:43:00Z"/>
          <w:trPrChange w:id="2294"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9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55A5591" w14:textId="77777777" w:rsidR="00EF2E74" w:rsidRPr="00EF2E74" w:rsidRDefault="00EF2E74" w:rsidP="00EF2E74">
            <w:pPr>
              <w:rPr>
                <w:ins w:id="2296" w:author="Sriraj Aiyer" w:date="2024-08-22T15:43:00Z"/>
                <w:rFonts w:ascii="Calibri" w:eastAsia="Times New Roman" w:hAnsi="Calibri" w:cs="Calibri"/>
                <w:color w:val="000000"/>
                <w:lang w:eastAsia="en-GB" w:bidi="hi-IN"/>
              </w:rPr>
            </w:pPr>
            <w:ins w:id="2297" w:author="Sriraj Aiyer" w:date="2024-08-22T15:43:00Z">
              <w:r w:rsidRPr="00EF2E74">
                <w:rPr>
                  <w:rFonts w:ascii="Calibri" w:eastAsia="Times New Roman" w:hAnsi="Calibri" w:cs="Calibri"/>
                  <w:color w:val="000000"/>
                  <w:lang w:eastAsia="en-GB" w:bidi="hi-IN"/>
                </w:rPr>
                <w:t>Mann, Doug</w:t>
              </w:r>
            </w:ins>
          </w:p>
        </w:tc>
        <w:tc>
          <w:tcPr>
            <w:tcW w:w="1843" w:type="dxa"/>
            <w:tcBorders>
              <w:top w:val="nil"/>
              <w:left w:val="nil"/>
              <w:bottom w:val="single" w:sz="8" w:space="0" w:color="auto"/>
              <w:right w:val="single" w:sz="8" w:space="0" w:color="auto"/>
            </w:tcBorders>
            <w:shd w:val="clear" w:color="auto" w:fill="auto"/>
            <w:vAlign w:val="center"/>
            <w:hideMark/>
            <w:tcPrChange w:id="229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9194C2" w14:textId="77777777" w:rsidR="00EF2E74" w:rsidRPr="00EF2E74" w:rsidRDefault="00EF2E74" w:rsidP="00EF2E74">
            <w:pPr>
              <w:rPr>
                <w:ins w:id="2299" w:author="Sriraj Aiyer" w:date="2024-08-22T15:43:00Z"/>
                <w:rFonts w:ascii="Calibri" w:eastAsia="Times New Roman" w:hAnsi="Calibri" w:cs="Calibri"/>
                <w:color w:val="000000"/>
                <w:lang w:eastAsia="en-GB" w:bidi="hi-IN"/>
              </w:rPr>
            </w:pPr>
            <w:ins w:id="2300" w:author="Sriraj Aiyer" w:date="2024-08-22T15:43:00Z">
              <w:r w:rsidRPr="00EF2E74">
                <w:rPr>
                  <w:rFonts w:ascii="Calibri" w:eastAsia="Times New Roman" w:hAnsi="Calibri" w:cs="Calibri"/>
                  <w:color w:val="000000"/>
                  <w:lang w:eastAsia="en-GB" w:bidi="hi-IN"/>
                </w:rPr>
                <w:t>The Relationship between Diagnostic Accuracy and Confidence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30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04C4B2" w14:textId="77777777" w:rsidR="00EF2E74" w:rsidRPr="00EF2E74" w:rsidRDefault="00EF2E74" w:rsidP="00EF2E74">
            <w:pPr>
              <w:jc w:val="right"/>
              <w:rPr>
                <w:ins w:id="2302" w:author="Sriraj Aiyer" w:date="2024-08-22T15:43:00Z"/>
                <w:rFonts w:ascii="Calibri" w:eastAsia="Times New Roman" w:hAnsi="Calibri" w:cs="Calibri"/>
                <w:color w:val="000000"/>
                <w:lang w:eastAsia="en-GB" w:bidi="hi-IN"/>
              </w:rPr>
            </w:pPr>
            <w:ins w:id="2303" w:author="Sriraj Aiyer" w:date="2024-08-22T15:43:00Z">
              <w:r w:rsidRPr="00EF2E74">
                <w:rPr>
                  <w:rFonts w:ascii="Calibri" w:eastAsia="Times New Roman" w:hAnsi="Calibri" w:cs="Calibri"/>
                  <w:color w:val="000000"/>
                  <w:lang w:eastAsia="en-GB" w:bidi="hi-IN"/>
                </w:rPr>
                <w:t>1993</w:t>
              </w:r>
            </w:ins>
          </w:p>
        </w:tc>
        <w:tc>
          <w:tcPr>
            <w:tcW w:w="1559" w:type="dxa"/>
            <w:tcBorders>
              <w:top w:val="nil"/>
              <w:left w:val="nil"/>
              <w:bottom w:val="single" w:sz="8" w:space="0" w:color="auto"/>
              <w:right w:val="single" w:sz="8" w:space="0" w:color="auto"/>
            </w:tcBorders>
            <w:shd w:val="clear" w:color="auto" w:fill="auto"/>
            <w:vAlign w:val="center"/>
            <w:hideMark/>
            <w:tcPrChange w:id="230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FAC1EC" w14:textId="77777777" w:rsidR="00EF2E74" w:rsidRPr="00EF2E74" w:rsidRDefault="00EF2E74" w:rsidP="00EF2E74">
            <w:pPr>
              <w:rPr>
                <w:ins w:id="2305" w:author="Sriraj Aiyer" w:date="2024-08-22T15:43:00Z"/>
                <w:rFonts w:ascii="Calibri" w:eastAsia="Times New Roman" w:hAnsi="Calibri" w:cs="Calibri"/>
                <w:color w:val="000000"/>
                <w:lang w:eastAsia="en-GB" w:bidi="hi-IN"/>
              </w:rPr>
            </w:pPr>
            <w:ins w:id="2306" w:author="Sriraj Aiyer" w:date="2024-08-22T15:43:00Z">
              <w:r w:rsidRPr="00EF2E74">
                <w:rPr>
                  <w:rFonts w:ascii="Calibri" w:eastAsia="Times New Roman" w:hAnsi="Calibri" w:cs="Calibri"/>
                  <w:color w:val="000000"/>
                  <w:lang w:eastAsia="en-GB" w:bidi="hi-IN"/>
                </w:rPr>
                <w:t>Medical Students / Cardiac</w:t>
              </w:r>
            </w:ins>
          </w:p>
        </w:tc>
        <w:tc>
          <w:tcPr>
            <w:tcW w:w="1843" w:type="dxa"/>
            <w:tcBorders>
              <w:top w:val="nil"/>
              <w:left w:val="nil"/>
              <w:bottom w:val="single" w:sz="8" w:space="0" w:color="auto"/>
              <w:right w:val="single" w:sz="8" w:space="0" w:color="auto"/>
            </w:tcBorders>
            <w:shd w:val="clear" w:color="auto" w:fill="auto"/>
            <w:vAlign w:val="center"/>
            <w:hideMark/>
            <w:tcPrChange w:id="230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0EE4BBC" w14:textId="77777777" w:rsidR="00EF2E74" w:rsidRPr="00EF2E74" w:rsidRDefault="00EF2E74" w:rsidP="00EF2E74">
            <w:pPr>
              <w:rPr>
                <w:ins w:id="2308" w:author="Sriraj Aiyer" w:date="2024-08-22T15:43:00Z"/>
                <w:rFonts w:ascii="Calibri" w:eastAsia="Times New Roman" w:hAnsi="Calibri" w:cs="Calibri"/>
                <w:color w:val="000000"/>
                <w:lang w:eastAsia="en-GB" w:bidi="hi-IN"/>
              </w:rPr>
            </w:pPr>
            <w:ins w:id="2309" w:author="Sriraj Aiyer" w:date="2024-08-22T15:43:00Z">
              <w:r w:rsidRPr="00EF2E74">
                <w:rPr>
                  <w:rFonts w:ascii="Calibri" w:eastAsia="Times New Roman" w:hAnsi="Calibri" w:cs="Calibri"/>
                  <w:color w:val="000000"/>
                  <w:lang w:eastAsia="en-GB" w:bidi="hi-IN"/>
                </w:rPr>
                <w:t>ECG slides - Classification of cardiac dysrhythmias</w:t>
              </w:r>
            </w:ins>
          </w:p>
        </w:tc>
        <w:tc>
          <w:tcPr>
            <w:tcW w:w="1355" w:type="dxa"/>
            <w:tcBorders>
              <w:top w:val="nil"/>
              <w:left w:val="nil"/>
              <w:bottom w:val="single" w:sz="8" w:space="0" w:color="auto"/>
              <w:right w:val="single" w:sz="8" w:space="0" w:color="auto"/>
            </w:tcBorders>
            <w:shd w:val="clear" w:color="auto" w:fill="auto"/>
            <w:vAlign w:val="center"/>
            <w:hideMark/>
            <w:tcPrChange w:id="231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0DC2C56" w14:textId="77777777" w:rsidR="00EF2E74" w:rsidRPr="00EF2E74" w:rsidRDefault="00EF2E74" w:rsidP="00EF2E74">
            <w:pPr>
              <w:rPr>
                <w:ins w:id="2311" w:author="Sriraj Aiyer" w:date="2024-08-22T15:43:00Z"/>
                <w:rFonts w:ascii="Calibri" w:eastAsia="Times New Roman" w:hAnsi="Calibri" w:cs="Calibri"/>
                <w:color w:val="000000"/>
                <w:lang w:eastAsia="en-GB" w:bidi="hi-IN"/>
              </w:rPr>
            </w:pPr>
            <w:ins w:id="2312" w:author="Sriraj Aiyer" w:date="2024-08-22T15:43:00Z">
              <w:r w:rsidRPr="00EF2E74">
                <w:rPr>
                  <w:rFonts w:ascii="Calibri" w:eastAsia="Times New Roman" w:hAnsi="Calibri" w:cs="Calibri"/>
                  <w:color w:val="000000"/>
                  <w:lang w:eastAsia="en-GB" w:bidi="hi-IN"/>
                </w:rPr>
                <w:t>11 point scale, 0-100%</w:t>
              </w:r>
            </w:ins>
          </w:p>
        </w:tc>
      </w:tr>
      <w:tr w:rsidR="00EF2E74" w:rsidRPr="00EF2E74" w14:paraId="312939D2" w14:textId="77777777" w:rsidTr="00EF2E74">
        <w:trPr>
          <w:trHeight w:val="5460"/>
          <w:ins w:id="2313" w:author="Sriraj Aiyer" w:date="2024-08-22T15:43:00Z"/>
          <w:trPrChange w:id="2314"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1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0E3C28B" w14:textId="77777777" w:rsidR="00EF2E74" w:rsidRPr="00EF2E74" w:rsidRDefault="00EF2E74" w:rsidP="00EF2E74">
            <w:pPr>
              <w:rPr>
                <w:ins w:id="2316" w:author="Sriraj Aiyer" w:date="2024-08-22T15:43:00Z"/>
                <w:rFonts w:ascii="Calibri" w:eastAsia="Times New Roman" w:hAnsi="Calibri" w:cs="Calibri"/>
                <w:color w:val="000000"/>
                <w:lang w:eastAsia="en-GB" w:bidi="hi-IN"/>
              </w:rPr>
            </w:pPr>
            <w:ins w:id="2317" w:author="Sriraj Aiyer" w:date="2024-08-22T15:43:00Z">
              <w:r w:rsidRPr="00EF2E74">
                <w:rPr>
                  <w:rFonts w:ascii="Calibri" w:eastAsia="Times New Roman" w:hAnsi="Calibri" w:cs="Calibri"/>
                  <w:color w:val="000000"/>
                  <w:lang w:eastAsia="en-GB" w:bidi="hi-IN"/>
                </w:rPr>
                <w:lastRenderedPageBreak/>
                <w:t xml:space="preserve">Marx, G.; </w:t>
              </w:r>
              <w:proofErr w:type="spellStart"/>
              <w:r w:rsidRPr="00EF2E74">
                <w:rPr>
                  <w:rFonts w:ascii="Calibri" w:eastAsia="Times New Roman" w:hAnsi="Calibri" w:cs="Calibri"/>
                  <w:color w:val="000000"/>
                  <w:lang w:eastAsia="en-GB" w:bidi="hi-IN"/>
                </w:rPr>
                <w:t>Koens</w:t>
              </w:r>
              <w:proofErr w:type="spellEnd"/>
              <w:r w:rsidRPr="00EF2E74">
                <w:rPr>
                  <w:rFonts w:ascii="Calibri" w:eastAsia="Times New Roman" w:hAnsi="Calibri" w:cs="Calibri"/>
                  <w:color w:val="000000"/>
                  <w:lang w:eastAsia="en-GB" w:bidi="hi-IN"/>
                </w:rPr>
                <w:t xml:space="preserve">, S.; Von Dem </w:t>
              </w:r>
              <w:proofErr w:type="spellStart"/>
              <w:r w:rsidRPr="00EF2E74">
                <w:rPr>
                  <w:rFonts w:ascii="Calibri" w:eastAsia="Times New Roman" w:hAnsi="Calibri" w:cs="Calibri"/>
                  <w:color w:val="000000"/>
                  <w:lang w:eastAsia="en-GB" w:bidi="hi-IN"/>
                </w:rPr>
                <w:t>Knesebeck</w:t>
              </w:r>
              <w:proofErr w:type="spellEnd"/>
              <w:r w:rsidRPr="00EF2E74">
                <w:rPr>
                  <w:rFonts w:ascii="Calibri" w:eastAsia="Times New Roman" w:hAnsi="Calibri" w:cs="Calibri"/>
                  <w:color w:val="000000"/>
                  <w:lang w:eastAsia="en-GB" w:bidi="hi-IN"/>
                </w:rPr>
                <w:t>, O.; Scherer, M.</w:t>
              </w:r>
            </w:ins>
          </w:p>
        </w:tc>
        <w:tc>
          <w:tcPr>
            <w:tcW w:w="1843" w:type="dxa"/>
            <w:tcBorders>
              <w:top w:val="nil"/>
              <w:left w:val="nil"/>
              <w:bottom w:val="single" w:sz="8" w:space="0" w:color="auto"/>
              <w:right w:val="single" w:sz="8" w:space="0" w:color="auto"/>
            </w:tcBorders>
            <w:shd w:val="clear" w:color="auto" w:fill="auto"/>
            <w:vAlign w:val="center"/>
            <w:hideMark/>
            <w:tcPrChange w:id="231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CAB3A2A" w14:textId="77777777" w:rsidR="00EF2E74" w:rsidRPr="00EF2E74" w:rsidRDefault="00EF2E74" w:rsidP="00EF2E74">
            <w:pPr>
              <w:rPr>
                <w:ins w:id="2319" w:author="Sriraj Aiyer" w:date="2024-08-22T15:43:00Z"/>
                <w:rFonts w:ascii="Calibri" w:eastAsia="Times New Roman" w:hAnsi="Calibri" w:cs="Calibri"/>
                <w:color w:val="000000"/>
                <w:lang w:eastAsia="en-GB" w:bidi="hi-IN"/>
              </w:rPr>
            </w:pPr>
            <w:ins w:id="2320" w:author="Sriraj Aiyer" w:date="2024-08-22T15:43:00Z">
              <w:r w:rsidRPr="00EF2E74">
                <w:rPr>
                  <w:rFonts w:ascii="Calibri" w:eastAsia="Times New Roman" w:hAnsi="Calibri" w:cs="Calibri"/>
                  <w:color w:val="000000"/>
                  <w:lang w:eastAsia="en-GB" w:bidi="hi-IN"/>
                </w:rPr>
                <w:t>Age and gender differences in diagnostic decision-making of early heart failure: Results of a mixed-methods interview-study using video vignettes</w:t>
              </w:r>
            </w:ins>
          </w:p>
        </w:tc>
        <w:tc>
          <w:tcPr>
            <w:tcW w:w="709" w:type="dxa"/>
            <w:tcBorders>
              <w:top w:val="nil"/>
              <w:left w:val="nil"/>
              <w:bottom w:val="single" w:sz="8" w:space="0" w:color="auto"/>
              <w:right w:val="single" w:sz="8" w:space="0" w:color="auto"/>
            </w:tcBorders>
            <w:shd w:val="clear" w:color="auto" w:fill="auto"/>
            <w:vAlign w:val="center"/>
            <w:hideMark/>
            <w:tcPrChange w:id="232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FE35E35" w14:textId="77777777" w:rsidR="00EF2E74" w:rsidRPr="00EF2E74" w:rsidRDefault="00EF2E74" w:rsidP="00EF2E74">
            <w:pPr>
              <w:jc w:val="right"/>
              <w:rPr>
                <w:ins w:id="2322" w:author="Sriraj Aiyer" w:date="2024-08-22T15:43:00Z"/>
                <w:rFonts w:ascii="Calibri" w:eastAsia="Times New Roman" w:hAnsi="Calibri" w:cs="Calibri"/>
                <w:color w:val="000000"/>
                <w:lang w:eastAsia="en-GB" w:bidi="hi-IN"/>
              </w:rPr>
            </w:pPr>
            <w:ins w:id="2323"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3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A20852" w14:textId="77777777" w:rsidR="00EF2E74" w:rsidRPr="00EF2E74" w:rsidRDefault="00EF2E74" w:rsidP="00EF2E74">
            <w:pPr>
              <w:rPr>
                <w:ins w:id="2325" w:author="Sriraj Aiyer" w:date="2024-08-22T15:43:00Z"/>
                <w:rFonts w:ascii="Calibri" w:eastAsia="Times New Roman" w:hAnsi="Calibri" w:cs="Calibri"/>
                <w:color w:val="000000"/>
                <w:lang w:eastAsia="en-GB" w:bidi="hi-IN"/>
              </w:rPr>
            </w:pPr>
            <w:ins w:id="2326"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32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260F5F" w14:textId="77777777" w:rsidR="00EF2E74" w:rsidRPr="00EF2E74" w:rsidRDefault="00EF2E74" w:rsidP="00EF2E74">
            <w:pPr>
              <w:rPr>
                <w:ins w:id="2328" w:author="Sriraj Aiyer" w:date="2024-08-22T15:43:00Z"/>
                <w:rFonts w:ascii="Calibri" w:eastAsia="Times New Roman" w:hAnsi="Calibri" w:cs="Calibri"/>
                <w:color w:val="000000"/>
                <w:lang w:eastAsia="en-GB" w:bidi="hi-IN"/>
              </w:rPr>
            </w:pPr>
            <w:ins w:id="2329"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233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628AAB2" w14:textId="77777777" w:rsidR="00EF2E74" w:rsidRPr="00EF2E74" w:rsidRDefault="00EF2E74" w:rsidP="00EF2E74">
            <w:pPr>
              <w:rPr>
                <w:ins w:id="2331" w:author="Sriraj Aiyer" w:date="2024-08-22T15:43:00Z"/>
                <w:rFonts w:ascii="Calibri" w:eastAsia="Times New Roman" w:hAnsi="Calibri" w:cs="Calibri"/>
                <w:color w:val="000000"/>
                <w:lang w:eastAsia="en-GB" w:bidi="hi-IN"/>
              </w:rPr>
            </w:pPr>
            <w:ins w:id="2332" w:author="Sriraj Aiyer" w:date="2024-08-22T15:43:00Z">
              <w:r w:rsidRPr="00EF2E74">
                <w:rPr>
                  <w:rFonts w:ascii="Calibri" w:eastAsia="Times New Roman" w:hAnsi="Calibri" w:cs="Calibri"/>
                  <w:color w:val="000000"/>
                  <w:lang w:eastAsia="en-GB" w:bidi="hi-IN"/>
                </w:rPr>
                <w:t>0-100% certainty</w:t>
              </w:r>
            </w:ins>
          </w:p>
        </w:tc>
      </w:tr>
      <w:tr w:rsidR="00EF2E74" w:rsidRPr="00EF2E74" w14:paraId="11328A10" w14:textId="77777777" w:rsidTr="00EF2E74">
        <w:trPr>
          <w:trHeight w:val="6140"/>
          <w:ins w:id="2333" w:author="Sriraj Aiyer" w:date="2024-08-22T15:43:00Z"/>
          <w:trPrChange w:id="2334"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3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9BE7E3" w14:textId="77777777" w:rsidR="00EF2E74" w:rsidRPr="00EF2E74" w:rsidRDefault="00EF2E74" w:rsidP="00EF2E74">
            <w:pPr>
              <w:rPr>
                <w:ins w:id="2336" w:author="Sriraj Aiyer" w:date="2024-08-22T15:43:00Z"/>
                <w:rFonts w:ascii="Calibri" w:eastAsia="Times New Roman" w:hAnsi="Calibri" w:cs="Calibri"/>
                <w:color w:val="000000"/>
                <w:lang w:eastAsia="en-GB" w:bidi="hi-IN"/>
              </w:rPr>
            </w:pPr>
            <w:proofErr w:type="spellStart"/>
            <w:ins w:id="2337" w:author="Sriraj Aiyer" w:date="2024-08-22T15:43:00Z">
              <w:r w:rsidRPr="00EF2E74">
                <w:rPr>
                  <w:rFonts w:ascii="Calibri" w:eastAsia="Times New Roman" w:hAnsi="Calibri" w:cs="Calibri"/>
                  <w:color w:val="000000"/>
                  <w:lang w:eastAsia="en-GB" w:bidi="hi-IN"/>
                </w:rPr>
                <w:t>Maserejian</w:t>
              </w:r>
              <w:proofErr w:type="spellEnd"/>
              <w:r w:rsidRPr="00EF2E74">
                <w:rPr>
                  <w:rFonts w:ascii="Calibri" w:eastAsia="Times New Roman" w:hAnsi="Calibri" w:cs="Calibri"/>
                  <w:color w:val="000000"/>
                  <w:lang w:eastAsia="en-GB" w:bidi="hi-IN"/>
                </w:rPr>
                <w:t xml:space="preserve">, N.N.; </w:t>
              </w:r>
              <w:proofErr w:type="spellStart"/>
              <w:r w:rsidRPr="00EF2E74">
                <w:rPr>
                  <w:rFonts w:ascii="Calibri" w:eastAsia="Times New Roman" w:hAnsi="Calibri" w:cs="Calibri"/>
                  <w:color w:val="000000"/>
                  <w:lang w:eastAsia="en-GB" w:bidi="hi-IN"/>
                </w:rPr>
                <w:t>Lutfey</w:t>
              </w:r>
              <w:proofErr w:type="spellEnd"/>
              <w:r w:rsidRPr="00EF2E74">
                <w:rPr>
                  <w:rFonts w:ascii="Calibri" w:eastAsia="Times New Roman" w:hAnsi="Calibri" w:cs="Calibri"/>
                  <w:color w:val="000000"/>
                  <w:lang w:eastAsia="en-GB" w:bidi="hi-IN"/>
                </w:rPr>
                <w:t>, K.E.; McKinlay, J.B.</w:t>
              </w:r>
            </w:ins>
          </w:p>
        </w:tc>
        <w:tc>
          <w:tcPr>
            <w:tcW w:w="1843" w:type="dxa"/>
            <w:tcBorders>
              <w:top w:val="nil"/>
              <w:left w:val="nil"/>
              <w:bottom w:val="single" w:sz="8" w:space="0" w:color="auto"/>
              <w:right w:val="single" w:sz="8" w:space="0" w:color="auto"/>
            </w:tcBorders>
            <w:shd w:val="clear" w:color="auto" w:fill="auto"/>
            <w:vAlign w:val="center"/>
            <w:hideMark/>
            <w:tcPrChange w:id="233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91BA497" w14:textId="77777777" w:rsidR="00EF2E74" w:rsidRPr="00EF2E74" w:rsidRDefault="00EF2E74" w:rsidP="00EF2E74">
            <w:pPr>
              <w:rPr>
                <w:ins w:id="2339" w:author="Sriraj Aiyer" w:date="2024-08-22T15:43:00Z"/>
                <w:rFonts w:ascii="Calibri" w:eastAsia="Times New Roman" w:hAnsi="Calibri" w:cs="Calibri"/>
                <w:color w:val="000000"/>
                <w:lang w:eastAsia="en-GB" w:bidi="hi-IN"/>
              </w:rPr>
            </w:pPr>
            <w:ins w:id="2340" w:author="Sriraj Aiyer" w:date="2024-08-22T15:43:00Z">
              <w:r w:rsidRPr="00EF2E74">
                <w:rPr>
                  <w:rFonts w:ascii="Calibri" w:eastAsia="Times New Roman" w:hAnsi="Calibri" w:cs="Calibri"/>
                  <w:color w:val="000000"/>
                  <w:lang w:eastAsia="en-GB" w:bidi="hi-IN"/>
                </w:rPr>
                <w:t>Do physicians attend to base rates? prevalence data and statistical discrimination in the diagnosis of coronary heart disease: Physicians and coronary heart disease</w:t>
              </w:r>
            </w:ins>
          </w:p>
        </w:tc>
        <w:tc>
          <w:tcPr>
            <w:tcW w:w="709" w:type="dxa"/>
            <w:tcBorders>
              <w:top w:val="nil"/>
              <w:left w:val="nil"/>
              <w:bottom w:val="single" w:sz="8" w:space="0" w:color="auto"/>
              <w:right w:val="single" w:sz="8" w:space="0" w:color="auto"/>
            </w:tcBorders>
            <w:shd w:val="clear" w:color="auto" w:fill="auto"/>
            <w:vAlign w:val="center"/>
            <w:hideMark/>
            <w:tcPrChange w:id="234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4860660" w14:textId="77777777" w:rsidR="00EF2E74" w:rsidRPr="00EF2E74" w:rsidRDefault="00EF2E74" w:rsidP="00EF2E74">
            <w:pPr>
              <w:jc w:val="right"/>
              <w:rPr>
                <w:ins w:id="2342" w:author="Sriraj Aiyer" w:date="2024-08-22T15:43:00Z"/>
                <w:rFonts w:ascii="Calibri" w:eastAsia="Times New Roman" w:hAnsi="Calibri" w:cs="Calibri"/>
                <w:color w:val="000000"/>
                <w:lang w:eastAsia="en-GB" w:bidi="hi-IN"/>
              </w:rPr>
            </w:pPr>
            <w:ins w:id="2343" w:author="Sriraj Aiyer" w:date="2024-08-22T15:43:00Z">
              <w:r w:rsidRPr="00EF2E74">
                <w:rPr>
                  <w:rFonts w:ascii="Calibri" w:eastAsia="Times New Roman" w:hAnsi="Calibri" w:cs="Calibri"/>
                  <w:color w:val="000000"/>
                  <w:lang w:eastAsia="en-GB" w:bidi="hi-IN"/>
                </w:rPr>
                <w:t>2009</w:t>
              </w:r>
            </w:ins>
          </w:p>
        </w:tc>
        <w:tc>
          <w:tcPr>
            <w:tcW w:w="1559" w:type="dxa"/>
            <w:tcBorders>
              <w:top w:val="nil"/>
              <w:left w:val="nil"/>
              <w:bottom w:val="single" w:sz="8" w:space="0" w:color="auto"/>
              <w:right w:val="single" w:sz="8" w:space="0" w:color="auto"/>
            </w:tcBorders>
            <w:shd w:val="clear" w:color="auto" w:fill="auto"/>
            <w:vAlign w:val="center"/>
            <w:hideMark/>
            <w:tcPrChange w:id="23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4AF82B1" w14:textId="77777777" w:rsidR="00EF2E74" w:rsidRPr="00EF2E74" w:rsidRDefault="00EF2E74" w:rsidP="00EF2E74">
            <w:pPr>
              <w:rPr>
                <w:ins w:id="2345" w:author="Sriraj Aiyer" w:date="2024-08-22T15:43:00Z"/>
                <w:rFonts w:ascii="Calibri" w:eastAsia="Times New Roman" w:hAnsi="Calibri" w:cs="Calibri"/>
                <w:color w:val="000000"/>
                <w:lang w:eastAsia="en-GB" w:bidi="hi-IN"/>
              </w:rPr>
            </w:pPr>
            <w:ins w:id="2346"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34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C3596C5" w14:textId="77777777" w:rsidR="00EF2E74" w:rsidRPr="00EF2E74" w:rsidRDefault="00EF2E74" w:rsidP="00EF2E74">
            <w:pPr>
              <w:rPr>
                <w:ins w:id="2348" w:author="Sriraj Aiyer" w:date="2024-08-22T15:43:00Z"/>
                <w:rFonts w:ascii="Calibri" w:eastAsia="Times New Roman" w:hAnsi="Calibri" w:cs="Calibri"/>
                <w:color w:val="000000"/>
                <w:lang w:eastAsia="en-GB" w:bidi="hi-IN"/>
              </w:rPr>
            </w:pPr>
            <w:ins w:id="2349" w:author="Sriraj Aiyer" w:date="2024-08-22T15:43:00Z">
              <w:r w:rsidRPr="00EF2E74">
                <w:rPr>
                  <w:rFonts w:ascii="Calibri" w:eastAsia="Times New Roman" w:hAnsi="Calibri" w:cs="Calibri"/>
                  <w:color w:val="000000"/>
                  <w:lang w:eastAsia="en-GB" w:bidi="hi-IN"/>
                </w:rPr>
                <w:t>Vignettes of CHD</w:t>
              </w:r>
            </w:ins>
          </w:p>
        </w:tc>
        <w:tc>
          <w:tcPr>
            <w:tcW w:w="1355" w:type="dxa"/>
            <w:tcBorders>
              <w:top w:val="nil"/>
              <w:left w:val="nil"/>
              <w:bottom w:val="single" w:sz="8" w:space="0" w:color="auto"/>
              <w:right w:val="single" w:sz="8" w:space="0" w:color="auto"/>
            </w:tcBorders>
            <w:shd w:val="clear" w:color="auto" w:fill="auto"/>
            <w:vAlign w:val="center"/>
            <w:hideMark/>
            <w:tcPrChange w:id="235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E5CE92" w14:textId="77777777" w:rsidR="00EF2E74" w:rsidRPr="00EF2E74" w:rsidRDefault="00EF2E74" w:rsidP="00EF2E74">
            <w:pPr>
              <w:rPr>
                <w:ins w:id="2351" w:author="Sriraj Aiyer" w:date="2024-08-22T15:43:00Z"/>
                <w:rFonts w:ascii="Calibri" w:eastAsia="Times New Roman" w:hAnsi="Calibri" w:cs="Calibri"/>
                <w:color w:val="000000"/>
                <w:lang w:eastAsia="en-GB" w:bidi="hi-IN"/>
              </w:rPr>
            </w:pPr>
            <w:ins w:id="2352" w:author="Sriraj Aiyer" w:date="2024-08-22T15:43:00Z">
              <w:r w:rsidRPr="00EF2E74">
                <w:rPr>
                  <w:rFonts w:ascii="Calibri" w:eastAsia="Times New Roman" w:hAnsi="Calibri" w:cs="Calibri"/>
                  <w:color w:val="000000"/>
                  <w:lang w:eastAsia="en-GB" w:bidi="hi-IN"/>
                </w:rPr>
                <w:t>0-100 scale of certainty</w:t>
              </w:r>
            </w:ins>
          </w:p>
        </w:tc>
      </w:tr>
      <w:tr w:rsidR="00EF2E74" w:rsidRPr="00EF2E74" w14:paraId="1A4BC0F5" w14:textId="77777777" w:rsidTr="00EF2E74">
        <w:trPr>
          <w:trHeight w:val="3420"/>
          <w:ins w:id="2353" w:author="Sriraj Aiyer" w:date="2024-08-22T15:43:00Z"/>
          <w:trPrChange w:id="2354"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5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AE7452D" w14:textId="77777777" w:rsidR="00EF2E74" w:rsidRPr="00EF2E74" w:rsidRDefault="00EF2E74" w:rsidP="00EF2E74">
            <w:pPr>
              <w:rPr>
                <w:ins w:id="2356" w:author="Sriraj Aiyer" w:date="2024-08-22T15:43:00Z"/>
                <w:rFonts w:ascii="Calibri" w:eastAsia="Times New Roman" w:hAnsi="Calibri" w:cs="Calibri"/>
                <w:color w:val="000000"/>
                <w:lang w:eastAsia="en-GB" w:bidi="hi-IN"/>
              </w:rPr>
            </w:pPr>
            <w:ins w:id="2357" w:author="Sriraj Aiyer" w:date="2024-08-22T15:43:00Z">
              <w:r w:rsidRPr="00EF2E74">
                <w:rPr>
                  <w:rFonts w:ascii="Calibri" w:eastAsia="Times New Roman" w:hAnsi="Calibri" w:cs="Calibri"/>
                  <w:color w:val="000000"/>
                  <w:lang w:eastAsia="en-GB" w:bidi="hi-IN"/>
                </w:rPr>
                <w:lastRenderedPageBreak/>
                <w:t>McKinlay, J.B.; Lin, T.; Freund, K.; Moskowitz, M.</w:t>
              </w:r>
            </w:ins>
          </w:p>
        </w:tc>
        <w:tc>
          <w:tcPr>
            <w:tcW w:w="1843" w:type="dxa"/>
            <w:tcBorders>
              <w:top w:val="nil"/>
              <w:left w:val="nil"/>
              <w:bottom w:val="single" w:sz="8" w:space="0" w:color="auto"/>
              <w:right w:val="single" w:sz="8" w:space="0" w:color="auto"/>
            </w:tcBorders>
            <w:shd w:val="clear" w:color="auto" w:fill="auto"/>
            <w:vAlign w:val="center"/>
            <w:hideMark/>
            <w:tcPrChange w:id="235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555C67B" w14:textId="77777777" w:rsidR="00EF2E74" w:rsidRPr="00EF2E74" w:rsidRDefault="00EF2E74" w:rsidP="00EF2E74">
            <w:pPr>
              <w:rPr>
                <w:ins w:id="2359" w:author="Sriraj Aiyer" w:date="2024-08-22T15:43:00Z"/>
                <w:rFonts w:ascii="Calibri" w:eastAsia="Times New Roman" w:hAnsi="Calibri" w:cs="Calibri"/>
                <w:color w:val="000000"/>
                <w:lang w:eastAsia="en-GB" w:bidi="hi-IN"/>
              </w:rPr>
            </w:pPr>
            <w:ins w:id="2360" w:author="Sriraj Aiyer" w:date="2024-08-22T15:43:00Z">
              <w:r w:rsidRPr="00EF2E74">
                <w:rPr>
                  <w:rFonts w:ascii="Calibri" w:eastAsia="Times New Roman" w:hAnsi="Calibri" w:cs="Calibri"/>
                  <w:color w:val="000000"/>
                  <w:lang w:eastAsia="en-GB" w:bidi="hi-IN"/>
                </w:rPr>
                <w:t>The unexpected influence of physician attributes on clinical decisions: Results of an experiment</w:t>
              </w:r>
            </w:ins>
          </w:p>
        </w:tc>
        <w:tc>
          <w:tcPr>
            <w:tcW w:w="709" w:type="dxa"/>
            <w:tcBorders>
              <w:top w:val="nil"/>
              <w:left w:val="nil"/>
              <w:bottom w:val="single" w:sz="8" w:space="0" w:color="auto"/>
              <w:right w:val="single" w:sz="8" w:space="0" w:color="auto"/>
            </w:tcBorders>
            <w:shd w:val="clear" w:color="auto" w:fill="auto"/>
            <w:vAlign w:val="center"/>
            <w:hideMark/>
            <w:tcPrChange w:id="236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6AC558A" w14:textId="77777777" w:rsidR="00EF2E74" w:rsidRPr="00EF2E74" w:rsidRDefault="00EF2E74" w:rsidP="00EF2E74">
            <w:pPr>
              <w:jc w:val="right"/>
              <w:rPr>
                <w:ins w:id="2362" w:author="Sriraj Aiyer" w:date="2024-08-22T15:43:00Z"/>
                <w:rFonts w:ascii="Calibri" w:eastAsia="Times New Roman" w:hAnsi="Calibri" w:cs="Calibri"/>
                <w:color w:val="000000"/>
                <w:lang w:eastAsia="en-GB" w:bidi="hi-IN"/>
              </w:rPr>
            </w:pPr>
            <w:ins w:id="2363" w:author="Sriraj Aiyer" w:date="2024-08-22T15:43:00Z">
              <w:r w:rsidRPr="00EF2E74">
                <w:rPr>
                  <w:rFonts w:ascii="Calibri" w:eastAsia="Times New Roman" w:hAnsi="Calibri" w:cs="Calibri"/>
                  <w:color w:val="000000"/>
                  <w:lang w:eastAsia="en-GB" w:bidi="hi-IN"/>
                </w:rPr>
                <w:t>2002</w:t>
              </w:r>
            </w:ins>
          </w:p>
        </w:tc>
        <w:tc>
          <w:tcPr>
            <w:tcW w:w="1559" w:type="dxa"/>
            <w:tcBorders>
              <w:top w:val="nil"/>
              <w:left w:val="nil"/>
              <w:bottom w:val="single" w:sz="8" w:space="0" w:color="auto"/>
              <w:right w:val="single" w:sz="8" w:space="0" w:color="auto"/>
            </w:tcBorders>
            <w:shd w:val="clear" w:color="auto" w:fill="auto"/>
            <w:vAlign w:val="center"/>
            <w:hideMark/>
            <w:tcPrChange w:id="23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5A8EE3" w14:textId="77777777" w:rsidR="00EF2E74" w:rsidRPr="00EF2E74" w:rsidRDefault="00EF2E74" w:rsidP="00EF2E74">
            <w:pPr>
              <w:rPr>
                <w:ins w:id="2365" w:author="Sriraj Aiyer" w:date="2024-08-22T15:43:00Z"/>
                <w:rFonts w:ascii="Calibri" w:eastAsia="Times New Roman" w:hAnsi="Calibri" w:cs="Calibri"/>
                <w:color w:val="000000"/>
                <w:lang w:eastAsia="en-GB" w:bidi="hi-IN"/>
              </w:rPr>
            </w:pPr>
            <w:ins w:id="2366"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36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92868C4" w14:textId="77777777" w:rsidR="00EF2E74" w:rsidRPr="00EF2E74" w:rsidRDefault="00EF2E74" w:rsidP="00EF2E74">
            <w:pPr>
              <w:rPr>
                <w:ins w:id="2368" w:author="Sriraj Aiyer" w:date="2024-08-22T15:43:00Z"/>
                <w:rFonts w:ascii="Calibri" w:eastAsia="Times New Roman" w:hAnsi="Calibri" w:cs="Calibri"/>
                <w:color w:val="000000"/>
                <w:lang w:eastAsia="en-GB" w:bidi="hi-IN"/>
              </w:rPr>
            </w:pPr>
            <w:ins w:id="2369" w:author="Sriraj Aiyer" w:date="2024-08-22T15:43:00Z">
              <w:r w:rsidRPr="00EF2E74">
                <w:rPr>
                  <w:rFonts w:ascii="Calibri" w:eastAsia="Times New Roman" w:hAnsi="Calibri" w:cs="Calibri"/>
                  <w:color w:val="000000"/>
                  <w:lang w:eastAsia="en-GB" w:bidi="hi-IN"/>
                </w:rPr>
                <w:t>2 Video vignettes</w:t>
              </w:r>
            </w:ins>
          </w:p>
        </w:tc>
        <w:tc>
          <w:tcPr>
            <w:tcW w:w="1355" w:type="dxa"/>
            <w:tcBorders>
              <w:top w:val="nil"/>
              <w:left w:val="nil"/>
              <w:bottom w:val="single" w:sz="8" w:space="0" w:color="auto"/>
              <w:right w:val="single" w:sz="8" w:space="0" w:color="auto"/>
            </w:tcBorders>
            <w:shd w:val="clear" w:color="auto" w:fill="auto"/>
            <w:vAlign w:val="center"/>
            <w:hideMark/>
            <w:tcPrChange w:id="237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7F9ED" w14:textId="77777777" w:rsidR="00EF2E74" w:rsidRPr="00EF2E74" w:rsidRDefault="00EF2E74" w:rsidP="00EF2E74">
            <w:pPr>
              <w:rPr>
                <w:ins w:id="2371" w:author="Sriraj Aiyer" w:date="2024-08-22T15:43:00Z"/>
                <w:rFonts w:ascii="Calibri" w:eastAsia="Times New Roman" w:hAnsi="Calibri" w:cs="Calibri"/>
                <w:color w:val="000000"/>
                <w:lang w:eastAsia="en-GB" w:bidi="hi-IN"/>
              </w:rPr>
            </w:pPr>
            <w:ins w:id="2372" w:author="Sriraj Aiyer" w:date="2024-08-22T15:43:00Z">
              <w:r w:rsidRPr="00EF2E74">
                <w:rPr>
                  <w:rFonts w:ascii="Calibri" w:eastAsia="Times New Roman" w:hAnsi="Calibri" w:cs="Calibri"/>
                  <w:color w:val="000000"/>
                  <w:lang w:eastAsia="en-GB" w:bidi="hi-IN"/>
                </w:rPr>
                <w:t>Certainty adhering to diagnosis (% likelihood for each differential)</w:t>
              </w:r>
            </w:ins>
          </w:p>
        </w:tc>
      </w:tr>
      <w:tr w:rsidR="00EF2E74" w:rsidRPr="00EF2E74" w14:paraId="718E6D8C" w14:textId="77777777" w:rsidTr="00EF2E74">
        <w:trPr>
          <w:trHeight w:val="3420"/>
          <w:ins w:id="2373" w:author="Sriraj Aiyer" w:date="2024-08-22T15:43:00Z"/>
          <w:trPrChange w:id="2374"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7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73631E5" w14:textId="77777777" w:rsidR="00EF2E74" w:rsidRPr="00EF2E74" w:rsidRDefault="00EF2E74" w:rsidP="00EF2E74">
            <w:pPr>
              <w:rPr>
                <w:ins w:id="2376" w:author="Sriraj Aiyer" w:date="2024-08-22T15:43:00Z"/>
                <w:rFonts w:ascii="Calibri" w:eastAsia="Times New Roman" w:hAnsi="Calibri" w:cs="Calibri"/>
                <w:color w:val="000000"/>
                <w:lang w:eastAsia="en-GB" w:bidi="hi-IN"/>
              </w:rPr>
            </w:pPr>
            <w:ins w:id="2377" w:author="Sriraj Aiyer" w:date="2024-08-22T15:43:00Z">
              <w:r w:rsidRPr="00EF2E74">
                <w:rPr>
                  <w:rFonts w:ascii="Calibri" w:eastAsia="Times New Roman" w:hAnsi="Calibri" w:cs="Calibri"/>
                  <w:color w:val="000000"/>
                  <w:lang w:eastAsia="en-GB" w:bidi="hi-IN"/>
                </w:rPr>
                <w:t>Meyer, Ashley ND; Payne, Velma L; Meeks, Derek W; Rao, Radha; Singh, Hardeep</w:t>
              </w:r>
            </w:ins>
          </w:p>
        </w:tc>
        <w:tc>
          <w:tcPr>
            <w:tcW w:w="1843" w:type="dxa"/>
            <w:tcBorders>
              <w:top w:val="nil"/>
              <w:left w:val="nil"/>
              <w:bottom w:val="single" w:sz="8" w:space="0" w:color="auto"/>
              <w:right w:val="single" w:sz="8" w:space="0" w:color="auto"/>
            </w:tcBorders>
            <w:shd w:val="clear" w:color="auto" w:fill="auto"/>
            <w:vAlign w:val="center"/>
            <w:hideMark/>
            <w:tcPrChange w:id="23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25158E" w14:textId="77777777" w:rsidR="00EF2E74" w:rsidRPr="00EF2E74" w:rsidRDefault="00EF2E74" w:rsidP="00EF2E74">
            <w:pPr>
              <w:rPr>
                <w:ins w:id="2379" w:author="Sriraj Aiyer" w:date="2024-08-22T15:43:00Z"/>
                <w:rFonts w:ascii="Calibri" w:eastAsia="Times New Roman" w:hAnsi="Calibri" w:cs="Calibri"/>
                <w:color w:val="000000"/>
                <w:lang w:eastAsia="en-GB" w:bidi="hi-IN"/>
              </w:rPr>
            </w:pPr>
            <w:ins w:id="2380" w:author="Sriraj Aiyer" w:date="2024-08-22T15:43:00Z">
              <w:r w:rsidRPr="00EF2E74">
                <w:rPr>
                  <w:rFonts w:ascii="Calibri" w:eastAsia="Times New Roman" w:hAnsi="Calibri" w:cs="Calibri"/>
                  <w:color w:val="000000"/>
                  <w:lang w:eastAsia="en-GB" w:bidi="hi-IN"/>
                </w:rPr>
                <w:t>Physicians’ diagnostic accuracy, confidence, and resource requests: a vignette study</w:t>
              </w:r>
            </w:ins>
          </w:p>
        </w:tc>
        <w:tc>
          <w:tcPr>
            <w:tcW w:w="709" w:type="dxa"/>
            <w:tcBorders>
              <w:top w:val="nil"/>
              <w:left w:val="nil"/>
              <w:bottom w:val="single" w:sz="8" w:space="0" w:color="auto"/>
              <w:right w:val="single" w:sz="8" w:space="0" w:color="auto"/>
            </w:tcBorders>
            <w:shd w:val="clear" w:color="auto" w:fill="auto"/>
            <w:vAlign w:val="center"/>
            <w:hideMark/>
            <w:tcPrChange w:id="238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AB8A9A0" w14:textId="77777777" w:rsidR="00EF2E74" w:rsidRPr="00EF2E74" w:rsidRDefault="00EF2E74" w:rsidP="00EF2E74">
            <w:pPr>
              <w:jc w:val="right"/>
              <w:rPr>
                <w:ins w:id="2382" w:author="Sriraj Aiyer" w:date="2024-08-22T15:43:00Z"/>
                <w:rFonts w:ascii="Calibri" w:eastAsia="Times New Roman" w:hAnsi="Calibri" w:cs="Calibri"/>
                <w:color w:val="000000"/>
                <w:lang w:eastAsia="en-GB" w:bidi="hi-IN"/>
              </w:rPr>
            </w:pPr>
            <w:ins w:id="2383"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23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02C14" w14:textId="77777777" w:rsidR="00EF2E74" w:rsidRPr="00EF2E74" w:rsidRDefault="00EF2E74" w:rsidP="00EF2E74">
            <w:pPr>
              <w:rPr>
                <w:ins w:id="2385" w:author="Sriraj Aiyer" w:date="2024-08-22T15:43:00Z"/>
                <w:rFonts w:ascii="Calibri" w:eastAsia="Times New Roman" w:hAnsi="Calibri" w:cs="Calibri"/>
                <w:color w:val="000000"/>
                <w:lang w:eastAsia="en-GB" w:bidi="hi-IN"/>
              </w:rPr>
            </w:pPr>
            <w:ins w:id="2386"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38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B7C3A5" w14:textId="77777777" w:rsidR="00EF2E74" w:rsidRPr="00EF2E74" w:rsidRDefault="00EF2E74" w:rsidP="00EF2E74">
            <w:pPr>
              <w:rPr>
                <w:ins w:id="2388" w:author="Sriraj Aiyer" w:date="2024-08-22T15:43:00Z"/>
                <w:rFonts w:ascii="Calibri" w:eastAsia="Times New Roman" w:hAnsi="Calibri" w:cs="Calibri"/>
                <w:color w:val="000000"/>
                <w:lang w:eastAsia="en-GB" w:bidi="hi-IN"/>
              </w:rPr>
            </w:pPr>
            <w:ins w:id="2389" w:author="Sriraj Aiyer" w:date="2024-08-22T15:43:00Z">
              <w:r w:rsidRPr="00EF2E74">
                <w:rPr>
                  <w:rFonts w:ascii="Calibri" w:eastAsia="Times New Roman" w:hAnsi="Calibri" w:cs="Calibri"/>
                  <w:color w:val="000000"/>
                  <w:lang w:eastAsia="en-GB" w:bidi="hi-IN"/>
                </w:rPr>
                <w:t>4 case vignettes</w:t>
              </w:r>
            </w:ins>
          </w:p>
        </w:tc>
        <w:tc>
          <w:tcPr>
            <w:tcW w:w="1355" w:type="dxa"/>
            <w:tcBorders>
              <w:top w:val="nil"/>
              <w:left w:val="nil"/>
              <w:bottom w:val="single" w:sz="8" w:space="0" w:color="auto"/>
              <w:right w:val="single" w:sz="8" w:space="0" w:color="auto"/>
            </w:tcBorders>
            <w:shd w:val="clear" w:color="auto" w:fill="auto"/>
            <w:vAlign w:val="center"/>
            <w:hideMark/>
            <w:tcPrChange w:id="239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D97C9D" w14:textId="77777777" w:rsidR="00EF2E74" w:rsidRPr="00EF2E74" w:rsidRDefault="00EF2E74" w:rsidP="00EF2E74">
            <w:pPr>
              <w:rPr>
                <w:ins w:id="2391" w:author="Sriraj Aiyer" w:date="2024-08-22T15:43:00Z"/>
                <w:rFonts w:ascii="Calibri" w:eastAsia="Times New Roman" w:hAnsi="Calibri" w:cs="Calibri"/>
                <w:color w:val="000000"/>
                <w:lang w:eastAsia="en-GB" w:bidi="hi-IN"/>
              </w:rPr>
            </w:pPr>
            <w:ins w:id="2392" w:author="Sriraj Aiyer" w:date="2024-08-22T15:43:00Z">
              <w:r w:rsidRPr="00EF2E74">
                <w:rPr>
                  <w:rFonts w:ascii="Calibri" w:eastAsia="Times New Roman" w:hAnsi="Calibri" w:cs="Calibri"/>
                  <w:color w:val="000000"/>
                  <w:lang w:eastAsia="en-GB" w:bidi="hi-IN"/>
                </w:rPr>
                <w:t>0-10 confidence in diagnosis (for each)</w:t>
              </w:r>
            </w:ins>
          </w:p>
        </w:tc>
      </w:tr>
      <w:tr w:rsidR="00EF2E74" w:rsidRPr="00EF2E74" w14:paraId="326C97E6" w14:textId="77777777" w:rsidTr="00EF2E74">
        <w:trPr>
          <w:trHeight w:val="3760"/>
          <w:ins w:id="2393" w:author="Sriraj Aiyer" w:date="2024-08-22T15:43:00Z"/>
          <w:trPrChange w:id="2394"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9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0D7DE3" w14:textId="77777777" w:rsidR="00EF2E74" w:rsidRPr="00EF2E74" w:rsidRDefault="00EF2E74" w:rsidP="00EF2E74">
            <w:pPr>
              <w:rPr>
                <w:ins w:id="2396" w:author="Sriraj Aiyer" w:date="2024-08-22T15:43:00Z"/>
                <w:rFonts w:ascii="Calibri" w:eastAsia="Times New Roman" w:hAnsi="Calibri" w:cs="Calibri"/>
                <w:color w:val="000000"/>
                <w:lang w:eastAsia="en-GB" w:bidi="hi-IN"/>
              </w:rPr>
            </w:pPr>
            <w:proofErr w:type="spellStart"/>
            <w:ins w:id="2397" w:author="Sriraj Aiyer" w:date="2024-08-22T15:43:00Z">
              <w:r w:rsidRPr="00EF2E74">
                <w:rPr>
                  <w:rFonts w:ascii="Calibri" w:eastAsia="Times New Roman" w:hAnsi="Calibri" w:cs="Calibri"/>
                  <w:color w:val="000000"/>
                  <w:lang w:eastAsia="en-GB" w:bidi="hi-IN"/>
                </w:rPr>
                <w:t>Nederhand</w:t>
              </w:r>
              <w:proofErr w:type="spellEnd"/>
              <w:r w:rsidRPr="00EF2E74">
                <w:rPr>
                  <w:rFonts w:ascii="Calibri" w:eastAsia="Times New Roman" w:hAnsi="Calibri" w:cs="Calibri"/>
                  <w:color w:val="000000"/>
                  <w:lang w:eastAsia="en-GB" w:bidi="hi-IN"/>
                </w:rPr>
                <w:t>, M. L.; Tabbers, H. K.; Splinter, T. A. W.; Rikers, R. M. J. P.</w:t>
              </w:r>
            </w:ins>
          </w:p>
        </w:tc>
        <w:tc>
          <w:tcPr>
            <w:tcW w:w="1843" w:type="dxa"/>
            <w:tcBorders>
              <w:top w:val="nil"/>
              <w:left w:val="nil"/>
              <w:bottom w:val="single" w:sz="8" w:space="0" w:color="auto"/>
              <w:right w:val="single" w:sz="8" w:space="0" w:color="auto"/>
            </w:tcBorders>
            <w:shd w:val="clear" w:color="auto" w:fill="auto"/>
            <w:vAlign w:val="center"/>
            <w:hideMark/>
            <w:tcPrChange w:id="239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A321D8" w14:textId="77777777" w:rsidR="00EF2E74" w:rsidRPr="00EF2E74" w:rsidRDefault="00EF2E74" w:rsidP="00EF2E74">
            <w:pPr>
              <w:rPr>
                <w:ins w:id="2399" w:author="Sriraj Aiyer" w:date="2024-08-22T15:43:00Z"/>
                <w:rFonts w:ascii="Calibri" w:eastAsia="Times New Roman" w:hAnsi="Calibri" w:cs="Calibri"/>
                <w:color w:val="000000"/>
                <w:lang w:eastAsia="en-GB" w:bidi="hi-IN"/>
              </w:rPr>
            </w:pPr>
            <w:ins w:id="2400" w:author="Sriraj Aiyer" w:date="2024-08-22T15:43:00Z">
              <w:r w:rsidRPr="00EF2E74">
                <w:rPr>
                  <w:rFonts w:ascii="Calibri" w:eastAsia="Times New Roman" w:hAnsi="Calibri" w:cs="Calibri"/>
                  <w:color w:val="000000"/>
                  <w:lang w:eastAsia="en-GB" w:bidi="hi-IN"/>
                </w:rPr>
                <w:t>The Effect of Performance Standards and Medical Experience on Diagnostic Calibration Accuracy**</w:t>
              </w:r>
            </w:ins>
          </w:p>
        </w:tc>
        <w:tc>
          <w:tcPr>
            <w:tcW w:w="709" w:type="dxa"/>
            <w:tcBorders>
              <w:top w:val="nil"/>
              <w:left w:val="nil"/>
              <w:bottom w:val="single" w:sz="8" w:space="0" w:color="auto"/>
              <w:right w:val="single" w:sz="8" w:space="0" w:color="auto"/>
            </w:tcBorders>
            <w:shd w:val="clear" w:color="auto" w:fill="auto"/>
            <w:vAlign w:val="center"/>
            <w:hideMark/>
            <w:tcPrChange w:id="240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D560DAC" w14:textId="77777777" w:rsidR="00EF2E74" w:rsidRPr="00EF2E74" w:rsidRDefault="00EF2E74" w:rsidP="00EF2E74">
            <w:pPr>
              <w:jc w:val="right"/>
              <w:rPr>
                <w:ins w:id="2402" w:author="Sriraj Aiyer" w:date="2024-08-22T15:43:00Z"/>
                <w:rFonts w:ascii="Calibri" w:eastAsia="Times New Roman" w:hAnsi="Calibri" w:cs="Calibri"/>
                <w:color w:val="000000"/>
                <w:lang w:eastAsia="en-GB" w:bidi="hi-IN"/>
              </w:rPr>
            </w:pPr>
            <w:ins w:id="2403"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40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9575B6C" w14:textId="77777777" w:rsidR="00EF2E74" w:rsidRPr="00EF2E74" w:rsidRDefault="00EF2E74" w:rsidP="00EF2E74">
            <w:pPr>
              <w:rPr>
                <w:ins w:id="2405" w:author="Sriraj Aiyer" w:date="2024-08-22T15:43:00Z"/>
                <w:rFonts w:ascii="Calibri" w:eastAsia="Times New Roman" w:hAnsi="Calibri" w:cs="Calibri"/>
                <w:color w:val="000000"/>
                <w:lang w:eastAsia="en-GB" w:bidi="hi-IN"/>
              </w:rPr>
            </w:pPr>
            <w:ins w:id="2406" w:author="Sriraj Aiyer" w:date="2024-08-22T15:43:00Z">
              <w:r w:rsidRPr="00EF2E74">
                <w:rPr>
                  <w:rFonts w:ascii="Calibri" w:eastAsia="Times New Roman" w:hAnsi="Calibri" w:cs="Calibri"/>
                  <w:color w:val="000000"/>
                  <w:lang w:eastAsia="en-GB" w:bidi="hi-IN"/>
                </w:rPr>
                <w:t>General Medicine</w:t>
              </w:r>
            </w:ins>
          </w:p>
        </w:tc>
        <w:tc>
          <w:tcPr>
            <w:tcW w:w="1843" w:type="dxa"/>
            <w:tcBorders>
              <w:top w:val="nil"/>
              <w:left w:val="nil"/>
              <w:bottom w:val="single" w:sz="8" w:space="0" w:color="auto"/>
              <w:right w:val="single" w:sz="8" w:space="0" w:color="auto"/>
            </w:tcBorders>
            <w:shd w:val="clear" w:color="auto" w:fill="auto"/>
            <w:vAlign w:val="center"/>
            <w:hideMark/>
            <w:tcPrChange w:id="240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75B1335" w14:textId="77777777" w:rsidR="00EF2E74" w:rsidRPr="00EF2E74" w:rsidRDefault="00EF2E74" w:rsidP="00EF2E74">
            <w:pPr>
              <w:rPr>
                <w:ins w:id="2408" w:author="Sriraj Aiyer" w:date="2024-08-22T15:43:00Z"/>
                <w:rFonts w:ascii="Calibri" w:eastAsia="Times New Roman" w:hAnsi="Calibri" w:cs="Calibri"/>
                <w:color w:val="000000"/>
                <w:lang w:eastAsia="en-GB" w:bidi="hi-IN"/>
              </w:rPr>
            </w:pPr>
            <w:ins w:id="2409" w:author="Sriraj Aiyer" w:date="2024-08-22T15:43:00Z">
              <w:r w:rsidRPr="00EF2E74">
                <w:rPr>
                  <w:rFonts w:ascii="Calibri" w:eastAsia="Times New Roman" w:hAnsi="Calibri" w:cs="Calibri"/>
                  <w:color w:val="000000"/>
                  <w:lang w:eastAsia="en-GB" w:bidi="hi-IN"/>
                </w:rPr>
                <w:t>6 clinical cases</w:t>
              </w:r>
            </w:ins>
          </w:p>
        </w:tc>
        <w:tc>
          <w:tcPr>
            <w:tcW w:w="1355" w:type="dxa"/>
            <w:tcBorders>
              <w:top w:val="nil"/>
              <w:left w:val="nil"/>
              <w:bottom w:val="single" w:sz="8" w:space="0" w:color="auto"/>
              <w:right w:val="single" w:sz="8" w:space="0" w:color="auto"/>
            </w:tcBorders>
            <w:shd w:val="clear" w:color="auto" w:fill="auto"/>
            <w:vAlign w:val="center"/>
            <w:hideMark/>
            <w:tcPrChange w:id="241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FC8AFB" w14:textId="77777777" w:rsidR="00EF2E74" w:rsidRPr="00EF2E74" w:rsidRDefault="00EF2E74" w:rsidP="00EF2E74">
            <w:pPr>
              <w:rPr>
                <w:ins w:id="2411" w:author="Sriraj Aiyer" w:date="2024-08-22T15:43:00Z"/>
                <w:rFonts w:ascii="Calibri" w:eastAsia="Times New Roman" w:hAnsi="Calibri" w:cs="Calibri"/>
                <w:color w:val="000000"/>
                <w:lang w:eastAsia="en-GB" w:bidi="hi-IN"/>
              </w:rPr>
            </w:pPr>
            <w:ins w:id="2412"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1672C342" w14:textId="77777777" w:rsidTr="00EF2E74">
        <w:trPr>
          <w:trHeight w:val="5460"/>
          <w:ins w:id="2413" w:author="Sriraj Aiyer" w:date="2024-08-22T15:43:00Z"/>
          <w:trPrChange w:id="2414"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1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0C2ECC" w14:textId="77777777" w:rsidR="00EF2E74" w:rsidRPr="00EF2E74" w:rsidRDefault="00EF2E74" w:rsidP="00EF2E74">
            <w:pPr>
              <w:rPr>
                <w:ins w:id="2416" w:author="Sriraj Aiyer" w:date="2024-08-22T15:43:00Z"/>
                <w:rFonts w:ascii="Calibri" w:eastAsia="Times New Roman" w:hAnsi="Calibri" w:cs="Calibri"/>
                <w:color w:val="000000"/>
                <w:lang w:eastAsia="en-GB" w:bidi="hi-IN"/>
              </w:rPr>
            </w:pPr>
            <w:proofErr w:type="spellStart"/>
            <w:ins w:id="2417" w:author="Sriraj Aiyer" w:date="2024-08-22T15:43:00Z">
              <w:r w:rsidRPr="00EF2E74">
                <w:rPr>
                  <w:rFonts w:ascii="Calibri" w:eastAsia="Times New Roman" w:hAnsi="Calibri" w:cs="Calibri"/>
                  <w:color w:val="000000"/>
                  <w:lang w:eastAsia="en-GB" w:bidi="hi-IN"/>
                </w:rPr>
                <w:lastRenderedPageBreak/>
                <w:t>Neuge</w:t>
              </w:r>
              <w:proofErr w:type="spellEnd"/>
              <w:r w:rsidRPr="00EF2E74">
                <w:rPr>
                  <w:rFonts w:ascii="Calibri" w:eastAsia="Times New Roman" w:hAnsi="Calibri" w:cs="Calibri"/>
                  <w:color w:val="000000"/>
                  <w:sz w:val="16"/>
                  <w:szCs w:val="16"/>
                  <w:lang w:eastAsia="en-GB" w:bidi="hi-IN"/>
                </w:rPr>
                <w:t> </w:t>
              </w:r>
              <w:proofErr w:type="spellStart"/>
              <w:r w:rsidRPr="00EF2E74">
                <w:rPr>
                  <w:rFonts w:ascii="Calibri" w:eastAsia="Times New Roman" w:hAnsi="Calibri" w:cs="Calibri"/>
                  <w:color w:val="000000"/>
                  <w:lang w:eastAsia="en-GB" w:bidi="hi-IN"/>
                </w:rPr>
                <w:t>bauer</w:t>
              </w:r>
              <w:proofErr w:type="spellEnd"/>
              <w:r w:rsidRPr="00EF2E74">
                <w:rPr>
                  <w:rFonts w:ascii="Calibri" w:eastAsia="Times New Roman" w:hAnsi="Calibri" w:cs="Calibri"/>
                  <w:color w:val="000000"/>
                  <w:lang w:eastAsia="en-GB" w:bidi="hi-IN"/>
                </w:rPr>
                <w:t xml:space="preserve">, M.; Ebert, M.; </w:t>
              </w:r>
              <w:proofErr w:type="spellStart"/>
              <w:r w:rsidRPr="00EF2E74">
                <w:rPr>
                  <w:rFonts w:ascii="Calibri" w:eastAsia="Times New Roman" w:hAnsi="Calibri" w:cs="Calibri"/>
                  <w:color w:val="000000"/>
                  <w:lang w:eastAsia="en-GB" w:bidi="hi-IN"/>
                </w:rPr>
                <w:t>Vogelmann</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241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6BEC39" w14:textId="77777777" w:rsidR="00EF2E74" w:rsidRPr="00EF2E74" w:rsidRDefault="00EF2E74" w:rsidP="00EF2E74">
            <w:pPr>
              <w:rPr>
                <w:ins w:id="2419" w:author="Sriraj Aiyer" w:date="2024-08-22T15:43:00Z"/>
                <w:rFonts w:ascii="Calibri" w:eastAsia="Times New Roman" w:hAnsi="Calibri" w:cs="Calibri"/>
                <w:color w:val="000000"/>
                <w:lang w:eastAsia="en-GB" w:bidi="hi-IN"/>
              </w:rPr>
            </w:pPr>
            <w:ins w:id="2420" w:author="Sriraj Aiyer" w:date="2024-08-22T15:43:00Z">
              <w:r w:rsidRPr="00EF2E74">
                <w:rPr>
                  <w:rFonts w:ascii="Calibri" w:eastAsia="Times New Roman" w:hAnsi="Calibri" w:cs="Calibri"/>
                  <w:color w:val="000000"/>
                  <w:lang w:eastAsia="en-GB" w:bidi="hi-IN"/>
                </w:rPr>
                <w:t>A clinical decision support system improves antibiotic therapy for upper urinary tract infection in a randomized single-blinded study.</w:t>
              </w:r>
            </w:ins>
          </w:p>
        </w:tc>
        <w:tc>
          <w:tcPr>
            <w:tcW w:w="709" w:type="dxa"/>
            <w:tcBorders>
              <w:top w:val="nil"/>
              <w:left w:val="nil"/>
              <w:bottom w:val="single" w:sz="8" w:space="0" w:color="auto"/>
              <w:right w:val="single" w:sz="8" w:space="0" w:color="auto"/>
            </w:tcBorders>
            <w:shd w:val="clear" w:color="auto" w:fill="auto"/>
            <w:vAlign w:val="center"/>
            <w:hideMark/>
            <w:tcPrChange w:id="242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05235AD" w14:textId="77777777" w:rsidR="00EF2E74" w:rsidRPr="00EF2E74" w:rsidRDefault="00EF2E74" w:rsidP="00EF2E74">
            <w:pPr>
              <w:jc w:val="right"/>
              <w:rPr>
                <w:ins w:id="2422" w:author="Sriraj Aiyer" w:date="2024-08-22T15:43:00Z"/>
                <w:rFonts w:ascii="Calibri" w:eastAsia="Times New Roman" w:hAnsi="Calibri" w:cs="Calibri"/>
                <w:color w:val="000000"/>
                <w:lang w:eastAsia="en-GB" w:bidi="hi-IN"/>
              </w:rPr>
            </w:pPr>
            <w:ins w:id="2423"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4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E20823" w14:textId="77777777" w:rsidR="00EF2E74" w:rsidRPr="00EF2E74" w:rsidRDefault="00EF2E74" w:rsidP="00EF2E74">
            <w:pPr>
              <w:rPr>
                <w:ins w:id="2425" w:author="Sriraj Aiyer" w:date="2024-08-22T15:43:00Z"/>
                <w:rFonts w:ascii="Calibri" w:eastAsia="Times New Roman" w:hAnsi="Calibri" w:cs="Calibri"/>
                <w:color w:val="000000"/>
                <w:lang w:eastAsia="en-GB" w:bidi="hi-IN"/>
              </w:rPr>
            </w:pPr>
            <w:ins w:id="2426" w:author="Sriraj Aiyer" w:date="2024-08-22T15:43:00Z">
              <w:r w:rsidRPr="00EF2E74">
                <w:rPr>
                  <w:rFonts w:ascii="Calibri" w:eastAsia="Times New Roman" w:hAnsi="Calibri" w:cs="Calibri"/>
                  <w:color w:val="000000"/>
                  <w:lang w:eastAsia="en-GB" w:bidi="hi-IN"/>
                </w:rPr>
                <w:t>Medical Doctors (Internal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42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5EFBD6" w14:textId="77777777" w:rsidR="00EF2E74" w:rsidRPr="00EF2E74" w:rsidRDefault="00EF2E74" w:rsidP="00EF2E74">
            <w:pPr>
              <w:rPr>
                <w:ins w:id="2428" w:author="Sriraj Aiyer" w:date="2024-08-22T15:43:00Z"/>
                <w:rFonts w:ascii="Calibri" w:eastAsia="Times New Roman" w:hAnsi="Calibri" w:cs="Calibri"/>
                <w:color w:val="000000"/>
                <w:lang w:eastAsia="en-GB" w:bidi="hi-IN"/>
              </w:rPr>
            </w:pPr>
            <w:ins w:id="2429" w:author="Sriraj Aiyer" w:date="2024-08-22T15:43:00Z">
              <w:r w:rsidRPr="00EF2E74">
                <w:rPr>
                  <w:rFonts w:ascii="Calibri" w:eastAsia="Times New Roman" w:hAnsi="Calibri" w:cs="Calibri"/>
                  <w:color w:val="000000"/>
                  <w:lang w:eastAsia="en-GB" w:bidi="hi-IN"/>
                </w:rPr>
                <w:t>Fictive Paper Case</w:t>
              </w:r>
            </w:ins>
          </w:p>
        </w:tc>
        <w:tc>
          <w:tcPr>
            <w:tcW w:w="1355" w:type="dxa"/>
            <w:tcBorders>
              <w:top w:val="nil"/>
              <w:left w:val="nil"/>
              <w:bottom w:val="single" w:sz="8" w:space="0" w:color="auto"/>
              <w:right w:val="single" w:sz="8" w:space="0" w:color="auto"/>
            </w:tcBorders>
            <w:shd w:val="clear" w:color="auto" w:fill="auto"/>
            <w:vAlign w:val="center"/>
            <w:hideMark/>
            <w:tcPrChange w:id="243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F00168" w14:textId="77777777" w:rsidR="00EF2E74" w:rsidRPr="00EF2E74" w:rsidRDefault="00EF2E74" w:rsidP="00EF2E74">
            <w:pPr>
              <w:rPr>
                <w:ins w:id="2431" w:author="Sriraj Aiyer" w:date="2024-08-22T15:43:00Z"/>
                <w:rFonts w:ascii="Calibri" w:eastAsia="Times New Roman" w:hAnsi="Calibri" w:cs="Calibri"/>
                <w:color w:val="000000"/>
                <w:lang w:eastAsia="en-GB" w:bidi="hi-IN"/>
              </w:rPr>
            </w:pPr>
            <w:ins w:id="2432" w:author="Sriraj Aiyer" w:date="2024-08-22T15:43:00Z">
              <w:r w:rsidRPr="00EF2E74">
                <w:rPr>
                  <w:rFonts w:ascii="Calibri" w:eastAsia="Times New Roman" w:hAnsi="Calibri" w:cs="Calibri"/>
                  <w:color w:val="000000"/>
                  <w:lang w:eastAsia="en-GB" w:bidi="hi-IN"/>
                </w:rPr>
                <w:t>Confidence in Diagnosis (%)</w:t>
              </w:r>
            </w:ins>
          </w:p>
        </w:tc>
      </w:tr>
      <w:tr w:rsidR="00EF2E74" w:rsidRPr="00EF2E74" w14:paraId="1AE56BD8" w14:textId="77777777" w:rsidTr="00EF2E74">
        <w:trPr>
          <w:trHeight w:val="5120"/>
          <w:ins w:id="2433" w:author="Sriraj Aiyer" w:date="2024-08-22T15:43:00Z"/>
          <w:trPrChange w:id="2434"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3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BB97199" w14:textId="77777777" w:rsidR="00EF2E74" w:rsidRPr="00EF2E74" w:rsidRDefault="00EF2E74" w:rsidP="00EF2E74">
            <w:pPr>
              <w:rPr>
                <w:ins w:id="2436" w:author="Sriraj Aiyer" w:date="2024-08-22T15:43:00Z"/>
                <w:rFonts w:ascii="Calibri" w:eastAsia="Times New Roman" w:hAnsi="Calibri" w:cs="Calibri"/>
                <w:color w:val="000000"/>
                <w:lang w:eastAsia="en-GB" w:bidi="hi-IN"/>
              </w:rPr>
            </w:pPr>
            <w:proofErr w:type="spellStart"/>
            <w:ins w:id="2437" w:author="Sriraj Aiyer" w:date="2024-08-22T15:43:00Z">
              <w:r w:rsidRPr="00EF2E74">
                <w:rPr>
                  <w:rFonts w:ascii="Calibri" w:eastAsia="Times New Roman" w:hAnsi="Calibri" w:cs="Calibri"/>
                  <w:color w:val="000000"/>
                  <w:lang w:eastAsia="en-GB" w:bidi="hi-IN"/>
                </w:rPr>
                <w:t>Oskay</w:t>
              </w:r>
              <w:proofErr w:type="spellEnd"/>
              <w:r w:rsidRPr="00EF2E74">
                <w:rPr>
                  <w:rFonts w:ascii="Calibri" w:eastAsia="Times New Roman" w:hAnsi="Calibri" w:cs="Calibri"/>
                  <w:color w:val="000000"/>
                  <w:lang w:eastAsia="en-GB" w:bidi="hi-IN"/>
                </w:rPr>
                <w:t>, A.</w:t>
              </w:r>
            </w:ins>
          </w:p>
        </w:tc>
        <w:tc>
          <w:tcPr>
            <w:tcW w:w="1843" w:type="dxa"/>
            <w:tcBorders>
              <w:top w:val="nil"/>
              <w:left w:val="nil"/>
              <w:bottom w:val="single" w:sz="8" w:space="0" w:color="auto"/>
              <w:right w:val="single" w:sz="8" w:space="0" w:color="auto"/>
            </w:tcBorders>
            <w:shd w:val="clear" w:color="auto" w:fill="auto"/>
            <w:vAlign w:val="center"/>
            <w:hideMark/>
            <w:tcPrChange w:id="243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47E462" w14:textId="77777777" w:rsidR="00EF2E74" w:rsidRPr="00EF2E74" w:rsidRDefault="00EF2E74" w:rsidP="00EF2E74">
            <w:pPr>
              <w:rPr>
                <w:ins w:id="2439" w:author="Sriraj Aiyer" w:date="2024-08-22T15:43:00Z"/>
                <w:rFonts w:ascii="Calibri" w:eastAsia="Times New Roman" w:hAnsi="Calibri" w:cs="Calibri"/>
                <w:color w:val="000000"/>
                <w:lang w:eastAsia="en-GB" w:bidi="hi-IN"/>
              </w:rPr>
            </w:pPr>
            <w:ins w:id="2440" w:author="Sriraj Aiyer" w:date="2024-08-22T15:43:00Z">
              <w:r w:rsidRPr="00EF2E74">
                <w:rPr>
                  <w:rFonts w:ascii="Calibri" w:eastAsia="Times New Roman" w:hAnsi="Calibri" w:cs="Calibri"/>
                  <w:color w:val="000000"/>
                  <w:lang w:eastAsia="en-GB" w:bidi="hi-IN"/>
                </w:rPr>
                <w:t>Evaluation of thoracic computed tomography interpretation by emergency medicine residents with regards to accuracy and confidence</w:t>
              </w:r>
            </w:ins>
          </w:p>
        </w:tc>
        <w:tc>
          <w:tcPr>
            <w:tcW w:w="709" w:type="dxa"/>
            <w:tcBorders>
              <w:top w:val="nil"/>
              <w:left w:val="nil"/>
              <w:bottom w:val="single" w:sz="8" w:space="0" w:color="auto"/>
              <w:right w:val="single" w:sz="8" w:space="0" w:color="auto"/>
            </w:tcBorders>
            <w:shd w:val="clear" w:color="auto" w:fill="auto"/>
            <w:vAlign w:val="center"/>
            <w:hideMark/>
            <w:tcPrChange w:id="244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511495B" w14:textId="77777777" w:rsidR="00EF2E74" w:rsidRPr="00EF2E74" w:rsidRDefault="00EF2E74" w:rsidP="00EF2E74">
            <w:pPr>
              <w:jc w:val="right"/>
              <w:rPr>
                <w:ins w:id="2442" w:author="Sriraj Aiyer" w:date="2024-08-22T15:43:00Z"/>
                <w:rFonts w:ascii="Calibri" w:eastAsia="Times New Roman" w:hAnsi="Calibri" w:cs="Calibri"/>
                <w:color w:val="000000"/>
                <w:lang w:eastAsia="en-GB" w:bidi="hi-IN"/>
              </w:rPr>
            </w:pPr>
            <w:ins w:id="2443"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4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382C62" w14:textId="77777777" w:rsidR="00EF2E74" w:rsidRPr="00EF2E74" w:rsidRDefault="00EF2E74" w:rsidP="00EF2E74">
            <w:pPr>
              <w:rPr>
                <w:ins w:id="2445" w:author="Sriraj Aiyer" w:date="2024-08-22T15:43:00Z"/>
                <w:rFonts w:ascii="Calibri" w:eastAsia="Times New Roman" w:hAnsi="Calibri" w:cs="Calibri"/>
                <w:color w:val="000000"/>
                <w:lang w:eastAsia="en-GB" w:bidi="hi-IN"/>
              </w:rPr>
            </w:pPr>
            <w:ins w:id="2446"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44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D0B7D0D" w14:textId="77777777" w:rsidR="00EF2E74" w:rsidRPr="00EF2E74" w:rsidRDefault="00EF2E74" w:rsidP="00EF2E74">
            <w:pPr>
              <w:rPr>
                <w:ins w:id="2448" w:author="Sriraj Aiyer" w:date="2024-08-22T15:43:00Z"/>
                <w:rFonts w:ascii="Calibri" w:eastAsia="Times New Roman" w:hAnsi="Calibri" w:cs="Calibri"/>
                <w:color w:val="000000"/>
                <w:lang w:eastAsia="en-GB" w:bidi="hi-IN"/>
              </w:rPr>
            </w:pPr>
            <w:ins w:id="2449" w:author="Sriraj Aiyer" w:date="2024-08-22T15:43:00Z">
              <w:r w:rsidRPr="00EF2E74">
                <w:rPr>
                  <w:rFonts w:ascii="Calibri" w:eastAsia="Times New Roman" w:hAnsi="Calibri" w:cs="Calibri"/>
                  <w:color w:val="000000"/>
                  <w:lang w:eastAsia="en-GB" w:bidi="hi-IN"/>
                </w:rPr>
                <w:t>30 CT scans</w:t>
              </w:r>
            </w:ins>
          </w:p>
        </w:tc>
        <w:tc>
          <w:tcPr>
            <w:tcW w:w="1355" w:type="dxa"/>
            <w:tcBorders>
              <w:top w:val="nil"/>
              <w:left w:val="nil"/>
              <w:bottom w:val="single" w:sz="8" w:space="0" w:color="auto"/>
              <w:right w:val="single" w:sz="8" w:space="0" w:color="auto"/>
            </w:tcBorders>
            <w:shd w:val="clear" w:color="auto" w:fill="auto"/>
            <w:vAlign w:val="center"/>
            <w:hideMark/>
            <w:tcPrChange w:id="245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CC92036" w14:textId="77777777" w:rsidR="00EF2E74" w:rsidRPr="00EF2E74" w:rsidRDefault="00EF2E74" w:rsidP="00EF2E74">
            <w:pPr>
              <w:rPr>
                <w:ins w:id="2451" w:author="Sriraj Aiyer" w:date="2024-08-22T15:43:00Z"/>
                <w:rFonts w:ascii="Calibri" w:eastAsia="Times New Roman" w:hAnsi="Calibri" w:cs="Calibri"/>
                <w:color w:val="000000"/>
                <w:lang w:eastAsia="en-GB" w:bidi="hi-IN"/>
              </w:rPr>
            </w:pPr>
            <w:ins w:id="2452" w:author="Sriraj Aiyer" w:date="2024-08-22T15:43:00Z">
              <w:r w:rsidRPr="00EF2E74">
                <w:rPr>
                  <w:rFonts w:ascii="Calibri" w:eastAsia="Times New Roman" w:hAnsi="Calibri" w:cs="Calibri"/>
                  <w:color w:val="000000"/>
                  <w:lang w:eastAsia="en-GB" w:bidi="hi-IN"/>
                </w:rPr>
                <w:t>1-10 Confidence</w:t>
              </w:r>
            </w:ins>
          </w:p>
        </w:tc>
      </w:tr>
      <w:tr w:rsidR="00EF2E74" w:rsidRPr="00EF2E74" w14:paraId="727CF368" w14:textId="77777777" w:rsidTr="00EF2E74">
        <w:trPr>
          <w:trHeight w:val="3420"/>
          <w:ins w:id="2453" w:author="Sriraj Aiyer" w:date="2024-08-22T15:43:00Z"/>
          <w:trPrChange w:id="2454"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5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670818" w14:textId="77777777" w:rsidR="00EF2E74" w:rsidRPr="00EF2E74" w:rsidRDefault="00EF2E74" w:rsidP="00EF2E74">
            <w:pPr>
              <w:rPr>
                <w:ins w:id="2456" w:author="Sriraj Aiyer" w:date="2024-08-22T15:43:00Z"/>
                <w:rFonts w:ascii="Calibri" w:eastAsia="Times New Roman" w:hAnsi="Calibri" w:cs="Calibri"/>
                <w:color w:val="000000"/>
                <w:lang w:eastAsia="en-GB" w:bidi="hi-IN"/>
              </w:rPr>
            </w:pPr>
            <w:proofErr w:type="spellStart"/>
            <w:ins w:id="2457" w:author="Sriraj Aiyer" w:date="2024-08-22T15:43:00Z">
              <w:r w:rsidRPr="00EF2E74">
                <w:rPr>
                  <w:rFonts w:ascii="Calibri" w:eastAsia="Times New Roman" w:hAnsi="Calibri" w:cs="Calibri"/>
                  <w:color w:val="000000"/>
                  <w:lang w:eastAsia="en-GB" w:bidi="hi-IN"/>
                </w:rPr>
                <w:lastRenderedPageBreak/>
                <w:t>Pusic</w:t>
              </w:r>
              <w:proofErr w:type="spellEnd"/>
              <w:r w:rsidRPr="00EF2E74">
                <w:rPr>
                  <w:rFonts w:ascii="Calibri" w:eastAsia="Times New Roman" w:hAnsi="Calibri" w:cs="Calibri"/>
                  <w:color w:val="000000"/>
                  <w:lang w:eastAsia="en-GB" w:bidi="hi-IN"/>
                </w:rPr>
                <w:t xml:space="preserve">, M. V.; Chiaramonte, R.; Gladding, S.; Andrews, J. S.; </w:t>
              </w:r>
              <w:proofErr w:type="spellStart"/>
              <w:r w:rsidRPr="00EF2E74">
                <w:rPr>
                  <w:rFonts w:ascii="Calibri" w:eastAsia="Times New Roman" w:hAnsi="Calibri" w:cs="Calibri"/>
                  <w:color w:val="000000"/>
                  <w:lang w:eastAsia="en-GB" w:bidi="hi-IN"/>
                </w:rPr>
                <w:t>Pecaric</w:t>
              </w:r>
              <w:proofErr w:type="spellEnd"/>
              <w:r w:rsidRPr="00EF2E74">
                <w:rPr>
                  <w:rFonts w:ascii="Calibri" w:eastAsia="Times New Roman" w:hAnsi="Calibri" w:cs="Calibri"/>
                  <w:color w:val="000000"/>
                  <w:lang w:eastAsia="en-GB" w:bidi="hi-IN"/>
                </w:rPr>
                <w:t xml:space="preserve">, M. R.; </w:t>
              </w:r>
              <w:proofErr w:type="spellStart"/>
              <w:r w:rsidRPr="00EF2E74">
                <w:rPr>
                  <w:rFonts w:ascii="Calibri" w:eastAsia="Times New Roman" w:hAnsi="Calibri" w:cs="Calibri"/>
                  <w:color w:val="000000"/>
                  <w:lang w:eastAsia="en-GB" w:bidi="hi-IN"/>
                </w:rPr>
                <w:t>Boutis</w:t>
              </w:r>
              <w:proofErr w:type="spellEnd"/>
              <w:r w:rsidRPr="00EF2E74">
                <w:rPr>
                  <w:rFonts w:ascii="Calibri" w:eastAsia="Times New Roman" w:hAnsi="Calibri" w:cs="Calibri"/>
                  <w:color w:val="000000"/>
                  <w:lang w:eastAsia="en-GB" w:bidi="hi-IN"/>
                </w:rPr>
                <w:t>, K.</w:t>
              </w:r>
            </w:ins>
          </w:p>
        </w:tc>
        <w:tc>
          <w:tcPr>
            <w:tcW w:w="1843" w:type="dxa"/>
            <w:tcBorders>
              <w:top w:val="nil"/>
              <w:left w:val="nil"/>
              <w:bottom w:val="single" w:sz="8" w:space="0" w:color="auto"/>
              <w:right w:val="single" w:sz="8" w:space="0" w:color="auto"/>
            </w:tcBorders>
            <w:shd w:val="clear" w:color="auto" w:fill="auto"/>
            <w:vAlign w:val="center"/>
            <w:hideMark/>
            <w:tcPrChange w:id="245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AE7DA1" w14:textId="77777777" w:rsidR="00EF2E74" w:rsidRPr="00EF2E74" w:rsidRDefault="00EF2E74" w:rsidP="00EF2E74">
            <w:pPr>
              <w:rPr>
                <w:ins w:id="2459" w:author="Sriraj Aiyer" w:date="2024-08-22T15:43:00Z"/>
                <w:rFonts w:ascii="Calibri" w:eastAsia="Times New Roman" w:hAnsi="Calibri" w:cs="Calibri"/>
                <w:color w:val="000000"/>
                <w:lang w:eastAsia="en-GB" w:bidi="hi-IN"/>
              </w:rPr>
            </w:pPr>
            <w:ins w:id="2460" w:author="Sriraj Aiyer" w:date="2024-08-22T15:43:00Z">
              <w:r w:rsidRPr="00EF2E74">
                <w:rPr>
                  <w:rFonts w:ascii="Calibri" w:eastAsia="Times New Roman" w:hAnsi="Calibri" w:cs="Calibri"/>
                  <w:color w:val="000000"/>
                  <w:lang w:eastAsia="en-GB" w:bidi="hi-IN"/>
                </w:rPr>
                <w:t>Accuracy of self-monitoring during learning of radiograph interpretation**</w:t>
              </w:r>
            </w:ins>
          </w:p>
        </w:tc>
        <w:tc>
          <w:tcPr>
            <w:tcW w:w="709" w:type="dxa"/>
            <w:tcBorders>
              <w:top w:val="nil"/>
              <w:left w:val="nil"/>
              <w:bottom w:val="single" w:sz="8" w:space="0" w:color="auto"/>
              <w:right w:val="single" w:sz="8" w:space="0" w:color="auto"/>
            </w:tcBorders>
            <w:shd w:val="clear" w:color="auto" w:fill="auto"/>
            <w:vAlign w:val="center"/>
            <w:hideMark/>
            <w:tcPrChange w:id="246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16352D" w14:textId="77777777" w:rsidR="00EF2E74" w:rsidRPr="00EF2E74" w:rsidRDefault="00EF2E74" w:rsidP="00EF2E74">
            <w:pPr>
              <w:jc w:val="right"/>
              <w:rPr>
                <w:ins w:id="2462" w:author="Sriraj Aiyer" w:date="2024-08-22T15:43:00Z"/>
                <w:rFonts w:ascii="Calibri" w:eastAsia="Times New Roman" w:hAnsi="Calibri" w:cs="Calibri"/>
                <w:color w:val="000000"/>
                <w:lang w:eastAsia="en-GB" w:bidi="hi-IN"/>
              </w:rPr>
            </w:pPr>
            <w:ins w:id="2463"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24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02AEDB" w14:textId="77777777" w:rsidR="00EF2E74" w:rsidRPr="00EF2E74" w:rsidRDefault="00EF2E74" w:rsidP="00EF2E74">
            <w:pPr>
              <w:rPr>
                <w:ins w:id="2465" w:author="Sriraj Aiyer" w:date="2024-08-22T15:43:00Z"/>
                <w:rFonts w:ascii="Calibri" w:eastAsia="Times New Roman" w:hAnsi="Calibri" w:cs="Calibri"/>
                <w:color w:val="000000"/>
                <w:lang w:eastAsia="en-GB" w:bidi="hi-IN"/>
              </w:rPr>
            </w:pPr>
            <w:ins w:id="2466" w:author="Sriraj Aiyer" w:date="2024-08-22T15:43:00Z">
              <w:r w:rsidRPr="00EF2E74">
                <w:rPr>
                  <w:rFonts w:ascii="Calibri" w:eastAsia="Times New Roman" w:hAnsi="Calibri" w:cs="Calibri"/>
                  <w:color w:val="000000"/>
                  <w:lang w:eastAsia="en-GB" w:bidi="hi-IN"/>
                </w:rPr>
                <w:t>Radiology / 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46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2FAD82E" w14:textId="77777777" w:rsidR="00EF2E74" w:rsidRPr="00EF2E74" w:rsidRDefault="00EF2E74" w:rsidP="00EF2E74">
            <w:pPr>
              <w:rPr>
                <w:ins w:id="2468" w:author="Sriraj Aiyer" w:date="2024-08-22T15:43:00Z"/>
                <w:rFonts w:ascii="Calibri" w:eastAsia="Times New Roman" w:hAnsi="Calibri" w:cs="Calibri"/>
                <w:color w:val="000000"/>
                <w:lang w:eastAsia="en-GB" w:bidi="hi-IN"/>
              </w:rPr>
            </w:pPr>
            <w:ins w:id="2469" w:author="Sriraj Aiyer" w:date="2024-08-22T15:43:00Z">
              <w:r w:rsidRPr="00EF2E74">
                <w:rPr>
                  <w:rFonts w:ascii="Calibri" w:eastAsia="Times New Roman" w:hAnsi="Calibri" w:cs="Calibri"/>
                  <w:color w:val="000000"/>
                  <w:lang w:eastAsia="en-GB" w:bidi="hi-IN"/>
                </w:rPr>
                <w:t>Ankle radiographs</w:t>
              </w:r>
            </w:ins>
          </w:p>
        </w:tc>
        <w:tc>
          <w:tcPr>
            <w:tcW w:w="1355" w:type="dxa"/>
            <w:tcBorders>
              <w:top w:val="nil"/>
              <w:left w:val="nil"/>
              <w:bottom w:val="single" w:sz="8" w:space="0" w:color="auto"/>
              <w:right w:val="single" w:sz="8" w:space="0" w:color="auto"/>
            </w:tcBorders>
            <w:shd w:val="clear" w:color="auto" w:fill="auto"/>
            <w:vAlign w:val="center"/>
            <w:hideMark/>
            <w:tcPrChange w:id="247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4447A2" w14:textId="77777777" w:rsidR="00EF2E74" w:rsidRPr="00EF2E74" w:rsidRDefault="00EF2E74" w:rsidP="00EF2E74">
            <w:pPr>
              <w:rPr>
                <w:ins w:id="2471" w:author="Sriraj Aiyer" w:date="2024-08-22T15:43:00Z"/>
                <w:rFonts w:ascii="Calibri" w:eastAsia="Times New Roman" w:hAnsi="Calibri" w:cs="Calibri"/>
                <w:color w:val="000000"/>
                <w:lang w:eastAsia="en-GB" w:bidi="hi-IN"/>
              </w:rPr>
            </w:pPr>
            <w:ins w:id="2472" w:author="Sriraj Aiyer" w:date="2024-08-22T15:43:00Z">
              <w:r w:rsidRPr="00EF2E74">
                <w:rPr>
                  <w:rFonts w:ascii="Calibri" w:eastAsia="Times New Roman" w:hAnsi="Calibri" w:cs="Calibri"/>
                  <w:color w:val="000000"/>
                  <w:lang w:eastAsia="en-GB" w:bidi="hi-IN"/>
                </w:rPr>
                <w:t>Qualitative labels</w:t>
              </w:r>
            </w:ins>
          </w:p>
        </w:tc>
      </w:tr>
      <w:tr w:rsidR="00EF2E74" w:rsidRPr="00EF2E74" w14:paraId="781FF7E9" w14:textId="77777777" w:rsidTr="00EF2E74">
        <w:trPr>
          <w:trHeight w:val="1380"/>
          <w:ins w:id="2473" w:author="Sriraj Aiyer" w:date="2024-08-22T15:43:00Z"/>
          <w:trPrChange w:id="2474"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7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E92C9A7" w14:textId="77777777" w:rsidR="00EF2E74" w:rsidRPr="00EF2E74" w:rsidRDefault="00EF2E74" w:rsidP="00EF2E74">
            <w:pPr>
              <w:rPr>
                <w:ins w:id="2476" w:author="Sriraj Aiyer" w:date="2024-08-22T15:43:00Z"/>
                <w:rFonts w:ascii="Calibri" w:eastAsia="Times New Roman" w:hAnsi="Calibri" w:cs="Calibri"/>
                <w:color w:val="000000"/>
                <w:lang w:eastAsia="en-GB" w:bidi="hi-IN"/>
              </w:rPr>
            </w:pPr>
            <w:proofErr w:type="spellStart"/>
            <w:ins w:id="2477" w:author="Sriraj Aiyer" w:date="2024-08-22T15:43:00Z">
              <w:r w:rsidRPr="00EF2E74">
                <w:rPr>
                  <w:rFonts w:ascii="Calibri" w:eastAsia="Times New Roman" w:hAnsi="Calibri" w:cs="Calibri"/>
                  <w:color w:val="000000"/>
                  <w:lang w:eastAsia="en-GB" w:bidi="hi-IN"/>
                </w:rPr>
                <w:t>Redelmeier</w:t>
              </w:r>
              <w:proofErr w:type="spellEnd"/>
              <w:r w:rsidRPr="00EF2E74">
                <w:rPr>
                  <w:rFonts w:ascii="Calibri" w:eastAsia="Times New Roman" w:hAnsi="Calibri" w:cs="Calibri"/>
                  <w:color w:val="000000"/>
                  <w:lang w:eastAsia="en-GB" w:bidi="hi-IN"/>
                </w:rPr>
                <w:t xml:space="preserve">, Donald A.; </w:t>
              </w:r>
              <w:proofErr w:type="spellStart"/>
              <w:r w:rsidRPr="00EF2E74">
                <w:rPr>
                  <w:rFonts w:ascii="Calibri" w:eastAsia="Times New Roman" w:hAnsi="Calibri" w:cs="Calibri"/>
                  <w:color w:val="000000"/>
                  <w:lang w:eastAsia="en-GB" w:bidi="hi-IN"/>
                </w:rPr>
                <w:t>Shafir</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Eldar</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4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4EE2A9" w14:textId="77777777" w:rsidR="00EF2E74" w:rsidRPr="00EF2E74" w:rsidRDefault="00EF2E74" w:rsidP="00EF2E74">
            <w:pPr>
              <w:rPr>
                <w:ins w:id="2479" w:author="Sriraj Aiyer" w:date="2024-08-22T15:43:00Z"/>
                <w:rFonts w:ascii="Calibri" w:eastAsia="Times New Roman" w:hAnsi="Calibri" w:cs="Calibri"/>
                <w:color w:val="000000"/>
                <w:lang w:eastAsia="en-GB" w:bidi="hi-IN"/>
              </w:rPr>
            </w:pPr>
            <w:ins w:id="2480" w:author="Sriraj Aiyer" w:date="2024-08-22T15:43:00Z">
              <w:r w:rsidRPr="00EF2E74">
                <w:rPr>
                  <w:rFonts w:ascii="Calibri" w:eastAsia="Times New Roman" w:hAnsi="Calibri" w:cs="Calibri"/>
                  <w:color w:val="000000"/>
                  <w:lang w:eastAsia="en-GB" w:bidi="hi-IN"/>
                </w:rPr>
                <w:t>The Fallacy of a Single Diagnosis</w:t>
              </w:r>
            </w:ins>
          </w:p>
        </w:tc>
        <w:tc>
          <w:tcPr>
            <w:tcW w:w="709" w:type="dxa"/>
            <w:tcBorders>
              <w:top w:val="nil"/>
              <w:left w:val="nil"/>
              <w:bottom w:val="single" w:sz="8" w:space="0" w:color="auto"/>
              <w:right w:val="single" w:sz="8" w:space="0" w:color="auto"/>
            </w:tcBorders>
            <w:shd w:val="clear" w:color="auto" w:fill="auto"/>
            <w:vAlign w:val="center"/>
            <w:hideMark/>
            <w:tcPrChange w:id="248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D5A42D1" w14:textId="77777777" w:rsidR="00EF2E74" w:rsidRPr="00EF2E74" w:rsidRDefault="00EF2E74" w:rsidP="00EF2E74">
            <w:pPr>
              <w:jc w:val="right"/>
              <w:rPr>
                <w:ins w:id="2482" w:author="Sriraj Aiyer" w:date="2024-08-22T15:43:00Z"/>
                <w:rFonts w:ascii="Calibri" w:eastAsia="Times New Roman" w:hAnsi="Calibri" w:cs="Calibri"/>
                <w:color w:val="000000"/>
                <w:lang w:eastAsia="en-GB" w:bidi="hi-IN"/>
              </w:rPr>
            </w:pPr>
            <w:ins w:id="2483"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4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C20219" w14:textId="77777777" w:rsidR="00EF2E74" w:rsidRPr="00EF2E74" w:rsidRDefault="00EF2E74" w:rsidP="00EF2E74">
            <w:pPr>
              <w:rPr>
                <w:ins w:id="2485" w:author="Sriraj Aiyer" w:date="2024-08-22T15:43:00Z"/>
                <w:rFonts w:ascii="Calibri" w:eastAsia="Times New Roman" w:hAnsi="Calibri" w:cs="Calibri"/>
                <w:color w:val="000000"/>
                <w:lang w:eastAsia="en-GB" w:bidi="hi-IN"/>
              </w:rPr>
            </w:pPr>
            <w:ins w:id="2486"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48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D75F6F" w14:textId="77777777" w:rsidR="00EF2E74" w:rsidRPr="00EF2E74" w:rsidRDefault="00EF2E74" w:rsidP="00EF2E74">
            <w:pPr>
              <w:rPr>
                <w:ins w:id="2488" w:author="Sriraj Aiyer" w:date="2024-08-22T15:43:00Z"/>
                <w:rFonts w:ascii="Calibri" w:eastAsia="Times New Roman" w:hAnsi="Calibri" w:cs="Calibri"/>
                <w:color w:val="000000"/>
                <w:lang w:eastAsia="en-GB" w:bidi="hi-IN"/>
              </w:rPr>
            </w:pPr>
            <w:ins w:id="2489" w:author="Sriraj Aiyer" w:date="2024-08-22T15:43:00Z">
              <w:r w:rsidRPr="00EF2E74">
                <w:rPr>
                  <w:rFonts w:ascii="Calibri" w:eastAsia="Times New Roman" w:hAnsi="Calibri" w:cs="Calibri"/>
                  <w:color w:val="000000"/>
                  <w:lang w:eastAsia="en-GB" w:bidi="hi-IN"/>
                </w:rPr>
                <w:t>Series of vignettes to diagnosis COVID</w:t>
              </w:r>
            </w:ins>
          </w:p>
        </w:tc>
        <w:tc>
          <w:tcPr>
            <w:tcW w:w="1355" w:type="dxa"/>
            <w:tcBorders>
              <w:top w:val="nil"/>
              <w:left w:val="nil"/>
              <w:bottom w:val="single" w:sz="8" w:space="0" w:color="auto"/>
              <w:right w:val="single" w:sz="8" w:space="0" w:color="auto"/>
            </w:tcBorders>
            <w:shd w:val="clear" w:color="auto" w:fill="auto"/>
            <w:vAlign w:val="center"/>
            <w:hideMark/>
            <w:tcPrChange w:id="249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47503CF" w14:textId="77777777" w:rsidR="00EF2E74" w:rsidRPr="00EF2E74" w:rsidRDefault="00EF2E74" w:rsidP="00EF2E74">
            <w:pPr>
              <w:rPr>
                <w:ins w:id="2491" w:author="Sriraj Aiyer" w:date="2024-08-22T15:43:00Z"/>
                <w:rFonts w:ascii="Calibri" w:eastAsia="Times New Roman" w:hAnsi="Calibri" w:cs="Calibri"/>
                <w:color w:val="000000"/>
                <w:lang w:eastAsia="en-GB" w:bidi="hi-IN"/>
              </w:rPr>
            </w:pPr>
            <w:ins w:id="2492" w:author="Sriraj Aiyer" w:date="2024-08-22T15:43:00Z">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likelhiood</w:t>
              </w:r>
              <w:proofErr w:type="spellEnd"/>
            </w:ins>
          </w:p>
        </w:tc>
      </w:tr>
      <w:tr w:rsidR="00EF2E74" w:rsidRPr="00EF2E74" w14:paraId="540B6F94" w14:textId="77777777" w:rsidTr="00EF2E74">
        <w:trPr>
          <w:trHeight w:val="4100"/>
          <w:ins w:id="2493" w:author="Sriraj Aiyer" w:date="2024-08-22T15:43:00Z"/>
          <w:trPrChange w:id="2494"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9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D768C11" w14:textId="77777777" w:rsidR="00EF2E74" w:rsidRPr="00EF2E74" w:rsidRDefault="00EF2E74" w:rsidP="00EF2E74">
            <w:pPr>
              <w:rPr>
                <w:ins w:id="2496" w:author="Sriraj Aiyer" w:date="2024-08-22T15:43:00Z"/>
                <w:rFonts w:ascii="Calibri" w:eastAsia="Times New Roman" w:hAnsi="Calibri" w:cs="Calibri"/>
                <w:color w:val="000000"/>
                <w:lang w:eastAsia="en-GB" w:bidi="hi-IN"/>
              </w:rPr>
            </w:pPr>
            <w:ins w:id="2497" w:author="Sriraj Aiyer" w:date="2024-08-22T15:43:00Z">
              <w:r w:rsidRPr="00EF2E74">
                <w:rPr>
                  <w:rFonts w:ascii="Calibri" w:eastAsia="Times New Roman" w:hAnsi="Calibri" w:cs="Calibri"/>
                  <w:color w:val="000000"/>
                  <w:lang w:eastAsia="en-GB" w:bidi="hi-IN"/>
                </w:rPr>
                <w:t xml:space="preserve">Sanger, P. C.; </w:t>
              </w:r>
              <w:proofErr w:type="spellStart"/>
              <w:r w:rsidRPr="00EF2E74">
                <w:rPr>
                  <w:rFonts w:ascii="Calibri" w:eastAsia="Times New Roman" w:hAnsi="Calibri" w:cs="Calibri"/>
                  <w:color w:val="000000"/>
                  <w:lang w:eastAsia="en-GB" w:bidi="hi-IN"/>
                </w:rPr>
                <w:t>Simianu</w:t>
              </w:r>
              <w:proofErr w:type="spellEnd"/>
              <w:r w:rsidRPr="00EF2E74">
                <w:rPr>
                  <w:rFonts w:ascii="Calibri" w:eastAsia="Times New Roman" w:hAnsi="Calibri" w:cs="Calibri"/>
                  <w:color w:val="000000"/>
                  <w:lang w:eastAsia="en-GB" w:bidi="hi-IN"/>
                </w:rPr>
                <w:t xml:space="preserve">, V. V.; Gaskill, C. E.; Armstrong, C. A. L.; Hartzler, A. L.; </w:t>
              </w:r>
              <w:proofErr w:type="spellStart"/>
              <w:r w:rsidRPr="00EF2E74">
                <w:rPr>
                  <w:rFonts w:ascii="Calibri" w:eastAsia="Times New Roman" w:hAnsi="Calibri" w:cs="Calibri"/>
                  <w:color w:val="000000"/>
                  <w:lang w:eastAsia="en-GB" w:bidi="hi-IN"/>
                </w:rPr>
                <w:t>Lordon</w:t>
              </w:r>
              <w:proofErr w:type="spellEnd"/>
              <w:r w:rsidRPr="00EF2E74">
                <w:rPr>
                  <w:rFonts w:ascii="Calibri" w:eastAsia="Times New Roman" w:hAnsi="Calibri" w:cs="Calibri"/>
                  <w:color w:val="000000"/>
                  <w:lang w:eastAsia="en-GB" w:bidi="hi-IN"/>
                </w:rPr>
                <w:t xml:space="preserve">, R. J.; </w:t>
              </w:r>
              <w:proofErr w:type="spellStart"/>
              <w:r w:rsidRPr="00EF2E74">
                <w:rPr>
                  <w:rFonts w:ascii="Calibri" w:eastAsia="Times New Roman" w:hAnsi="Calibri" w:cs="Calibri"/>
                  <w:color w:val="000000"/>
                  <w:lang w:eastAsia="en-GB" w:bidi="hi-IN"/>
                </w:rPr>
                <w:t>Lober</w:t>
              </w:r>
              <w:proofErr w:type="spellEnd"/>
              <w:r w:rsidRPr="00EF2E74">
                <w:rPr>
                  <w:rFonts w:ascii="Calibri" w:eastAsia="Times New Roman" w:hAnsi="Calibri" w:cs="Calibri"/>
                  <w:color w:val="000000"/>
                  <w:lang w:eastAsia="en-GB" w:bidi="hi-IN"/>
                </w:rPr>
                <w:t>, W. B.; Evans, H. L.</w:t>
              </w:r>
            </w:ins>
          </w:p>
        </w:tc>
        <w:tc>
          <w:tcPr>
            <w:tcW w:w="1843" w:type="dxa"/>
            <w:tcBorders>
              <w:top w:val="nil"/>
              <w:left w:val="nil"/>
              <w:bottom w:val="single" w:sz="8" w:space="0" w:color="auto"/>
              <w:right w:val="single" w:sz="8" w:space="0" w:color="auto"/>
            </w:tcBorders>
            <w:shd w:val="clear" w:color="auto" w:fill="auto"/>
            <w:vAlign w:val="center"/>
            <w:hideMark/>
            <w:tcPrChange w:id="249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E87411" w14:textId="77777777" w:rsidR="00EF2E74" w:rsidRPr="00EF2E74" w:rsidRDefault="00EF2E74" w:rsidP="00EF2E74">
            <w:pPr>
              <w:rPr>
                <w:ins w:id="2499" w:author="Sriraj Aiyer" w:date="2024-08-22T15:43:00Z"/>
                <w:rFonts w:ascii="Calibri" w:eastAsia="Times New Roman" w:hAnsi="Calibri" w:cs="Calibri"/>
                <w:color w:val="000000"/>
                <w:lang w:eastAsia="en-GB" w:bidi="hi-IN"/>
              </w:rPr>
            </w:pPr>
            <w:ins w:id="2500" w:author="Sriraj Aiyer" w:date="2024-08-22T15:43:00Z">
              <w:r w:rsidRPr="00EF2E74">
                <w:rPr>
                  <w:rFonts w:ascii="Calibri" w:eastAsia="Times New Roman" w:hAnsi="Calibri" w:cs="Calibri"/>
                  <w:color w:val="000000"/>
                  <w:lang w:eastAsia="en-GB" w:bidi="hi-IN"/>
                </w:rPr>
                <w:t>Diagnosing surgical site infection using wound photography: a scenario-based study.</w:t>
              </w:r>
            </w:ins>
          </w:p>
        </w:tc>
        <w:tc>
          <w:tcPr>
            <w:tcW w:w="709" w:type="dxa"/>
            <w:tcBorders>
              <w:top w:val="nil"/>
              <w:left w:val="nil"/>
              <w:bottom w:val="single" w:sz="8" w:space="0" w:color="auto"/>
              <w:right w:val="single" w:sz="8" w:space="0" w:color="auto"/>
            </w:tcBorders>
            <w:shd w:val="clear" w:color="auto" w:fill="auto"/>
            <w:vAlign w:val="center"/>
            <w:hideMark/>
            <w:tcPrChange w:id="250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B98ED0" w14:textId="77777777" w:rsidR="00EF2E74" w:rsidRPr="00EF2E74" w:rsidRDefault="00EF2E74" w:rsidP="00EF2E74">
            <w:pPr>
              <w:jc w:val="right"/>
              <w:rPr>
                <w:ins w:id="2502" w:author="Sriraj Aiyer" w:date="2024-08-22T15:43:00Z"/>
                <w:rFonts w:ascii="Calibri" w:eastAsia="Times New Roman" w:hAnsi="Calibri" w:cs="Calibri"/>
                <w:color w:val="000000"/>
                <w:lang w:eastAsia="en-GB" w:bidi="hi-IN"/>
              </w:rPr>
            </w:pPr>
            <w:ins w:id="2503"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50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8A884D9" w14:textId="77777777" w:rsidR="00EF2E74" w:rsidRPr="00EF2E74" w:rsidRDefault="00EF2E74" w:rsidP="00EF2E74">
            <w:pPr>
              <w:rPr>
                <w:ins w:id="2505" w:author="Sriraj Aiyer" w:date="2024-08-22T15:43:00Z"/>
                <w:rFonts w:ascii="Calibri" w:eastAsia="Times New Roman" w:hAnsi="Calibri" w:cs="Calibri"/>
                <w:color w:val="000000"/>
                <w:lang w:eastAsia="en-GB" w:bidi="hi-IN"/>
              </w:rPr>
            </w:pPr>
            <w:ins w:id="2506" w:author="Sriraj Aiyer" w:date="2024-08-22T15:43:00Z">
              <w:r w:rsidRPr="00EF2E74">
                <w:rPr>
                  <w:rFonts w:ascii="Calibri" w:eastAsia="Times New Roman" w:hAnsi="Calibri" w:cs="Calibri"/>
                  <w:color w:val="000000"/>
                  <w:lang w:eastAsia="en-GB" w:bidi="hi-IN"/>
                </w:rPr>
                <w:t>Members of Surgical Infection Society</w:t>
              </w:r>
            </w:ins>
          </w:p>
        </w:tc>
        <w:tc>
          <w:tcPr>
            <w:tcW w:w="1843" w:type="dxa"/>
            <w:tcBorders>
              <w:top w:val="nil"/>
              <w:left w:val="nil"/>
              <w:bottom w:val="single" w:sz="8" w:space="0" w:color="auto"/>
              <w:right w:val="single" w:sz="8" w:space="0" w:color="auto"/>
            </w:tcBorders>
            <w:shd w:val="clear" w:color="auto" w:fill="auto"/>
            <w:vAlign w:val="center"/>
            <w:hideMark/>
            <w:tcPrChange w:id="250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FD5704" w14:textId="77777777" w:rsidR="00EF2E74" w:rsidRPr="00EF2E74" w:rsidRDefault="00EF2E74" w:rsidP="00EF2E74">
            <w:pPr>
              <w:rPr>
                <w:ins w:id="2508" w:author="Sriraj Aiyer" w:date="2024-08-22T15:43:00Z"/>
                <w:rFonts w:ascii="Calibri" w:eastAsia="Times New Roman" w:hAnsi="Calibri" w:cs="Calibri"/>
                <w:color w:val="000000"/>
                <w:lang w:eastAsia="en-GB" w:bidi="hi-IN"/>
              </w:rPr>
            </w:pPr>
            <w:ins w:id="2509" w:author="Sriraj Aiyer" w:date="2024-08-22T15:43:00Z">
              <w:r w:rsidRPr="00EF2E74">
                <w:rPr>
                  <w:rFonts w:ascii="Calibri" w:eastAsia="Times New Roman" w:hAnsi="Calibri" w:cs="Calibri"/>
                  <w:color w:val="000000"/>
                  <w:lang w:eastAsia="en-GB" w:bidi="hi-IN"/>
                </w:rPr>
                <w:t>5 online scenarios</w:t>
              </w:r>
            </w:ins>
          </w:p>
        </w:tc>
        <w:tc>
          <w:tcPr>
            <w:tcW w:w="1355" w:type="dxa"/>
            <w:tcBorders>
              <w:top w:val="nil"/>
              <w:left w:val="nil"/>
              <w:bottom w:val="single" w:sz="8" w:space="0" w:color="auto"/>
              <w:right w:val="single" w:sz="8" w:space="0" w:color="auto"/>
            </w:tcBorders>
            <w:shd w:val="clear" w:color="auto" w:fill="auto"/>
            <w:vAlign w:val="center"/>
            <w:hideMark/>
            <w:tcPrChange w:id="251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001AA8" w14:textId="77777777" w:rsidR="00EF2E74" w:rsidRPr="00EF2E74" w:rsidRDefault="00EF2E74" w:rsidP="00EF2E74">
            <w:pPr>
              <w:rPr>
                <w:ins w:id="2511" w:author="Sriraj Aiyer" w:date="2024-08-22T15:43:00Z"/>
                <w:rFonts w:ascii="Calibri" w:eastAsia="Times New Roman" w:hAnsi="Calibri" w:cs="Calibri"/>
                <w:color w:val="000000"/>
                <w:lang w:eastAsia="en-GB" w:bidi="hi-IN"/>
              </w:rPr>
            </w:pPr>
            <w:ins w:id="2512"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025C9021" w14:textId="77777777" w:rsidTr="00EF2E74">
        <w:trPr>
          <w:trHeight w:val="4780"/>
          <w:ins w:id="2513" w:author="Sriraj Aiyer" w:date="2024-08-22T15:43:00Z"/>
          <w:trPrChange w:id="2514"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1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5C464B8" w14:textId="77777777" w:rsidR="00EF2E74" w:rsidRPr="00EF2E74" w:rsidRDefault="00EF2E74" w:rsidP="00EF2E74">
            <w:pPr>
              <w:rPr>
                <w:ins w:id="2516" w:author="Sriraj Aiyer" w:date="2024-08-22T15:43:00Z"/>
                <w:rFonts w:ascii="Calibri" w:eastAsia="Times New Roman" w:hAnsi="Calibri" w:cs="Calibri"/>
                <w:color w:val="000000"/>
                <w:lang w:eastAsia="en-GB" w:bidi="hi-IN"/>
              </w:rPr>
            </w:pPr>
            <w:ins w:id="2517" w:author="Sriraj Aiyer" w:date="2024-08-22T15:43:00Z">
              <w:r w:rsidRPr="00EF2E74">
                <w:rPr>
                  <w:rFonts w:ascii="Calibri" w:eastAsia="Times New Roman" w:hAnsi="Calibri" w:cs="Calibri"/>
                  <w:color w:val="000000"/>
                  <w:lang w:eastAsia="en-GB" w:bidi="hi-IN"/>
                </w:rPr>
                <w:t>Schoenherr, Jordan Richard; Waechter, Jason; Millington, Scott J</w:t>
              </w:r>
            </w:ins>
          </w:p>
        </w:tc>
        <w:tc>
          <w:tcPr>
            <w:tcW w:w="1843" w:type="dxa"/>
            <w:tcBorders>
              <w:top w:val="nil"/>
              <w:left w:val="nil"/>
              <w:bottom w:val="single" w:sz="8" w:space="0" w:color="auto"/>
              <w:right w:val="single" w:sz="8" w:space="0" w:color="auto"/>
            </w:tcBorders>
            <w:shd w:val="clear" w:color="auto" w:fill="auto"/>
            <w:vAlign w:val="center"/>
            <w:hideMark/>
            <w:tcPrChange w:id="251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58CC85" w14:textId="77777777" w:rsidR="00EF2E74" w:rsidRPr="00EF2E74" w:rsidRDefault="00EF2E74" w:rsidP="00EF2E74">
            <w:pPr>
              <w:rPr>
                <w:ins w:id="2519" w:author="Sriraj Aiyer" w:date="2024-08-22T15:43:00Z"/>
                <w:rFonts w:ascii="Calibri" w:eastAsia="Times New Roman" w:hAnsi="Calibri" w:cs="Calibri"/>
                <w:color w:val="000000"/>
                <w:lang w:eastAsia="en-GB" w:bidi="hi-IN"/>
              </w:rPr>
            </w:pPr>
            <w:ins w:id="2520" w:author="Sriraj Aiyer" w:date="2024-08-22T15:43:00Z">
              <w:r w:rsidRPr="00EF2E74">
                <w:rPr>
                  <w:rFonts w:ascii="Calibri" w:eastAsia="Times New Roman" w:hAnsi="Calibri" w:cs="Calibri"/>
                  <w:color w:val="000000"/>
                  <w:lang w:eastAsia="en-GB" w:bidi="hi-IN"/>
                </w:rPr>
                <w:t>Subjective awareness of ultrasound expertise development: individual experience as a determinant of overconfidence</w:t>
              </w:r>
            </w:ins>
          </w:p>
        </w:tc>
        <w:tc>
          <w:tcPr>
            <w:tcW w:w="709" w:type="dxa"/>
            <w:tcBorders>
              <w:top w:val="nil"/>
              <w:left w:val="nil"/>
              <w:bottom w:val="single" w:sz="8" w:space="0" w:color="auto"/>
              <w:right w:val="single" w:sz="8" w:space="0" w:color="auto"/>
            </w:tcBorders>
            <w:shd w:val="clear" w:color="auto" w:fill="auto"/>
            <w:vAlign w:val="center"/>
            <w:hideMark/>
            <w:tcPrChange w:id="252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BAAF6CF" w14:textId="77777777" w:rsidR="00EF2E74" w:rsidRPr="00EF2E74" w:rsidRDefault="00EF2E74" w:rsidP="00EF2E74">
            <w:pPr>
              <w:jc w:val="right"/>
              <w:rPr>
                <w:ins w:id="2522" w:author="Sriraj Aiyer" w:date="2024-08-22T15:43:00Z"/>
                <w:rFonts w:ascii="Calibri" w:eastAsia="Times New Roman" w:hAnsi="Calibri" w:cs="Calibri"/>
                <w:color w:val="000000"/>
                <w:lang w:eastAsia="en-GB" w:bidi="hi-IN"/>
              </w:rPr>
            </w:pPr>
            <w:ins w:id="2523"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5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8CB6401" w14:textId="77777777" w:rsidR="00EF2E74" w:rsidRPr="00EF2E74" w:rsidRDefault="00EF2E74" w:rsidP="00EF2E74">
            <w:pPr>
              <w:rPr>
                <w:ins w:id="2525" w:author="Sriraj Aiyer" w:date="2024-08-22T15:43:00Z"/>
                <w:rFonts w:ascii="Calibri" w:eastAsia="Times New Roman" w:hAnsi="Calibri" w:cs="Calibri"/>
                <w:color w:val="000000"/>
                <w:lang w:eastAsia="en-GB" w:bidi="hi-IN"/>
              </w:rPr>
            </w:pPr>
            <w:ins w:id="2526"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52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C83721" w14:textId="77777777" w:rsidR="00EF2E74" w:rsidRPr="00EF2E74" w:rsidRDefault="00EF2E74" w:rsidP="00EF2E74">
            <w:pPr>
              <w:rPr>
                <w:ins w:id="2528" w:author="Sriraj Aiyer" w:date="2024-08-22T15:43:00Z"/>
                <w:rFonts w:ascii="Calibri" w:eastAsia="Times New Roman" w:hAnsi="Calibri" w:cs="Calibri"/>
                <w:color w:val="000000"/>
                <w:lang w:eastAsia="en-GB" w:bidi="hi-IN"/>
              </w:rPr>
            </w:pPr>
            <w:ins w:id="2529" w:author="Sriraj Aiyer" w:date="2024-08-22T15:43:00Z">
              <w:r w:rsidRPr="00EF2E74">
                <w:rPr>
                  <w:rFonts w:ascii="Calibri" w:eastAsia="Times New Roman" w:hAnsi="Calibri" w:cs="Calibri"/>
                  <w:color w:val="000000"/>
                  <w:lang w:eastAsia="en-GB" w:bidi="hi-IN"/>
                </w:rPr>
                <w:t>Cardiac ultrasound case studies</w:t>
              </w:r>
            </w:ins>
          </w:p>
        </w:tc>
        <w:tc>
          <w:tcPr>
            <w:tcW w:w="1355" w:type="dxa"/>
            <w:tcBorders>
              <w:top w:val="nil"/>
              <w:left w:val="nil"/>
              <w:bottom w:val="single" w:sz="8" w:space="0" w:color="auto"/>
              <w:right w:val="single" w:sz="8" w:space="0" w:color="auto"/>
            </w:tcBorders>
            <w:shd w:val="clear" w:color="auto" w:fill="auto"/>
            <w:vAlign w:val="center"/>
            <w:hideMark/>
            <w:tcPrChange w:id="253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4F7D2BE" w14:textId="77777777" w:rsidR="00EF2E74" w:rsidRPr="00EF2E74" w:rsidRDefault="00EF2E74" w:rsidP="00EF2E74">
            <w:pPr>
              <w:rPr>
                <w:ins w:id="2531" w:author="Sriraj Aiyer" w:date="2024-08-22T15:43:00Z"/>
                <w:rFonts w:ascii="Calibri" w:eastAsia="Times New Roman" w:hAnsi="Calibri" w:cs="Calibri"/>
                <w:color w:val="000000"/>
                <w:lang w:eastAsia="en-GB" w:bidi="hi-IN"/>
              </w:rPr>
            </w:pPr>
            <w:ins w:id="2532" w:author="Sriraj Aiyer" w:date="2024-08-22T15:43:00Z">
              <w:r w:rsidRPr="00EF2E74">
                <w:rPr>
                  <w:rFonts w:ascii="Calibri" w:eastAsia="Times New Roman" w:hAnsi="Calibri" w:cs="Calibri"/>
                  <w:color w:val="000000"/>
                  <w:lang w:eastAsia="en-GB" w:bidi="hi-IN"/>
                </w:rPr>
                <w:t>6 point scale confidence in correct identification</w:t>
              </w:r>
            </w:ins>
          </w:p>
        </w:tc>
      </w:tr>
      <w:tr w:rsidR="00EF2E74" w:rsidRPr="00EF2E74" w14:paraId="0DEAB00B" w14:textId="77777777" w:rsidTr="00EF2E74">
        <w:trPr>
          <w:trHeight w:val="2400"/>
          <w:ins w:id="2533" w:author="Sriraj Aiyer" w:date="2024-08-22T15:43:00Z"/>
          <w:trPrChange w:id="2534"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3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11F1F2" w14:textId="77777777" w:rsidR="00EF2E74" w:rsidRPr="00EF2E74" w:rsidRDefault="00EF2E74" w:rsidP="00EF2E74">
            <w:pPr>
              <w:rPr>
                <w:ins w:id="2536" w:author="Sriraj Aiyer" w:date="2024-08-22T15:43:00Z"/>
                <w:rFonts w:ascii="Calibri" w:eastAsia="Times New Roman" w:hAnsi="Calibri" w:cs="Calibri"/>
                <w:color w:val="000000"/>
                <w:lang w:eastAsia="en-GB" w:bidi="hi-IN"/>
              </w:rPr>
            </w:pPr>
            <w:proofErr w:type="spellStart"/>
            <w:ins w:id="2537" w:author="Sriraj Aiyer" w:date="2024-08-22T15:43:00Z">
              <w:r w:rsidRPr="00EF2E74">
                <w:rPr>
                  <w:rFonts w:ascii="Calibri" w:eastAsia="Times New Roman" w:hAnsi="Calibri" w:cs="Calibri"/>
                  <w:color w:val="000000"/>
                  <w:lang w:eastAsia="en-GB" w:bidi="hi-IN"/>
                </w:rPr>
                <w:lastRenderedPageBreak/>
                <w:t>Sklar</w:t>
              </w:r>
              <w:proofErr w:type="spellEnd"/>
              <w:r w:rsidRPr="00EF2E74">
                <w:rPr>
                  <w:rFonts w:ascii="Calibri" w:eastAsia="Times New Roman" w:hAnsi="Calibri" w:cs="Calibri"/>
                  <w:color w:val="000000"/>
                  <w:lang w:eastAsia="en-GB" w:bidi="hi-IN"/>
                </w:rPr>
                <w:t xml:space="preserve">, D.P.; </w:t>
              </w:r>
              <w:proofErr w:type="spellStart"/>
              <w:r w:rsidRPr="00EF2E74">
                <w:rPr>
                  <w:rFonts w:ascii="Calibri" w:eastAsia="Times New Roman" w:hAnsi="Calibri" w:cs="Calibri"/>
                  <w:color w:val="000000"/>
                  <w:lang w:eastAsia="en-GB" w:bidi="hi-IN"/>
                </w:rPr>
                <w:t>Hauswald</w:t>
              </w:r>
              <w:proofErr w:type="spellEnd"/>
              <w:r w:rsidRPr="00EF2E74">
                <w:rPr>
                  <w:rFonts w:ascii="Calibri" w:eastAsia="Times New Roman" w:hAnsi="Calibri" w:cs="Calibri"/>
                  <w:color w:val="000000"/>
                  <w:lang w:eastAsia="en-GB" w:bidi="hi-IN"/>
                </w:rPr>
                <w:t>, M.; Johnson, D.R.</w:t>
              </w:r>
            </w:ins>
          </w:p>
        </w:tc>
        <w:tc>
          <w:tcPr>
            <w:tcW w:w="1843" w:type="dxa"/>
            <w:tcBorders>
              <w:top w:val="nil"/>
              <w:left w:val="nil"/>
              <w:bottom w:val="single" w:sz="8" w:space="0" w:color="auto"/>
              <w:right w:val="single" w:sz="8" w:space="0" w:color="auto"/>
            </w:tcBorders>
            <w:shd w:val="clear" w:color="auto" w:fill="auto"/>
            <w:vAlign w:val="center"/>
            <w:hideMark/>
            <w:tcPrChange w:id="253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7B8DFC" w14:textId="77777777" w:rsidR="00EF2E74" w:rsidRPr="00EF2E74" w:rsidRDefault="00EF2E74" w:rsidP="00EF2E74">
            <w:pPr>
              <w:rPr>
                <w:ins w:id="2539" w:author="Sriraj Aiyer" w:date="2024-08-22T15:43:00Z"/>
                <w:rFonts w:ascii="Calibri" w:eastAsia="Times New Roman" w:hAnsi="Calibri" w:cs="Calibri"/>
                <w:color w:val="000000"/>
                <w:lang w:eastAsia="en-GB" w:bidi="hi-IN"/>
              </w:rPr>
            </w:pPr>
            <w:ins w:id="2540" w:author="Sriraj Aiyer" w:date="2024-08-22T15:43:00Z">
              <w:r w:rsidRPr="00EF2E74">
                <w:rPr>
                  <w:rFonts w:ascii="Calibri" w:eastAsia="Times New Roman" w:hAnsi="Calibri" w:cs="Calibri"/>
                  <w:color w:val="000000"/>
                  <w:lang w:eastAsia="en-GB" w:bidi="hi-IN"/>
                </w:rPr>
                <w:t>Medical problem solving and uncertainty in the emergency department</w:t>
              </w:r>
            </w:ins>
          </w:p>
        </w:tc>
        <w:tc>
          <w:tcPr>
            <w:tcW w:w="709" w:type="dxa"/>
            <w:tcBorders>
              <w:top w:val="nil"/>
              <w:left w:val="nil"/>
              <w:bottom w:val="single" w:sz="8" w:space="0" w:color="auto"/>
              <w:right w:val="single" w:sz="8" w:space="0" w:color="auto"/>
            </w:tcBorders>
            <w:shd w:val="clear" w:color="auto" w:fill="auto"/>
            <w:vAlign w:val="center"/>
            <w:hideMark/>
            <w:tcPrChange w:id="254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202C873" w14:textId="77777777" w:rsidR="00EF2E74" w:rsidRPr="00EF2E74" w:rsidRDefault="00EF2E74" w:rsidP="00EF2E74">
            <w:pPr>
              <w:jc w:val="right"/>
              <w:rPr>
                <w:ins w:id="2542" w:author="Sriraj Aiyer" w:date="2024-08-22T15:43:00Z"/>
                <w:rFonts w:ascii="Calibri" w:eastAsia="Times New Roman" w:hAnsi="Calibri" w:cs="Calibri"/>
                <w:color w:val="000000"/>
                <w:lang w:eastAsia="en-GB" w:bidi="hi-IN"/>
              </w:rPr>
            </w:pPr>
            <w:ins w:id="2543"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25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D0BDB1" w14:textId="77777777" w:rsidR="00EF2E74" w:rsidRPr="00EF2E74" w:rsidRDefault="00EF2E74" w:rsidP="00EF2E74">
            <w:pPr>
              <w:rPr>
                <w:ins w:id="2545" w:author="Sriraj Aiyer" w:date="2024-08-22T15:43:00Z"/>
                <w:rFonts w:ascii="Calibri" w:eastAsia="Times New Roman" w:hAnsi="Calibri" w:cs="Calibri"/>
                <w:color w:val="000000"/>
                <w:lang w:eastAsia="en-GB" w:bidi="hi-IN"/>
              </w:rPr>
            </w:pPr>
            <w:ins w:id="2546"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54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0A07F0" w14:textId="77777777" w:rsidR="00EF2E74" w:rsidRPr="00EF2E74" w:rsidRDefault="00EF2E74" w:rsidP="00EF2E74">
            <w:pPr>
              <w:rPr>
                <w:ins w:id="2548" w:author="Sriraj Aiyer" w:date="2024-08-22T15:43:00Z"/>
                <w:rFonts w:ascii="Calibri" w:eastAsia="Times New Roman" w:hAnsi="Calibri" w:cs="Calibri"/>
                <w:color w:val="000000"/>
                <w:lang w:eastAsia="en-GB" w:bidi="hi-IN"/>
              </w:rPr>
            </w:pPr>
            <w:ins w:id="2549" w:author="Sriraj Aiyer" w:date="2024-08-22T15:43:00Z">
              <w:r w:rsidRPr="00EF2E74">
                <w:rPr>
                  <w:rFonts w:ascii="Calibri" w:eastAsia="Times New Roman" w:hAnsi="Calibri" w:cs="Calibri"/>
                  <w:color w:val="000000"/>
                  <w:lang w:eastAsia="en-GB" w:bidi="hi-IN"/>
                </w:rPr>
                <w:t>Real patients, filling in questionnaire</w:t>
              </w:r>
            </w:ins>
          </w:p>
        </w:tc>
        <w:tc>
          <w:tcPr>
            <w:tcW w:w="1355" w:type="dxa"/>
            <w:tcBorders>
              <w:top w:val="nil"/>
              <w:left w:val="nil"/>
              <w:bottom w:val="single" w:sz="8" w:space="0" w:color="auto"/>
              <w:right w:val="single" w:sz="8" w:space="0" w:color="auto"/>
            </w:tcBorders>
            <w:shd w:val="clear" w:color="auto" w:fill="auto"/>
            <w:vAlign w:val="center"/>
            <w:hideMark/>
            <w:tcPrChange w:id="255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9DF7DD1" w14:textId="77777777" w:rsidR="00EF2E74" w:rsidRPr="00EF2E74" w:rsidRDefault="00EF2E74" w:rsidP="00EF2E74">
            <w:pPr>
              <w:rPr>
                <w:ins w:id="2551" w:author="Sriraj Aiyer" w:date="2024-08-22T15:43:00Z"/>
                <w:rFonts w:ascii="Calibri" w:eastAsia="Times New Roman" w:hAnsi="Calibri" w:cs="Calibri"/>
                <w:color w:val="000000"/>
                <w:lang w:eastAsia="en-GB" w:bidi="hi-IN"/>
              </w:rPr>
            </w:pPr>
            <w:ins w:id="2552" w:author="Sriraj Aiyer" w:date="2024-08-22T15:43:00Z">
              <w:r w:rsidRPr="00EF2E74">
                <w:rPr>
                  <w:rFonts w:ascii="Calibri" w:eastAsia="Times New Roman" w:hAnsi="Calibri" w:cs="Calibri"/>
                  <w:color w:val="000000"/>
                  <w:lang w:eastAsia="en-GB" w:bidi="hi-IN"/>
                </w:rPr>
                <w:t>Visual analogue scale for each differential</w:t>
              </w:r>
            </w:ins>
          </w:p>
        </w:tc>
      </w:tr>
      <w:tr w:rsidR="00EF2E74" w:rsidRPr="00EF2E74" w14:paraId="6AB72C62" w14:textId="77777777" w:rsidTr="00EF2E74">
        <w:trPr>
          <w:trHeight w:val="3420"/>
          <w:ins w:id="2553" w:author="Sriraj Aiyer" w:date="2024-08-22T15:43:00Z"/>
          <w:trPrChange w:id="2554"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5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7045DF" w14:textId="77777777" w:rsidR="00EF2E74" w:rsidRPr="00EF2E74" w:rsidRDefault="00EF2E74" w:rsidP="00EF2E74">
            <w:pPr>
              <w:rPr>
                <w:ins w:id="2556" w:author="Sriraj Aiyer" w:date="2024-08-22T15:43:00Z"/>
                <w:rFonts w:ascii="Calibri" w:eastAsia="Times New Roman" w:hAnsi="Calibri" w:cs="Calibri"/>
                <w:color w:val="000000"/>
                <w:lang w:eastAsia="en-GB" w:bidi="hi-IN"/>
              </w:rPr>
            </w:pPr>
            <w:ins w:id="2557" w:author="Sriraj Aiyer" w:date="2024-08-22T15:43:00Z">
              <w:r w:rsidRPr="00EF2E74">
                <w:rPr>
                  <w:rFonts w:ascii="Calibri" w:eastAsia="Times New Roman" w:hAnsi="Calibri" w:cs="Calibri"/>
                  <w:color w:val="000000"/>
                  <w:lang w:eastAsia="en-GB" w:bidi="hi-IN"/>
                </w:rPr>
                <w:t xml:space="preserve">Soares, W. E.; Price, L. L.; </w:t>
              </w:r>
              <w:proofErr w:type="spellStart"/>
              <w:r w:rsidRPr="00EF2E74">
                <w:rPr>
                  <w:rFonts w:ascii="Calibri" w:eastAsia="Times New Roman" w:hAnsi="Calibri" w:cs="Calibri"/>
                  <w:color w:val="000000"/>
                  <w:lang w:eastAsia="en-GB" w:bidi="hi-IN"/>
                </w:rPr>
                <w:t>Prast</w:t>
              </w:r>
              <w:proofErr w:type="spellEnd"/>
              <w:r w:rsidRPr="00EF2E74">
                <w:rPr>
                  <w:rFonts w:ascii="Calibri" w:eastAsia="Times New Roman" w:hAnsi="Calibri" w:cs="Calibri"/>
                  <w:color w:val="000000"/>
                  <w:lang w:eastAsia="en-GB" w:bidi="hi-IN"/>
                </w:rPr>
                <w:t xml:space="preserve">, B.; Tarbox, E.; </w:t>
              </w:r>
              <w:proofErr w:type="spellStart"/>
              <w:r w:rsidRPr="00EF2E74">
                <w:rPr>
                  <w:rFonts w:ascii="Calibri" w:eastAsia="Times New Roman" w:hAnsi="Calibri" w:cs="Calibri"/>
                  <w:color w:val="000000"/>
                  <w:lang w:eastAsia="en-GB" w:bidi="hi-IN"/>
                </w:rPr>
                <w:t>Mader</w:t>
              </w:r>
              <w:proofErr w:type="spellEnd"/>
              <w:r w:rsidRPr="00EF2E74">
                <w:rPr>
                  <w:rFonts w:ascii="Calibri" w:eastAsia="Times New Roman" w:hAnsi="Calibri" w:cs="Calibri"/>
                  <w:color w:val="000000"/>
                  <w:lang w:eastAsia="en-GB" w:bidi="hi-IN"/>
                </w:rPr>
                <w:t>, T. J.; Blanchard, R.</w:t>
              </w:r>
            </w:ins>
          </w:p>
        </w:tc>
        <w:tc>
          <w:tcPr>
            <w:tcW w:w="1843" w:type="dxa"/>
            <w:tcBorders>
              <w:top w:val="nil"/>
              <w:left w:val="nil"/>
              <w:bottom w:val="single" w:sz="8" w:space="0" w:color="auto"/>
              <w:right w:val="single" w:sz="8" w:space="0" w:color="auto"/>
            </w:tcBorders>
            <w:shd w:val="clear" w:color="auto" w:fill="auto"/>
            <w:vAlign w:val="center"/>
            <w:hideMark/>
            <w:tcPrChange w:id="255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357ED7" w14:textId="77777777" w:rsidR="00EF2E74" w:rsidRPr="00EF2E74" w:rsidRDefault="00EF2E74" w:rsidP="00EF2E74">
            <w:pPr>
              <w:rPr>
                <w:ins w:id="2559" w:author="Sriraj Aiyer" w:date="2024-08-22T15:43:00Z"/>
                <w:rFonts w:ascii="Calibri" w:eastAsia="Times New Roman" w:hAnsi="Calibri" w:cs="Calibri"/>
                <w:color w:val="000000"/>
                <w:lang w:eastAsia="en-GB" w:bidi="hi-IN"/>
              </w:rPr>
            </w:pPr>
            <w:ins w:id="2560" w:author="Sriraj Aiyer" w:date="2024-08-22T15:43:00Z">
              <w:r w:rsidRPr="00EF2E74">
                <w:rPr>
                  <w:rFonts w:ascii="Calibri" w:eastAsia="Times New Roman" w:hAnsi="Calibri" w:cs="Calibri"/>
                  <w:color w:val="000000"/>
                  <w:lang w:eastAsia="en-GB" w:bidi="hi-IN"/>
                </w:rPr>
                <w:t>Accuracy screening for ST elevation myocardial infarction in a task-switching simulation**</w:t>
              </w:r>
            </w:ins>
          </w:p>
        </w:tc>
        <w:tc>
          <w:tcPr>
            <w:tcW w:w="709" w:type="dxa"/>
            <w:tcBorders>
              <w:top w:val="nil"/>
              <w:left w:val="nil"/>
              <w:bottom w:val="single" w:sz="8" w:space="0" w:color="auto"/>
              <w:right w:val="single" w:sz="8" w:space="0" w:color="auto"/>
            </w:tcBorders>
            <w:shd w:val="clear" w:color="auto" w:fill="auto"/>
            <w:vAlign w:val="center"/>
            <w:hideMark/>
            <w:tcPrChange w:id="256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C4FB746" w14:textId="77777777" w:rsidR="00EF2E74" w:rsidRPr="00EF2E74" w:rsidRDefault="00EF2E74" w:rsidP="00EF2E74">
            <w:pPr>
              <w:jc w:val="right"/>
              <w:rPr>
                <w:ins w:id="2562" w:author="Sriraj Aiyer" w:date="2024-08-22T15:43:00Z"/>
                <w:rFonts w:ascii="Calibri" w:eastAsia="Times New Roman" w:hAnsi="Calibri" w:cs="Calibri"/>
                <w:color w:val="000000"/>
                <w:lang w:eastAsia="en-GB" w:bidi="hi-IN"/>
              </w:rPr>
            </w:pPr>
            <w:ins w:id="2563"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5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36E8F9" w14:textId="77777777" w:rsidR="00EF2E74" w:rsidRPr="00EF2E74" w:rsidRDefault="00EF2E74" w:rsidP="00EF2E74">
            <w:pPr>
              <w:rPr>
                <w:ins w:id="2565" w:author="Sriraj Aiyer" w:date="2024-08-22T15:43:00Z"/>
                <w:rFonts w:ascii="Calibri" w:eastAsia="Times New Roman" w:hAnsi="Calibri" w:cs="Calibri"/>
                <w:color w:val="000000"/>
                <w:lang w:eastAsia="en-GB" w:bidi="hi-IN"/>
              </w:rPr>
            </w:pPr>
            <w:ins w:id="2566"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56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946B8E" w14:textId="77777777" w:rsidR="00EF2E74" w:rsidRPr="00EF2E74" w:rsidRDefault="00EF2E74" w:rsidP="00EF2E74">
            <w:pPr>
              <w:rPr>
                <w:ins w:id="2568" w:author="Sriraj Aiyer" w:date="2024-08-22T15:43:00Z"/>
                <w:rFonts w:ascii="Calibri" w:eastAsia="Times New Roman" w:hAnsi="Calibri" w:cs="Calibri"/>
                <w:color w:val="000000"/>
                <w:lang w:eastAsia="en-GB" w:bidi="hi-IN"/>
              </w:rPr>
            </w:pPr>
            <w:ins w:id="2569"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257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AEEEAEB" w14:textId="77777777" w:rsidR="00EF2E74" w:rsidRPr="00EF2E74" w:rsidRDefault="00EF2E74" w:rsidP="00EF2E74">
            <w:pPr>
              <w:rPr>
                <w:ins w:id="2571" w:author="Sriraj Aiyer" w:date="2024-08-22T15:43:00Z"/>
                <w:rFonts w:ascii="Calibri" w:eastAsia="Times New Roman" w:hAnsi="Calibri" w:cs="Calibri"/>
                <w:color w:val="000000"/>
                <w:lang w:eastAsia="en-GB" w:bidi="hi-IN"/>
              </w:rPr>
            </w:pPr>
            <w:ins w:id="2572" w:author="Sriraj Aiyer" w:date="2024-08-22T15:43:00Z">
              <w:r w:rsidRPr="00EF2E74">
                <w:rPr>
                  <w:rFonts w:ascii="Calibri" w:eastAsia="Times New Roman" w:hAnsi="Calibri" w:cs="Calibri"/>
                  <w:color w:val="000000"/>
                  <w:lang w:eastAsia="en-GB" w:bidi="hi-IN"/>
                </w:rPr>
                <w:t>1-5 confidence</w:t>
              </w:r>
            </w:ins>
          </w:p>
        </w:tc>
      </w:tr>
      <w:tr w:rsidR="00EF2E74" w:rsidRPr="00EF2E74" w14:paraId="5A8A214D" w14:textId="77777777" w:rsidTr="00EF2E74">
        <w:trPr>
          <w:trHeight w:val="6480"/>
          <w:ins w:id="2573" w:author="Sriraj Aiyer" w:date="2024-08-22T15:43:00Z"/>
          <w:trPrChange w:id="2574"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7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02EA4EA" w14:textId="77777777" w:rsidR="00EF2E74" w:rsidRPr="00EF2E74" w:rsidRDefault="00EF2E74" w:rsidP="00EF2E74">
            <w:pPr>
              <w:rPr>
                <w:ins w:id="2576" w:author="Sriraj Aiyer" w:date="2024-08-22T15:43:00Z"/>
                <w:rFonts w:ascii="Calibri" w:eastAsia="Times New Roman" w:hAnsi="Calibri" w:cs="Calibri"/>
                <w:color w:val="000000"/>
                <w:lang w:eastAsia="en-GB" w:bidi="hi-IN"/>
              </w:rPr>
            </w:pPr>
            <w:proofErr w:type="spellStart"/>
            <w:ins w:id="2577"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Olson, A. P. J.; </w:t>
              </w:r>
              <w:proofErr w:type="spellStart"/>
              <w:r w:rsidRPr="00EF2E74">
                <w:rPr>
                  <w:rFonts w:ascii="Calibri" w:eastAsia="Times New Roman" w:hAnsi="Calibri" w:cs="Calibri"/>
                  <w:color w:val="000000"/>
                  <w:lang w:eastAsia="en-GB" w:bidi="hi-IN"/>
                </w:rPr>
                <w:t>Prins</w:t>
              </w:r>
              <w:proofErr w:type="spellEnd"/>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Gilst</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Geerlings</w:t>
              </w:r>
              <w:proofErr w:type="spellEnd"/>
              <w:r w:rsidRPr="00EF2E74">
                <w:rPr>
                  <w:rFonts w:ascii="Calibri" w:eastAsia="Times New Roman" w:hAnsi="Calibri" w:cs="Calibri"/>
                  <w:color w:val="000000"/>
                  <w:lang w:eastAsia="en-GB" w:bidi="hi-IN"/>
                </w:rPr>
                <w:t xml:space="preserve">, S. E.; </w:t>
              </w:r>
              <w:proofErr w:type="spellStart"/>
              <w:r w:rsidRPr="00EF2E74">
                <w:rPr>
                  <w:rFonts w:ascii="Calibri" w:eastAsia="Times New Roman" w:hAnsi="Calibri" w:cs="Calibri"/>
                  <w:color w:val="000000"/>
                  <w:lang w:eastAsia="en-GB" w:bidi="hi-IN"/>
                </w:rPr>
                <w:t>Plesac</w:t>
              </w:r>
              <w:proofErr w:type="spellEnd"/>
              <w:r w:rsidRPr="00EF2E74">
                <w:rPr>
                  <w:rFonts w:ascii="Calibri" w:eastAsia="Times New Roman" w:hAnsi="Calibri" w:cs="Calibri"/>
                  <w:color w:val="000000"/>
                  <w:lang w:eastAsia="en-GB" w:bidi="hi-IN"/>
                </w:rPr>
                <w:t xml:space="preserve">, M.; Sundberg, M. A.; </w:t>
              </w:r>
              <w:proofErr w:type="spellStart"/>
              <w:r w:rsidRPr="00EF2E74">
                <w:rPr>
                  <w:rFonts w:ascii="Calibri" w:eastAsia="Times New Roman" w:hAnsi="Calibri" w:cs="Calibri"/>
                  <w:color w:val="000000"/>
                  <w:lang w:eastAsia="en-GB" w:bidi="hi-IN"/>
                </w:rPr>
                <w:t>Frens</w:t>
              </w:r>
              <w:proofErr w:type="spellEnd"/>
              <w:r w:rsidRPr="00EF2E74">
                <w:rPr>
                  <w:rFonts w:ascii="Calibri" w:eastAsia="Times New Roman" w:hAnsi="Calibri" w:cs="Calibri"/>
                  <w:color w:val="000000"/>
                  <w:lang w:eastAsia="en-GB" w:bidi="hi-IN"/>
                </w:rPr>
                <w:t>, M. A.; Schmidt, H. G.;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5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8795B67" w14:textId="77777777" w:rsidR="00EF2E74" w:rsidRPr="00EF2E74" w:rsidRDefault="00EF2E74" w:rsidP="00EF2E74">
            <w:pPr>
              <w:rPr>
                <w:ins w:id="2579" w:author="Sriraj Aiyer" w:date="2024-08-22T15:43:00Z"/>
                <w:rFonts w:ascii="Calibri" w:eastAsia="Times New Roman" w:hAnsi="Calibri" w:cs="Calibri"/>
                <w:color w:val="000000"/>
                <w:lang w:eastAsia="en-GB" w:bidi="hi-IN"/>
              </w:rPr>
            </w:pPr>
            <w:ins w:id="2580" w:author="Sriraj Aiyer" w:date="2024-08-22T15:43:00Z">
              <w:r w:rsidRPr="00EF2E74">
                <w:rPr>
                  <w:rFonts w:ascii="Calibri" w:eastAsia="Times New Roman" w:hAnsi="Calibri" w:cs="Calibri"/>
                  <w:color w:val="000000"/>
                  <w:lang w:eastAsia="en-GB" w:bidi="hi-IN"/>
                </w:rPr>
                <w:t>The relationship between time to diagnose and diagnostic accuracy among internal medicine residents: a randomized experiment**</w:t>
              </w:r>
            </w:ins>
          </w:p>
        </w:tc>
        <w:tc>
          <w:tcPr>
            <w:tcW w:w="709" w:type="dxa"/>
            <w:tcBorders>
              <w:top w:val="nil"/>
              <w:left w:val="nil"/>
              <w:bottom w:val="single" w:sz="8" w:space="0" w:color="auto"/>
              <w:right w:val="single" w:sz="8" w:space="0" w:color="auto"/>
            </w:tcBorders>
            <w:shd w:val="clear" w:color="auto" w:fill="auto"/>
            <w:vAlign w:val="center"/>
            <w:hideMark/>
            <w:tcPrChange w:id="258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2B479AE" w14:textId="77777777" w:rsidR="00EF2E74" w:rsidRPr="00EF2E74" w:rsidRDefault="00EF2E74" w:rsidP="00EF2E74">
            <w:pPr>
              <w:jc w:val="right"/>
              <w:rPr>
                <w:ins w:id="2582" w:author="Sriraj Aiyer" w:date="2024-08-22T15:43:00Z"/>
                <w:rFonts w:ascii="Calibri" w:eastAsia="Times New Roman" w:hAnsi="Calibri" w:cs="Calibri"/>
                <w:color w:val="000000"/>
                <w:lang w:eastAsia="en-GB" w:bidi="hi-IN"/>
              </w:rPr>
            </w:pPr>
            <w:ins w:id="2583"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58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ACB3F8" w14:textId="77777777" w:rsidR="00EF2E74" w:rsidRPr="00EF2E74" w:rsidRDefault="00EF2E74" w:rsidP="00EF2E74">
            <w:pPr>
              <w:rPr>
                <w:ins w:id="2585" w:author="Sriraj Aiyer" w:date="2024-08-22T15:43:00Z"/>
                <w:rFonts w:ascii="Calibri" w:eastAsia="Times New Roman" w:hAnsi="Calibri" w:cs="Calibri"/>
                <w:color w:val="000000"/>
                <w:lang w:eastAsia="en-GB" w:bidi="hi-IN"/>
              </w:rPr>
            </w:pPr>
            <w:ins w:id="2586"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58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C810DED" w14:textId="77777777" w:rsidR="00EF2E74" w:rsidRPr="00EF2E74" w:rsidRDefault="00EF2E74" w:rsidP="00EF2E74">
            <w:pPr>
              <w:rPr>
                <w:ins w:id="2588" w:author="Sriraj Aiyer" w:date="2024-08-22T15:43:00Z"/>
                <w:rFonts w:ascii="Calibri" w:eastAsia="Times New Roman" w:hAnsi="Calibri" w:cs="Calibri"/>
                <w:color w:val="000000"/>
                <w:lang w:eastAsia="en-GB" w:bidi="hi-IN"/>
              </w:rPr>
            </w:pPr>
            <w:ins w:id="2589" w:author="Sriraj Aiyer" w:date="2024-08-22T15:43:00Z">
              <w:r w:rsidRPr="00EF2E74">
                <w:rPr>
                  <w:rFonts w:ascii="Calibri" w:eastAsia="Times New Roman" w:hAnsi="Calibri" w:cs="Calibri"/>
                  <w:color w:val="000000"/>
                  <w:lang w:eastAsia="en-GB" w:bidi="hi-IN"/>
                </w:rPr>
                <w:t>8 clinical case</w:t>
              </w:r>
            </w:ins>
          </w:p>
        </w:tc>
        <w:tc>
          <w:tcPr>
            <w:tcW w:w="1355" w:type="dxa"/>
            <w:tcBorders>
              <w:top w:val="nil"/>
              <w:left w:val="nil"/>
              <w:bottom w:val="single" w:sz="8" w:space="0" w:color="auto"/>
              <w:right w:val="single" w:sz="8" w:space="0" w:color="auto"/>
            </w:tcBorders>
            <w:shd w:val="clear" w:color="auto" w:fill="auto"/>
            <w:vAlign w:val="center"/>
            <w:hideMark/>
            <w:tcPrChange w:id="259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003F53" w14:textId="77777777" w:rsidR="00EF2E74" w:rsidRPr="00EF2E74" w:rsidRDefault="00EF2E74" w:rsidP="00EF2E74">
            <w:pPr>
              <w:rPr>
                <w:ins w:id="2591" w:author="Sriraj Aiyer" w:date="2024-08-22T15:43:00Z"/>
                <w:rFonts w:ascii="Calibri" w:eastAsia="Times New Roman" w:hAnsi="Calibri" w:cs="Calibri"/>
                <w:color w:val="000000"/>
                <w:lang w:eastAsia="en-GB" w:bidi="hi-IN"/>
              </w:rPr>
            </w:pPr>
            <w:ins w:id="2592" w:author="Sriraj Aiyer" w:date="2024-08-22T15:43:00Z">
              <w:r w:rsidRPr="00EF2E74">
                <w:rPr>
                  <w:rFonts w:ascii="Calibri" w:eastAsia="Times New Roman" w:hAnsi="Calibri" w:cs="Calibri"/>
                  <w:color w:val="000000"/>
                  <w:lang w:eastAsia="en-GB" w:bidi="hi-IN"/>
                </w:rPr>
                <w:t>0-100% scale confidence that diagnosis was correct</w:t>
              </w:r>
            </w:ins>
          </w:p>
        </w:tc>
      </w:tr>
      <w:tr w:rsidR="00EF2E74" w:rsidRPr="00EF2E74" w14:paraId="53D7072B" w14:textId="77777777" w:rsidTr="00EF2E74">
        <w:trPr>
          <w:trHeight w:val="3760"/>
          <w:ins w:id="2593" w:author="Sriraj Aiyer" w:date="2024-08-22T15:43:00Z"/>
          <w:trPrChange w:id="2594"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9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2C7220" w14:textId="77777777" w:rsidR="00EF2E74" w:rsidRPr="00EF2E74" w:rsidRDefault="00EF2E74" w:rsidP="00EF2E74">
            <w:pPr>
              <w:rPr>
                <w:ins w:id="2596" w:author="Sriraj Aiyer" w:date="2024-08-22T15:43:00Z"/>
                <w:rFonts w:ascii="Calibri" w:eastAsia="Times New Roman" w:hAnsi="Calibri" w:cs="Calibri"/>
                <w:color w:val="000000"/>
                <w:lang w:eastAsia="en-GB" w:bidi="hi-IN"/>
              </w:rPr>
            </w:pPr>
            <w:proofErr w:type="spellStart"/>
            <w:ins w:id="2597" w:author="Sriraj Aiyer" w:date="2024-08-22T15:43:00Z">
              <w:r w:rsidRPr="00EF2E74">
                <w:rPr>
                  <w:rFonts w:ascii="Calibri" w:eastAsia="Times New Roman" w:hAnsi="Calibri" w:cs="Calibri"/>
                  <w:color w:val="000000"/>
                  <w:lang w:eastAsia="en-GB" w:bidi="hi-IN"/>
                </w:rPr>
                <w:lastRenderedPageBreak/>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Katarya</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Sloane, J.;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59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22DF5C" w14:textId="77777777" w:rsidR="00EF2E74" w:rsidRPr="00EF2E74" w:rsidRDefault="00EF2E74" w:rsidP="00EF2E74">
            <w:pPr>
              <w:rPr>
                <w:ins w:id="2599" w:author="Sriraj Aiyer" w:date="2024-08-22T15:43:00Z"/>
                <w:rFonts w:ascii="Calibri" w:eastAsia="Times New Roman" w:hAnsi="Calibri" w:cs="Calibri"/>
                <w:color w:val="000000"/>
                <w:lang w:eastAsia="en-GB" w:bidi="hi-IN"/>
              </w:rPr>
            </w:pPr>
            <w:ins w:id="2600" w:author="Sriraj Aiyer" w:date="2024-08-22T15:43:00Z">
              <w:r w:rsidRPr="00EF2E74">
                <w:rPr>
                  <w:rFonts w:ascii="Calibri" w:eastAsia="Times New Roman" w:hAnsi="Calibri" w:cs="Calibri"/>
                  <w:color w:val="000000"/>
                  <w:lang w:eastAsia="en-GB" w:bidi="hi-IN"/>
                </w:rPr>
                <w:t>Impact of performance and information feedback on medical interns' confidence–accuracy calibration**</w:t>
              </w:r>
            </w:ins>
          </w:p>
        </w:tc>
        <w:tc>
          <w:tcPr>
            <w:tcW w:w="709" w:type="dxa"/>
            <w:tcBorders>
              <w:top w:val="nil"/>
              <w:left w:val="nil"/>
              <w:bottom w:val="single" w:sz="8" w:space="0" w:color="auto"/>
              <w:right w:val="single" w:sz="8" w:space="0" w:color="auto"/>
            </w:tcBorders>
            <w:shd w:val="clear" w:color="auto" w:fill="auto"/>
            <w:vAlign w:val="center"/>
            <w:hideMark/>
            <w:tcPrChange w:id="260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8DFACEF" w14:textId="77777777" w:rsidR="00EF2E74" w:rsidRPr="00EF2E74" w:rsidRDefault="00EF2E74" w:rsidP="00EF2E74">
            <w:pPr>
              <w:jc w:val="right"/>
              <w:rPr>
                <w:ins w:id="2602" w:author="Sriraj Aiyer" w:date="2024-08-22T15:43:00Z"/>
                <w:rFonts w:ascii="Calibri" w:eastAsia="Times New Roman" w:hAnsi="Calibri" w:cs="Calibri"/>
                <w:color w:val="000000"/>
                <w:lang w:eastAsia="en-GB" w:bidi="hi-IN"/>
              </w:rPr>
            </w:pPr>
            <w:ins w:id="2603"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60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FA0CE4" w14:textId="77777777" w:rsidR="00EF2E74" w:rsidRPr="00EF2E74" w:rsidRDefault="00EF2E74" w:rsidP="00EF2E74">
            <w:pPr>
              <w:rPr>
                <w:ins w:id="2605" w:author="Sriraj Aiyer" w:date="2024-08-22T15:43:00Z"/>
                <w:rFonts w:ascii="Calibri" w:eastAsia="Times New Roman" w:hAnsi="Calibri" w:cs="Calibri"/>
                <w:color w:val="000000"/>
                <w:lang w:eastAsia="en-GB" w:bidi="hi-IN"/>
              </w:rPr>
            </w:pPr>
            <w:ins w:id="2606"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60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ECD45EC" w14:textId="77777777" w:rsidR="00EF2E74" w:rsidRPr="00EF2E74" w:rsidRDefault="00EF2E74" w:rsidP="00EF2E74">
            <w:pPr>
              <w:rPr>
                <w:ins w:id="2608" w:author="Sriraj Aiyer" w:date="2024-08-22T15:43:00Z"/>
                <w:rFonts w:ascii="Calibri" w:eastAsia="Times New Roman" w:hAnsi="Calibri" w:cs="Calibri"/>
                <w:color w:val="000000"/>
                <w:lang w:eastAsia="en-GB" w:bidi="hi-IN"/>
              </w:rPr>
            </w:pPr>
            <w:ins w:id="2609" w:author="Sriraj Aiyer" w:date="2024-08-22T15:43:00Z">
              <w:r w:rsidRPr="00EF2E74">
                <w:rPr>
                  <w:rFonts w:ascii="Calibri" w:eastAsia="Times New Roman" w:hAnsi="Calibri" w:cs="Calibri"/>
                  <w:color w:val="000000"/>
                  <w:lang w:eastAsia="en-GB" w:bidi="hi-IN"/>
                </w:rPr>
                <w:t>X-ray interpretation</w:t>
              </w:r>
            </w:ins>
          </w:p>
        </w:tc>
        <w:tc>
          <w:tcPr>
            <w:tcW w:w="1355" w:type="dxa"/>
            <w:tcBorders>
              <w:top w:val="nil"/>
              <w:left w:val="nil"/>
              <w:bottom w:val="single" w:sz="8" w:space="0" w:color="auto"/>
              <w:right w:val="single" w:sz="8" w:space="0" w:color="auto"/>
            </w:tcBorders>
            <w:shd w:val="clear" w:color="auto" w:fill="auto"/>
            <w:vAlign w:val="center"/>
            <w:hideMark/>
            <w:tcPrChange w:id="261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4001FF6" w14:textId="77777777" w:rsidR="00EF2E74" w:rsidRPr="00EF2E74" w:rsidRDefault="00EF2E74" w:rsidP="00EF2E74">
            <w:pPr>
              <w:rPr>
                <w:ins w:id="2611" w:author="Sriraj Aiyer" w:date="2024-08-22T15:43:00Z"/>
                <w:rFonts w:ascii="Calibri" w:eastAsia="Times New Roman" w:hAnsi="Calibri" w:cs="Calibri"/>
                <w:color w:val="000000"/>
                <w:lang w:eastAsia="en-GB" w:bidi="hi-IN"/>
              </w:rPr>
            </w:pPr>
            <w:ins w:id="2612"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70229930" w14:textId="77777777" w:rsidTr="00EF2E74">
        <w:trPr>
          <w:trHeight w:val="4440"/>
          <w:ins w:id="2613" w:author="Sriraj Aiyer" w:date="2024-08-22T15:43:00Z"/>
          <w:trPrChange w:id="2614"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1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B3ADE8D" w14:textId="77777777" w:rsidR="00EF2E74" w:rsidRPr="00EF2E74" w:rsidRDefault="00EF2E74" w:rsidP="00EF2E74">
            <w:pPr>
              <w:rPr>
                <w:ins w:id="2616" w:author="Sriraj Aiyer" w:date="2024-08-22T15:43:00Z"/>
                <w:rFonts w:ascii="Calibri" w:eastAsia="Times New Roman" w:hAnsi="Calibri" w:cs="Calibri"/>
                <w:color w:val="000000"/>
                <w:lang w:eastAsia="en-GB" w:bidi="hi-IN"/>
              </w:rPr>
            </w:pPr>
            <w:proofErr w:type="spellStart"/>
            <w:ins w:id="2617"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Zwaan, L.</w:t>
              </w:r>
            </w:ins>
          </w:p>
        </w:tc>
        <w:tc>
          <w:tcPr>
            <w:tcW w:w="1843" w:type="dxa"/>
            <w:tcBorders>
              <w:top w:val="nil"/>
              <w:left w:val="nil"/>
              <w:bottom w:val="single" w:sz="8" w:space="0" w:color="auto"/>
              <w:right w:val="single" w:sz="8" w:space="0" w:color="auto"/>
            </w:tcBorders>
            <w:shd w:val="clear" w:color="auto" w:fill="auto"/>
            <w:vAlign w:val="center"/>
            <w:hideMark/>
            <w:tcPrChange w:id="261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78B093" w14:textId="77777777" w:rsidR="00EF2E74" w:rsidRPr="00EF2E74" w:rsidRDefault="00EF2E74" w:rsidP="00EF2E74">
            <w:pPr>
              <w:rPr>
                <w:ins w:id="2619" w:author="Sriraj Aiyer" w:date="2024-08-22T15:43:00Z"/>
                <w:rFonts w:ascii="Calibri" w:eastAsia="Times New Roman" w:hAnsi="Calibri" w:cs="Calibri"/>
                <w:color w:val="000000"/>
                <w:lang w:eastAsia="en-GB" w:bidi="hi-IN"/>
              </w:rPr>
            </w:pPr>
            <w:ins w:id="2620" w:author="Sriraj Aiyer" w:date="2024-08-22T15:43:00Z">
              <w:r w:rsidRPr="00EF2E74">
                <w:rPr>
                  <w:rFonts w:ascii="Calibri" w:eastAsia="Times New Roman" w:hAnsi="Calibri" w:cs="Calibri"/>
                  <w:color w:val="000000"/>
                  <w:lang w:eastAsia="en-GB" w:bidi="hi-IN"/>
                </w:rPr>
                <w:t>Does a suggested diagnosis in a general practitioners’ referral question impact diagnostic reasoning: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62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D1AB9DD" w14:textId="77777777" w:rsidR="00EF2E74" w:rsidRPr="00EF2E74" w:rsidRDefault="00EF2E74" w:rsidP="00EF2E74">
            <w:pPr>
              <w:jc w:val="right"/>
              <w:rPr>
                <w:ins w:id="2622" w:author="Sriraj Aiyer" w:date="2024-08-22T15:43:00Z"/>
                <w:rFonts w:ascii="Calibri" w:eastAsia="Times New Roman" w:hAnsi="Calibri" w:cs="Calibri"/>
                <w:color w:val="000000"/>
                <w:lang w:eastAsia="en-GB" w:bidi="hi-IN"/>
              </w:rPr>
            </w:pPr>
            <w:ins w:id="2623"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62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59318B" w14:textId="77777777" w:rsidR="00EF2E74" w:rsidRPr="00EF2E74" w:rsidRDefault="00EF2E74" w:rsidP="00EF2E74">
            <w:pPr>
              <w:rPr>
                <w:ins w:id="2625" w:author="Sriraj Aiyer" w:date="2024-08-22T15:43:00Z"/>
                <w:rFonts w:ascii="Calibri" w:eastAsia="Times New Roman" w:hAnsi="Calibri" w:cs="Calibri"/>
                <w:color w:val="000000"/>
                <w:lang w:eastAsia="en-GB" w:bidi="hi-IN"/>
              </w:rPr>
            </w:pPr>
            <w:ins w:id="2626"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62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9CE8EAB" w14:textId="77777777" w:rsidR="00EF2E74" w:rsidRPr="00EF2E74" w:rsidRDefault="00EF2E74" w:rsidP="00EF2E74">
            <w:pPr>
              <w:rPr>
                <w:ins w:id="2628" w:author="Sriraj Aiyer" w:date="2024-08-22T15:43:00Z"/>
                <w:rFonts w:ascii="Calibri" w:eastAsia="Times New Roman" w:hAnsi="Calibri" w:cs="Calibri"/>
                <w:color w:val="000000"/>
                <w:lang w:eastAsia="en-GB" w:bidi="hi-IN"/>
              </w:rPr>
            </w:pPr>
            <w:ins w:id="2629" w:author="Sriraj Aiyer" w:date="2024-08-22T15:43:00Z">
              <w:r w:rsidRPr="00EF2E74">
                <w:rPr>
                  <w:rFonts w:ascii="Calibri" w:eastAsia="Times New Roman" w:hAnsi="Calibri" w:cs="Calibri"/>
                  <w:color w:val="000000"/>
                  <w:lang w:eastAsia="en-GB" w:bidi="hi-IN"/>
                </w:rPr>
                <w:t>6 cases formatted as GP referral letters</w:t>
              </w:r>
            </w:ins>
          </w:p>
        </w:tc>
        <w:tc>
          <w:tcPr>
            <w:tcW w:w="1355" w:type="dxa"/>
            <w:tcBorders>
              <w:top w:val="nil"/>
              <w:left w:val="nil"/>
              <w:bottom w:val="single" w:sz="8" w:space="0" w:color="auto"/>
              <w:right w:val="single" w:sz="8" w:space="0" w:color="auto"/>
            </w:tcBorders>
            <w:shd w:val="clear" w:color="auto" w:fill="auto"/>
            <w:vAlign w:val="center"/>
            <w:hideMark/>
            <w:tcPrChange w:id="263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44028C" w14:textId="77777777" w:rsidR="00EF2E74" w:rsidRPr="00EF2E74" w:rsidRDefault="00EF2E74" w:rsidP="00EF2E74">
            <w:pPr>
              <w:rPr>
                <w:ins w:id="2631" w:author="Sriraj Aiyer" w:date="2024-08-22T15:43:00Z"/>
                <w:rFonts w:ascii="Calibri" w:eastAsia="Times New Roman" w:hAnsi="Calibri" w:cs="Calibri"/>
                <w:color w:val="000000"/>
                <w:lang w:eastAsia="en-GB" w:bidi="hi-IN"/>
              </w:rPr>
            </w:pPr>
            <w:ins w:id="2632"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11FD8AC2" w14:textId="77777777" w:rsidTr="00EF2E74">
        <w:trPr>
          <w:trHeight w:val="2400"/>
          <w:ins w:id="2633" w:author="Sriraj Aiyer" w:date="2024-08-22T15:43:00Z"/>
          <w:trPrChange w:id="2634"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3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A5BA8AA" w14:textId="77777777" w:rsidR="00EF2E74" w:rsidRPr="00EF2E74" w:rsidRDefault="00EF2E74" w:rsidP="00EF2E74">
            <w:pPr>
              <w:rPr>
                <w:ins w:id="2636" w:author="Sriraj Aiyer" w:date="2024-08-22T15:43:00Z"/>
                <w:rFonts w:ascii="Calibri" w:eastAsia="Times New Roman" w:hAnsi="Calibri" w:cs="Calibri"/>
                <w:color w:val="000000"/>
                <w:lang w:eastAsia="en-GB" w:bidi="hi-IN"/>
              </w:rPr>
            </w:pPr>
            <w:ins w:id="2637" w:author="Sriraj Aiyer" w:date="2024-08-22T15:43:00Z">
              <w:r w:rsidRPr="00EF2E74">
                <w:rPr>
                  <w:rFonts w:ascii="Calibri" w:eastAsia="Times New Roman" w:hAnsi="Calibri" w:cs="Calibri"/>
                  <w:color w:val="000000"/>
                  <w:lang w:eastAsia="en-GB" w:bidi="hi-IN"/>
                </w:rPr>
                <w:t xml:space="preserve">Tabak, </w:t>
              </w:r>
              <w:proofErr w:type="spellStart"/>
              <w:r w:rsidRPr="00EF2E74">
                <w:rPr>
                  <w:rFonts w:ascii="Calibri" w:eastAsia="Times New Roman" w:hAnsi="Calibri" w:cs="Calibri"/>
                  <w:color w:val="000000"/>
                  <w:lang w:eastAsia="en-GB" w:bidi="hi-IN"/>
                </w:rPr>
                <w:t>Nili</w:t>
              </w:r>
              <w:proofErr w:type="spellEnd"/>
              <w:r w:rsidRPr="00EF2E74">
                <w:rPr>
                  <w:rFonts w:ascii="Calibri" w:eastAsia="Times New Roman" w:hAnsi="Calibri" w:cs="Calibri"/>
                  <w:color w:val="000000"/>
                  <w:lang w:eastAsia="en-GB" w:bidi="hi-IN"/>
                </w:rPr>
                <w:t xml:space="preserve">; Bar-Tal, Yoram; Cohen-Mansfield, </w:t>
              </w:r>
              <w:proofErr w:type="spellStart"/>
              <w:r w:rsidRPr="00EF2E74">
                <w:rPr>
                  <w:rFonts w:ascii="Calibri" w:eastAsia="Times New Roman" w:hAnsi="Calibri" w:cs="Calibri"/>
                  <w:color w:val="000000"/>
                  <w:lang w:eastAsia="en-GB" w:bidi="hi-IN"/>
                </w:rPr>
                <w:t>Jiska</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63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62870F" w14:textId="77777777" w:rsidR="00EF2E74" w:rsidRPr="00EF2E74" w:rsidRDefault="00EF2E74" w:rsidP="00EF2E74">
            <w:pPr>
              <w:rPr>
                <w:ins w:id="2639" w:author="Sriraj Aiyer" w:date="2024-08-22T15:43:00Z"/>
                <w:rFonts w:ascii="Calibri" w:eastAsia="Times New Roman" w:hAnsi="Calibri" w:cs="Calibri"/>
                <w:color w:val="000000"/>
                <w:lang w:eastAsia="en-GB" w:bidi="hi-IN"/>
              </w:rPr>
            </w:pPr>
            <w:ins w:id="2640" w:author="Sriraj Aiyer" w:date="2024-08-22T15:43:00Z">
              <w:r w:rsidRPr="00EF2E74">
                <w:rPr>
                  <w:rFonts w:ascii="Calibri" w:eastAsia="Times New Roman" w:hAnsi="Calibri" w:cs="Calibri"/>
                  <w:color w:val="000000"/>
                  <w:lang w:eastAsia="en-GB" w:bidi="hi-IN"/>
                </w:rPr>
                <w:t>Clinical decision making of experienced and novice nurses</w:t>
              </w:r>
            </w:ins>
          </w:p>
        </w:tc>
        <w:tc>
          <w:tcPr>
            <w:tcW w:w="709" w:type="dxa"/>
            <w:tcBorders>
              <w:top w:val="nil"/>
              <w:left w:val="nil"/>
              <w:bottom w:val="single" w:sz="8" w:space="0" w:color="auto"/>
              <w:right w:val="single" w:sz="8" w:space="0" w:color="auto"/>
            </w:tcBorders>
            <w:shd w:val="clear" w:color="auto" w:fill="auto"/>
            <w:vAlign w:val="center"/>
            <w:hideMark/>
            <w:tcPrChange w:id="264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E40352" w14:textId="77777777" w:rsidR="00EF2E74" w:rsidRPr="00EF2E74" w:rsidRDefault="00EF2E74" w:rsidP="00EF2E74">
            <w:pPr>
              <w:jc w:val="right"/>
              <w:rPr>
                <w:ins w:id="2642" w:author="Sriraj Aiyer" w:date="2024-08-22T15:43:00Z"/>
                <w:rFonts w:ascii="Calibri" w:eastAsia="Times New Roman" w:hAnsi="Calibri" w:cs="Calibri"/>
                <w:color w:val="000000"/>
                <w:lang w:eastAsia="en-GB" w:bidi="hi-IN"/>
              </w:rPr>
            </w:pPr>
            <w:ins w:id="2643"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64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603576" w14:textId="77777777" w:rsidR="00EF2E74" w:rsidRPr="00EF2E74" w:rsidRDefault="00EF2E74" w:rsidP="00EF2E74">
            <w:pPr>
              <w:rPr>
                <w:ins w:id="2645" w:author="Sriraj Aiyer" w:date="2024-08-22T15:43:00Z"/>
                <w:rFonts w:ascii="Calibri" w:eastAsia="Times New Roman" w:hAnsi="Calibri" w:cs="Calibri"/>
                <w:color w:val="000000"/>
                <w:lang w:eastAsia="en-GB" w:bidi="hi-IN"/>
              </w:rPr>
            </w:pPr>
            <w:ins w:id="2646"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64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EEFAD16" w14:textId="77777777" w:rsidR="00EF2E74" w:rsidRPr="00EF2E74" w:rsidRDefault="00EF2E74" w:rsidP="00EF2E74">
            <w:pPr>
              <w:rPr>
                <w:ins w:id="2648" w:author="Sriraj Aiyer" w:date="2024-08-22T15:43:00Z"/>
                <w:rFonts w:ascii="Calibri" w:eastAsia="Times New Roman" w:hAnsi="Calibri" w:cs="Calibri"/>
                <w:color w:val="000000"/>
                <w:lang w:eastAsia="en-GB" w:bidi="hi-IN"/>
              </w:rPr>
            </w:pPr>
            <w:ins w:id="2649" w:author="Sriraj Aiyer" w:date="2024-08-22T15:43:00Z">
              <w:r w:rsidRPr="00EF2E74">
                <w:rPr>
                  <w:rFonts w:ascii="Calibri" w:eastAsia="Times New Roman" w:hAnsi="Calibri" w:cs="Calibri"/>
                  <w:color w:val="000000"/>
                  <w:lang w:eastAsia="en-GB" w:bidi="hi-IN"/>
                </w:rPr>
                <w:t>Two scenarios</w:t>
              </w:r>
            </w:ins>
          </w:p>
        </w:tc>
        <w:tc>
          <w:tcPr>
            <w:tcW w:w="1355" w:type="dxa"/>
            <w:tcBorders>
              <w:top w:val="nil"/>
              <w:left w:val="nil"/>
              <w:bottom w:val="single" w:sz="8" w:space="0" w:color="auto"/>
              <w:right w:val="single" w:sz="8" w:space="0" w:color="auto"/>
            </w:tcBorders>
            <w:shd w:val="clear" w:color="auto" w:fill="auto"/>
            <w:vAlign w:val="center"/>
            <w:hideMark/>
            <w:tcPrChange w:id="265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BCFE7D5" w14:textId="77777777" w:rsidR="00EF2E74" w:rsidRPr="00EF2E74" w:rsidRDefault="00EF2E74" w:rsidP="00EF2E74">
            <w:pPr>
              <w:rPr>
                <w:ins w:id="2651" w:author="Sriraj Aiyer" w:date="2024-08-22T15:43:00Z"/>
                <w:rFonts w:ascii="Calibri" w:eastAsia="Times New Roman" w:hAnsi="Calibri" w:cs="Calibri"/>
                <w:color w:val="000000"/>
                <w:lang w:eastAsia="en-GB" w:bidi="hi-IN"/>
              </w:rPr>
            </w:pPr>
            <w:ins w:id="2652"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6832C73" w14:textId="77777777" w:rsidTr="00EF2E74">
        <w:trPr>
          <w:trHeight w:val="5460"/>
          <w:ins w:id="2653" w:author="Sriraj Aiyer" w:date="2024-08-22T15:43:00Z"/>
          <w:trPrChange w:id="2654"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5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C0E6AE" w14:textId="77777777" w:rsidR="00EF2E74" w:rsidRPr="00EF2E74" w:rsidRDefault="00EF2E74" w:rsidP="00EF2E74">
            <w:pPr>
              <w:rPr>
                <w:ins w:id="2656" w:author="Sriraj Aiyer" w:date="2024-08-22T15:43:00Z"/>
                <w:rFonts w:ascii="Calibri" w:eastAsia="Times New Roman" w:hAnsi="Calibri" w:cs="Calibri"/>
                <w:color w:val="000000"/>
                <w:lang w:eastAsia="en-GB" w:bidi="hi-IN"/>
              </w:rPr>
            </w:pPr>
            <w:proofErr w:type="spellStart"/>
            <w:ins w:id="2657" w:author="Sriraj Aiyer" w:date="2024-08-22T15:43:00Z">
              <w:r w:rsidRPr="00EF2E74">
                <w:rPr>
                  <w:rFonts w:ascii="Calibri" w:eastAsia="Times New Roman" w:hAnsi="Calibri" w:cs="Calibri"/>
                  <w:color w:val="000000"/>
                  <w:lang w:eastAsia="en-GB" w:bidi="hi-IN"/>
                </w:rPr>
                <w:lastRenderedPageBreak/>
                <w:t>Thorlacius-Ussing</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Bruun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Gjerum</w:t>
              </w:r>
              <w:proofErr w:type="spellEnd"/>
              <w:r w:rsidRPr="00EF2E74">
                <w:rPr>
                  <w:rFonts w:ascii="Calibri" w:eastAsia="Times New Roman" w:hAnsi="Calibri" w:cs="Calibri"/>
                  <w:color w:val="000000"/>
                  <w:lang w:eastAsia="en-GB" w:bidi="hi-IN"/>
                </w:rPr>
                <w:t xml:space="preserve">, L.; Frederiksen, K. S.; </w:t>
              </w:r>
              <w:proofErr w:type="spellStart"/>
              <w:r w:rsidRPr="00EF2E74">
                <w:rPr>
                  <w:rFonts w:ascii="Calibri" w:eastAsia="Times New Roman" w:hAnsi="Calibri" w:cs="Calibri"/>
                  <w:color w:val="000000"/>
                  <w:lang w:eastAsia="en-GB" w:bidi="hi-IN"/>
                </w:rPr>
                <w:t>Rhodius-Meester</w:t>
              </w:r>
              <w:proofErr w:type="spellEnd"/>
              <w:r w:rsidRPr="00EF2E74">
                <w:rPr>
                  <w:rFonts w:ascii="Calibri" w:eastAsia="Times New Roman" w:hAnsi="Calibri" w:cs="Calibri"/>
                  <w:color w:val="000000"/>
                  <w:lang w:eastAsia="en-GB" w:bidi="hi-IN"/>
                </w:rPr>
                <w:t xml:space="preserve">, H. F. M.; Van Der Flier, W. M.; Waldemar, G.; </w:t>
              </w:r>
              <w:proofErr w:type="spellStart"/>
              <w:r w:rsidRPr="00EF2E74">
                <w:rPr>
                  <w:rFonts w:ascii="Calibri" w:eastAsia="Times New Roman" w:hAnsi="Calibri" w:cs="Calibri"/>
                  <w:color w:val="000000"/>
                  <w:lang w:eastAsia="en-GB" w:bidi="hi-IN"/>
                </w:rPr>
                <w:t>Hasselbalch</w:t>
              </w:r>
              <w:proofErr w:type="spellEnd"/>
              <w:r w:rsidRPr="00EF2E74">
                <w:rPr>
                  <w:rFonts w:ascii="Calibri" w:eastAsia="Times New Roman" w:hAnsi="Calibri" w:cs="Calibri"/>
                  <w:color w:val="000000"/>
                  <w:lang w:eastAsia="en-GB" w:bidi="hi-IN"/>
                </w:rPr>
                <w:t>, S. G.; Nobili, F.</w:t>
              </w:r>
            </w:ins>
          </w:p>
        </w:tc>
        <w:tc>
          <w:tcPr>
            <w:tcW w:w="1843" w:type="dxa"/>
            <w:tcBorders>
              <w:top w:val="nil"/>
              <w:left w:val="nil"/>
              <w:bottom w:val="single" w:sz="8" w:space="0" w:color="auto"/>
              <w:right w:val="single" w:sz="8" w:space="0" w:color="auto"/>
            </w:tcBorders>
            <w:shd w:val="clear" w:color="auto" w:fill="auto"/>
            <w:vAlign w:val="center"/>
            <w:hideMark/>
            <w:tcPrChange w:id="265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5E6F82" w14:textId="77777777" w:rsidR="00EF2E74" w:rsidRPr="00EF2E74" w:rsidRDefault="00EF2E74" w:rsidP="00EF2E74">
            <w:pPr>
              <w:rPr>
                <w:ins w:id="2659" w:author="Sriraj Aiyer" w:date="2024-08-22T15:43:00Z"/>
                <w:rFonts w:ascii="Calibri" w:eastAsia="Times New Roman" w:hAnsi="Calibri" w:cs="Calibri"/>
                <w:color w:val="000000"/>
                <w:lang w:eastAsia="en-GB" w:bidi="hi-IN"/>
              </w:rPr>
            </w:pPr>
            <w:ins w:id="2660" w:author="Sriraj Aiyer" w:date="2024-08-22T15:43:00Z">
              <w:r w:rsidRPr="00EF2E74">
                <w:rPr>
                  <w:rFonts w:ascii="Calibri" w:eastAsia="Times New Roman" w:hAnsi="Calibri" w:cs="Calibri"/>
                  <w:color w:val="000000"/>
                  <w:lang w:eastAsia="en-GB" w:bidi="hi-IN"/>
                </w:rPr>
                <w:t>Comparing a Single Clinician Versus a Multidisciplinary Consensus Conference Approach for Dementia Diagnostics**</w:t>
              </w:r>
            </w:ins>
          </w:p>
        </w:tc>
        <w:tc>
          <w:tcPr>
            <w:tcW w:w="709" w:type="dxa"/>
            <w:tcBorders>
              <w:top w:val="nil"/>
              <w:left w:val="nil"/>
              <w:bottom w:val="single" w:sz="8" w:space="0" w:color="auto"/>
              <w:right w:val="single" w:sz="8" w:space="0" w:color="auto"/>
            </w:tcBorders>
            <w:shd w:val="clear" w:color="auto" w:fill="auto"/>
            <w:vAlign w:val="center"/>
            <w:hideMark/>
            <w:tcPrChange w:id="266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EE8C74F" w14:textId="77777777" w:rsidR="00EF2E74" w:rsidRPr="00EF2E74" w:rsidRDefault="00EF2E74" w:rsidP="00EF2E74">
            <w:pPr>
              <w:jc w:val="right"/>
              <w:rPr>
                <w:ins w:id="2662" w:author="Sriraj Aiyer" w:date="2024-08-22T15:43:00Z"/>
                <w:rFonts w:ascii="Calibri" w:eastAsia="Times New Roman" w:hAnsi="Calibri" w:cs="Calibri"/>
                <w:color w:val="000000"/>
                <w:lang w:eastAsia="en-GB" w:bidi="hi-IN"/>
              </w:rPr>
            </w:pPr>
            <w:ins w:id="2663"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66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330FEB" w14:textId="77777777" w:rsidR="00EF2E74" w:rsidRPr="00EF2E74" w:rsidRDefault="00EF2E74" w:rsidP="00EF2E74">
            <w:pPr>
              <w:rPr>
                <w:ins w:id="2665" w:author="Sriraj Aiyer" w:date="2024-08-22T15:43:00Z"/>
                <w:rFonts w:ascii="Calibri" w:eastAsia="Times New Roman" w:hAnsi="Calibri" w:cs="Calibri"/>
                <w:color w:val="000000"/>
                <w:lang w:eastAsia="en-GB" w:bidi="hi-IN"/>
              </w:rPr>
            </w:pPr>
            <w:ins w:id="2666" w:author="Sriraj Aiyer" w:date="2024-08-22T15:43:00Z">
              <w:r w:rsidRPr="00EF2E74">
                <w:rPr>
                  <w:rFonts w:ascii="Calibri" w:eastAsia="Times New Roman" w:hAnsi="Calibri" w:cs="Calibri"/>
                  <w:color w:val="000000"/>
                  <w:lang w:eastAsia="en-GB" w:bidi="hi-IN"/>
                </w:rPr>
                <w:t>Neurology</w:t>
              </w:r>
            </w:ins>
          </w:p>
        </w:tc>
        <w:tc>
          <w:tcPr>
            <w:tcW w:w="1843" w:type="dxa"/>
            <w:tcBorders>
              <w:top w:val="nil"/>
              <w:left w:val="nil"/>
              <w:bottom w:val="single" w:sz="8" w:space="0" w:color="auto"/>
              <w:right w:val="single" w:sz="8" w:space="0" w:color="auto"/>
            </w:tcBorders>
            <w:shd w:val="clear" w:color="auto" w:fill="auto"/>
            <w:vAlign w:val="center"/>
            <w:hideMark/>
            <w:tcPrChange w:id="266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F68BA0" w14:textId="77777777" w:rsidR="00EF2E74" w:rsidRPr="00EF2E74" w:rsidRDefault="00EF2E74" w:rsidP="00EF2E74">
            <w:pPr>
              <w:rPr>
                <w:ins w:id="2668" w:author="Sriraj Aiyer" w:date="2024-08-22T15:43:00Z"/>
                <w:rFonts w:ascii="Calibri" w:eastAsia="Times New Roman" w:hAnsi="Calibri" w:cs="Calibri"/>
                <w:color w:val="000000"/>
                <w:lang w:eastAsia="en-GB" w:bidi="hi-IN"/>
              </w:rPr>
            </w:pPr>
            <w:ins w:id="2669" w:author="Sriraj Aiyer" w:date="2024-08-22T15:43:00Z">
              <w:r w:rsidRPr="00EF2E74">
                <w:rPr>
                  <w:rFonts w:ascii="Calibri" w:eastAsia="Times New Roman" w:hAnsi="Calibri" w:cs="Calibri"/>
                  <w:color w:val="000000"/>
                  <w:lang w:eastAsia="en-GB" w:bidi="hi-IN"/>
                </w:rPr>
                <w:t>Real patient evaluations</w:t>
              </w:r>
            </w:ins>
          </w:p>
        </w:tc>
        <w:tc>
          <w:tcPr>
            <w:tcW w:w="1355" w:type="dxa"/>
            <w:tcBorders>
              <w:top w:val="nil"/>
              <w:left w:val="nil"/>
              <w:bottom w:val="single" w:sz="8" w:space="0" w:color="auto"/>
              <w:right w:val="single" w:sz="8" w:space="0" w:color="auto"/>
            </w:tcBorders>
            <w:shd w:val="clear" w:color="auto" w:fill="auto"/>
            <w:vAlign w:val="center"/>
            <w:hideMark/>
            <w:tcPrChange w:id="267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7707C" w14:textId="77777777" w:rsidR="00EF2E74" w:rsidRPr="00EF2E74" w:rsidRDefault="00EF2E74" w:rsidP="00EF2E74">
            <w:pPr>
              <w:rPr>
                <w:ins w:id="2671" w:author="Sriraj Aiyer" w:date="2024-08-22T15:43:00Z"/>
                <w:rFonts w:ascii="Calibri" w:eastAsia="Times New Roman" w:hAnsi="Calibri" w:cs="Calibri"/>
                <w:color w:val="000000"/>
                <w:lang w:eastAsia="en-GB" w:bidi="hi-IN"/>
              </w:rPr>
            </w:pPr>
            <w:ins w:id="2672" w:author="Sriraj Aiyer" w:date="2024-08-22T15:43:00Z">
              <w:r w:rsidRPr="00EF2E74">
                <w:rPr>
                  <w:rFonts w:ascii="Calibri" w:eastAsia="Times New Roman" w:hAnsi="Calibri" w:cs="Calibri"/>
                  <w:color w:val="000000"/>
                  <w:lang w:eastAsia="en-GB" w:bidi="hi-IN"/>
                </w:rPr>
                <w:t>0-100 Visual analogue scale</w:t>
              </w:r>
            </w:ins>
          </w:p>
        </w:tc>
      </w:tr>
      <w:tr w:rsidR="00EF2E74" w:rsidRPr="00EF2E74" w14:paraId="07CF061D" w14:textId="77777777" w:rsidTr="00EF2E74">
        <w:trPr>
          <w:trHeight w:val="4440"/>
          <w:ins w:id="2673" w:author="Sriraj Aiyer" w:date="2024-08-22T15:43:00Z"/>
          <w:trPrChange w:id="2674"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7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4D04BB" w14:textId="77777777" w:rsidR="00EF2E74" w:rsidRPr="00EF2E74" w:rsidRDefault="00EF2E74" w:rsidP="00EF2E74">
            <w:pPr>
              <w:rPr>
                <w:ins w:id="2676" w:author="Sriraj Aiyer" w:date="2024-08-22T15:43:00Z"/>
                <w:rFonts w:ascii="Calibri" w:eastAsia="Times New Roman" w:hAnsi="Calibri" w:cs="Calibri"/>
                <w:color w:val="000000"/>
                <w:lang w:val="fr-FR" w:eastAsia="en-GB" w:bidi="hi-IN"/>
                <w:rPrChange w:id="2677" w:author="Sriraj Aiyer" w:date="2024-08-22T15:44:00Z">
                  <w:rPr>
                    <w:ins w:id="2678" w:author="Sriraj Aiyer" w:date="2024-08-22T15:43:00Z"/>
                    <w:rFonts w:ascii="Calibri" w:eastAsia="Times New Roman" w:hAnsi="Calibri" w:cs="Calibri"/>
                    <w:color w:val="000000"/>
                    <w:lang w:eastAsia="en-GB" w:bidi="hi-IN"/>
                  </w:rPr>
                </w:rPrChange>
              </w:rPr>
            </w:pPr>
            <w:proofErr w:type="spellStart"/>
            <w:ins w:id="2679" w:author="Sriraj Aiyer" w:date="2024-08-22T15:43:00Z">
              <w:r w:rsidRPr="00EF2E74">
                <w:rPr>
                  <w:rFonts w:ascii="Calibri" w:eastAsia="Times New Roman" w:hAnsi="Calibri" w:cs="Calibri"/>
                  <w:color w:val="000000"/>
                  <w:lang w:val="fr-FR" w:eastAsia="en-GB" w:bidi="hi-IN"/>
                </w:rPr>
                <w:t>Tio</w:t>
              </w:r>
              <w:proofErr w:type="spellEnd"/>
              <w:r w:rsidRPr="00EF2E74">
                <w:rPr>
                  <w:rFonts w:ascii="Calibri" w:eastAsia="Times New Roman" w:hAnsi="Calibri" w:cs="Calibri"/>
                  <w:color w:val="000000"/>
                  <w:lang w:val="fr-FR" w:eastAsia="en-GB" w:bidi="hi-IN"/>
                </w:rPr>
                <w:t xml:space="preserve">, R. A.; Filho, M. A. C.; de Menezes Mota, M. F.; </w:t>
              </w:r>
              <w:proofErr w:type="spellStart"/>
              <w:r w:rsidRPr="00EF2E74">
                <w:rPr>
                  <w:rFonts w:ascii="Calibri" w:eastAsia="Times New Roman" w:hAnsi="Calibri" w:cs="Calibri"/>
                  <w:color w:val="000000"/>
                  <w:lang w:val="fr-FR" w:eastAsia="en-GB" w:bidi="hi-IN"/>
                </w:rPr>
                <w:t>Santanchè</w:t>
              </w:r>
              <w:proofErr w:type="spellEnd"/>
              <w:r w:rsidRPr="00EF2E74">
                <w:rPr>
                  <w:rFonts w:ascii="Calibri" w:eastAsia="Times New Roman" w:hAnsi="Calibri" w:cs="Calibri"/>
                  <w:color w:val="000000"/>
                  <w:lang w:val="fr-FR" w:eastAsia="en-GB" w:bidi="hi-IN"/>
                </w:rPr>
                <w:t xml:space="preserve">, A.; </w:t>
              </w:r>
              <w:proofErr w:type="spellStart"/>
              <w:r w:rsidRPr="00EF2E74">
                <w:rPr>
                  <w:rFonts w:ascii="Calibri" w:eastAsia="Times New Roman" w:hAnsi="Calibri" w:cs="Calibri"/>
                  <w:color w:val="000000"/>
                  <w:lang w:val="fr-FR" w:eastAsia="en-GB" w:bidi="hi-IN"/>
                </w:rPr>
                <w:t>Mamede</w:t>
              </w:r>
              <w:proofErr w:type="spellEnd"/>
              <w:r w:rsidRPr="00EF2E74">
                <w:rPr>
                  <w:rFonts w:ascii="Calibri" w:eastAsia="Times New Roman" w:hAnsi="Calibri" w:cs="Calibri"/>
                  <w:color w:val="000000"/>
                  <w:lang w:val="fr-FR"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68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BB4251" w14:textId="77777777" w:rsidR="00EF2E74" w:rsidRPr="00EF2E74" w:rsidRDefault="00EF2E74" w:rsidP="00EF2E74">
            <w:pPr>
              <w:rPr>
                <w:ins w:id="2681" w:author="Sriraj Aiyer" w:date="2024-08-22T15:43:00Z"/>
                <w:rFonts w:ascii="Calibri" w:eastAsia="Times New Roman" w:hAnsi="Calibri" w:cs="Calibri"/>
                <w:color w:val="000000"/>
                <w:lang w:eastAsia="en-GB" w:bidi="hi-IN"/>
              </w:rPr>
            </w:pPr>
            <w:ins w:id="2682" w:author="Sriraj Aiyer" w:date="2024-08-22T15:43:00Z">
              <w:r w:rsidRPr="00EF2E74">
                <w:rPr>
                  <w:rFonts w:ascii="Calibri" w:eastAsia="Times New Roman" w:hAnsi="Calibri" w:cs="Calibri"/>
                  <w:color w:val="000000"/>
                  <w:lang w:eastAsia="en-GB" w:bidi="hi-IN"/>
                </w:rPr>
                <w:t>The Effect of Information Presentation Order on Residents’ Diagnostic Accuracy of Online Simulated Patients With Chest Pain**</w:t>
              </w:r>
            </w:ins>
          </w:p>
        </w:tc>
        <w:tc>
          <w:tcPr>
            <w:tcW w:w="709" w:type="dxa"/>
            <w:tcBorders>
              <w:top w:val="nil"/>
              <w:left w:val="nil"/>
              <w:bottom w:val="single" w:sz="8" w:space="0" w:color="auto"/>
              <w:right w:val="single" w:sz="8" w:space="0" w:color="auto"/>
            </w:tcBorders>
            <w:shd w:val="clear" w:color="auto" w:fill="auto"/>
            <w:vAlign w:val="center"/>
            <w:hideMark/>
            <w:tcPrChange w:id="268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4EBE2BD" w14:textId="77777777" w:rsidR="00EF2E74" w:rsidRPr="00EF2E74" w:rsidRDefault="00EF2E74" w:rsidP="00EF2E74">
            <w:pPr>
              <w:jc w:val="right"/>
              <w:rPr>
                <w:ins w:id="2684" w:author="Sriraj Aiyer" w:date="2024-08-22T15:43:00Z"/>
                <w:rFonts w:ascii="Calibri" w:eastAsia="Times New Roman" w:hAnsi="Calibri" w:cs="Calibri"/>
                <w:color w:val="000000"/>
                <w:lang w:eastAsia="en-GB" w:bidi="hi-IN"/>
              </w:rPr>
            </w:pPr>
            <w:ins w:id="2685"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68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6620D0" w14:textId="77777777" w:rsidR="00EF2E74" w:rsidRPr="00EF2E74" w:rsidRDefault="00EF2E74" w:rsidP="00EF2E74">
            <w:pPr>
              <w:rPr>
                <w:ins w:id="2687" w:author="Sriraj Aiyer" w:date="2024-08-22T15:43:00Z"/>
                <w:rFonts w:ascii="Calibri" w:eastAsia="Times New Roman" w:hAnsi="Calibri" w:cs="Calibri"/>
                <w:color w:val="000000"/>
                <w:lang w:eastAsia="en-GB" w:bidi="hi-IN"/>
              </w:rPr>
            </w:pPr>
            <w:ins w:id="2688"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68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58F39" w14:textId="77777777" w:rsidR="00EF2E74" w:rsidRPr="00EF2E74" w:rsidRDefault="00EF2E74" w:rsidP="00EF2E74">
            <w:pPr>
              <w:rPr>
                <w:ins w:id="2690" w:author="Sriraj Aiyer" w:date="2024-08-22T15:43:00Z"/>
                <w:rFonts w:ascii="Calibri" w:eastAsia="Times New Roman" w:hAnsi="Calibri" w:cs="Calibri"/>
                <w:color w:val="000000"/>
                <w:lang w:eastAsia="en-GB" w:bidi="hi-IN"/>
              </w:rPr>
            </w:pPr>
            <w:ins w:id="2691" w:author="Sriraj Aiyer" w:date="2024-08-22T15:43:00Z">
              <w:r w:rsidRPr="00EF2E74">
                <w:rPr>
                  <w:rFonts w:ascii="Calibri" w:eastAsia="Times New Roman" w:hAnsi="Calibri" w:cs="Calibri"/>
                  <w:color w:val="000000"/>
                  <w:lang w:eastAsia="en-GB" w:bidi="hi-IN"/>
                </w:rPr>
                <w:t>12 clinical cases presented in 2 diagnostic rounds (history and EKG)</w:t>
              </w:r>
            </w:ins>
          </w:p>
        </w:tc>
        <w:tc>
          <w:tcPr>
            <w:tcW w:w="1355" w:type="dxa"/>
            <w:tcBorders>
              <w:top w:val="nil"/>
              <w:left w:val="nil"/>
              <w:bottom w:val="single" w:sz="8" w:space="0" w:color="auto"/>
              <w:right w:val="single" w:sz="8" w:space="0" w:color="auto"/>
            </w:tcBorders>
            <w:shd w:val="clear" w:color="auto" w:fill="auto"/>
            <w:vAlign w:val="center"/>
            <w:hideMark/>
            <w:tcPrChange w:id="269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D54585E" w14:textId="77777777" w:rsidR="00EF2E74" w:rsidRPr="00EF2E74" w:rsidRDefault="00EF2E74" w:rsidP="00EF2E74">
            <w:pPr>
              <w:rPr>
                <w:ins w:id="2693" w:author="Sriraj Aiyer" w:date="2024-08-22T15:43:00Z"/>
                <w:rFonts w:ascii="Calibri" w:eastAsia="Times New Roman" w:hAnsi="Calibri" w:cs="Calibri"/>
                <w:color w:val="000000"/>
                <w:lang w:eastAsia="en-GB" w:bidi="hi-IN"/>
              </w:rPr>
            </w:pPr>
            <w:ins w:id="2694" w:author="Sriraj Aiyer" w:date="2024-08-22T15:43:00Z">
              <w:r w:rsidRPr="00EF2E74">
                <w:rPr>
                  <w:rFonts w:ascii="Calibri" w:eastAsia="Times New Roman" w:hAnsi="Calibri" w:cs="Calibri"/>
                  <w:color w:val="000000"/>
                  <w:lang w:eastAsia="en-GB" w:bidi="hi-IN"/>
                </w:rPr>
                <w:t>0-100 confidence</w:t>
              </w:r>
            </w:ins>
          </w:p>
        </w:tc>
      </w:tr>
      <w:tr w:rsidR="00EF2E74" w:rsidRPr="00EF2E74" w14:paraId="399DD33F" w14:textId="77777777" w:rsidTr="00EF2E74">
        <w:trPr>
          <w:trHeight w:val="4100"/>
          <w:ins w:id="2695" w:author="Sriraj Aiyer" w:date="2024-08-22T15:43:00Z"/>
          <w:trPrChange w:id="269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9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C2A3298" w14:textId="77777777" w:rsidR="00EF2E74" w:rsidRPr="00EF2E74" w:rsidRDefault="00EF2E74" w:rsidP="00EF2E74">
            <w:pPr>
              <w:rPr>
                <w:ins w:id="2698" w:author="Sriraj Aiyer" w:date="2024-08-22T15:43:00Z"/>
                <w:rFonts w:ascii="Calibri" w:eastAsia="Times New Roman" w:hAnsi="Calibri" w:cs="Calibri"/>
                <w:color w:val="000000"/>
                <w:lang w:eastAsia="en-GB" w:bidi="hi-IN"/>
              </w:rPr>
            </w:pPr>
            <w:ins w:id="2699" w:author="Sriraj Aiyer" w:date="2024-08-22T15:43:00Z">
              <w:r w:rsidRPr="00EF2E74">
                <w:rPr>
                  <w:rFonts w:ascii="Calibri" w:eastAsia="Times New Roman" w:hAnsi="Calibri" w:cs="Calibri"/>
                  <w:color w:val="000000"/>
                  <w:lang w:eastAsia="en-GB" w:bidi="hi-IN"/>
                </w:rPr>
                <w:lastRenderedPageBreak/>
                <w:t xml:space="preserve">Trueblood, Jennifer S.; </w:t>
              </w:r>
              <w:proofErr w:type="spellStart"/>
              <w:r w:rsidRPr="00EF2E74">
                <w:rPr>
                  <w:rFonts w:ascii="Calibri" w:eastAsia="Times New Roman" w:hAnsi="Calibri" w:cs="Calibri"/>
                  <w:color w:val="000000"/>
                  <w:lang w:eastAsia="en-GB" w:bidi="hi-IN"/>
                </w:rPr>
                <w:t>Eichbaum</w:t>
              </w:r>
              <w:proofErr w:type="spellEnd"/>
              <w:r w:rsidRPr="00EF2E74">
                <w:rPr>
                  <w:rFonts w:ascii="Calibri" w:eastAsia="Times New Roman" w:hAnsi="Calibri" w:cs="Calibri"/>
                  <w:color w:val="000000"/>
                  <w:lang w:eastAsia="en-GB" w:bidi="hi-IN"/>
                </w:rPr>
                <w:t xml:space="preserve">, Quentin; </w:t>
              </w:r>
              <w:proofErr w:type="spellStart"/>
              <w:r w:rsidRPr="00EF2E74">
                <w:rPr>
                  <w:rFonts w:ascii="Calibri" w:eastAsia="Times New Roman" w:hAnsi="Calibri" w:cs="Calibri"/>
                  <w:color w:val="000000"/>
                  <w:lang w:eastAsia="en-GB" w:bidi="hi-IN"/>
                </w:rPr>
                <w:t>Seegmiller</w:t>
              </w:r>
              <w:proofErr w:type="spellEnd"/>
              <w:r w:rsidRPr="00EF2E74">
                <w:rPr>
                  <w:rFonts w:ascii="Calibri" w:eastAsia="Times New Roman" w:hAnsi="Calibri" w:cs="Calibri"/>
                  <w:color w:val="000000"/>
                  <w:lang w:eastAsia="en-GB" w:bidi="hi-IN"/>
                </w:rPr>
                <w:t xml:space="preserve">, Adam C.; Stratton, Charles; </w:t>
              </w:r>
              <w:proofErr w:type="spellStart"/>
              <w:r w:rsidRPr="00EF2E74">
                <w:rPr>
                  <w:rFonts w:ascii="Calibri" w:eastAsia="Times New Roman" w:hAnsi="Calibri" w:cs="Calibri"/>
                  <w:color w:val="000000"/>
                  <w:lang w:eastAsia="en-GB" w:bidi="hi-IN"/>
                </w:rPr>
                <w:t>O'Daniels</w:t>
              </w:r>
              <w:proofErr w:type="spellEnd"/>
              <w:r w:rsidRPr="00EF2E74">
                <w:rPr>
                  <w:rFonts w:ascii="Calibri" w:eastAsia="Times New Roman" w:hAnsi="Calibri" w:cs="Calibri"/>
                  <w:color w:val="000000"/>
                  <w:lang w:eastAsia="en-GB" w:bidi="hi-IN"/>
                </w:rPr>
                <w:t>, Payton; Holmes, William R.</w:t>
              </w:r>
            </w:ins>
          </w:p>
        </w:tc>
        <w:tc>
          <w:tcPr>
            <w:tcW w:w="1843" w:type="dxa"/>
            <w:tcBorders>
              <w:top w:val="nil"/>
              <w:left w:val="nil"/>
              <w:bottom w:val="single" w:sz="8" w:space="0" w:color="auto"/>
              <w:right w:val="single" w:sz="8" w:space="0" w:color="auto"/>
            </w:tcBorders>
            <w:shd w:val="clear" w:color="auto" w:fill="auto"/>
            <w:vAlign w:val="center"/>
            <w:hideMark/>
            <w:tcPrChange w:id="270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E3C390" w14:textId="77777777" w:rsidR="00EF2E74" w:rsidRPr="00EF2E74" w:rsidRDefault="00EF2E74" w:rsidP="00EF2E74">
            <w:pPr>
              <w:rPr>
                <w:ins w:id="2701" w:author="Sriraj Aiyer" w:date="2024-08-22T15:43:00Z"/>
                <w:rFonts w:ascii="Calibri" w:eastAsia="Times New Roman" w:hAnsi="Calibri" w:cs="Calibri"/>
                <w:color w:val="000000"/>
                <w:lang w:eastAsia="en-GB" w:bidi="hi-IN"/>
              </w:rPr>
            </w:pPr>
            <w:ins w:id="2702" w:author="Sriraj Aiyer" w:date="2024-08-22T15:43:00Z">
              <w:r w:rsidRPr="00EF2E74">
                <w:rPr>
                  <w:rFonts w:ascii="Calibri" w:eastAsia="Times New Roman" w:hAnsi="Calibri" w:cs="Calibri"/>
                  <w:color w:val="000000"/>
                  <w:lang w:eastAsia="en-GB" w:bidi="hi-IN"/>
                </w:rPr>
                <w:t>Disentangling prevalence induced biases in medical image decision-making</w:t>
              </w:r>
            </w:ins>
          </w:p>
        </w:tc>
        <w:tc>
          <w:tcPr>
            <w:tcW w:w="709" w:type="dxa"/>
            <w:tcBorders>
              <w:top w:val="nil"/>
              <w:left w:val="nil"/>
              <w:bottom w:val="single" w:sz="8" w:space="0" w:color="auto"/>
              <w:right w:val="single" w:sz="8" w:space="0" w:color="auto"/>
            </w:tcBorders>
            <w:shd w:val="clear" w:color="auto" w:fill="auto"/>
            <w:vAlign w:val="center"/>
            <w:hideMark/>
            <w:tcPrChange w:id="270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1D25D0D" w14:textId="77777777" w:rsidR="00EF2E74" w:rsidRPr="00EF2E74" w:rsidRDefault="00EF2E74" w:rsidP="00EF2E74">
            <w:pPr>
              <w:jc w:val="right"/>
              <w:rPr>
                <w:ins w:id="2704" w:author="Sriraj Aiyer" w:date="2024-08-22T15:43:00Z"/>
                <w:rFonts w:ascii="Calibri" w:eastAsia="Times New Roman" w:hAnsi="Calibri" w:cs="Calibri"/>
                <w:color w:val="000000"/>
                <w:lang w:eastAsia="en-GB" w:bidi="hi-IN"/>
              </w:rPr>
            </w:pPr>
            <w:ins w:id="2705"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70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E48B195" w14:textId="77777777" w:rsidR="00EF2E74" w:rsidRPr="00EF2E74" w:rsidRDefault="00EF2E74" w:rsidP="00EF2E74">
            <w:pPr>
              <w:rPr>
                <w:ins w:id="2707" w:author="Sriraj Aiyer" w:date="2024-08-22T15:43:00Z"/>
                <w:rFonts w:ascii="Calibri" w:eastAsia="Times New Roman" w:hAnsi="Calibri" w:cs="Calibri"/>
                <w:color w:val="000000"/>
                <w:lang w:eastAsia="en-GB" w:bidi="hi-IN"/>
              </w:rPr>
            </w:pPr>
            <w:ins w:id="2708" w:author="Sriraj Aiyer" w:date="2024-08-22T15:43:00Z">
              <w:r w:rsidRPr="00EF2E74">
                <w:rPr>
                  <w:rFonts w:ascii="Calibri" w:eastAsia="Times New Roman" w:hAnsi="Calibri" w:cs="Calibri"/>
                  <w:color w:val="000000"/>
                  <w:lang w:eastAsia="en-GB" w:bidi="hi-IN"/>
                </w:rPr>
                <w:t>Medical Students / Imaging</w:t>
              </w:r>
            </w:ins>
          </w:p>
        </w:tc>
        <w:tc>
          <w:tcPr>
            <w:tcW w:w="1843" w:type="dxa"/>
            <w:tcBorders>
              <w:top w:val="nil"/>
              <w:left w:val="nil"/>
              <w:bottom w:val="single" w:sz="8" w:space="0" w:color="auto"/>
              <w:right w:val="single" w:sz="8" w:space="0" w:color="auto"/>
            </w:tcBorders>
            <w:shd w:val="clear" w:color="auto" w:fill="auto"/>
            <w:vAlign w:val="center"/>
            <w:hideMark/>
            <w:tcPrChange w:id="270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5D1969E" w14:textId="77777777" w:rsidR="00EF2E74" w:rsidRPr="00EF2E74" w:rsidRDefault="00EF2E74" w:rsidP="00EF2E74">
            <w:pPr>
              <w:rPr>
                <w:ins w:id="2710" w:author="Sriraj Aiyer" w:date="2024-08-22T15:43:00Z"/>
                <w:rFonts w:ascii="Calibri" w:eastAsia="Times New Roman" w:hAnsi="Calibri" w:cs="Calibri"/>
                <w:color w:val="000000"/>
                <w:lang w:eastAsia="en-GB" w:bidi="hi-IN"/>
              </w:rPr>
            </w:pPr>
            <w:ins w:id="2711" w:author="Sriraj Aiyer" w:date="2024-08-22T15:43:00Z">
              <w:r w:rsidRPr="00EF2E74">
                <w:rPr>
                  <w:rFonts w:ascii="Calibri" w:eastAsia="Times New Roman" w:hAnsi="Calibri" w:cs="Calibri"/>
                  <w:color w:val="000000"/>
                  <w:lang w:eastAsia="en-GB" w:bidi="hi-IN"/>
                </w:rPr>
                <w:t>Cell scans (cancer identification)</w:t>
              </w:r>
            </w:ins>
          </w:p>
        </w:tc>
        <w:tc>
          <w:tcPr>
            <w:tcW w:w="1355" w:type="dxa"/>
            <w:tcBorders>
              <w:top w:val="nil"/>
              <w:left w:val="nil"/>
              <w:bottom w:val="single" w:sz="8" w:space="0" w:color="auto"/>
              <w:right w:val="single" w:sz="8" w:space="0" w:color="auto"/>
            </w:tcBorders>
            <w:shd w:val="clear" w:color="auto" w:fill="auto"/>
            <w:vAlign w:val="center"/>
            <w:hideMark/>
            <w:tcPrChange w:id="271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8BFE0B" w14:textId="77777777" w:rsidR="00EF2E74" w:rsidRPr="00EF2E74" w:rsidRDefault="00EF2E74" w:rsidP="00EF2E74">
            <w:pPr>
              <w:rPr>
                <w:ins w:id="2713" w:author="Sriraj Aiyer" w:date="2024-08-22T15:43:00Z"/>
                <w:rFonts w:ascii="Calibri" w:eastAsia="Times New Roman" w:hAnsi="Calibri" w:cs="Calibri"/>
                <w:color w:val="000000"/>
                <w:lang w:eastAsia="en-GB" w:bidi="hi-IN"/>
              </w:rPr>
            </w:pPr>
            <w:ins w:id="2714" w:author="Sriraj Aiyer" w:date="2024-08-22T15:43:00Z">
              <w:r w:rsidRPr="00EF2E74">
                <w:rPr>
                  <w:rFonts w:ascii="Calibri" w:eastAsia="Times New Roman" w:hAnsi="Calibri" w:cs="Calibri"/>
                  <w:color w:val="000000"/>
                  <w:lang w:eastAsia="en-GB" w:bidi="hi-IN"/>
                </w:rPr>
                <w:t> </w:t>
              </w:r>
            </w:ins>
          </w:p>
        </w:tc>
      </w:tr>
      <w:tr w:rsidR="00EF2E74" w:rsidRPr="00EF2E74" w14:paraId="65E24456" w14:textId="77777777" w:rsidTr="00EF2E74">
        <w:trPr>
          <w:trHeight w:val="2400"/>
          <w:ins w:id="2715" w:author="Sriraj Aiyer" w:date="2024-08-22T15:43:00Z"/>
          <w:trPrChange w:id="2716"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1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6BDFD69" w14:textId="77777777" w:rsidR="00EF2E74" w:rsidRPr="00EF2E74" w:rsidRDefault="00EF2E74" w:rsidP="00EF2E74">
            <w:pPr>
              <w:rPr>
                <w:ins w:id="2718" w:author="Sriraj Aiyer" w:date="2024-08-22T15:43:00Z"/>
                <w:rFonts w:ascii="Calibri" w:eastAsia="Times New Roman" w:hAnsi="Calibri" w:cs="Calibri"/>
                <w:color w:val="000000"/>
                <w:lang w:eastAsia="en-GB" w:bidi="hi-IN"/>
              </w:rPr>
            </w:pPr>
            <w:ins w:id="2719"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Hout</w:t>
              </w:r>
              <w:proofErr w:type="spellEnd"/>
              <w:r w:rsidRPr="00EF2E74">
                <w:rPr>
                  <w:rFonts w:ascii="Calibri" w:eastAsia="Times New Roman" w:hAnsi="Calibri" w:cs="Calibri"/>
                  <w:color w:val="000000"/>
                  <w:lang w:eastAsia="en-GB" w:bidi="hi-IN"/>
                </w:rPr>
                <w:t xml:space="preserve">, H.P.J.; </w:t>
              </w:r>
              <w:proofErr w:type="spellStart"/>
              <w:r w:rsidRPr="00EF2E74">
                <w:rPr>
                  <w:rFonts w:ascii="Calibri" w:eastAsia="Times New Roman" w:hAnsi="Calibri" w:cs="Calibri"/>
                  <w:color w:val="000000"/>
                  <w:lang w:eastAsia="en-GB" w:bidi="hi-IN"/>
                </w:rPr>
                <w:t>Vernooij-Dassen</w:t>
              </w:r>
              <w:proofErr w:type="spellEnd"/>
              <w:r w:rsidRPr="00EF2E74">
                <w:rPr>
                  <w:rFonts w:ascii="Calibri" w:eastAsia="Times New Roman" w:hAnsi="Calibri" w:cs="Calibri"/>
                  <w:color w:val="000000"/>
                  <w:lang w:eastAsia="en-GB" w:bidi="hi-IN"/>
                </w:rPr>
                <w:t xml:space="preserve">, M.J.; </w:t>
              </w:r>
              <w:proofErr w:type="spellStart"/>
              <w:r w:rsidRPr="00EF2E74">
                <w:rPr>
                  <w:rFonts w:ascii="Calibri" w:eastAsia="Times New Roman" w:hAnsi="Calibri" w:cs="Calibri"/>
                  <w:color w:val="000000"/>
                  <w:lang w:eastAsia="en-GB" w:bidi="hi-IN"/>
                </w:rPr>
                <w:t>Stalman</w:t>
              </w:r>
              <w:proofErr w:type="spellEnd"/>
              <w:r w:rsidRPr="00EF2E74">
                <w:rPr>
                  <w:rFonts w:ascii="Calibri" w:eastAsia="Times New Roman" w:hAnsi="Calibri" w:cs="Calibri"/>
                  <w:color w:val="000000"/>
                  <w:lang w:eastAsia="en-GB" w:bidi="hi-IN"/>
                </w:rPr>
                <w:t>, W.A.B.</w:t>
              </w:r>
            </w:ins>
          </w:p>
        </w:tc>
        <w:tc>
          <w:tcPr>
            <w:tcW w:w="1843" w:type="dxa"/>
            <w:tcBorders>
              <w:top w:val="nil"/>
              <w:left w:val="nil"/>
              <w:bottom w:val="single" w:sz="8" w:space="0" w:color="auto"/>
              <w:right w:val="single" w:sz="8" w:space="0" w:color="auto"/>
            </w:tcBorders>
            <w:shd w:val="clear" w:color="auto" w:fill="auto"/>
            <w:vAlign w:val="center"/>
            <w:hideMark/>
            <w:tcPrChange w:id="272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AFAA11" w14:textId="77777777" w:rsidR="00EF2E74" w:rsidRPr="00EF2E74" w:rsidRDefault="00EF2E74" w:rsidP="00EF2E74">
            <w:pPr>
              <w:rPr>
                <w:ins w:id="2721" w:author="Sriraj Aiyer" w:date="2024-08-22T15:43:00Z"/>
                <w:rFonts w:ascii="Calibri" w:eastAsia="Times New Roman" w:hAnsi="Calibri" w:cs="Calibri"/>
                <w:color w:val="000000"/>
                <w:lang w:eastAsia="en-GB" w:bidi="hi-IN"/>
              </w:rPr>
            </w:pPr>
            <w:ins w:id="2722" w:author="Sriraj Aiyer" w:date="2024-08-22T15:43:00Z">
              <w:r w:rsidRPr="00EF2E74">
                <w:rPr>
                  <w:rFonts w:ascii="Calibri" w:eastAsia="Times New Roman" w:hAnsi="Calibri" w:cs="Calibri"/>
                  <w:color w:val="000000"/>
                  <w:lang w:eastAsia="en-GB" w:bidi="hi-IN"/>
                </w:rPr>
                <w:t>Diagnosing dementia with confidence by GPs</w:t>
              </w:r>
            </w:ins>
          </w:p>
        </w:tc>
        <w:tc>
          <w:tcPr>
            <w:tcW w:w="709" w:type="dxa"/>
            <w:tcBorders>
              <w:top w:val="nil"/>
              <w:left w:val="nil"/>
              <w:bottom w:val="single" w:sz="8" w:space="0" w:color="auto"/>
              <w:right w:val="single" w:sz="8" w:space="0" w:color="auto"/>
            </w:tcBorders>
            <w:shd w:val="clear" w:color="auto" w:fill="auto"/>
            <w:vAlign w:val="center"/>
            <w:hideMark/>
            <w:tcPrChange w:id="272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1C3101" w14:textId="77777777" w:rsidR="00EF2E74" w:rsidRPr="00EF2E74" w:rsidRDefault="00EF2E74" w:rsidP="00EF2E74">
            <w:pPr>
              <w:jc w:val="right"/>
              <w:rPr>
                <w:ins w:id="2724" w:author="Sriraj Aiyer" w:date="2024-08-22T15:43:00Z"/>
                <w:rFonts w:ascii="Calibri" w:eastAsia="Times New Roman" w:hAnsi="Calibri" w:cs="Calibri"/>
                <w:color w:val="000000"/>
                <w:lang w:eastAsia="en-GB" w:bidi="hi-IN"/>
              </w:rPr>
            </w:pPr>
            <w:ins w:id="2725" w:author="Sriraj Aiyer" w:date="2024-08-22T15:43:00Z">
              <w:r w:rsidRPr="00EF2E74">
                <w:rPr>
                  <w:rFonts w:ascii="Calibri" w:eastAsia="Times New Roman" w:hAnsi="Calibri" w:cs="Calibri"/>
                  <w:color w:val="000000"/>
                  <w:lang w:eastAsia="en-GB" w:bidi="hi-IN"/>
                </w:rPr>
                <w:t>2007</w:t>
              </w:r>
            </w:ins>
          </w:p>
        </w:tc>
        <w:tc>
          <w:tcPr>
            <w:tcW w:w="1559" w:type="dxa"/>
            <w:tcBorders>
              <w:top w:val="nil"/>
              <w:left w:val="nil"/>
              <w:bottom w:val="single" w:sz="8" w:space="0" w:color="auto"/>
              <w:right w:val="single" w:sz="8" w:space="0" w:color="auto"/>
            </w:tcBorders>
            <w:shd w:val="clear" w:color="auto" w:fill="auto"/>
            <w:vAlign w:val="center"/>
            <w:hideMark/>
            <w:tcPrChange w:id="272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390E3AF" w14:textId="77777777" w:rsidR="00EF2E74" w:rsidRPr="00EF2E74" w:rsidRDefault="00EF2E74" w:rsidP="00EF2E74">
            <w:pPr>
              <w:rPr>
                <w:ins w:id="2727" w:author="Sriraj Aiyer" w:date="2024-08-22T15:43:00Z"/>
                <w:rFonts w:ascii="Calibri" w:eastAsia="Times New Roman" w:hAnsi="Calibri" w:cs="Calibri"/>
                <w:color w:val="000000"/>
                <w:lang w:eastAsia="en-GB" w:bidi="hi-IN"/>
              </w:rPr>
            </w:pPr>
            <w:ins w:id="2728"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72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7B6ED6" w14:textId="77777777" w:rsidR="00EF2E74" w:rsidRPr="00EF2E74" w:rsidRDefault="00EF2E74" w:rsidP="00EF2E74">
            <w:pPr>
              <w:rPr>
                <w:ins w:id="2730" w:author="Sriraj Aiyer" w:date="2024-08-22T15:43:00Z"/>
                <w:rFonts w:ascii="Calibri" w:eastAsia="Times New Roman" w:hAnsi="Calibri" w:cs="Calibri"/>
                <w:color w:val="000000"/>
                <w:lang w:eastAsia="en-GB" w:bidi="hi-IN"/>
              </w:rPr>
            </w:pPr>
            <w:ins w:id="2731" w:author="Sriraj Aiyer" w:date="2024-08-22T15:43:00Z">
              <w:r w:rsidRPr="00EF2E74">
                <w:rPr>
                  <w:rFonts w:ascii="Calibri" w:eastAsia="Times New Roman" w:hAnsi="Calibri" w:cs="Calibri"/>
                  <w:color w:val="000000"/>
                  <w:lang w:eastAsia="en-GB" w:bidi="hi-IN"/>
                </w:rPr>
                <w:t>Observation of dementia patients</w:t>
              </w:r>
            </w:ins>
          </w:p>
        </w:tc>
        <w:tc>
          <w:tcPr>
            <w:tcW w:w="1355" w:type="dxa"/>
            <w:tcBorders>
              <w:top w:val="nil"/>
              <w:left w:val="nil"/>
              <w:bottom w:val="single" w:sz="8" w:space="0" w:color="auto"/>
              <w:right w:val="single" w:sz="8" w:space="0" w:color="auto"/>
            </w:tcBorders>
            <w:shd w:val="clear" w:color="auto" w:fill="auto"/>
            <w:vAlign w:val="center"/>
            <w:hideMark/>
            <w:tcPrChange w:id="273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5805C5" w14:textId="77777777" w:rsidR="00EF2E74" w:rsidRPr="00EF2E74" w:rsidRDefault="00EF2E74" w:rsidP="00EF2E74">
            <w:pPr>
              <w:rPr>
                <w:ins w:id="2733" w:author="Sriraj Aiyer" w:date="2024-08-22T15:43:00Z"/>
                <w:rFonts w:ascii="Calibri" w:eastAsia="Times New Roman" w:hAnsi="Calibri" w:cs="Calibri"/>
                <w:color w:val="000000"/>
                <w:lang w:eastAsia="en-GB" w:bidi="hi-IN"/>
              </w:rPr>
            </w:pPr>
            <w:ins w:id="2734" w:author="Sriraj Aiyer" w:date="2024-08-22T15:43:00Z">
              <w:r w:rsidRPr="00EF2E74">
                <w:rPr>
                  <w:rFonts w:ascii="Calibri" w:eastAsia="Times New Roman" w:hAnsi="Calibri" w:cs="Calibri"/>
                  <w:color w:val="000000"/>
                  <w:lang w:eastAsia="en-GB" w:bidi="hi-IN"/>
                </w:rPr>
                <w:t xml:space="preserve">4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5CB7EB7B" w14:textId="77777777" w:rsidTr="00EF2E74">
        <w:trPr>
          <w:trHeight w:val="5460"/>
          <w:ins w:id="2735" w:author="Sriraj Aiyer" w:date="2024-08-22T15:43:00Z"/>
          <w:trPrChange w:id="2736"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3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64750E" w14:textId="77777777" w:rsidR="00EF2E74" w:rsidRPr="00EF2E74" w:rsidRDefault="00EF2E74" w:rsidP="00EF2E74">
            <w:pPr>
              <w:rPr>
                <w:ins w:id="2738" w:author="Sriraj Aiyer" w:date="2024-08-22T15:43:00Z"/>
                <w:rFonts w:ascii="Calibri" w:eastAsia="Times New Roman" w:hAnsi="Calibri" w:cs="Calibri"/>
                <w:color w:val="000000"/>
                <w:lang w:eastAsia="en-GB" w:bidi="hi-IN"/>
              </w:rPr>
            </w:pPr>
            <w:ins w:id="2739"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Sassen</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Bos, M.; van den Broek, W.;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Zwaan, L.</w:t>
              </w:r>
            </w:ins>
          </w:p>
        </w:tc>
        <w:tc>
          <w:tcPr>
            <w:tcW w:w="1843" w:type="dxa"/>
            <w:tcBorders>
              <w:top w:val="nil"/>
              <w:left w:val="nil"/>
              <w:bottom w:val="single" w:sz="8" w:space="0" w:color="auto"/>
              <w:right w:val="single" w:sz="8" w:space="0" w:color="auto"/>
            </w:tcBorders>
            <w:shd w:val="clear" w:color="auto" w:fill="auto"/>
            <w:vAlign w:val="center"/>
            <w:hideMark/>
            <w:tcPrChange w:id="274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EB5D73" w14:textId="77777777" w:rsidR="00EF2E74" w:rsidRPr="00EF2E74" w:rsidRDefault="00EF2E74" w:rsidP="00EF2E74">
            <w:pPr>
              <w:rPr>
                <w:ins w:id="2741" w:author="Sriraj Aiyer" w:date="2024-08-22T15:43:00Z"/>
                <w:rFonts w:ascii="Calibri" w:eastAsia="Times New Roman" w:hAnsi="Calibri" w:cs="Calibri"/>
                <w:color w:val="000000"/>
                <w:lang w:eastAsia="en-GB" w:bidi="hi-IN"/>
              </w:rPr>
            </w:pPr>
            <w:ins w:id="2742" w:author="Sriraj Aiyer" w:date="2024-08-22T15:43:00Z">
              <w:r w:rsidRPr="00EF2E74">
                <w:rPr>
                  <w:rFonts w:ascii="Calibri" w:eastAsia="Times New Roman" w:hAnsi="Calibri" w:cs="Calibri"/>
                  <w:color w:val="000000"/>
                  <w:lang w:eastAsia="en-GB" w:bidi="hi-IN"/>
                </w:rPr>
                <w:t>Do malpractice claim clinical case vignettes enhance diagnostic accuracy and acceptance in clinical reasoning education during GP training?**</w:t>
              </w:r>
            </w:ins>
          </w:p>
        </w:tc>
        <w:tc>
          <w:tcPr>
            <w:tcW w:w="709" w:type="dxa"/>
            <w:tcBorders>
              <w:top w:val="nil"/>
              <w:left w:val="nil"/>
              <w:bottom w:val="single" w:sz="8" w:space="0" w:color="auto"/>
              <w:right w:val="single" w:sz="8" w:space="0" w:color="auto"/>
            </w:tcBorders>
            <w:shd w:val="clear" w:color="auto" w:fill="auto"/>
            <w:vAlign w:val="center"/>
            <w:hideMark/>
            <w:tcPrChange w:id="274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CC391" w14:textId="77777777" w:rsidR="00EF2E74" w:rsidRPr="00EF2E74" w:rsidRDefault="00EF2E74" w:rsidP="00EF2E74">
            <w:pPr>
              <w:jc w:val="right"/>
              <w:rPr>
                <w:ins w:id="2744" w:author="Sriraj Aiyer" w:date="2024-08-22T15:43:00Z"/>
                <w:rFonts w:ascii="Calibri" w:eastAsia="Times New Roman" w:hAnsi="Calibri" w:cs="Calibri"/>
                <w:color w:val="000000"/>
                <w:lang w:eastAsia="en-GB" w:bidi="hi-IN"/>
              </w:rPr>
            </w:pPr>
            <w:ins w:id="2745"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74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9773C2" w14:textId="77777777" w:rsidR="00EF2E74" w:rsidRPr="00EF2E74" w:rsidRDefault="00EF2E74" w:rsidP="00EF2E74">
            <w:pPr>
              <w:rPr>
                <w:ins w:id="2747" w:author="Sriraj Aiyer" w:date="2024-08-22T15:43:00Z"/>
                <w:rFonts w:ascii="Calibri" w:eastAsia="Times New Roman" w:hAnsi="Calibri" w:cs="Calibri"/>
                <w:color w:val="000000"/>
                <w:lang w:eastAsia="en-GB" w:bidi="hi-IN"/>
              </w:rPr>
            </w:pPr>
            <w:ins w:id="2748"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74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440AA66" w14:textId="77777777" w:rsidR="00EF2E74" w:rsidRPr="00EF2E74" w:rsidRDefault="00EF2E74" w:rsidP="00EF2E74">
            <w:pPr>
              <w:rPr>
                <w:ins w:id="2750" w:author="Sriraj Aiyer" w:date="2024-08-22T15:43:00Z"/>
                <w:rFonts w:ascii="Calibri" w:eastAsia="Times New Roman" w:hAnsi="Calibri" w:cs="Calibri"/>
                <w:color w:val="000000"/>
                <w:lang w:eastAsia="en-GB" w:bidi="hi-IN"/>
              </w:rPr>
            </w:pPr>
            <w:ins w:id="2751" w:author="Sriraj Aiyer" w:date="2024-08-22T15:43:00Z">
              <w:r w:rsidRPr="00EF2E74">
                <w:rPr>
                  <w:rFonts w:ascii="Calibri" w:eastAsia="Times New Roman" w:hAnsi="Calibri" w:cs="Calibri"/>
                  <w:color w:val="000000"/>
                  <w:lang w:eastAsia="en-GB" w:bidi="hi-IN"/>
                </w:rPr>
                <w:t>Cases with and without malpractice claim information</w:t>
              </w:r>
            </w:ins>
          </w:p>
        </w:tc>
        <w:tc>
          <w:tcPr>
            <w:tcW w:w="1355" w:type="dxa"/>
            <w:tcBorders>
              <w:top w:val="nil"/>
              <w:left w:val="nil"/>
              <w:bottom w:val="single" w:sz="8" w:space="0" w:color="auto"/>
              <w:right w:val="single" w:sz="8" w:space="0" w:color="auto"/>
            </w:tcBorders>
            <w:shd w:val="clear" w:color="auto" w:fill="auto"/>
            <w:vAlign w:val="center"/>
            <w:hideMark/>
            <w:tcPrChange w:id="275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D5EB7D" w14:textId="77777777" w:rsidR="00EF2E74" w:rsidRPr="00EF2E74" w:rsidRDefault="00EF2E74" w:rsidP="00EF2E74">
            <w:pPr>
              <w:rPr>
                <w:ins w:id="2753" w:author="Sriraj Aiyer" w:date="2024-08-22T15:43:00Z"/>
                <w:rFonts w:ascii="Calibri" w:eastAsia="Times New Roman" w:hAnsi="Calibri" w:cs="Calibri"/>
                <w:color w:val="000000"/>
                <w:lang w:eastAsia="en-GB" w:bidi="hi-IN"/>
              </w:rPr>
            </w:pPr>
            <w:ins w:id="2754" w:author="Sriraj Aiyer" w:date="2024-08-22T15:43:00Z">
              <w:r w:rsidRPr="00EF2E74">
                <w:rPr>
                  <w:rFonts w:ascii="Calibri" w:eastAsia="Times New Roman" w:hAnsi="Calibri" w:cs="Calibri"/>
                  <w:color w:val="000000"/>
                  <w:lang w:eastAsia="en-GB" w:bidi="hi-IN"/>
                </w:rPr>
                <w:t>0-100 confidence</w:t>
              </w:r>
            </w:ins>
          </w:p>
        </w:tc>
      </w:tr>
      <w:tr w:rsidR="00EF2E74" w:rsidRPr="00EF2E74" w14:paraId="4B3FCE99" w14:textId="77777777" w:rsidTr="00EF2E74">
        <w:trPr>
          <w:trHeight w:val="4100"/>
          <w:ins w:id="2755" w:author="Sriraj Aiyer" w:date="2024-08-22T15:43:00Z"/>
          <w:trPrChange w:id="275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5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6D1BC0E" w14:textId="77777777" w:rsidR="00EF2E74" w:rsidRPr="00EF2E74" w:rsidRDefault="00EF2E74" w:rsidP="00EF2E74">
            <w:pPr>
              <w:rPr>
                <w:ins w:id="2758" w:author="Sriraj Aiyer" w:date="2024-08-22T15:43:00Z"/>
                <w:rFonts w:ascii="Calibri" w:eastAsia="Times New Roman" w:hAnsi="Calibri" w:cs="Calibri"/>
                <w:color w:val="000000"/>
                <w:lang w:eastAsia="en-GB" w:bidi="hi-IN"/>
              </w:rPr>
            </w:pPr>
            <w:ins w:id="2759" w:author="Sriraj Aiyer" w:date="2024-08-22T15:43:00Z">
              <w:r w:rsidRPr="00EF2E74">
                <w:rPr>
                  <w:rFonts w:ascii="Calibri" w:eastAsia="Times New Roman" w:hAnsi="Calibri" w:cs="Calibri"/>
                  <w:color w:val="000000"/>
                  <w:lang w:eastAsia="en-GB" w:bidi="hi-IN"/>
                </w:rPr>
                <w:lastRenderedPageBreak/>
                <w:t xml:space="preserve">Wood, Greg; Batt, Jeremy; </w:t>
              </w:r>
              <w:proofErr w:type="spellStart"/>
              <w:r w:rsidRPr="00EF2E74">
                <w:rPr>
                  <w:rFonts w:ascii="Calibri" w:eastAsia="Times New Roman" w:hAnsi="Calibri" w:cs="Calibri"/>
                  <w:color w:val="000000"/>
                  <w:lang w:eastAsia="en-GB" w:bidi="hi-IN"/>
                </w:rPr>
                <w:t>Appelboam</w:t>
              </w:r>
              <w:proofErr w:type="spellEnd"/>
              <w:r w:rsidRPr="00EF2E74">
                <w:rPr>
                  <w:rFonts w:ascii="Calibri" w:eastAsia="Times New Roman" w:hAnsi="Calibri" w:cs="Calibri"/>
                  <w:color w:val="000000"/>
                  <w:lang w:eastAsia="en-GB" w:bidi="hi-IN"/>
                </w:rPr>
                <w:t>, Andrew; Harris, Adrian; Wilson, Mark R.</w:t>
              </w:r>
            </w:ins>
          </w:p>
        </w:tc>
        <w:tc>
          <w:tcPr>
            <w:tcW w:w="1843" w:type="dxa"/>
            <w:tcBorders>
              <w:top w:val="nil"/>
              <w:left w:val="nil"/>
              <w:bottom w:val="single" w:sz="8" w:space="0" w:color="auto"/>
              <w:right w:val="single" w:sz="8" w:space="0" w:color="auto"/>
            </w:tcBorders>
            <w:shd w:val="clear" w:color="auto" w:fill="auto"/>
            <w:vAlign w:val="center"/>
            <w:hideMark/>
            <w:tcPrChange w:id="276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282DEC" w14:textId="77777777" w:rsidR="00EF2E74" w:rsidRPr="00EF2E74" w:rsidRDefault="00EF2E74" w:rsidP="00EF2E74">
            <w:pPr>
              <w:rPr>
                <w:ins w:id="2761" w:author="Sriraj Aiyer" w:date="2024-08-22T15:43:00Z"/>
                <w:rFonts w:ascii="Calibri" w:eastAsia="Times New Roman" w:hAnsi="Calibri" w:cs="Calibri"/>
                <w:color w:val="000000"/>
                <w:lang w:eastAsia="en-GB" w:bidi="hi-IN"/>
              </w:rPr>
            </w:pPr>
            <w:ins w:id="2762" w:author="Sriraj Aiyer" w:date="2024-08-22T15:43:00Z">
              <w:r w:rsidRPr="00EF2E74">
                <w:rPr>
                  <w:rFonts w:ascii="Calibri" w:eastAsia="Times New Roman" w:hAnsi="Calibri" w:cs="Calibri"/>
                  <w:color w:val="000000"/>
                  <w:lang w:eastAsia="en-GB" w:bidi="hi-IN"/>
                </w:rPr>
                <w:t>Exploring the Impact of Expertise, Clinical History, and Visual Search on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276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765921" w14:textId="77777777" w:rsidR="00EF2E74" w:rsidRPr="00EF2E74" w:rsidRDefault="00EF2E74" w:rsidP="00EF2E74">
            <w:pPr>
              <w:jc w:val="right"/>
              <w:rPr>
                <w:ins w:id="2764" w:author="Sriraj Aiyer" w:date="2024-08-22T15:43:00Z"/>
                <w:rFonts w:ascii="Calibri" w:eastAsia="Times New Roman" w:hAnsi="Calibri" w:cs="Calibri"/>
                <w:color w:val="000000"/>
                <w:lang w:eastAsia="en-GB" w:bidi="hi-IN"/>
              </w:rPr>
            </w:pPr>
            <w:ins w:id="2765"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276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64608C6" w14:textId="77777777" w:rsidR="00EF2E74" w:rsidRPr="00EF2E74" w:rsidRDefault="00EF2E74" w:rsidP="00EF2E74">
            <w:pPr>
              <w:rPr>
                <w:ins w:id="2767" w:author="Sriraj Aiyer" w:date="2024-08-22T15:43:00Z"/>
                <w:rFonts w:ascii="Calibri" w:eastAsia="Times New Roman" w:hAnsi="Calibri" w:cs="Calibri"/>
                <w:color w:val="000000"/>
                <w:lang w:eastAsia="en-GB" w:bidi="hi-IN"/>
              </w:rPr>
            </w:pPr>
            <w:ins w:id="2768" w:author="Sriraj Aiyer" w:date="2024-08-22T15:43:00Z">
              <w:r w:rsidRPr="00EF2E74">
                <w:rPr>
                  <w:rFonts w:ascii="Calibri" w:eastAsia="Times New Roman" w:hAnsi="Calibri" w:cs="Calibri"/>
                  <w:color w:val="000000"/>
                  <w:lang w:eastAsia="en-GB" w:bidi="hi-IN"/>
                </w:rPr>
                <w:t>ED</w:t>
              </w:r>
            </w:ins>
          </w:p>
        </w:tc>
        <w:tc>
          <w:tcPr>
            <w:tcW w:w="1843" w:type="dxa"/>
            <w:tcBorders>
              <w:top w:val="nil"/>
              <w:left w:val="nil"/>
              <w:bottom w:val="single" w:sz="8" w:space="0" w:color="auto"/>
              <w:right w:val="single" w:sz="8" w:space="0" w:color="auto"/>
            </w:tcBorders>
            <w:shd w:val="clear" w:color="auto" w:fill="auto"/>
            <w:vAlign w:val="center"/>
            <w:hideMark/>
            <w:tcPrChange w:id="276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7CB8033" w14:textId="77777777" w:rsidR="00EF2E74" w:rsidRPr="00EF2E74" w:rsidRDefault="00EF2E74" w:rsidP="00EF2E74">
            <w:pPr>
              <w:rPr>
                <w:ins w:id="2770" w:author="Sriraj Aiyer" w:date="2024-08-22T15:43:00Z"/>
                <w:rFonts w:ascii="Calibri" w:eastAsia="Times New Roman" w:hAnsi="Calibri" w:cs="Calibri"/>
                <w:color w:val="000000"/>
                <w:lang w:eastAsia="en-GB" w:bidi="hi-IN"/>
              </w:rPr>
            </w:pPr>
            <w:ins w:id="2771" w:author="Sriraj Aiyer" w:date="2024-08-22T15:43:00Z">
              <w:r w:rsidRPr="00EF2E74">
                <w:rPr>
                  <w:rFonts w:ascii="Calibri" w:eastAsia="Times New Roman" w:hAnsi="Calibri" w:cs="Calibri"/>
                  <w:color w:val="000000"/>
                  <w:lang w:eastAsia="en-GB" w:bidi="hi-IN"/>
                </w:rPr>
                <w:t>ECG traces and eye tracking</w:t>
              </w:r>
            </w:ins>
          </w:p>
        </w:tc>
        <w:tc>
          <w:tcPr>
            <w:tcW w:w="1355" w:type="dxa"/>
            <w:tcBorders>
              <w:top w:val="nil"/>
              <w:left w:val="nil"/>
              <w:bottom w:val="single" w:sz="8" w:space="0" w:color="auto"/>
              <w:right w:val="single" w:sz="8" w:space="0" w:color="auto"/>
            </w:tcBorders>
            <w:shd w:val="clear" w:color="auto" w:fill="auto"/>
            <w:vAlign w:val="center"/>
            <w:hideMark/>
            <w:tcPrChange w:id="277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021080" w14:textId="77777777" w:rsidR="00EF2E74" w:rsidRPr="00EF2E74" w:rsidRDefault="00EF2E74" w:rsidP="00EF2E74">
            <w:pPr>
              <w:rPr>
                <w:ins w:id="2773" w:author="Sriraj Aiyer" w:date="2024-08-22T15:43:00Z"/>
                <w:rFonts w:ascii="Calibri" w:eastAsia="Times New Roman" w:hAnsi="Calibri" w:cs="Calibri"/>
                <w:color w:val="000000"/>
                <w:lang w:eastAsia="en-GB" w:bidi="hi-IN"/>
              </w:rPr>
            </w:pPr>
            <w:ins w:id="2774"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679F58A" w14:textId="77777777" w:rsidTr="00EF2E74">
        <w:trPr>
          <w:trHeight w:val="6820"/>
          <w:ins w:id="2775" w:author="Sriraj Aiyer" w:date="2024-08-22T15:43:00Z"/>
          <w:trPrChange w:id="2776" w:author="Sriraj Aiyer" w:date="2024-08-22T15:48:00Z">
            <w:trPr>
              <w:trHeight w:val="68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7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E5A416" w14:textId="77777777" w:rsidR="00EF2E74" w:rsidRPr="00EF2E74" w:rsidRDefault="00EF2E74" w:rsidP="00EF2E74">
            <w:pPr>
              <w:rPr>
                <w:ins w:id="2778" w:author="Sriraj Aiyer" w:date="2024-08-22T15:43:00Z"/>
                <w:rFonts w:ascii="Calibri" w:eastAsia="Times New Roman" w:hAnsi="Calibri" w:cs="Calibri"/>
                <w:color w:val="000000"/>
                <w:lang w:eastAsia="en-GB" w:bidi="hi-IN"/>
              </w:rPr>
            </w:pPr>
            <w:ins w:id="2779" w:author="Sriraj Aiyer" w:date="2024-08-22T15:43:00Z">
              <w:r w:rsidRPr="00EF2E74">
                <w:rPr>
                  <w:rFonts w:ascii="Calibri" w:eastAsia="Times New Roman" w:hAnsi="Calibri" w:cs="Calibri"/>
                  <w:color w:val="000000"/>
                  <w:lang w:eastAsia="en-GB" w:bidi="hi-IN"/>
                </w:rPr>
                <w:t>Yang, H.; Thompson, C.; Bland, M.</w:t>
              </w:r>
            </w:ins>
          </w:p>
        </w:tc>
        <w:tc>
          <w:tcPr>
            <w:tcW w:w="1843" w:type="dxa"/>
            <w:tcBorders>
              <w:top w:val="nil"/>
              <w:left w:val="nil"/>
              <w:bottom w:val="single" w:sz="8" w:space="0" w:color="auto"/>
              <w:right w:val="single" w:sz="8" w:space="0" w:color="auto"/>
            </w:tcBorders>
            <w:shd w:val="clear" w:color="auto" w:fill="auto"/>
            <w:vAlign w:val="center"/>
            <w:hideMark/>
            <w:tcPrChange w:id="278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D4DE66" w14:textId="77777777" w:rsidR="00EF2E74" w:rsidRPr="00EF2E74" w:rsidRDefault="00EF2E74" w:rsidP="00EF2E74">
            <w:pPr>
              <w:rPr>
                <w:ins w:id="2781" w:author="Sriraj Aiyer" w:date="2024-08-22T15:43:00Z"/>
                <w:rFonts w:ascii="Calibri" w:eastAsia="Times New Roman" w:hAnsi="Calibri" w:cs="Calibri"/>
                <w:color w:val="000000"/>
                <w:lang w:eastAsia="en-GB" w:bidi="hi-IN"/>
              </w:rPr>
            </w:pPr>
            <w:ins w:id="2782" w:author="Sriraj Aiyer" w:date="2024-08-22T15:43:00Z">
              <w:r w:rsidRPr="00EF2E74">
                <w:rPr>
                  <w:rFonts w:ascii="Calibri" w:eastAsia="Times New Roman" w:hAnsi="Calibri" w:cs="Calibri"/>
                  <w:color w:val="000000"/>
                  <w:lang w:eastAsia="en-GB" w:bidi="hi-IN"/>
                </w:rPr>
                <w:t xml:space="preserve">Effect of improving the realism of simulated clinical judgement tasks on nurses' overconfidence and </w:t>
              </w:r>
              <w:proofErr w:type="spellStart"/>
              <w:r w:rsidRPr="00EF2E74">
                <w:rPr>
                  <w:rFonts w:ascii="Calibri" w:eastAsia="Times New Roman" w:hAnsi="Calibri" w:cs="Calibri"/>
                  <w:color w:val="000000"/>
                  <w:lang w:eastAsia="en-GB" w:bidi="hi-IN"/>
                </w:rPr>
                <w:t>underconfidence</w:t>
              </w:r>
              <w:proofErr w:type="spellEnd"/>
              <w:r w:rsidRPr="00EF2E74">
                <w:rPr>
                  <w:rFonts w:ascii="Calibri" w:eastAsia="Times New Roman" w:hAnsi="Calibri" w:cs="Calibri"/>
                  <w:color w:val="000000"/>
                  <w:lang w:eastAsia="en-GB" w:bidi="hi-IN"/>
                </w:rPr>
                <w:t>: Evidence from a comparative confidence calibration analysis**</w:t>
              </w:r>
            </w:ins>
          </w:p>
        </w:tc>
        <w:tc>
          <w:tcPr>
            <w:tcW w:w="709" w:type="dxa"/>
            <w:tcBorders>
              <w:top w:val="nil"/>
              <w:left w:val="nil"/>
              <w:bottom w:val="single" w:sz="8" w:space="0" w:color="auto"/>
              <w:right w:val="single" w:sz="8" w:space="0" w:color="auto"/>
            </w:tcBorders>
            <w:shd w:val="clear" w:color="auto" w:fill="auto"/>
            <w:vAlign w:val="center"/>
            <w:hideMark/>
            <w:tcPrChange w:id="278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664B2F0" w14:textId="77777777" w:rsidR="00EF2E74" w:rsidRPr="00EF2E74" w:rsidRDefault="00EF2E74" w:rsidP="00EF2E74">
            <w:pPr>
              <w:jc w:val="right"/>
              <w:rPr>
                <w:ins w:id="2784" w:author="Sriraj Aiyer" w:date="2024-08-22T15:43:00Z"/>
                <w:rFonts w:ascii="Calibri" w:eastAsia="Times New Roman" w:hAnsi="Calibri" w:cs="Calibri"/>
                <w:color w:val="000000"/>
                <w:lang w:eastAsia="en-GB" w:bidi="hi-IN"/>
              </w:rPr>
            </w:pPr>
            <w:ins w:id="2785"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78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3190C2" w14:textId="77777777" w:rsidR="00EF2E74" w:rsidRPr="00EF2E74" w:rsidRDefault="00EF2E74" w:rsidP="00EF2E74">
            <w:pPr>
              <w:rPr>
                <w:ins w:id="2787" w:author="Sriraj Aiyer" w:date="2024-08-22T15:43:00Z"/>
                <w:rFonts w:ascii="Calibri" w:eastAsia="Times New Roman" w:hAnsi="Calibri" w:cs="Calibri"/>
                <w:color w:val="000000"/>
                <w:lang w:eastAsia="en-GB" w:bidi="hi-IN"/>
              </w:rPr>
            </w:pPr>
            <w:ins w:id="2788"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78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88B27B6" w14:textId="77777777" w:rsidR="00EF2E74" w:rsidRPr="00EF2E74" w:rsidRDefault="00EF2E74" w:rsidP="00EF2E74">
            <w:pPr>
              <w:rPr>
                <w:ins w:id="2790" w:author="Sriraj Aiyer" w:date="2024-08-22T15:43:00Z"/>
                <w:rFonts w:ascii="Calibri" w:eastAsia="Times New Roman" w:hAnsi="Calibri" w:cs="Calibri"/>
                <w:color w:val="000000"/>
                <w:lang w:eastAsia="en-GB" w:bidi="hi-IN"/>
              </w:rPr>
            </w:pPr>
            <w:ins w:id="2791" w:author="Sriraj Aiyer" w:date="2024-08-22T15:43:00Z">
              <w:r w:rsidRPr="00EF2E74">
                <w:rPr>
                  <w:rFonts w:ascii="Calibri" w:eastAsia="Times New Roman" w:hAnsi="Calibri" w:cs="Calibri"/>
                  <w:color w:val="000000"/>
                  <w:lang w:eastAsia="en-GB" w:bidi="hi-IN"/>
                </w:rPr>
                <w:t>Both paper and high fidelity sim scenarios</w:t>
              </w:r>
            </w:ins>
          </w:p>
        </w:tc>
        <w:tc>
          <w:tcPr>
            <w:tcW w:w="1355" w:type="dxa"/>
            <w:tcBorders>
              <w:top w:val="nil"/>
              <w:left w:val="nil"/>
              <w:bottom w:val="single" w:sz="8" w:space="0" w:color="auto"/>
              <w:right w:val="single" w:sz="8" w:space="0" w:color="auto"/>
            </w:tcBorders>
            <w:shd w:val="clear" w:color="auto" w:fill="auto"/>
            <w:vAlign w:val="center"/>
            <w:hideMark/>
            <w:tcPrChange w:id="279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D7F44AA" w14:textId="77777777" w:rsidR="00EF2E74" w:rsidRPr="00EF2E74" w:rsidRDefault="00EF2E74" w:rsidP="00EF2E74">
            <w:pPr>
              <w:rPr>
                <w:ins w:id="2793" w:author="Sriraj Aiyer" w:date="2024-08-22T15:43:00Z"/>
                <w:rFonts w:ascii="Calibri" w:eastAsia="Times New Roman" w:hAnsi="Calibri" w:cs="Calibri"/>
                <w:color w:val="000000"/>
                <w:lang w:eastAsia="en-GB" w:bidi="hi-IN"/>
              </w:rPr>
            </w:pPr>
            <w:ins w:id="2794" w:author="Sriraj Aiyer" w:date="2024-08-22T15:43:00Z">
              <w:r w:rsidRPr="00EF2E74">
                <w:rPr>
                  <w:rFonts w:ascii="Calibri" w:eastAsia="Times New Roman" w:hAnsi="Calibri" w:cs="Calibri"/>
                  <w:color w:val="000000"/>
                  <w:lang w:eastAsia="en-GB" w:bidi="hi-IN"/>
                </w:rPr>
                <w:t>0-100 confidence</w:t>
              </w:r>
            </w:ins>
          </w:p>
        </w:tc>
      </w:tr>
      <w:tr w:rsidR="00EF2E74" w:rsidRPr="00EF2E74" w14:paraId="1E09397E" w14:textId="77777777" w:rsidTr="00EF2E74">
        <w:trPr>
          <w:trHeight w:val="3420"/>
          <w:ins w:id="2795" w:author="Sriraj Aiyer" w:date="2024-08-22T15:43:00Z"/>
          <w:trPrChange w:id="2796"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9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CD896B" w14:textId="77777777" w:rsidR="00EF2E74" w:rsidRPr="00EF2E74" w:rsidRDefault="00EF2E74" w:rsidP="00EF2E74">
            <w:pPr>
              <w:rPr>
                <w:ins w:id="2798" w:author="Sriraj Aiyer" w:date="2024-08-22T15:43:00Z"/>
                <w:rFonts w:ascii="Calibri" w:eastAsia="Times New Roman" w:hAnsi="Calibri" w:cs="Calibri"/>
                <w:color w:val="000000"/>
                <w:lang w:eastAsia="en-GB" w:bidi="hi-IN"/>
              </w:rPr>
            </w:pPr>
            <w:ins w:id="2799" w:author="Sriraj Aiyer" w:date="2024-08-22T15:43:00Z">
              <w:r w:rsidRPr="00EF2E74">
                <w:rPr>
                  <w:rFonts w:ascii="Calibri" w:eastAsia="Times New Roman" w:hAnsi="Calibri" w:cs="Calibri"/>
                  <w:color w:val="000000"/>
                  <w:lang w:eastAsia="en-GB" w:bidi="hi-IN"/>
                </w:rPr>
                <w:lastRenderedPageBreak/>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w:t>
              </w:r>
            </w:ins>
          </w:p>
        </w:tc>
        <w:tc>
          <w:tcPr>
            <w:tcW w:w="1843" w:type="dxa"/>
            <w:tcBorders>
              <w:top w:val="nil"/>
              <w:left w:val="nil"/>
              <w:bottom w:val="single" w:sz="8" w:space="0" w:color="auto"/>
              <w:right w:val="single" w:sz="8" w:space="0" w:color="auto"/>
            </w:tcBorders>
            <w:shd w:val="clear" w:color="auto" w:fill="auto"/>
            <w:vAlign w:val="center"/>
            <w:hideMark/>
            <w:tcPrChange w:id="280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B1DC95B" w14:textId="77777777" w:rsidR="00EF2E74" w:rsidRPr="00EF2E74" w:rsidRDefault="00EF2E74" w:rsidP="00EF2E74">
            <w:pPr>
              <w:rPr>
                <w:ins w:id="2801" w:author="Sriraj Aiyer" w:date="2024-08-22T15:43:00Z"/>
                <w:rFonts w:ascii="Calibri" w:eastAsia="Times New Roman" w:hAnsi="Calibri" w:cs="Calibri"/>
                <w:color w:val="000000"/>
                <w:lang w:eastAsia="en-GB" w:bidi="hi-IN"/>
              </w:rPr>
            </w:pPr>
            <w:ins w:id="2802" w:author="Sriraj Aiyer" w:date="2024-08-22T15:43:00Z">
              <w:r w:rsidRPr="00EF2E74">
                <w:rPr>
                  <w:rFonts w:ascii="Calibri" w:eastAsia="Times New Roman" w:hAnsi="Calibri" w:cs="Calibri"/>
                  <w:color w:val="000000"/>
                  <w:lang w:eastAsia="en-GB" w:bidi="hi-IN"/>
                </w:rPr>
                <w:t>Nurses’ risk assessment judgements: a confidence calibration study: Nurses’ risk assessment judgements</w:t>
              </w:r>
            </w:ins>
          </w:p>
        </w:tc>
        <w:tc>
          <w:tcPr>
            <w:tcW w:w="709" w:type="dxa"/>
            <w:tcBorders>
              <w:top w:val="nil"/>
              <w:left w:val="nil"/>
              <w:bottom w:val="single" w:sz="8" w:space="0" w:color="auto"/>
              <w:right w:val="single" w:sz="8" w:space="0" w:color="auto"/>
            </w:tcBorders>
            <w:shd w:val="clear" w:color="auto" w:fill="auto"/>
            <w:vAlign w:val="center"/>
            <w:hideMark/>
            <w:tcPrChange w:id="280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0C268BA" w14:textId="77777777" w:rsidR="00EF2E74" w:rsidRPr="00EF2E74" w:rsidRDefault="00EF2E74" w:rsidP="00EF2E74">
            <w:pPr>
              <w:jc w:val="right"/>
              <w:rPr>
                <w:ins w:id="2804" w:author="Sriraj Aiyer" w:date="2024-08-22T15:43:00Z"/>
                <w:rFonts w:ascii="Calibri" w:eastAsia="Times New Roman" w:hAnsi="Calibri" w:cs="Calibri"/>
                <w:color w:val="000000"/>
                <w:lang w:eastAsia="en-GB" w:bidi="hi-IN"/>
              </w:rPr>
            </w:pPr>
            <w:ins w:id="2805" w:author="Sriraj Aiyer" w:date="2024-08-22T15:43:00Z">
              <w:r w:rsidRPr="00EF2E74">
                <w:rPr>
                  <w:rFonts w:ascii="Calibri" w:eastAsia="Times New Roman" w:hAnsi="Calibri" w:cs="Calibri"/>
                  <w:color w:val="000000"/>
                  <w:lang w:eastAsia="en-GB" w:bidi="hi-IN"/>
                </w:rPr>
                <w:t>2010</w:t>
              </w:r>
            </w:ins>
          </w:p>
        </w:tc>
        <w:tc>
          <w:tcPr>
            <w:tcW w:w="1559" w:type="dxa"/>
            <w:tcBorders>
              <w:top w:val="nil"/>
              <w:left w:val="nil"/>
              <w:bottom w:val="single" w:sz="8" w:space="0" w:color="auto"/>
              <w:right w:val="single" w:sz="8" w:space="0" w:color="auto"/>
            </w:tcBorders>
            <w:shd w:val="clear" w:color="auto" w:fill="auto"/>
            <w:vAlign w:val="center"/>
            <w:hideMark/>
            <w:tcPrChange w:id="280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3851AF" w14:textId="77777777" w:rsidR="00EF2E74" w:rsidRPr="00EF2E74" w:rsidRDefault="00EF2E74" w:rsidP="00EF2E74">
            <w:pPr>
              <w:rPr>
                <w:ins w:id="2807" w:author="Sriraj Aiyer" w:date="2024-08-22T15:43:00Z"/>
                <w:rFonts w:ascii="Calibri" w:eastAsia="Times New Roman" w:hAnsi="Calibri" w:cs="Calibri"/>
                <w:color w:val="000000"/>
                <w:lang w:eastAsia="en-GB" w:bidi="hi-IN"/>
              </w:rPr>
            </w:pPr>
            <w:ins w:id="2808"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80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4A25D32" w14:textId="77777777" w:rsidR="00EF2E74" w:rsidRPr="00EF2E74" w:rsidRDefault="00EF2E74" w:rsidP="00EF2E74">
            <w:pPr>
              <w:rPr>
                <w:ins w:id="2810" w:author="Sriraj Aiyer" w:date="2024-08-22T15:43:00Z"/>
                <w:rFonts w:ascii="Calibri" w:eastAsia="Times New Roman" w:hAnsi="Calibri" w:cs="Calibri"/>
                <w:color w:val="000000"/>
                <w:lang w:eastAsia="en-GB" w:bidi="hi-IN"/>
              </w:rPr>
            </w:pPr>
            <w:ins w:id="2811" w:author="Sriraj Aiyer" w:date="2024-08-22T15:43:00Z">
              <w:r w:rsidRPr="00EF2E74">
                <w:rPr>
                  <w:rFonts w:ascii="Calibri" w:eastAsia="Times New Roman" w:hAnsi="Calibri" w:cs="Calibri"/>
                  <w:color w:val="000000"/>
                  <w:lang w:eastAsia="en-GB" w:bidi="hi-IN"/>
                </w:rPr>
                <w:t>Risk assessment vignettes</w:t>
              </w:r>
            </w:ins>
          </w:p>
        </w:tc>
        <w:tc>
          <w:tcPr>
            <w:tcW w:w="1355" w:type="dxa"/>
            <w:tcBorders>
              <w:top w:val="nil"/>
              <w:left w:val="nil"/>
              <w:bottom w:val="single" w:sz="8" w:space="0" w:color="auto"/>
              <w:right w:val="single" w:sz="8" w:space="0" w:color="auto"/>
            </w:tcBorders>
            <w:shd w:val="clear" w:color="auto" w:fill="auto"/>
            <w:vAlign w:val="center"/>
            <w:hideMark/>
            <w:tcPrChange w:id="281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3DE30F7" w14:textId="77777777" w:rsidR="00EF2E74" w:rsidRPr="00EF2E74" w:rsidRDefault="00EF2E74" w:rsidP="00EF2E74">
            <w:pPr>
              <w:rPr>
                <w:ins w:id="2813" w:author="Sriraj Aiyer" w:date="2024-08-22T15:43:00Z"/>
                <w:rFonts w:ascii="Calibri" w:eastAsia="Times New Roman" w:hAnsi="Calibri" w:cs="Calibri"/>
                <w:color w:val="000000"/>
                <w:lang w:eastAsia="en-GB" w:bidi="hi-IN"/>
              </w:rPr>
            </w:pPr>
            <w:ins w:id="2814" w:author="Sriraj Aiyer" w:date="2024-08-22T15:43:00Z">
              <w:r w:rsidRPr="00EF2E74">
                <w:rPr>
                  <w:rFonts w:ascii="Calibri" w:eastAsia="Times New Roman" w:hAnsi="Calibri" w:cs="Calibri"/>
                  <w:color w:val="000000"/>
                  <w:lang w:eastAsia="en-GB" w:bidi="hi-IN"/>
                </w:rPr>
                <w:t>0-100 confidence</w:t>
              </w:r>
            </w:ins>
          </w:p>
        </w:tc>
      </w:tr>
      <w:tr w:rsidR="00EF2E74" w:rsidRPr="00EF2E74" w14:paraId="463A90FE" w14:textId="77777777" w:rsidTr="00EF2E74">
        <w:trPr>
          <w:trHeight w:val="5100"/>
          <w:ins w:id="2815" w:author="Sriraj Aiyer" w:date="2024-08-22T15:43:00Z"/>
          <w:trPrChange w:id="2816" w:author="Sriraj Aiyer" w:date="2024-08-22T15:48:00Z">
            <w:trPr>
              <w:trHeight w:val="5100"/>
            </w:trPr>
          </w:trPrChange>
        </w:trPr>
        <w:tc>
          <w:tcPr>
            <w:tcW w:w="1691" w:type="dxa"/>
            <w:tcBorders>
              <w:top w:val="nil"/>
              <w:left w:val="single" w:sz="8" w:space="0" w:color="auto"/>
              <w:bottom w:val="nil"/>
              <w:right w:val="single" w:sz="8" w:space="0" w:color="auto"/>
            </w:tcBorders>
            <w:shd w:val="clear" w:color="auto" w:fill="auto"/>
            <w:vAlign w:val="center"/>
            <w:hideMark/>
            <w:tcPrChange w:id="2817" w:author="Sriraj Aiyer" w:date="2024-08-22T15:48:00Z">
              <w:tcPr>
                <w:tcW w:w="1691" w:type="dxa"/>
                <w:tcBorders>
                  <w:top w:val="nil"/>
                  <w:left w:val="single" w:sz="8" w:space="0" w:color="auto"/>
                  <w:bottom w:val="nil"/>
                  <w:right w:val="single" w:sz="8" w:space="0" w:color="auto"/>
                </w:tcBorders>
                <w:shd w:val="clear" w:color="auto" w:fill="auto"/>
                <w:vAlign w:val="center"/>
                <w:hideMark/>
              </w:tcPr>
            </w:tcPrChange>
          </w:tcPr>
          <w:p w14:paraId="62EF4E5E" w14:textId="77777777" w:rsidR="00EF2E74" w:rsidRPr="00EF2E74" w:rsidRDefault="00EF2E74" w:rsidP="00EF2E74">
            <w:pPr>
              <w:rPr>
                <w:ins w:id="2818" w:author="Sriraj Aiyer" w:date="2024-08-22T15:43:00Z"/>
                <w:rFonts w:ascii="Calibri" w:eastAsia="Times New Roman" w:hAnsi="Calibri" w:cs="Calibri"/>
                <w:color w:val="000000"/>
                <w:lang w:eastAsia="en-GB" w:bidi="hi-IN"/>
              </w:rPr>
            </w:pPr>
            <w:ins w:id="2819" w:author="Sriraj Aiyer" w:date="2024-08-22T15:43:00Z">
              <w:r w:rsidRPr="00EF2E74">
                <w:rPr>
                  <w:rFonts w:ascii="Calibri" w:eastAsia="Times New Roman" w:hAnsi="Calibri" w:cs="Calibri"/>
                  <w:color w:val="000000"/>
                  <w:lang w:eastAsia="en-GB" w:bidi="hi-IN"/>
                </w:rPr>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 Bland, Martin</w:t>
              </w:r>
            </w:ins>
          </w:p>
        </w:tc>
        <w:tc>
          <w:tcPr>
            <w:tcW w:w="1843" w:type="dxa"/>
            <w:tcBorders>
              <w:top w:val="nil"/>
              <w:left w:val="nil"/>
              <w:bottom w:val="nil"/>
              <w:right w:val="single" w:sz="8" w:space="0" w:color="auto"/>
            </w:tcBorders>
            <w:shd w:val="clear" w:color="auto" w:fill="auto"/>
            <w:vAlign w:val="center"/>
            <w:hideMark/>
            <w:tcPrChange w:id="2820" w:author="Sriraj Aiyer" w:date="2024-08-22T15:48:00Z">
              <w:tcPr>
                <w:tcW w:w="1843" w:type="dxa"/>
                <w:tcBorders>
                  <w:top w:val="nil"/>
                  <w:left w:val="nil"/>
                  <w:bottom w:val="nil"/>
                  <w:right w:val="single" w:sz="8" w:space="0" w:color="auto"/>
                </w:tcBorders>
                <w:shd w:val="clear" w:color="auto" w:fill="auto"/>
                <w:vAlign w:val="center"/>
                <w:hideMark/>
              </w:tcPr>
            </w:tcPrChange>
          </w:tcPr>
          <w:p w14:paraId="119E63D0" w14:textId="77777777" w:rsidR="00EF2E74" w:rsidRPr="00EF2E74" w:rsidRDefault="00EF2E74" w:rsidP="00EF2E74">
            <w:pPr>
              <w:rPr>
                <w:ins w:id="2821" w:author="Sriraj Aiyer" w:date="2024-08-22T15:43:00Z"/>
                <w:rFonts w:ascii="Calibri" w:eastAsia="Times New Roman" w:hAnsi="Calibri" w:cs="Calibri"/>
                <w:color w:val="000000"/>
                <w:lang w:eastAsia="en-GB" w:bidi="hi-IN"/>
              </w:rPr>
            </w:pPr>
            <w:ins w:id="2822" w:author="Sriraj Aiyer" w:date="2024-08-22T15:43:00Z">
              <w:r w:rsidRPr="00EF2E74">
                <w:rPr>
                  <w:rFonts w:ascii="Calibri" w:eastAsia="Times New Roman" w:hAnsi="Calibri" w:cs="Calibri"/>
                  <w:color w:val="000000"/>
                  <w:lang w:eastAsia="en-GB" w:bidi="hi-IN"/>
                </w:rPr>
                <w:t>The effect of clinical experience, judgment task difficulty and time pressure on nurses’ confidence calibration in a high fidelity clinical simulation</w:t>
              </w:r>
            </w:ins>
          </w:p>
        </w:tc>
        <w:tc>
          <w:tcPr>
            <w:tcW w:w="709" w:type="dxa"/>
            <w:tcBorders>
              <w:top w:val="nil"/>
              <w:left w:val="nil"/>
              <w:bottom w:val="nil"/>
              <w:right w:val="single" w:sz="8" w:space="0" w:color="auto"/>
            </w:tcBorders>
            <w:shd w:val="clear" w:color="auto" w:fill="auto"/>
            <w:vAlign w:val="center"/>
            <w:hideMark/>
            <w:tcPrChange w:id="2823" w:author="Sriraj Aiyer" w:date="2024-08-22T15:48:00Z">
              <w:tcPr>
                <w:tcW w:w="709" w:type="dxa"/>
                <w:tcBorders>
                  <w:top w:val="nil"/>
                  <w:left w:val="nil"/>
                  <w:bottom w:val="nil"/>
                  <w:right w:val="single" w:sz="8" w:space="0" w:color="auto"/>
                </w:tcBorders>
                <w:shd w:val="clear" w:color="auto" w:fill="auto"/>
                <w:vAlign w:val="center"/>
                <w:hideMark/>
              </w:tcPr>
            </w:tcPrChange>
          </w:tcPr>
          <w:p w14:paraId="0467D91D" w14:textId="5B4FA18C" w:rsidR="00EF2E74" w:rsidRPr="00EF2E74" w:rsidRDefault="00EF2E74" w:rsidP="00EF2E74">
            <w:pPr>
              <w:jc w:val="right"/>
              <w:rPr>
                <w:ins w:id="2824" w:author="Sriraj Aiyer" w:date="2024-08-22T15:43:00Z"/>
                <w:rFonts w:ascii="Calibri" w:eastAsia="Times New Roman" w:hAnsi="Calibri" w:cs="Calibri"/>
                <w:color w:val="000000"/>
                <w:lang w:eastAsia="en-GB" w:bidi="hi-IN"/>
              </w:rPr>
            </w:pPr>
            <w:ins w:id="2825" w:author="Sriraj Aiyer" w:date="2024-08-22T15:43:00Z">
              <w:r w:rsidRPr="00EF2E74">
                <w:rPr>
                  <w:rFonts w:ascii="Calibri" w:eastAsia="Times New Roman" w:hAnsi="Calibri" w:cs="Calibri"/>
                  <w:color w:val="000000"/>
                  <w:lang w:eastAsia="en-GB" w:bidi="hi-IN"/>
                </w:rPr>
                <w:t>20</w:t>
              </w:r>
              <w:r>
                <w:rPr>
                  <w:rFonts w:ascii="Calibri" w:eastAsia="Times New Roman" w:hAnsi="Calibri" w:cs="Calibri"/>
                  <w:color w:val="000000"/>
                  <w:lang w:eastAsia="en-GB" w:bidi="hi-IN"/>
                </w:rPr>
                <w:t>1</w:t>
              </w:r>
              <w:r w:rsidRPr="00EF2E74">
                <w:rPr>
                  <w:rFonts w:ascii="Calibri" w:eastAsia="Times New Roman" w:hAnsi="Calibri" w:cs="Calibri"/>
                  <w:color w:val="000000"/>
                  <w:lang w:eastAsia="en-GB" w:bidi="hi-IN"/>
                </w:rPr>
                <w:t>2</w:t>
              </w:r>
            </w:ins>
          </w:p>
        </w:tc>
        <w:tc>
          <w:tcPr>
            <w:tcW w:w="1559" w:type="dxa"/>
            <w:tcBorders>
              <w:top w:val="nil"/>
              <w:left w:val="nil"/>
              <w:bottom w:val="nil"/>
              <w:right w:val="single" w:sz="8" w:space="0" w:color="auto"/>
            </w:tcBorders>
            <w:shd w:val="clear" w:color="auto" w:fill="auto"/>
            <w:vAlign w:val="center"/>
            <w:hideMark/>
            <w:tcPrChange w:id="2826" w:author="Sriraj Aiyer" w:date="2024-08-22T15:48:00Z">
              <w:tcPr>
                <w:tcW w:w="1843" w:type="dxa"/>
                <w:tcBorders>
                  <w:top w:val="nil"/>
                  <w:left w:val="nil"/>
                  <w:bottom w:val="nil"/>
                  <w:right w:val="single" w:sz="8" w:space="0" w:color="auto"/>
                </w:tcBorders>
                <w:shd w:val="clear" w:color="auto" w:fill="auto"/>
                <w:vAlign w:val="center"/>
                <w:hideMark/>
              </w:tcPr>
            </w:tcPrChange>
          </w:tcPr>
          <w:p w14:paraId="1F00EA01" w14:textId="77777777" w:rsidR="00EF2E74" w:rsidRPr="00EF2E74" w:rsidRDefault="00EF2E74" w:rsidP="00EF2E74">
            <w:pPr>
              <w:rPr>
                <w:ins w:id="2827" w:author="Sriraj Aiyer" w:date="2024-08-22T15:43:00Z"/>
                <w:rFonts w:ascii="Calibri" w:eastAsia="Times New Roman" w:hAnsi="Calibri" w:cs="Calibri"/>
                <w:color w:val="000000"/>
                <w:lang w:eastAsia="en-GB" w:bidi="hi-IN"/>
              </w:rPr>
            </w:pPr>
            <w:ins w:id="2828"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nil"/>
              <w:right w:val="single" w:sz="8" w:space="0" w:color="auto"/>
            </w:tcBorders>
            <w:shd w:val="clear" w:color="auto" w:fill="auto"/>
            <w:vAlign w:val="center"/>
            <w:hideMark/>
            <w:tcPrChange w:id="2829" w:author="Sriraj Aiyer" w:date="2024-08-22T15:48:00Z">
              <w:tcPr>
                <w:tcW w:w="1842" w:type="dxa"/>
                <w:tcBorders>
                  <w:top w:val="nil"/>
                  <w:left w:val="nil"/>
                  <w:bottom w:val="nil"/>
                  <w:right w:val="single" w:sz="8" w:space="0" w:color="auto"/>
                </w:tcBorders>
                <w:shd w:val="clear" w:color="auto" w:fill="auto"/>
                <w:vAlign w:val="center"/>
                <w:hideMark/>
              </w:tcPr>
            </w:tcPrChange>
          </w:tcPr>
          <w:p w14:paraId="011DF23F" w14:textId="77777777" w:rsidR="00EF2E74" w:rsidRPr="00EF2E74" w:rsidRDefault="00EF2E74" w:rsidP="00EF2E74">
            <w:pPr>
              <w:rPr>
                <w:ins w:id="2830" w:author="Sriraj Aiyer" w:date="2024-08-22T15:43:00Z"/>
                <w:rFonts w:ascii="Calibri" w:eastAsia="Times New Roman" w:hAnsi="Calibri" w:cs="Calibri"/>
                <w:color w:val="000000"/>
                <w:lang w:eastAsia="en-GB" w:bidi="hi-IN"/>
              </w:rPr>
            </w:pPr>
            <w:ins w:id="2831" w:author="Sriraj Aiyer" w:date="2024-08-22T15:43:00Z">
              <w:r w:rsidRPr="00EF2E74">
                <w:rPr>
                  <w:rFonts w:ascii="Calibri" w:eastAsia="Times New Roman" w:hAnsi="Calibri" w:cs="Calibri"/>
                  <w:color w:val="000000"/>
                  <w:lang w:eastAsia="en-GB" w:bidi="hi-IN"/>
                </w:rPr>
                <w:t>High Fidelity Sim</w:t>
              </w:r>
            </w:ins>
          </w:p>
        </w:tc>
        <w:tc>
          <w:tcPr>
            <w:tcW w:w="1355" w:type="dxa"/>
            <w:tcBorders>
              <w:top w:val="nil"/>
              <w:left w:val="nil"/>
              <w:bottom w:val="nil"/>
              <w:right w:val="single" w:sz="8" w:space="0" w:color="auto"/>
            </w:tcBorders>
            <w:shd w:val="clear" w:color="auto" w:fill="auto"/>
            <w:vAlign w:val="center"/>
            <w:hideMark/>
            <w:tcPrChange w:id="2832" w:author="Sriraj Aiyer" w:date="2024-08-22T15:48:00Z">
              <w:tcPr>
                <w:tcW w:w="1072" w:type="dxa"/>
                <w:tcBorders>
                  <w:top w:val="nil"/>
                  <w:left w:val="nil"/>
                  <w:bottom w:val="nil"/>
                  <w:right w:val="single" w:sz="8" w:space="0" w:color="auto"/>
                </w:tcBorders>
                <w:shd w:val="clear" w:color="auto" w:fill="auto"/>
                <w:vAlign w:val="center"/>
                <w:hideMark/>
              </w:tcPr>
            </w:tcPrChange>
          </w:tcPr>
          <w:p w14:paraId="74E3121B" w14:textId="77777777" w:rsidR="00EF2E74" w:rsidRPr="00EF2E74" w:rsidRDefault="00EF2E74" w:rsidP="00EF2E74">
            <w:pPr>
              <w:rPr>
                <w:ins w:id="2833" w:author="Sriraj Aiyer" w:date="2024-08-22T15:43:00Z"/>
                <w:rFonts w:ascii="Calibri" w:eastAsia="Times New Roman" w:hAnsi="Calibri" w:cs="Calibri"/>
                <w:color w:val="000000"/>
                <w:lang w:eastAsia="en-GB" w:bidi="hi-IN"/>
              </w:rPr>
            </w:pPr>
            <w:ins w:id="2834" w:author="Sriraj Aiyer" w:date="2024-08-22T15:43:00Z">
              <w:r w:rsidRPr="00EF2E74">
                <w:rPr>
                  <w:rFonts w:ascii="Calibri" w:eastAsia="Times New Roman" w:hAnsi="Calibri" w:cs="Calibri"/>
                  <w:color w:val="000000"/>
                  <w:lang w:eastAsia="en-GB" w:bidi="hi-IN"/>
                </w:rPr>
                <w:t>0-100 confidence</w:t>
              </w:r>
            </w:ins>
          </w:p>
        </w:tc>
      </w:tr>
      <w:tr w:rsidR="00EF2E74" w:rsidRPr="00EF2E74" w14:paraId="12EABE98" w14:textId="77777777" w:rsidTr="00EF2E74">
        <w:trPr>
          <w:trHeight w:val="1380"/>
          <w:ins w:id="2835" w:author="Sriraj Aiyer" w:date="2024-08-22T15:43:00Z"/>
          <w:trPrChange w:id="2836"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3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936F7" w14:textId="5498F725" w:rsidR="00EF2E74" w:rsidRPr="00EF2E74" w:rsidRDefault="00EF2E74" w:rsidP="00EF2E74">
            <w:pPr>
              <w:rPr>
                <w:ins w:id="2838"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83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1E81A3" w14:textId="13DD5827" w:rsidR="00EF2E74" w:rsidRPr="00EF2E74" w:rsidRDefault="00EF2E74" w:rsidP="00EF2E74">
            <w:pPr>
              <w:rPr>
                <w:ins w:id="2840" w:author="Sriraj Aiyer" w:date="2024-08-22T15:43:00Z"/>
                <w:rFonts w:ascii="Calibri" w:eastAsia="Times New Roman" w:hAnsi="Calibri" w:cs="Calibri"/>
                <w:color w:val="000000"/>
                <w:lang w:eastAsia="en-GB" w:bidi="hi-IN"/>
              </w:rPr>
            </w:pPr>
          </w:p>
        </w:tc>
        <w:tc>
          <w:tcPr>
            <w:tcW w:w="709" w:type="dxa"/>
            <w:tcBorders>
              <w:top w:val="nil"/>
              <w:left w:val="nil"/>
              <w:bottom w:val="single" w:sz="8" w:space="0" w:color="auto"/>
              <w:right w:val="single" w:sz="8" w:space="0" w:color="auto"/>
            </w:tcBorders>
            <w:shd w:val="clear" w:color="auto" w:fill="auto"/>
            <w:vAlign w:val="center"/>
            <w:hideMark/>
            <w:tcPrChange w:id="284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0373C" w14:textId="1E17D5AD" w:rsidR="00EF2E74" w:rsidRPr="00EF2E74" w:rsidRDefault="00EF2E74" w:rsidP="00EF2E74">
            <w:pPr>
              <w:rPr>
                <w:ins w:id="2842" w:author="Sriraj Aiyer" w:date="2024-08-22T15:43:00Z"/>
                <w:rFonts w:ascii="Calibri" w:eastAsia="Times New Roman" w:hAnsi="Calibri" w:cs="Calibri"/>
                <w:color w:val="000000"/>
                <w:lang w:eastAsia="en-GB" w:bidi="hi-IN"/>
              </w:rPr>
            </w:pPr>
          </w:p>
        </w:tc>
        <w:tc>
          <w:tcPr>
            <w:tcW w:w="1559" w:type="dxa"/>
            <w:tcBorders>
              <w:top w:val="nil"/>
              <w:left w:val="nil"/>
              <w:bottom w:val="single" w:sz="8" w:space="0" w:color="auto"/>
              <w:right w:val="single" w:sz="8" w:space="0" w:color="auto"/>
            </w:tcBorders>
            <w:shd w:val="clear" w:color="auto" w:fill="auto"/>
            <w:vAlign w:val="center"/>
            <w:hideMark/>
            <w:tcPrChange w:id="28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233DDA6" w14:textId="2C8166B0" w:rsidR="00EF2E74" w:rsidRPr="00EF2E74" w:rsidRDefault="00EF2E74" w:rsidP="00EF2E74">
            <w:pPr>
              <w:rPr>
                <w:ins w:id="2844"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84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ACB15E1" w14:textId="26BBE20B" w:rsidR="00EF2E74" w:rsidRPr="00EF2E74" w:rsidRDefault="00EF2E74" w:rsidP="00EF2E74">
            <w:pPr>
              <w:rPr>
                <w:ins w:id="2846" w:author="Sriraj Aiyer" w:date="2024-08-22T15:43:00Z"/>
                <w:rFonts w:ascii="Calibri" w:eastAsia="Times New Roman" w:hAnsi="Calibri" w:cs="Calibri"/>
                <w:color w:val="000000"/>
                <w:lang w:eastAsia="en-GB" w:bidi="hi-IN"/>
              </w:rPr>
            </w:pPr>
          </w:p>
        </w:tc>
        <w:tc>
          <w:tcPr>
            <w:tcW w:w="1355" w:type="dxa"/>
            <w:tcBorders>
              <w:top w:val="nil"/>
              <w:left w:val="nil"/>
              <w:bottom w:val="single" w:sz="8" w:space="0" w:color="auto"/>
              <w:right w:val="single" w:sz="8" w:space="0" w:color="auto"/>
            </w:tcBorders>
            <w:shd w:val="clear" w:color="auto" w:fill="auto"/>
            <w:vAlign w:val="center"/>
            <w:hideMark/>
            <w:tcPrChange w:id="284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1313C8" w14:textId="7DDF5D1F" w:rsidR="00EF2E74" w:rsidRPr="00EF2E74" w:rsidRDefault="00EF2E74" w:rsidP="00EF2E74">
            <w:pPr>
              <w:rPr>
                <w:ins w:id="2848" w:author="Sriraj Aiyer" w:date="2024-08-22T15:43:00Z"/>
                <w:rFonts w:ascii="Calibri" w:eastAsia="Times New Roman" w:hAnsi="Calibri" w:cs="Calibri"/>
                <w:color w:val="000000"/>
                <w:lang w:eastAsia="en-GB" w:bidi="hi-IN"/>
              </w:rPr>
            </w:pPr>
          </w:p>
        </w:tc>
      </w:tr>
    </w:tbl>
    <w:p w14:paraId="49B5B3EE" w14:textId="77777777" w:rsidR="00EF2E74" w:rsidRDefault="00EF2E74" w:rsidP="00441CCB">
      <w:pPr>
        <w:rPr>
          <w:ins w:id="2849" w:author="Sriraj Aiyer" w:date="2024-08-22T15:43:00Z"/>
        </w:rPr>
      </w:pPr>
    </w:p>
    <w:p w14:paraId="30F3501E" w14:textId="77777777" w:rsidR="00EF2E74" w:rsidRDefault="00EF2E74"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headerReference w:type="default" r:id="rId45"/>
      <w:footerReference w:type="even" r:id="rId46"/>
      <w:footerReference w:type="default" r:id="rId47"/>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Helen Higham" w:date="2024-07-17T13:37:00Z" w:initials="HH">
    <w:p w14:paraId="5FA3166B" w14:textId="77777777" w:rsidR="00226669" w:rsidRDefault="00226669" w:rsidP="00226669">
      <w:r>
        <w:rPr>
          <w:rStyle w:val="CommentReference"/>
        </w:rPr>
        <w:annotationRef/>
      </w:r>
      <w:r>
        <w:rPr>
          <w:color w:val="000000"/>
          <w:sz w:val="20"/>
          <w:szCs w:val="20"/>
        </w:rPr>
        <w:t>I would be inclined to say a little bit more about the robustness of the methodology here i.e. that it adhered to published guidance on scoping reviews</w:t>
      </w:r>
    </w:p>
  </w:comment>
  <w:comment w:id="56" w:author="Helen Higham" w:date="2024-07-17T13:40:00Z" w:initials="HH">
    <w:p w14:paraId="63AF5349" w14:textId="77777777" w:rsidR="00226669" w:rsidRDefault="00226669" w:rsidP="00226669">
      <w:r>
        <w:rPr>
          <w:rStyle w:val="CommentReference"/>
        </w:rPr>
        <w:annotationRef/>
      </w:r>
      <w:r>
        <w:rPr>
          <w:color w:val="000000"/>
          <w:sz w:val="20"/>
          <w:szCs w:val="20"/>
        </w:rPr>
        <w:t>Stick to one tense - the perfect is good</w:t>
      </w:r>
    </w:p>
  </w:comment>
  <w:comment w:id="57" w:author="Helen Higham" w:date="2024-07-17T13:44:00Z" w:initials="HH">
    <w:p w14:paraId="7C231751" w14:textId="77777777" w:rsidR="00226669" w:rsidRDefault="00226669" w:rsidP="00226669">
      <w:r>
        <w:rPr>
          <w:rStyle w:val="CommentReference"/>
        </w:rPr>
        <w:annotationRef/>
      </w:r>
      <w:r>
        <w:rPr>
          <w:color w:val="000000"/>
          <w:sz w:val="20"/>
          <w:szCs w:val="20"/>
        </w:rPr>
        <w:t>Interventions or aids?</w:t>
      </w:r>
    </w:p>
  </w:comment>
  <w:comment w:id="58" w:author="Helen Higham" w:date="2024-07-17T13:46:00Z" w:initials="HH">
    <w:p w14:paraId="6344A976" w14:textId="77777777" w:rsidR="00226669" w:rsidRDefault="00226669" w:rsidP="00226669">
      <w:r>
        <w:rPr>
          <w:rStyle w:val="CommentReference"/>
        </w:rPr>
        <w:annotationRef/>
      </w:r>
      <w:r>
        <w:rPr>
          <w:color w:val="000000"/>
          <w:sz w:val="20"/>
          <w:szCs w:val="20"/>
        </w:rPr>
        <w:t>Influences?</w:t>
      </w:r>
    </w:p>
  </w:comment>
  <w:comment w:id="59" w:author="Sriraj Aiyer" w:date="2024-07-22T13:22:00Z" w:initials="SA">
    <w:p w14:paraId="5D8701EE" w14:textId="652DA9A5" w:rsidR="003E0D84" w:rsidRDefault="003E0D84">
      <w:pPr>
        <w:pStyle w:val="CommentText"/>
      </w:pPr>
      <w:r>
        <w:rPr>
          <w:rStyle w:val="CommentReference"/>
        </w:rPr>
        <w:annotationRef/>
      </w:r>
      <w:r>
        <w:t>I think predictive is a bit stronger and makes more sense given the research findings</w:t>
      </w:r>
    </w:p>
  </w:comment>
  <w:comment w:id="60" w:author="Helen Higham" w:date="2024-07-17T13:50:00Z" w:initials="HH">
    <w:p w14:paraId="33EF89A5" w14:textId="77777777" w:rsidR="00B747EC" w:rsidRDefault="00B747EC" w:rsidP="00B747EC">
      <w:r>
        <w:rPr>
          <w:rStyle w:val="CommentReference"/>
        </w:rPr>
        <w:annotationRef/>
      </w:r>
      <w:r>
        <w:rPr>
          <w:color w:val="000000"/>
          <w:sz w:val="20"/>
          <w:szCs w:val="20"/>
        </w:rPr>
        <w:t>Lovely!</w:t>
      </w:r>
    </w:p>
  </w:comment>
  <w:comment w:id="62" w:author="Helen Higham" w:date="2024-07-17T13:51:00Z" w:initials="HH">
    <w:p w14:paraId="13C366B7" w14:textId="77777777" w:rsidR="00B747EC" w:rsidRDefault="00B747EC" w:rsidP="00B747EC">
      <w:r>
        <w:rPr>
          <w:rStyle w:val="CommentReference"/>
        </w:rPr>
        <w:annotationRef/>
      </w:r>
      <w:r>
        <w:rPr>
          <w:color w:val="000000"/>
          <w:sz w:val="20"/>
          <w:szCs w:val="20"/>
        </w:rPr>
        <w:t>Is this taken from a publication or have you done it?</w:t>
      </w:r>
    </w:p>
  </w:comment>
  <w:comment w:id="63" w:author="Sriraj Aiyer" w:date="2024-07-22T11:38:00Z" w:initials="SA">
    <w:p w14:paraId="3CE78024" w14:textId="66434F98" w:rsidR="00610584" w:rsidRDefault="00610584">
      <w:pPr>
        <w:pStyle w:val="CommentText"/>
      </w:pPr>
      <w:r>
        <w:rPr>
          <w:rStyle w:val="CommentReference"/>
        </w:rPr>
        <w:annotationRef/>
      </w:r>
      <w:r>
        <w:t>I made it.</w:t>
      </w:r>
    </w:p>
  </w:comment>
  <w:comment w:id="66" w:author="Nicholas Yeung" w:date="2024-08-22T11:11:00Z" w:initials="NY">
    <w:p w14:paraId="23FBCD05" w14:textId="77777777" w:rsidR="00BE25F1" w:rsidRDefault="00BE25F1" w:rsidP="00BE25F1">
      <w:r>
        <w:rPr>
          <w:rStyle w:val="CommentReference"/>
        </w:rPr>
        <w:annotationRef/>
      </w:r>
      <w:r>
        <w:rPr>
          <w:color w:val="000000"/>
          <w:sz w:val="20"/>
          <w:szCs w:val="20"/>
        </w:rPr>
        <w:t>It wasn’t always clear throughout where box text ended and the main text resumed. Adding these lines to help. I hope I’ve got them in the right places!</w:t>
      </w:r>
    </w:p>
  </w:comment>
  <w:comment w:id="67" w:author="Nicholas Yeung" w:date="2024-07-16T10:58:00Z" w:initials="NY">
    <w:p w14:paraId="47E9E4F3" w14:textId="70D5DAB4"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68"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71" w:author="Helen Higham" w:date="2024-07-17T13:57:00Z" w:initials="HH">
    <w:p w14:paraId="6CB44462" w14:textId="77777777" w:rsidR="00B11E82" w:rsidRDefault="00B11E82" w:rsidP="00B11E82">
      <w:r>
        <w:rPr>
          <w:rStyle w:val="CommentReference"/>
        </w:rPr>
        <w:annotationRef/>
      </w:r>
      <w:r>
        <w:rPr>
          <w:color w:val="000000"/>
          <w:sz w:val="20"/>
          <w:szCs w:val="20"/>
        </w:rPr>
        <w:t>Is this only if they included original empirical work?</w:t>
      </w:r>
    </w:p>
  </w:comment>
  <w:comment w:id="72" w:author="Sriraj Aiyer" w:date="2024-07-27T02:21:00Z" w:initials="SA">
    <w:p w14:paraId="5E1B98E8" w14:textId="23FB9E2C" w:rsidR="005B2A79" w:rsidRDefault="005B2A79">
      <w:pPr>
        <w:pStyle w:val="CommentText"/>
      </w:pPr>
      <w:r>
        <w:rPr>
          <w:rStyle w:val="CommentReference"/>
        </w:rPr>
        <w:annotationRef/>
      </w:r>
      <w:r>
        <w:t xml:space="preserve">Nursing is included as per our preregistration. </w:t>
      </w:r>
    </w:p>
  </w:comment>
  <w:comment w:id="77" w:author="Helen Higham" w:date="2024-07-18T13:21:00Z" w:initials="HH">
    <w:p w14:paraId="39E39068" w14:textId="77777777" w:rsidR="00C27D55" w:rsidRDefault="00C27D55" w:rsidP="00C27D55">
      <w:r>
        <w:rPr>
          <w:rStyle w:val="CommentReference"/>
        </w:rPr>
        <w:annotationRef/>
      </w:r>
      <w:r>
        <w:rPr>
          <w:color w:val="000000"/>
          <w:sz w:val="20"/>
          <w:szCs w:val="20"/>
        </w:rPr>
        <w:t>I thought we had decided to exclude nursing?</w:t>
      </w:r>
    </w:p>
  </w:comment>
  <w:comment w:id="78" w:author="Sriraj Aiyer" w:date="2024-07-22T11:48:00Z" w:initials="SA">
    <w:p w14:paraId="195A8D99" w14:textId="4A55FA03" w:rsidR="00610584" w:rsidRDefault="00610584">
      <w:pPr>
        <w:pStyle w:val="CommentText"/>
      </w:pPr>
      <w:r>
        <w:rPr>
          <w:rStyle w:val="CommentReference"/>
        </w:rPr>
        <w:annotationRef/>
      </w:r>
      <w:r>
        <w:t>I don’t remember that we did? Especially given we say all medical disciplines in the inclusion criteria.</w:t>
      </w:r>
      <w:r w:rsidR="003E0D84">
        <w:t xml:space="preserve"> We also explicitly say Nursing is included as an example in the preregistration.</w:t>
      </w:r>
    </w:p>
  </w:comment>
  <w:comment w:id="93" w:author="Helen Higham" w:date="2024-07-18T13:26:00Z" w:initials="HH">
    <w:p w14:paraId="2D52782D" w14:textId="721939F0" w:rsidR="00C27D55" w:rsidRDefault="00C27D55" w:rsidP="00C27D55">
      <w:r>
        <w:rPr>
          <w:rStyle w:val="CommentReference"/>
        </w:rPr>
        <w:annotationRef/>
      </w:r>
      <w:r>
        <w:rPr>
          <w:color w:val="000000"/>
          <w:sz w:val="20"/>
          <w:szCs w:val="20"/>
        </w:rPr>
        <w:t>It’s possible they’ll ask you to break this down into finer detail i.e. 79 lines with an indication of what each paper looks like - I’d leave it like this for now!</w:t>
      </w:r>
    </w:p>
  </w:comment>
  <w:comment w:id="94" w:author="Sriraj Aiyer" w:date="2024-07-22T11:52:00Z" w:initials="SA">
    <w:p w14:paraId="2B7817F8" w14:textId="7CEE2671" w:rsidR="00610584" w:rsidRDefault="00610584">
      <w:pPr>
        <w:pStyle w:val="CommentText"/>
      </w:pPr>
      <w:r>
        <w:rPr>
          <w:rStyle w:val="CommentReference"/>
        </w:rPr>
        <w:annotationRef/>
      </w:r>
      <w:r>
        <w:t>This is in the Supplemental Materials.</w:t>
      </w:r>
    </w:p>
  </w:comment>
  <w:comment w:id="97"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98" w:author="Sriraj Aiyer" w:date="2024-07-22T11:52:00Z" w:initials="SA">
    <w:p w14:paraId="0A069ACF" w14:textId="7A228891" w:rsidR="00610584" w:rsidRDefault="00610584">
      <w:pPr>
        <w:pStyle w:val="CommentText"/>
      </w:pPr>
      <w:r>
        <w:rPr>
          <w:rStyle w:val="CommentReference"/>
        </w:rPr>
        <w:annotationRef/>
      </w:r>
      <w:r>
        <w:t>BMJ Qual and Saf has a limit of 5 figures so it doesn’t make that much of a difference if we include it or not so I feel like why not?</w:t>
      </w:r>
    </w:p>
  </w:comment>
  <w:comment w:id="99" w:author="Helen Higham" w:date="2024-07-21T13:41:00Z" w:initials="HH">
    <w:p w14:paraId="77A37BF4" w14:textId="77777777" w:rsidR="00D72AAC" w:rsidRDefault="00D72AAC" w:rsidP="00D72AAC">
      <w:r>
        <w:rPr>
          <w:rStyle w:val="CommentReference"/>
        </w:rPr>
        <w:annotationRef/>
      </w:r>
      <w:r>
        <w:rPr>
          <w:color w:val="000000"/>
          <w:sz w:val="20"/>
          <w:szCs w:val="20"/>
        </w:rPr>
        <w:t>I think some subheadings here might be helpful - some journals like them (I definitely do!) and some don’t</w:t>
      </w:r>
    </w:p>
  </w:comment>
  <w:comment w:id="100" w:author="Sriraj Aiyer" w:date="2024-07-22T11:54:00Z" w:initials="SA">
    <w:p w14:paraId="7ABFE06B" w14:textId="18AF9100" w:rsidR="00610584" w:rsidRDefault="00610584">
      <w:pPr>
        <w:pStyle w:val="CommentText"/>
      </w:pPr>
      <w:r>
        <w:rPr>
          <w:rStyle w:val="CommentReference"/>
        </w:rPr>
        <w:annotationRef/>
      </w:r>
      <w:r>
        <w:t>Thanks, I will add them in as bold.</w:t>
      </w:r>
    </w:p>
  </w:comment>
  <w:comment w:id="102" w:author="Nicholas Yeung" w:date="2024-08-22T10:40:00Z" w:initials="NY">
    <w:p w14:paraId="3B43B4EA" w14:textId="77777777" w:rsidR="00DA1AB1" w:rsidRDefault="0066073A" w:rsidP="00DA1AB1">
      <w:r>
        <w:rPr>
          <w:rStyle w:val="CommentReference"/>
        </w:rPr>
        <w:annotationRef/>
      </w:r>
      <w:r w:rsidR="00DA1AB1">
        <w:rPr>
          <w:sz w:val="20"/>
          <w:szCs w:val="20"/>
        </w:rPr>
        <w:t>It doesn’t really make sense to talk about whether calibration interacts with experience. Here, calibration is the DV and experience is the IV. We normally (in writing and in statistics) consider whether there are interacting effects of 2+ IVs on a single DV. I.e., it’s the IVs that interact, in their effects on DVs.</w:t>
      </w:r>
    </w:p>
  </w:comment>
  <w:comment w:id="103" w:author="Helen Higham" w:date="2024-07-21T13:39:00Z" w:initials="HH">
    <w:p w14:paraId="32917BB9" w14:textId="2C57A1C6" w:rsidR="00D72AAC" w:rsidRDefault="00D72AAC" w:rsidP="00D72AAC">
      <w:r>
        <w:rPr>
          <w:rStyle w:val="CommentReference"/>
        </w:rPr>
        <w:annotationRef/>
      </w:r>
      <w:r>
        <w:rPr>
          <w:color w:val="000000"/>
          <w:sz w:val="20"/>
          <w:szCs w:val="20"/>
        </w:rPr>
        <w:t>Specify the author’s names and perhaps context of the study to be absolutely clear what you are referring to</w:t>
      </w:r>
    </w:p>
  </w:comment>
  <w:comment w:id="105"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107"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108" w:author="Sriraj Aiyer" w:date="2024-07-18T12:00:00Z" w:initials="SA">
    <w:p w14:paraId="157F9125" w14:textId="75985EC8" w:rsidR="00AB30BD" w:rsidRPr="00610584" w:rsidRDefault="00AB30BD" w:rsidP="00654098">
      <w:pPr>
        <w:rPr>
          <w:color w:val="000000"/>
          <w:sz w:val="20"/>
          <w:szCs w:val="20"/>
        </w:rPr>
      </w:pPr>
      <w:r>
        <w:rPr>
          <w:rStyle w:val="CommentReference"/>
        </w:rPr>
        <w:annotationRef/>
      </w:r>
      <w:r>
        <w:rPr>
          <w:color w:val="000000"/>
          <w:sz w:val="20"/>
          <w:szCs w:val="20"/>
        </w:rPr>
        <w:t xml:space="preserve">It doesn’t really fit the rest of the narrative and is more of an aside that having access to imaging </w:t>
      </w:r>
      <w:r w:rsidR="003E0D84">
        <w:rPr>
          <w:color w:val="000000"/>
          <w:sz w:val="20"/>
          <w:szCs w:val="20"/>
        </w:rPr>
        <w:t>increases</w:t>
      </w:r>
      <w:r>
        <w:rPr>
          <w:color w:val="000000"/>
          <w:sz w:val="20"/>
          <w:szCs w:val="20"/>
        </w:rPr>
        <w:t xml:space="preserve"> confidence</w:t>
      </w:r>
      <w:r w:rsidR="003E0D84">
        <w:rPr>
          <w:color w:val="000000"/>
          <w:sz w:val="20"/>
          <w:szCs w:val="20"/>
        </w:rPr>
        <w:t>, which I don’t really have too much to add in terms of implications or making some wider point out of it</w:t>
      </w:r>
      <w:r>
        <w:rPr>
          <w:color w:val="000000"/>
          <w:sz w:val="20"/>
          <w:szCs w:val="20"/>
        </w:rPr>
        <w:t>. I am not sure how we would integrate this in the main text without it being out of place.</w:t>
      </w:r>
      <w:r w:rsidR="00610584">
        <w:rPr>
          <w:color w:val="000000"/>
          <w:sz w:val="20"/>
          <w:szCs w:val="20"/>
        </w:rPr>
        <w:t xml:space="preserve"> Given boxes do not count toward the word limit, this seems like a good section to have as a box as an ancillary point.</w:t>
      </w:r>
    </w:p>
  </w:comment>
  <w:comment w:id="109" w:author="Helen Higham" w:date="2024-07-21T13:48:00Z" w:initials="HH">
    <w:p w14:paraId="67181F30" w14:textId="77777777" w:rsidR="00860C00" w:rsidRDefault="00860C00" w:rsidP="00860C00">
      <w:r>
        <w:rPr>
          <w:rStyle w:val="CommentReference"/>
        </w:rPr>
        <w:annotationRef/>
      </w:r>
      <w:r>
        <w:rPr>
          <w:color w:val="000000"/>
          <w:sz w:val="20"/>
          <w:szCs w:val="20"/>
        </w:rPr>
        <w:t>Is this section still in the contextual factors section?</w:t>
      </w:r>
    </w:p>
  </w:comment>
  <w:comment w:id="110" w:author="Helen Higham" w:date="2024-07-21T13:48:00Z" w:initials="HH">
    <w:p w14:paraId="085816D1" w14:textId="77777777" w:rsidR="00860C00" w:rsidRDefault="00860C00" w:rsidP="00860C00">
      <w:r>
        <w:rPr>
          <w:rStyle w:val="CommentReference"/>
        </w:rPr>
        <w:annotationRef/>
      </w:r>
      <w:r>
        <w:rPr>
          <w:color w:val="000000"/>
          <w:sz w:val="20"/>
          <w:szCs w:val="20"/>
        </w:rPr>
        <w:t>Think we may need a bit more detail here about what the mixed results were</w:t>
      </w:r>
    </w:p>
  </w:comment>
  <w:comment w:id="111" w:author="Helen Higham" w:date="2024-07-21T13:49:00Z" w:initials="HH">
    <w:p w14:paraId="6251AB39" w14:textId="77777777" w:rsidR="00860C00" w:rsidRDefault="00860C00" w:rsidP="00860C00">
      <w:r>
        <w:rPr>
          <w:rStyle w:val="CommentReference"/>
        </w:rPr>
        <w:annotationRef/>
      </w:r>
      <w:r>
        <w:rPr>
          <w:color w:val="000000"/>
          <w:sz w:val="20"/>
          <w:szCs w:val="20"/>
        </w:rPr>
        <w:t>Do you have a reference for the primacy effect - perhaps something along the lines of an explanatory review paper that clinicians who aren’t aware of the phenomenon might reference?</w:t>
      </w:r>
    </w:p>
  </w:comment>
  <w:comment w:id="112" w:author="Sriraj Aiyer" w:date="2024-07-22T14:58:00Z" w:initials="SA">
    <w:p w14:paraId="459C7BAF" w14:textId="772167CB" w:rsidR="009D6B0D" w:rsidRDefault="009D6B0D">
      <w:pPr>
        <w:pStyle w:val="CommentText"/>
      </w:pPr>
      <w:r>
        <w:rPr>
          <w:rStyle w:val="CommentReference"/>
        </w:rPr>
        <w:annotationRef/>
      </w:r>
      <w:r>
        <w:t>Decided to remove this, as past work talks about both primacy and recency effects which is a bit complex to disentangle here and I’m not sure we want to get into that here.</w:t>
      </w:r>
    </w:p>
  </w:comment>
  <w:comment w:id="113"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114"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115" w:author="Sriraj Aiyer" w:date="2024-07-22T15:13:00Z" w:initials="SA">
    <w:p w14:paraId="10768F2E" w14:textId="67B28DE5" w:rsidR="00F2375B" w:rsidRDefault="00F2375B">
      <w:pPr>
        <w:pStyle w:val="CommentText"/>
      </w:pPr>
      <w:r>
        <w:rPr>
          <w:rStyle w:val="CommentReference"/>
        </w:rPr>
        <w:annotationRef/>
      </w:r>
      <w:r>
        <w:t>The original paper actually does not measure or look at accuracy so I don’t want to mention accuracy here.</w:t>
      </w:r>
    </w:p>
  </w:comment>
  <w:comment w:id="116"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117" w:author="Helen Higham" w:date="2024-07-21T13:54:00Z" w:initials="HH">
    <w:p w14:paraId="7F90B07B" w14:textId="77777777" w:rsidR="00860C00" w:rsidRDefault="00860C00" w:rsidP="00860C00">
      <w:r>
        <w:rPr>
          <w:rStyle w:val="CommentReference"/>
        </w:rPr>
        <w:annotationRef/>
      </w:r>
      <w:r>
        <w:rPr>
          <w:color w:val="000000"/>
          <w:sz w:val="20"/>
          <w:szCs w:val="20"/>
        </w:rPr>
        <w:t>This is an Americanism which is fine if we are sending it to an American journal but we might want to clarify for a broader audience and say hospital doctors</w:t>
      </w:r>
    </w:p>
  </w:comment>
  <w:comment w:id="118" w:author="Nicholas Yeung" w:date="2024-07-16T13:32:00Z" w:initials="NY">
    <w:p w14:paraId="6C4AE669"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119"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120" w:author="Nicholas Yeung" w:date="2024-08-22T11:15:00Z" w:initials="NY">
    <w:p w14:paraId="43F25521" w14:textId="77777777" w:rsidR="00AD705C" w:rsidRDefault="00AD705C" w:rsidP="00AD705C">
      <w:r>
        <w:rPr>
          <w:rStyle w:val="CommentReference"/>
        </w:rPr>
        <w:annotationRef/>
      </w:r>
      <w:r>
        <w:rPr>
          <w:color w:val="000000"/>
          <w:sz w:val="20"/>
          <w:szCs w:val="20"/>
        </w:rPr>
        <w:t xml:space="preserve">Care needed with wording. It doesn’t make to talk about “medics being linked to more test ordering”. </w:t>
      </w:r>
    </w:p>
  </w:comment>
  <w:comment w:id="121" w:author="Helen Higham" w:date="2024-07-21T13:55:00Z" w:initials="HH">
    <w:p w14:paraId="56803DD0" w14:textId="34DB4914" w:rsidR="007F120A" w:rsidRDefault="00860C00" w:rsidP="007F120A">
      <w:r>
        <w:rPr>
          <w:rStyle w:val="CommentReference"/>
        </w:rPr>
        <w:annotationRef/>
      </w:r>
      <w:r w:rsidR="007F120A">
        <w:rPr>
          <w:sz w:val="20"/>
          <w:szCs w:val="20"/>
        </w:rPr>
        <w:t xml:space="preserve">Think this needs clarifying - at first glance it looks like you’re saying pathologists are routinely more metacognitively aware than other specialities but I think you mean within the specialty?  </w:t>
      </w:r>
    </w:p>
  </w:comment>
  <w:comment w:id="122" w:author="Nicholas Yeung" w:date="2024-07-16T13:37:00Z" w:initials="NY">
    <w:p w14:paraId="10762D81" w14:textId="77777777" w:rsidR="007D4E69" w:rsidRDefault="007D4E69" w:rsidP="007D4E69">
      <w:r>
        <w:rPr>
          <w:rStyle w:val="CommentReference"/>
        </w:rPr>
        <w:annotationRef/>
      </w:r>
      <w:r>
        <w:rPr>
          <w:color w:val="000000"/>
          <w:sz w:val="20"/>
          <w:szCs w:val="20"/>
        </w:rPr>
        <w:t>“better calibrated”?</w:t>
      </w:r>
    </w:p>
  </w:comment>
  <w:comment w:id="123"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124" w:author="Helen Higham" w:date="2024-07-21T13:57:00Z" w:initials="HH">
    <w:p w14:paraId="2A8A6208" w14:textId="77777777" w:rsidR="007F120A" w:rsidRDefault="007F120A" w:rsidP="007F120A">
      <w:r>
        <w:rPr>
          <w:rStyle w:val="CommentReference"/>
        </w:rPr>
        <w:annotationRef/>
      </w:r>
      <w:r>
        <w:rPr>
          <w:color w:val="000000"/>
          <w:sz w:val="20"/>
          <w:szCs w:val="20"/>
        </w:rPr>
        <w:t>You’re going to do this anyway so don’t need to say it here</w:t>
      </w:r>
    </w:p>
  </w:comment>
  <w:comment w:id="125" w:author="Helen Higham" w:date="2024-07-21T14:00:00Z" w:initials="HH">
    <w:p w14:paraId="3C80A93D" w14:textId="77777777" w:rsidR="007F120A" w:rsidRDefault="007F120A" w:rsidP="007F120A">
      <w:r>
        <w:rPr>
          <w:rStyle w:val="CommentReference"/>
        </w:rPr>
        <w:annotationRef/>
      </w:r>
      <w:r>
        <w:rPr>
          <w:color w:val="000000"/>
          <w:sz w:val="20"/>
          <w:szCs w:val="20"/>
        </w:rPr>
        <w:t>Choose model or framework and stick with it</w:t>
      </w:r>
    </w:p>
  </w:comment>
  <w:comment w:id="126"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127"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128"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129" w:author="Nicholas Yeung" w:date="2024-07-18T09:33:00Z" w:initials="NY">
    <w:p w14:paraId="2022544A" w14:textId="77777777" w:rsidR="002903A7" w:rsidRDefault="002903A7" w:rsidP="002903A7">
      <w:r>
        <w:rPr>
          <w:rStyle w:val="CommentReference"/>
        </w:rPr>
        <w:annotationRef/>
      </w:r>
      <w:r>
        <w:rPr>
          <w:color w:val="000000"/>
          <w:sz w:val="20"/>
          <w:szCs w:val="20"/>
        </w:rPr>
        <w:t>Maybe belongs in the discussion, or later in this section where we talk about Group Dynamics.</w:t>
      </w:r>
    </w:p>
  </w:comment>
  <w:comment w:id="130"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131"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132" w:author="Sriraj Aiyer" w:date="2024-07-22T16:40:00Z" w:initials="SA">
    <w:p w14:paraId="7F6E9050" w14:textId="0A129162" w:rsidR="0079301E" w:rsidRDefault="0079301E">
      <w:pPr>
        <w:pStyle w:val="CommentText"/>
      </w:pPr>
      <w:r>
        <w:rPr>
          <w:rStyle w:val="CommentReference"/>
        </w:rPr>
        <w:annotationRef/>
      </w:r>
      <w:r>
        <w:t xml:space="preserve">Let’s discuss. </w:t>
      </w:r>
    </w:p>
  </w:comment>
  <w:comment w:id="137" w:author="Nicholas Yeung" w:date="2024-08-22T11:27:00Z" w:initials="NY">
    <w:p w14:paraId="5C0B482E" w14:textId="77777777" w:rsidR="00535508" w:rsidRDefault="00535508" w:rsidP="00535508">
      <w:r>
        <w:rPr>
          <w:rStyle w:val="CommentReference"/>
        </w:rPr>
        <w:annotationRef/>
      </w:r>
      <w:r>
        <w:rPr>
          <w:color w:val="000000"/>
          <w:sz w:val="20"/>
          <w:szCs w:val="20"/>
        </w:rPr>
        <w:t>This is looking really good now. One arrow I don’t understand is how “Patient complexity” — increases —&gt; “Knowledge”?</w:t>
      </w:r>
    </w:p>
    <w:p w14:paraId="465D8918" w14:textId="77777777" w:rsidR="00535508" w:rsidRDefault="00535508" w:rsidP="00535508">
      <w:r>
        <w:rPr>
          <w:color w:val="000000"/>
          <w:sz w:val="20"/>
          <w:szCs w:val="20"/>
        </w:rPr>
        <w:t>Visually, it might look cleaner if the lines around the boxes were thicker, and instead of lines around the three panels (Decision Level, Clinician Level, Environmental Context Level), these were shaded in light colours. As currently drawn, there are lots of lines of exactly the same thickness, which makes the figure harder to parse.</w:t>
      </w:r>
    </w:p>
  </w:comment>
  <w:comment w:id="138" w:author="Nicholas Yeung" w:date="2024-07-18T10:00:00Z" w:initials="NY">
    <w:p w14:paraId="19E80813" w14:textId="34B2D0C9"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139"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140" w:author="Sriraj Aiyer" w:date="2024-07-22T17:08:00Z" w:initials="SA">
    <w:p w14:paraId="57A8ECF8" w14:textId="7CAD32F6" w:rsidR="004E113E" w:rsidRDefault="004E113E">
      <w:pPr>
        <w:pStyle w:val="CommentText"/>
      </w:pPr>
      <w:r>
        <w:rPr>
          <w:rStyle w:val="CommentReference"/>
        </w:rPr>
        <w:annotationRef/>
      </w:r>
      <w:r>
        <w:t xml:space="preserve">I added personality/traits, but I am not sure what references/factors would be best to bring in here. Maybe the stuff on self-esteem, power etc? Let’s discuss. </w:t>
      </w:r>
    </w:p>
  </w:comment>
  <w:comment w:id="141" w:author="Helen Higham" w:date="2024-07-21T14:06:00Z" w:initials="HH">
    <w:p w14:paraId="4E8B6C06" w14:textId="77777777" w:rsidR="001D7856" w:rsidRDefault="001D7856" w:rsidP="001D7856">
      <w:r>
        <w:rPr>
          <w:rStyle w:val="CommentReference"/>
        </w:rPr>
        <w:annotationRef/>
      </w:r>
      <w:r>
        <w:rPr>
          <w:sz w:val="20"/>
          <w:szCs w:val="20"/>
        </w:rPr>
        <w:t xml:space="preserve">This is SOOO much better! I like the clarity of the separation into levels and the colour coding of the arrows (sometimes journals will only allow black and white figures so you may have to experiment with different types of dashed lines). I’m just wondering why there are any orange future research arrows in the environmental level? </w:t>
      </w:r>
    </w:p>
  </w:comment>
  <w:comment w:id="142" w:author="Sriraj Aiyer" w:date="2024-07-22T16:52:00Z" w:initials="SA">
    <w:p w14:paraId="38B32686" w14:textId="201BC2EC" w:rsidR="004E113E" w:rsidRDefault="004E113E">
      <w:pPr>
        <w:pStyle w:val="CommentText"/>
      </w:pPr>
      <w:r>
        <w:rPr>
          <w:rStyle w:val="CommentReference"/>
        </w:rPr>
        <w:annotationRef/>
      </w:r>
      <w:r>
        <w:t>Fortunately no charges for colour figures with BMJ Qual and Saf.</w:t>
      </w:r>
    </w:p>
  </w:comment>
  <w:comment w:id="143"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144" w:author="Helen Higham" w:date="2024-07-21T14:12:00Z" w:initials="HH">
    <w:p w14:paraId="4BB44B41" w14:textId="77777777" w:rsidR="001D7856" w:rsidRDefault="001D7856" w:rsidP="001D7856">
      <w:r>
        <w:rPr>
          <w:rStyle w:val="CommentReference"/>
        </w:rPr>
        <w:annotationRef/>
      </w:r>
      <w:r>
        <w:rPr>
          <w:color w:val="000000"/>
          <w:sz w:val="20"/>
          <w:szCs w:val="20"/>
        </w:rPr>
        <w:t>I would expect to see discussion points that align with the subheadings you have in the results so that readers can come to conclusions about the meaning of the results and how they compare with what was known before or what is known from other areas where confidence has been studied</w:t>
      </w:r>
    </w:p>
  </w:comment>
  <w:comment w:id="145" w:author="Nicholas Yeung" w:date="2024-08-22T12:05:00Z" w:initials="NY">
    <w:p w14:paraId="7C46F030" w14:textId="77777777" w:rsidR="00C422A2" w:rsidRDefault="00C422A2" w:rsidP="00C422A2">
      <w:r>
        <w:rPr>
          <w:rStyle w:val="CommentReference"/>
        </w:rPr>
        <w:annotationRef/>
      </w:r>
      <w:r>
        <w:rPr>
          <w:color w:val="000000"/>
          <w:sz w:val="20"/>
          <w:szCs w:val="20"/>
        </w:rPr>
        <w:t>I think the paragraph that was here originally is better situated later. Here the reader is expecting to be told key findings about confidence and calibration, as the key focus of our review, so that’s what we should give them. (Even if, in the Results, we did some less-interesting but necessary groundwork first.)</w:t>
      </w:r>
    </w:p>
  </w:comment>
  <w:comment w:id="148" w:author="Nicholas Yeung" w:date="2024-08-22T12:03:00Z" w:initials="NY">
    <w:p w14:paraId="60C2CA5F" w14:textId="36FC92C5" w:rsidR="002F2B15" w:rsidRDefault="002F2B15" w:rsidP="002F2B15">
      <w:r>
        <w:rPr>
          <w:rStyle w:val="CommentReference"/>
        </w:rPr>
        <w:annotationRef/>
      </w:r>
      <w:r>
        <w:rPr>
          <w:color w:val="000000"/>
          <w:sz w:val="20"/>
          <w:szCs w:val="20"/>
        </w:rPr>
        <w:t>“and ordering of unnecessary tests”?</w:t>
      </w:r>
    </w:p>
  </w:comment>
  <w:comment w:id="146" w:author="Helen Higham" w:date="2024-07-21T14:16:00Z" w:initials="HH">
    <w:p w14:paraId="1E38AE0D" w14:textId="100FD1CF" w:rsidR="00331FEB" w:rsidRDefault="00331FEB" w:rsidP="00331FEB">
      <w:r>
        <w:rPr>
          <w:rStyle w:val="CommentReference"/>
        </w:rPr>
        <w:annotationRef/>
      </w:r>
      <w:r>
        <w:rPr>
          <w:color w:val="000000"/>
          <w:sz w:val="20"/>
          <w:szCs w:val="20"/>
        </w:rPr>
        <w:t xml:space="preserve">These bits on under- and overconfidence then sit nicely under your section on miscalibration </w:t>
      </w:r>
    </w:p>
  </w:comment>
  <w:comment w:id="149" w:author="Helen Higham" w:date="2024-07-21T14:10:00Z" w:initials="HH">
    <w:p w14:paraId="7F79EEDA" w14:textId="77777777" w:rsidR="00331FEB" w:rsidRDefault="00331FEB" w:rsidP="00331FEB">
      <w:r>
        <w:rPr>
          <w:rStyle w:val="CommentReference"/>
        </w:rPr>
        <w:annotationRef/>
      </w:r>
      <w:r>
        <w:rPr>
          <w:color w:val="000000"/>
          <w:sz w:val="20"/>
          <w:szCs w:val="20"/>
        </w:rPr>
        <w:t>This feels more like something for the conclusion</w:t>
      </w:r>
    </w:p>
  </w:comment>
  <w:comment w:id="150" w:author="Nicholas Yeung" w:date="2024-07-18T10:25:00Z" w:initials="NY">
    <w:p w14:paraId="1F92A60C" w14:textId="77777777" w:rsidR="004E113E" w:rsidRDefault="004E113E" w:rsidP="004E113E">
      <w:r>
        <w:rPr>
          <w:rStyle w:val="CommentReference"/>
        </w:rPr>
        <w:annotationRef/>
      </w:r>
      <w:r>
        <w:rPr>
          <w:color w:val="000000"/>
          <w:sz w:val="20"/>
          <w:szCs w:val="20"/>
        </w:rPr>
        <w:t>This seems like a statement we should be emphasising, rather than an “also shown”!</w:t>
      </w:r>
    </w:p>
  </w:comment>
  <w:comment w:id="152" w:author="Helen Higham" w:date="2024-07-21T14:20:00Z" w:initials="HH">
    <w:p w14:paraId="3852B3B8" w14:textId="77777777" w:rsidR="00521C6B" w:rsidRDefault="00521C6B" w:rsidP="00521C6B">
      <w:r>
        <w:rPr>
          <w:rStyle w:val="CommentReference"/>
        </w:rPr>
        <w:annotationRef/>
      </w:r>
      <w:r>
        <w:rPr>
          <w:color w:val="000000"/>
          <w:sz w:val="20"/>
          <w:szCs w:val="20"/>
        </w:rPr>
        <w:t>This should sit under the work environment / context subheading</w:t>
      </w:r>
    </w:p>
  </w:comment>
  <w:comment w:id="151" w:author="Nicholas Yeung" w:date="2024-08-22T12:40:00Z" w:initials="NY">
    <w:p w14:paraId="4EAA77B8" w14:textId="77777777" w:rsidR="007F6276" w:rsidRDefault="007F6276" w:rsidP="007F6276">
      <w:r>
        <w:rPr>
          <w:rStyle w:val="CommentReference"/>
        </w:rPr>
        <w:annotationRef/>
      </w:r>
      <w:r>
        <w:rPr>
          <w:color w:val="000000"/>
          <w:sz w:val="20"/>
          <w:szCs w:val="20"/>
        </w:rPr>
        <w:t>Let’s talk through what we’re trying to achieve in this paragraph. I don’t really get the link between the first part (consequences of confidence) and the main body (about our model). Scope to tighten/straighten up the narrative here.</w:t>
      </w:r>
    </w:p>
  </w:comment>
  <w:comment w:id="153" w:author="Nicholas Yeung" w:date="2024-08-22T12:51:00Z" w:initials="NY">
    <w:p w14:paraId="125DE0CC" w14:textId="77777777" w:rsidR="009636D5" w:rsidRDefault="009636D5" w:rsidP="009636D5">
      <w:r>
        <w:rPr>
          <w:rStyle w:val="CommentReference"/>
        </w:rPr>
        <w:annotationRef/>
      </w:r>
      <w:r>
        <w:rPr>
          <w:color w:val="000000"/>
          <w:sz w:val="20"/>
          <w:szCs w:val="20"/>
        </w:rPr>
        <w:t>I’m not sure what you mean here.</w:t>
      </w:r>
    </w:p>
  </w:comment>
  <w:comment w:id="154" w:author="Helen Higham" w:date="2024-07-21T14:08:00Z" w:initials="HH">
    <w:p w14:paraId="52E12804" w14:textId="40C08337" w:rsidR="0014180A" w:rsidRDefault="0014180A" w:rsidP="0014180A">
      <w:r>
        <w:rPr>
          <w:rStyle w:val="CommentReference"/>
        </w:rPr>
        <w:annotationRef/>
      </w:r>
      <w:r>
        <w:rPr>
          <w:color w:val="000000"/>
          <w:sz w:val="20"/>
          <w:szCs w:val="20"/>
        </w:rPr>
        <w:t xml:space="preserve">Here is the explanation…I’d move it up </w:t>
      </w:r>
    </w:p>
  </w:comment>
  <w:comment w:id="155" w:author="Nicholas Yeung" w:date="2024-08-22T12:01:00Z" w:initials="NY">
    <w:p w14:paraId="22C90050" w14:textId="77777777" w:rsidR="0014180A" w:rsidRDefault="0014180A" w:rsidP="0014180A">
      <w:r>
        <w:rPr>
          <w:rStyle w:val="CommentReference"/>
        </w:rPr>
        <w:annotationRef/>
      </w:r>
      <w:r>
        <w:rPr>
          <w:color w:val="000000"/>
          <w:sz w:val="20"/>
          <w:szCs w:val="20"/>
        </w:rPr>
        <w:t>I’m not sure what you mean here. Isn’t this what we’re doing, likewise all the reviewed papers?</w:t>
      </w:r>
    </w:p>
  </w:comment>
  <w:comment w:id="156" w:author="Nicholas Yeung" w:date="2024-08-22T12:55:00Z" w:initials="NY">
    <w:p w14:paraId="496C735E" w14:textId="77777777" w:rsidR="000F0D84" w:rsidRDefault="000F0D84" w:rsidP="000F0D84">
      <w:r>
        <w:rPr>
          <w:rStyle w:val="CommentReference"/>
        </w:rPr>
        <w:annotationRef/>
      </w:r>
      <w:r>
        <w:rPr>
          <w:color w:val="000000"/>
          <w:sz w:val="20"/>
          <w:szCs w:val="20"/>
        </w:rPr>
        <w:t>Scope to be more specific/precise here.</w:t>
      </w:r>
    </w:p>
  </w:comment>
  <w:comment w:id="158" w:author="Helen Higham" w:date="2024-07-21T14:22:00Z" w:initials="HH">
    <w:p w14:paraId="29054C0C" w14:textId="77777777" w:rsidR="00436354" w:rsidRDefault="00436354" w:rsidP="00436354">
      <w:r>
        <w:rPr>
          <w:rStyle w:val="CommentReference"/>
        </w:rPr>
        <w:annotationRef/>
      </w:r>
      <w:r>
        <w:rPr>
          <w:color w:val="000000"/>
          <w:sz w:val="20"/>
          <w:szCs w:val="20"/>
        </w:rPr>
        <w:t>I”ve done quite a bit of crossing out of redundant words throughout but there are more and it can hugely impact your word count - these days I see it as a bit of a game to cut phrase wherever I can whether I’m writing or reviewing (remember the paper on politics and the English language I sent you when you started!)</w:t>
      </w:r>
    </w:p>
  </w:comment>
  <w:comment w:id="161" w:author="Helen Higham" w:date="2024-07-21T14:23:00Z" w:initials="HH">
    <w:p w14:paraId="02A40D0E" w14:textId="77777777" w:rsidR="00436354" w:rsidRDefault="00436354" w:rsidP="00436354">
      <w:r>
        <w:rPr>
          <w:rStyle w:val="CommentReference"/>
        </w:rPr>
        <w:annotationRef/>
      </w:r>
      <w:r>
        <w:rPr>
          <w:color w:val="000000"/>
          <w:sz w:val="20"/>
          <w:szCs w:val="20"/>
        </w:rPr>
        <w:t>This might sit in the miscalibration section</w:t>
      </w:r>
    </w:p>
  </w:comment>
  <w:comment w:id="160" w:author="Sriraj Aiyer" w:date="2024-07-24T13:30:00Z" w:initials="SA">
    <w:p w14:paraId="661CF02C" w14:textId="567A90E5" w:rsidR="00DB747E" w:rsidRDefault="00DB747E">
      <w:pPr>
        <w:pStyle w:val="CommentText"/>
      </w:pPr>
      <w:r>
        <w:rPr>
          <w:rStyle w:val="CommentReference"/>
        </w:rPr>
        <w:annotationRef/>
      </w:r>
      <w:r>
        <w:t xml:space="preserve">Add to this section to reflect the specific findings we want to highlight from cognitive psychology literature. </w:t>
      </w:r>
    </w:p>
  </w:comment>
  <w:comment w:id="164" w:author="Nicholas Yeung" w:date="2024-08-22T13:43:00Z" w:initials="NY">
    <w:p w14:paraId="6E281D37" w14:textId="77777777" w:rsidR="00BC2583" w:rsidRDefault="00BC2583" w:rsidP="00BC2583">
      <w:r>
        <w:rPr>
          <w:rStyle w:val="CommentReference"/>
        </w:rPr>
        <w:annotationRef/>
      </w:r>
      <w:r>
        <w:rPr>
          <w:color w:val="000000"/>
          <w:sz w:val="20"/>
          <w:szCs w:val="20"/>
        </w:rPr>
        <w:t>Cut? Not sure we have much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3166B" w15:done="1"/>
  <w15:commentEx w15:paraId="63AF5349" w15:done="1"/>
  <w15:commentEx w15:paraId="7C231751" w15:done="1"/>
  <w15:commentEx w15:paraId="6344A976" w15:done="1"/>
  <w15:commentEx w15:paraId="5D8701EE" w15:paraIdParent="6344A976" w15:done="1"/>
  <w15:commentEx w15:paraId="33EF89A5" w15:done="1"/>
  <w15:commentEx w15:paraId="13C366B7" w15:done="1"/>
  <w15:commentEx w15:paraId="3CE78024" w15:paraIdParent="13C366B7" w15:done="1"/>
  <w15:commentEx w15:paraId="23FBCD05" w15:done="1"/>
  <w15:commentEx w15:paraId="47E9E4F3" w15:done="1"/>
  <w15:commentEx w15:paraId="6679A314" w15:paraIdParent="47E9E4F3" w15:done="1"/>
  <w15:commentEx w15:paraId="6CB44462" w15:done="1"/>
  <w15:commentEx w15:paraId="5E1B98E8" w15:done="1"/>
  <w15:commentEx w15:paraId="39E39068" w15:done="1"/>
  <w15:commentEx w15:paraId="195A8D99" w15:paraIdParent="39E39068" w15:done="1"/>
  <w15:commentEx w15:paraId="2D52782D" w15:done="1"/>
  <w15:commentEx w15:paraId="2B7817F8" w15:paraIdParent="2D52782D" w15:done="1"/>
  <w15:commentEx w15:paraId="671F8D39" w15:done="1"/>
  <w15:commentEx w15:paraId="0A069ACF" w15:paraIdParent="671F8D39" w15:done="1"/>
  <w15:commentEx w15:paraId="77A37BF4" w15:done="1"/>
  <w15:commentEx w15:paraId="7ABFE06B" w15:paraIdParent="77A37BF4" w15:done="1"/>
  <w15:commentEx w15:paraId="3B43B4EA" w15:done="1"/>
  <w15:commentEx w15:paraId="32917BB9" w15:done="1"/>
  <w15:commentEx w15:paraId="1608BF71" w15:done="1"/>
  <w15:commentEx w15:paraId="220AE150" w15:done="1"/>
  <w15:commentEx w15:paraId="157F9125" w15:paraIdParent="220AE150" w15:done="1"/>
  <w15:commentEx w15:paraId="67181F30" w15:done="1"/>
  <w15:commentEx w15:paraId="085816D1" w15:done="1"/>
  <w15:commentEx w15:paraId="6251AB39" w15:done="1"/>
  <w15:commentEx w15:paraId="459C7BAF" w15:paraIdParent="6251AB39" w15:done="1"/>
  <w15:commentEx w15:paraId="1ABA3DDA" w15:done="1"/>
  <w15:commentEx w15:paraId="65E7B6EB" w15:done="1"/>
  <w15:commentEx w15:paraId="10768F2E" w15:paraIdParent="65E7B6EB" w15:done="1"/>
  <w15:commentEx w15:paraId="7F8FE03F" w15:done="1"/>
  <w15:commentEx w15:paraId="7F90B07B" w15:done="1"/>
  <w15:commentEx w15:paraId="6C4AE669" w15:done="1"/>
  <w15:commentEx w15:paraId="3E9B9258" w15:paraIdParent="6C4AE669" w15:done="1"/>
  <w15:commentEx w15:paraId="43F25521" w15:done="1"/>
  <w15:commentEx w15:paraId="56803DD0" w15:done="1"/>
  <w15:commentEx w15:paraId="10762D81" w15:done="1"/>
  <w15:commentEx w15:paraId="4AA0DAA7" w15:done="1"/>
  <w15:commentEx w15:paraId="2A8A6208" w15:done="1"/>
  <w15:commentEx w15:paraId="3C80A93D" w15:done="1"/>
  <w15:commentEx w15:paraId="34A25218" w15:done="1"/>
  <w15:commentEx w15:paraId="61652BAF" w15:done="1"/>
  <w15:commentEx w15:paraId="01FB534D" w15:done="1"/>
  <w15:commentEx w15:paraId="2022544A" w15:done="1"/>
  <w15:commentEx w15:paraId="3D65B2E7" w15:done="1"/>
  <w15:commentEx w15:paraId="49BF4E42" w15:paraIdParent="3D65B2E7" w15:done="1"/>
  <w15:commentEx w15:paraId="7F6E9050" w15:paraIdParent="3D65B2E7" w15:done="0"/>
  <w15:commentEx w15:paraId="465D8918" w15:done="1"/>
  <w15:commentEx w15:paraId="2496CBE4" w15:done="1"/>
  <w15:commentEx w15:paraId="3518123F" w15:paraIdParent="2496CBE4" w15:done="1"/>
  <w15:commentEx w15:paraId="57A8ECF8" w15:paraIdParent="2496CBE4" w15:done="0"/>
  <w15:commentEx w15:paraId="4E8B6C06" w15:done="1"/>
  <w15:commentEx w15:paraId="38B32686" w15:paraIdParent="4E8B6C06" w15:done="1"/>
  <w15:commentEx w15:paraId="4B7EB3C7" w15:done="1"/>
  <w15:commentEx w15:paraId="4BB44B41" w15:done="1"/>
  <w15:commentEx w15:paraId="7C46F030" w15:done="1"/>
  <w15:commentEx w15:paraId="60C2CA5F" w15:done="1"/>
  <w15:commentEx w15:paraId="1E38AE0D" w15:done="1"/>
  <w15:commentEx w15:paraId="7F79EEDA" w15:done="1"/>
  <w15:commentEx w15:paraId="1F92A60C" w15:done="1"/>
  <w15:commentEx w15:paraId="3852B3B8" w15:done="1"/>
  <w15:commentEx w15:paraId="4EAA77B8" w15:done="0"/>
  <w15:commentEx w15:paraId="125DE0CC" w15:done="0"/>
  <w15:commentEx w15:paraId="52E12804" w15:done="1"/>
  <w15:commentEx w15:paraId="22C90050" w15:done="0"/>
  <w15:commentEx w15:paraId="496C735E" w15:done="0"/>
  <w15:commentEx w15:paraId="29054C0C" w15:done="1"/>
  <w15:commentEx w15:paraId="02A40D0E" w15:done="1"/>
  <w15:commentEx w15:paraId="661CF02C" w15:done="1"/>
  <w15:commentEx w15:paraId="6E281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F2E582" w16cex:dateUtc="2024-07-17T12:37:00Z"/>
  <w16cex:commentExtensible w16cex:durableId="3285C2BE" w16cex:dateUtc="2024-07-17T12:40:00Z"/>
  <w16cex:commentExtensible w16cex:durableId="44704B3C" w16cex:dateUtc="2024-07-17T12:44:00Z"/>
  <w16cex:commentExtensible w16cex:durableId="0AF30F45" w16cex:dateUtc="2024-07-17T12:46:00Z"/>
  <w16cex:commentExtensible w16cex:durableId="2A48DB8F" w16cex:dateUtc="2024-07-22T12:22:00Z"/>
  <w16cex:commentExtensible w16cex:durableId="635074B5" w16cex:dateUtc="2024-07-17T12:50:00Z"/>
  <w16cex:commentExtensible w16cex:durableId="732B8CDC" w16cex:dateUtc="2024-07-17T12:51:00Z"/>
  <w16cex:commentExtensible w16cex:durableId="2A48C33D" w16cex:dateUtc="2024-07-22T10:38:00Z"/>
  <w16cex:commentExtensible w16cex:durableId="35C02248" w16cex:dateUtc="2024-08-22T10:11:00Z"/>
  <w16cex:commentExtensible w16cex:durableId="3E1D750F" w16cex:dateUtc="2024-07-16T09:58:00Z"/>
  <w16cex:commentExtensible w16cex:durableId="2A4384B4" w16cex:dateUtc="2024-07-18T11:10:00Z"/>
  <w16cex:commentExtensible w16cex:durableId="4AE4A571" w16cex:dateUtc="2024-07-17T12:57:00Z"/>
  <w16cex:commentExtensible w16cex:durableId="2A4ED810" w16cex:dateUtc="2024-07-27T01:21:00Z"/>
  <w16cex:commentExtensible w16cex:durableId="5F4A856F" w16cex:dateUtc="2024-07-18T12:21:00Z"/>
  <w16cex:commentExtensible w16cex:durableId="2A48C58F" w16cex:dateUtc="2024-07-22T10:48:00Z"/>
  <w16cex:commentExtensible w16cex:durableId="6F9738A1" w16cex:dateUtc="2024-07-18T12:26:00Z"/>
  <w16cex:commentExtensible w16cex:durableId="2A48C666" w16cex:dateUtc="2024-07-22T10:52:00Z"/>
  <w16cex:commentExtensible w16cex:durableId="519A56E3" w16cex:dateUtc="2024-07-16T11:08:00Z"/>
  <w16cex:commentExtensible w16cex:durableId="2A48C694" w16cex:dateUtc="2024-07-22T10:52:00Z"/>
  <w16cex:commentExtensible w16cex:durableId="083013CB" w16cex:dateUtc="2024-07-21T12:41:00Z"/>
  <w16cex:commentExtensible w16cex:durableId="2A48C702" w16cex:dateUtc="2024-07-22T10:54:00Z"/>
  <w16cex:commentExtensible w16cex:durableId="780065F5" w16cex:dateUtc="2024-08-22T09:40:00Z"/>
  <w16cex:commentExtensible w16cex:durableId="37257581" w16cex:dateUtc="2024-07-21T12:39:00Z"/>
  <w16cex:commentExtensible w16cex:durableId="25D1A265" w16cex:dateUtc="2024-07-16T11:03:00Z"/>
  <w16cex:commentExtensible w16cex:durableId="5A5C8F26" w16cex:dateUtc="2024-07-16T11:05:00Z"/>
  <w16cex:commentExtensible w16cex:durableId="2A438275" w16cex:dateUtc="2024-07-18T11:00:00Z"/>
  <w16cex:commentExtensible w16cex:durableId="531D71D8" w16cex:dateUtc="2024-07-21T12:48:00Z"/>
  <w16cex:commentExtensible w16cex:durableId="636E9727" w16cex:dateUtc="2024-07-21T12:48:00Z"/>
  <w16cex:commentExtensible w16cex:durableId="5002A76E" w16cex:dateUtc="2024-07-21T12:49:00Z"/>
  <w16cex:commentExtensible w16cex:durableId="2A48F230" w16cex:dateUtc="2024-07-22T13:58:00Z"/>
  <w16cex:commentExtensible w16cex:durableId="5D3E78D9" w16cex:dateUtc="2024-07-16T11:12:00Z"/>
  <w16cex:commentExtensible w16cex:durableId="1EEA9EED" w16cex:dateUtc="2024-07-16T12:27:00Z"/>
  <w16cex:commentExtensible w16cex:durableId="2A48F5B3" w16cex:dateUtc="2024-07-22T14:13:00Z"/>
  <w16cex:commentExtensible w16cex:durableId="7D4D3AA4" w16cex:dateUtc="2024-07-16T12:31:00Z"/>
  <w16cex:commentExtensible w16cex:durableId="53F5B6C2" w16cex:dateUtc="2024-07-21T12:54:00Z"/>
  <w16cex:commentExtensible w16cex:durableId="2A47DED3" w16cex:dateUtc="2024-07-16T12:32:00Z"/>
  <w16cex:commentExtensible w16cex:durableId="2A4380E0" w16cex:dateUtc="2024-07-18T10:54:00Z"/>
  <w16cex:commentExtensible w16cex:durableId="10616982" w16cex:dateUtc="2024-08-22T10:15:00Z"/>
  <w16cex:commentExtensible w16cex:durableId="5286B587" w16cex:dateUtc="2024-07-21T12:55:00Z"/>
  <w16cex:commentExtensible w16cex:durableId="2A47DED4" w16cex:dateUtc="2024-07-16T12:37:00Z"/>
  <w16cex:commentExtensible w16cex:durableId="21117F1B" w16cex:dateUtc="2024-07-16T12:48:00Z"/>
  <w16cex:commentExtensible w16cex:durableId="11D3F21C" w16cex:dateUtc="2024-07-21T12:57:00Z"/>
  <w16cex:commentExtensible w16cex:durableId="2754A72F" w16cex:dateUtc="2024-07-21T13:00:00Z"/>
  <w16cex:commentExtensible w16cex:durableId="75785FBA" w16cex:dateUtc="2024-07-18T08:29:00Z"/>
  <w16cex:commentExtensible w16cex:durableId="21C091F8" w16cex:dateUtc="2024-07-18T08:43:00Z"/>
  <w16cex:commentExtensible w16cex:durableId="15CC146B" w16cex:dateUtc="2024-07-18T08:42:00Z"/>
  <w16cex:commentExtensible w16cex:durableId="2A49015E" w16cex:dateUtc="2024-07-18T08:33:00Z"/>
  <w16cex:commentExtensible w16cex:durableId="28E6086D" w16cex:dateUtc="2024-07-18T08:59:00Z"/>
  <w16cex:commentExtensible w16cex:durableId="345B1EFF" w16cex:dateUtc="2024-07-18T09:01:00Z"/>
  <w16cex:commentExtensible w16cex:durableId="2A490A0D" w16cex:dateUtc="2024-07-22T15:40:00Z"/>
  <w16cex:commentExtensible w16cex:durableId="754D8D99" w16cex:dateUtc="2024-08-22T10:27:00Z"/>
  <w16cex:commentExtensible w16cex:durableId="47708F9E" w16cex:dateUtc="2024-07-18T09:00:00Z"/>
  <w16cex:commentExtensible w16cex:durableId="09C4C27F" w16cex:dateUtc="2024-07-18T09:04:00Z"/>
  <w16cex:commentExtensible w16cex:durableId="2A49107B" w16cex:dateUtc="2024-07-22T16:08:00Z"/>
  <w16cex:commentExtensible w16cex:durableId="68DDCF83" w16cex:dateUtc="2024-07-21T13:06:00Z"/>
  <w16cex:commentExtensible w16cex:durableId="2A490CB5" w16cex:dateUtc="2024-07-22T15:52:00Z"/>
  <w16cex:commentExtensible w16cex:durableId="799CF157" w16cex:dateUtc="2024-07-18T09:11:00Z"/>
  <w16cex:commentExtensible w16cex:durableId="2D31FB41" w16cex:dateUtc="2024-07-21T13:12:00Z"/>
  <w16cex:commentExtensible w16cex:durableId="571DDBF3" w16cex:dateUtc="2024-08-22T11:05:00Z"/>
  <w16cex:commentExtensible w16cex:durableId="4164156F" w16cex:dateUtc="2024-08-22T11:03:00Z"/>
  <w16cex:commentExtensible w16cex:durableId="2A4B56E2" w16cex:dateUtc="2024-07-21T13:16:00Z"/>
  <w16cex:commentExtensible w16cex:durableId="2A4B5052" w16cex:dateUtc="2024-07-21T13:10:00Z"/>
  <w16cex:commentExtensible w16cex:durableId="2A4916C6" w16cex:dateUtc="2024-07-18T09:25:00Z"/>
  <w16cex:commentExtensible w16cex:durableId="2A4B803E" w16cex:dateUtc="2024-07-21T13:20:00Z"/>
  <w16cex:commentExtensible w16cex:durableId="1A9A71EC" w16cex:dateUtc="2024-08-22T11:40:00Z"/>
  <w16cex:commentExtensible w16cex:durableId="27EFD2B3" w16cex:dateUtc="2024-08-22T11:51:00Z"/>
  <w16cex:commentExtensible w16cex:durableId="40F55EB0" w16cex:dateUtc="2024-07-21T13:08:00Z"/>
  <w16cex:commentExtensible w16cex:durableId="2984F6CB" w16cex:dateUtc="2024-08-22T11:01:00Z"/>
  <w16cex:commentExtensible w16cex:durableId="5797D74A" w16cex:dateUtc="2024-08-22T11:55:00Z"/>
  <w16cex:commentExtensible w16cex:durableId="649F1E76" w16cex:dateUtc="2024-07-21T13:22:00Z"/>
  <w16cex:commentExtensible w16cex:durableId="5F4B7FBC" w16cex:dateUtc="2024-07-21T13:23:00Z"/>
  <w16cex:commentExtensible w16cex:durableId="2A4B808A" w16cex:dateUtc="2024-07-24T12:30:00Z"/>
  <w16cex:commentExtensible w16cex:durableId="6D0C5BDD" w16cex:dateUtc="2024-08-22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3166B" w16cid:durableId="05F2E582"/>
  <w16cid:commentId w16cid:paraId="63AF5349" w16cid:durableId="3285C2BE"/>
  <w16cid:commentId w16cid:paraId="7C231751" w16cid:durableId="44704B3C"/>
  <w16cid:commentId w16cid:paraId="6344A976" w16cid:durableId="0AF30F45"/>
  <w16cid:commentId w16cid:paraId="5D8701EE" w16cid:durableId="2A48DB8F"/>
  <w16cid:commentId w16cid:paraId="33EF89A5" w16cid:durableId="635074B5"/>
  <w16cid:commentId w16cid:paraId="13C366B7" w16cid:durableId="732B8CDC"/>
  <w16cid:commentId w16cid:paraId="3CE78024" w16cid:durableId="2A48C33D"/>
  <w16cid:commentId w16cid:paraId="23FBCD05" w16cid:durableId="35C02248"/>
  <w16cid:commentId w16cid:paraId="47E9E4F3" w16cid:durableId="3E1D750F"/>
  <w16cid:commentId w16cid:paraId="6679A314" w16cid:durableId="2A4384B4"/>
  <w16cid:commentId w16cid:paraId="6CB44462" w16cid:durableId="4AE4A571"/>
  <w16cid:commentId w16cid:paraId="5E1B98E8" w16cid:durableId="2A4ED810"/>
  <w16cid:commentId w16cid:paraId="39E39068" w16cid:durableId="5F4A856F"/>
  <w16cid:commentId w16cid:paraId="195A8D99" w16cid:durableId="2A48C58F"/>
  <w16cid:commentId w16cid:paraId="2D52782D" w16cid:durableId="6F9738A1"/>
  <w16cid:commentId w16cid:paraId="2B7817F8" w16cid:durableId="2A48C666"/>
  <w16cid:commentId w16cid:paraId="671F8D39" w16cid:durableId="519A56E3"/>
  <w16cid:commentId w16cid:paraId="0A069ACF" w16cid:durableId="2A48C694"/>
  <w16cid:commentId w16cid:paraId="77A37BF4" w16cid:durableId="083013CB"/>
  <w16cid:commentId w16cid:paraId="7ABFE06B" w16cid:durableId="2A48C702"/>
  <w16cid:commentId w16cid:paraId="3B43B4EA" w16cid:durableId="780065F5"/>
  <w16cid:commentId w16cid:paraId="32917BB9" w16cid:durableId="37257581"/>
  <w16cid:commentId w16cid:paraId="1608BF71" w16cid:durableId="25D1A265"/>
  <w16cid:commentId w16cid:paraId="220AE150" w16cid:durableId="5A5C8F26"/>
  <w16cid:commentId w16cid:paraId="157F9125" w16cid:durableId="2A438275"/>
  <w16cid:commentId w16cid:paraId="67181F30" w16cid:durableId="531D71D8"/>
  <w16cid:commentId w16cid:paraId="085816D1" w16cid:durableId="636E9727"/>
  <w16cid:commentId w16cid:paraId="6251AB39" w16cid:durableId="5002A76E"/>
  <w16cid:commentId w16cid:paraId="459C7BAF" w16cid:durableId="2A48F230"/>
  <w16cid:commentId w16cid:paraId="1ABA3DDA" w16cid:durableId="5D3E78D9"/>
  <w16cid:commentId w16cid:paraId="65E7B6EB" w16cid:durableId="1EEA9EED"/>
  <w16cid:commentId w16cid:paraId="10768F2E" w16cid:durableId="2A48F5B3"/>
  <w16cid:commentId w16cid:paraId="7F8FE03F" w16cid:durableId="7D4D3AA4"/>
  <w16cid:commentId w16cid:paraId="7F90B07B" w16cid:durableId="53F5B6C2"/>
  <w16cid:commentId w16cid:paraId="6C4AE669" w16cid:durableId="2A47DED3"/>
  <w16cid:commentId w16cid:paraId="3E9B9258" w16cid:durableId="2A4380E0"/>
  <w16cid:commentId w16cid:paraId="43F25521" w16cid:durableId="10616982"/>
  <w16cid:commentId w16cid:paraId="56803DD0" w16cid:durableId="5286B587"/>
  <w16cid:commentId w16cid:paraId="10762D81" w16cid:durableId="2A47DED4"/>
  <w16cid:commentId w16cid:paraId="4AA0DAA7" w16cid:durableId="21117F1B"/>
  <w16cid:commentId w16cid:paraId="2A8A6208" w16cid:durableId="11D3F21C"/>
  <w16cid:commentId w16cid:paraId="3C80A93D" w16cid:durableId="2754A72F"/>
  <w16cid:commentId w16cid:paraId="34A25218" w16cid:durableId="75785FBA"/>
  <w16cid:commentId w16cid:paraId="61652BAF" w16cid:durableId="21C091F8"/>
  <w16cid:commentId w16cid:paraId="01FB534D" w16cid:durableId="15CC146B"/>
  <w16cid:commentId w16cid:paraId="2022544A" w16cid:durableId="2A49015E"/>
  <w16cid:commentId w16cid:paraId="3D65B2E7" w16cid:durableId="28E6086D"/>
  <w16cid:commentId w16cid:paraId="49BF4E42" w16cid:durableId="345B1EFF"/>
  <w16cid:commentId w16cid:paraId="7F6E9050" w16cid:durableId="2A490A0D"/>
  <w16cid:commentId w16cid:paraId="465D8918" w16cid:durableId="754D8D99"/>
  <w16cid:commentId w16cid:paraId="2496CBE4" w16cid:durableId="47708F9E"/>
  <w16cid:commentId w16cid:paraId="3518123F" w16cid:durableId="09C4C27F"/>
  <w16cid:commentId w16cid:paraId="57A8ECF8" w16cid:durableId="2A49107B"/>
  <w16cid:commentId w16cid:paraId="4E8B6C06" w16cid:durableId="68DDCF83"/>
  <w16cid:commentId w16cid:paraId="38B32686" w16cid:durableId="2A490CB5"/>
  <w16cid:commentId w16cid:paraId="4B7EB3C7" w16cid:durableId="799CF157"/>
  <w16cid:commentId w16cid:paraId="4BB44B41" w16cid:durableId="2D31FB41"/>
  <w16cid:commentId w16cid:paraId="7C46F030" w16cid:durableId="571DDBF3"/>
  <w16cid:commentId w16cid:paraId="60C2CA5F" w16cid:durableId="4164156F"/>
  <w16cid:commentId w16cid:paraId="1E38AE0D" w16cid:durableId="2A4B56E2"/>
  <w16cid:commentId w16cid:paraId="7F79EEDA" w16cid:durableId="2A4B5052"/>
  <w16cid:commentId w16cid:paraId="1F92A60C" w16cid:durableId="2A4916C6"/>
  <w16cid:commentId w16cid:paraId="3852B3B8" w16cid:durableId="2A4B803E"/>
  <w16cid:commentId w16cid:paraId="4EAA77B8" w16cid:durableId="1A9A71EC"/>
  <w16cid:commentId w16cid:paraId="125DE0CC" w16cid:durableId="27EFD2B3"/>
  <w16cid:commentId w16cid:paraId="52E12804" w16cid:durableId="40F55EB0"/>
  <w16cid:commentId w16cid:paraId="22C90050" w16cid:durableId="2984F6CB"/>
  <w16cid:commentId w16cid:paraId="496C735E" w16cid:durableId="5797D74A"/>
  <w16cid:commentId w16cid:paraId="29054C0C" w16cid:durableId="649F1E76"/>
  <w16cid:commentId w16cid:paraId="02A40D0E" w16cid:durableId="5F4B7FBC"/>
  <w16cid:commentId w16cid:paraId="661CF02C" w16cid:durableId="2A4B808A"/>
  <w16cid:commentId w16cid:paraId="6E281D37" w16cid:durableId="6D0C5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DC22" w14:textId="77777777" w:rsidR="006432F6" w:rsidRDefault="006432F6" w:rsidP="00F136A7">
      <w:r>
        <w:separator/>
      </w:r>
    </w:p>
  </w:endnote>
  <w:endnote w:type="continuationSeparator" w:id="0">
    <w:p w14:paraId="6BE30A8E" w14:textId="77777777" w:rsidR="006432F6" w:rsidRDefault="006432F6" w:rsidP="00F136A7">
      <w:r>
        <w:continuationSeparator/>
      </w:r>
    </w:p>
  </w:endnote>
  <w:endnote w:type="continuationNotice" w:id="1">
    <w:p w14:paraId="5643C256" w14:textId="77777777" w:rsidR="006432F6" w:rsidRDefault="00643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850" w:author="Helen Higham" w:date="2024-06-05T20:56:00Z"/>
  <w:sdt>
    <w:sdtPr>
      <w:rPr>
        <w:rStyle w:val="PageNumber"/>
      </w:rPr>
      <w:id w:val="-1718048357"/>
      <w:docPartObj>
        <w:docPartGallery w:val="Page Numbers (Bottom of Page)"/>
        <w:docPartUnique/>
      </w:docPartObj>
    </w:sdtPr>
    <w:sdtContent>
      <w:customXmlInsRangeEnd w:id="2850"/>
      <w:p w14:paraId="10EE2763" w14:textId="4397C990" w:rsidR="00F136A7" w:rsidRDefault="00F136A7" w:rsidP="00DC6AA9">
        <w:pPr>
          <w:pStyle w:val="Footer"/>
          <w:framePr w:wrap="none" w:vAnchor="text" w:hAnchor="margin" w:xAlign="right" w:y="1"/>
          <w:rPr>
            <w:ins w:id="2851" w:author="Helen Higham" w:date="2024-06-05T20:56:00Z"/>
            <w:rStyle w:val="PageNumber"/>
          </w:rPr>
        </w:pPr>
        <w:ins w:id="2852"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2853" w:author="Helen Higham" w:date="2024-06-05T20:56:00Z"/>
    </w:sdtContent>
  </w:sdt>
  <w:customXmlInsRangeEnd w:id="2853"/>
  <w:p w14:paraId="59FE6ED1" w14:textId="77777777" w:rsidR="00F136A7" w:rsidRDefault="00F136A7">
    <w:pPr>
      <w:pStyle w:val="Footer"/>
      <w:ind w:right="360"/>
      <w:pPrChange w:id="2854"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855" w:author="Helen Higham" w:date="2024-06-05T20:56:00Z"/>
  <w:sdt>
    <w:sdtPr>
      <w:rPr>
        <w:rStyle w:val="PageNumber"/>
      </w:rPr>
      <w:id w:val="-1132393655"/>
      <w:docPartObj>
        <w:docPartGallery w:val="Page Numbers (Bottom of Page)"/>
        <w:docPartUnique/>
      </w:docPartObj>
    </w:sdtPr>
    <w:sdtContent>
      <w:customXmlInsRangeEnd w:id="2855"/>
      <w:p w14:paraId="1A45D6D2" w14:textId="2B178B81" w:rsidR="00F136A7" w:rsidRDefault="00F136A7" w:rsidP="00DC6AA9">
        <w:pPr>
          <w:pStyle w:val="Footer"/>
          <w:framePr w:wrap="none" w:vAnchor="text" w:hAnchor="margin" w:xAlign="right" w:y="1"/>
          <w:rPr>
            <w:ins w:id="2856" w:author="Helen Higham" w:date="2024-06-05T20:56:00Z"/>
            <w:rStyle w:val="PageNumber"/>
          </w:rPr>
        </w:pPr>
        <w:ins w:id="2857"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858" w:author="Helen Higham" w:date="2024-06-05T20:56:00Z">
          <w:r>
            <w:rPr>
              <w:rStyle w:val="PageNumber"/>
            </w:rPr>
            <w:fldChar w:fldCharType="end"/>
          </w:r>
        </w:ins>
      </w:p>
      <w:customXmlInsRangeStart w:id="2859" w:author="Helen Higham" w:date="2024-06-05T20:56:00Z"/>
    </w:sdtContent>
  </w:sdt>
  <w:customXmlInsRangeEnd w:id="2859"/>
  <w:p w14:paraId="143A43C0" w14:textId="77777777" w:rsidR="00F136A7" w:rsidRDefault="00F136A7">
    <w:pPr>
      <w:pStyle w:val="Footer"/>
      <w:ind w:right="360"/>
      <w:pPrChange w:id="2860"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B58A6" w14:textId="77777777" w:rsidR="006432F6" w:rsidRDefault="006432F6" w:rsidP="00F136A7">
      <w:r>
        <w:separator/>
      </w:r>
    </w:p>
  </w:footnote>
  <w:footnote w:type="continuationSeparator" w:id="0">
    <w:p w14:paraId="7C0FA4B6" w14:textId="77777777" w:rsidR="006432F6" w:rsidRDefault="006432F6" w:rsidP="00F136A7">
      <w:r>
        <w:continuationSeparator/>
      </w:r>
    </w:p>
  </w:footnote>
  <w:footnote w:type="continuationNotice" w:id="1">
    <w:p w14:paraId="401BF455" w14:textId="77777777" w:rsidR="006432F6" w:rsidRDefault="006432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8011154">
    <w:abstractNumId w:val="7"/>
  </w:num>
  <w:num w:numId="2" w16cid:durableId="1279943883">
    <w:abstractNumId w:val="5"/>
  </w:num>
  <w:num w:numId="3" w16cid:durableId="177696983">
    <w:abstractNumId w:val="0"/>
  </w:num>
  <w:num w:numId="4" w16cid:durableId="385687353">
    <w:abstractNumId w:val="3"/>
  </w:num>
  <w:num w:numId="5" w16cid:durableId="49038537">
    <w:abstractNumId w:val="1"/>
  </w:num>
  <w:num w:numId="6" w16cid:durableId="2135098371">
    <w:abstractNumId w:val="2"/>
  </w:num>
  <w:num w:numId="7" w16cid:durableId="970552426">
    <w:abstractNumId w:val="4"/>
  </w:num>
  <w:num w:numId="8" w16cid:durableId="105562044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raj Aiyer">
    <w15:presenceInfo w15:providerId="AD" w15:userId="S::xpsy1088@ox.ac.uk::16b3b2fe-401e-4ae4-8350-1b9d4932dbc1"/>
  </w15:person>
  <w15:person w15:author="Nicholas Yeung">
    <w15:presenceInfo w15:providerId="AD" w15:userId="S::xpsy0315@ox.ac.uk::c19c1114-6833-48c0-a122-3075879a2d26"/>
  </w15:person>
  <w15:person w15:author="Helen Higham">
    <w15:presenceInfo w15:providerId="AD" w15:userId="S::anae0089@ox.ac.uk::9104aef2-0f04-464e-845a-5e89c6ec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21153"/>
    <w:rsid w:val="00021190"/>
    <w:rsid w:val="0002139E"/>
    <w:rsid w:val="000222CE"/>
    <w:rsid w:val="00024969"/>
    <w:rsid w:val="000256DA"/>
    <w:rsid w:val="00033619"/>
    <w:rsid w:val="00035016"/>
    <w:rsid w:val="000361DC"/>
    <w:rsid w:val="000379FE"/>
    <w:rsid w:val="00046F57"/>
    <w:rsid w:val="000503AF"/>
    <w:rsid w:val="000520D5"/>
    <w:rsid w:val="00053ACB"/>
    <w:rsid w:val="00054574"/>
    <w:rsid w:val="000549C4"/>
    <w:rsid w:val="00060D0F"/>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5F9F"/>
    <w:rsid w:val="00102FA0"/>
    <w:rsid w:val="0010647D"/>
    <w:rsid w:val="00107577"/>
    <w:rsid w:val="00107CF3"/>
    <w:rsid w:val="00115A35"/>
    <w:rsid w:val="00116617"/>
    <w:rsid w:val="0011682C"/>
    <w:rsid w:val="0011719D"/>
    <w:rsid w:val="00120516"/>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43C9"/>
    <w:rsid w:val="001A5828"/>
    <w:rsid w:val="001B12DD"/>
    <w:rsid w:val="001B1A3D"/>
    <w:rsid w:val="001B27D3"/>
    <w:rsid w:val="001B47FA"/>
    <w:rsid w:val="001B56E1"/>
    <w:rsid w:val="001B5F70"/>
    <w:rsid w:val="001B7F8C"/>
    <w:rsid w:val="001C0A11"/>
    <w:rsid w:val="001C2991"/>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1399"/>
    <w:rsid w:val="002136A7"/>
    <w:rsid w:val="00213CEF"/>
    <w:rsid w:val="00215AD2"/>
    <w:rsid w:val="002225D9"/>
    <w:rsid w:val="00222D87"/>
    <w:rsid w:val="002240A9"/>
    <w:rsid w:val="00225CC6"/>
    <w:rsid w:val="00226669"/>
    <w:rsid w:val="00227A9C"/>
    <w:rsid w:val="0024129B"/>
    <w:rsid w:val="00241B2D"/>
    <w:rsid w:val="002443FD"/>
    <w:rsid w:val="002513F1"/>
    <w:rsid w:val="00252B79"/>
    <w:rsid w:val="00256BDD"/>
    <w:rsid w:val="00257E93"/>
    <w:rsid w:val="002610C7"/>
    <w:rsid w:val="00262648"/>
    <w:rsid w:val="00264929"/>
    <w:rsid w:val="00264D70"/>
    <w:rsid w:val="0026682A"/>
    <w:rsid w:val="002707B5"/>
    <w:rsid w:val="00270D76"/>
    <w:rsid w:val="00271143"/>
    <w:rsid w:val="00273552"/>
    <w:rsid w:val="0027363B"/>
    <w:rsid w:val="002747F6"/>
    <w:rsid w:val="00274990"/>
    <w:rsid w:val="002756E6"/>
    <w:rsid w:val="00276DEA"/>
    <w:rsid w:val="002772F8"/>
    <w:rsid w:val="0027778E"/>
    <w:rsid w:val="00287E26"/>
    <w:rsid w:val="002903A7"/>
    <w:rsid w:val="002929D7"/>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6376"/>
    <w:rsid w:val="002D72E2"/>
    <w:rsid w:val="002E0400"/>
    <w:rsid w:val="002E09A6"/>
    <w:rsid w:val="002E2057"/>
    <w:rsid w:val="002E3E7B"/>
    <w:rsid w:val="002E5B99"/>
    <w:rsid w:val="002E616C"/>
    <w:rsid w:val="002E71E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C20"/>
    <w:rsid w:val="00327C07"/>
    <w:rsid w:val="00331FEB"/>
    <w:rsid w:val="00335182"/>
    <w:rsid w:val="00337DEC"/>
    <w:rsid w:val="003443A0"/>
    <w:rsid w:val="003458CB"/>
    <w:rsid w:val="003463D2"/>
    <w:rsid w:val="00350FE9"/>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6ED5"/>
    <w:rsid w:val="004C6FB8"/>
    <w:rsid w:val="004C7831"/>
    <w:rsid w:val="004D0507"/>
    <w:rsid w:val="004D1219"/>
    <w:rsid w:val="004D13BB"/>
    <w:rsid w:val="004D2875"/>
    <w:rsid w:val="004D576F"/>
    <w:rsid w:val="004D6596"/>
    <w:rsid w:val="004D7594"/>
    <w:rsid w:val="004E113E"/>
    <w:rsid w:val="004E2686"/>
    <w:rsid w:val="004E2ACD"/>
    <w:rsid w:val="004E2D29"/>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5508"/>
    <w:rsid w:val="00536772"/>
    <w:rsid w:val="005370A3"/>
    <w:rsid w:val="00537242"/>
    <w:rsid w:val="005447A1"/>
    <w:rsid w:val="0054650B"/>
    <w:rsid w:val="00553B34"/>
    <w:rsid w:val="00555985"/>
    <w:rsid w:val="00556FCB"/>
    <w:rsid w:val="00560153"/>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C2ACB"/>
    <w:rsid w:val="006C3987"/>
    <w:rsid w:val="006C4953"/>
    <w:rsid w:val="006C504B"/>
    <w:rsid w:val="006C7C58"/>
    <w:rsid w:val="006D00F7"/>
    <w:rsid w:val="006D0D7D"/>
    <w:rsid w:val="006D457F"/>
    <w:rsid w:val="006D4B93"/>
    <w:rsid w:val="006D5147"/>
    <w:rsid w:val="006D576C"/>
    <w:rsid w:val="006F01C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2386F"/>
    <w:rsid w:val="00725D82"/>
    <w:rsid w:val="0072662A"/>
    <w:rsid w:val="00730C78"/>
    <w:rsid w:val="007350DD"/>
    <w:rsid w:val="0073545B"/>
    <w:rsid w:val="00736795"/>
    <w:rsid w:val="00740F02"/>
    <w:rsid w:val="007455F5"/>
    <w:rsid w:val="0074646D"/>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F03"/>
    <w:rsid w:val="007B168E"/>
    <w:rsid w:val="007B2234"/>
    <w:rsid w:val="007B2305"/>
    <w:rsid w:val="007B3463"/>
    <w:rsid w:val="007B4E88"/>
    <w:rsid w:val="007C0D4B"/>
    <w:rsid w:val="007C18C7"/>
    <w:rsid w:val="007C43D9"/>
    <w:rsid w:val="007C6A87"/>
    <w:rsid w:val="007C7C28"/>
    <w:rsid w:val="007D1D5F"/>
    <w:rsid w:val="007D4369"/>
    <w:rsid w:val="007D4E69"/>
    <w:rsid w:val="007D64DB"/>
    <w:rsid w:val="007E29A9"/>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293"/>
    <w:rsid w:val="00870C4A"/>
    <w:rsid w:val="008749A4"/>
    <w:rsid w:val="0087771E"/>
    <w:rsid w:val="00877A4A"/>
    <w:rsid w:val="00881D58"/>
    <w:rsid w:val="00882DDA"/>
    <w:rsid w:val="00886745"/>
    <w:rsid w:val="0089286B"/>
    <w:rsid w:val="00892880"/>
    <w:rsid w:val="0089637A"/>
    <w:rsid w:val="008A1590"/>
    <w:rsid w:val="008A35B3"/>
    <w:rsid w:val="008A59A0"/>
    <w:rsid w:val="008B085F"/>
    <w:rsid w:val="008B0D21"/>
    <w:rsid w:val="008B1AC5"/>
    <w:rsid w:val="008B24D4"/>
    <w:rsid w:val="008B490B"/>
    <w:rsid w:val="008B4ED7"/>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205CD"/>
    <w:rsid w:val="00920C82"/>
    <w:rsid w:val="00922EE7"/>
    <w:rsid w:val="0092358D"/>
    <w:rsid w:val="00932E78"/>
    <w:rsid w:val="0093322E"/>
    <w:rsid w:val="00933BDA"/>
    <w:rsid w:val="009345AF"/>
    <w:rsid w:val="0093690A"/>
    <w:rsid w:val="00943F6F"/>
    <w:rsid w:val="00944387"/>
    <w:rsid w:val="0095226D"/>
    <w:rsid w:val="009527A2"/>
    <w:rsid w:val="00952D88"/>
    <w:rsid w:val="009559DA"/>
    <w:rsid w:val="00957278"/>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1FA6"/>
    <w:rsid w:val="009E2722"/>
    <w:rsid w:val="009E5745"/>
    <w:rsid w:val="009F4783"/>
    <w:rsid w:val="00A001C4"/>
    <w:rsid w:val="00A041EC"/>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33CE"/>
    <w:rsid w:val="00AA6770"/>
    <w:rsid w:val="00AA7974"/>
    <w:rsid w:val="00AB08BA"/>
    <w:rsid w:val="00AB0C0A"/>
    <w:rsid w:val="00AB30BD"/>
    <w:rsid w:val="00AB3207"/>
    <w:rsid w:val="00AB3B78"/>
    <w:rsid w:val="00AB3F09"/>
    <w:rsid w:val="00AB4FAF"/>
    <w:rsid w:val="00AB6F82"/>
    <w:rsid w:val="00AC07E2"/>
    <w:rsid w:val="00AC4C81"/>
    <w:rsid w:val="00AD1698"/>
    <w:rsid w:val="00AD238B"/>
    <w:rsid w:val="00AD250F"/>
    <w:rsid w:val="00AD705C"/>
    <w:rsid w:val="00AE1848"/>
    <w:rsid w:val="00AE4B11"/>
    <w:rsid w:val="00AE4D67"/>
    <w:rsid w:val="00AE5E02"/>
    <w:rsid w:val="00AF3187"/>
    <w:rsid w:val="00AF7134"/>
    <w:rsid w:val="00B00B40"/>
    <w:rsid w:val="00B04EAF"/>
    <w:rsid w:val="00B054B3"/>
    <w:rsid w:val="00B066C3"/>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EC"/>
    <w:rsid w:val="00B779CD"/>
    <w:rsid w:val="00B77C8A"/>
    <w:rsid w:val="00B8104A"/>
    <w:rsid w:val="00B81810"/>
    <w:rsid w:val="00B83E67"/>
    <w:rsid w:val="00B861AC"/>
    <w:rsid w:val="00B90DFD"/>
    <w:rsid w:val="00B914DD"/>
    <w:rsid w:val="00B92D7F"/>
    <w:rsid w:val="00B936A0"/>
    <w:rsid w:val="00B937FE"/>
    <w:rsid w:val="00B95241"/>
    <w:rsid w:val="00B972A8"/>
    <w:rsid w:val="00B97C40"/>
    <w:rsid w:val="00B97D13"/>
    <w:rsid w:val="00BA4494"/>
    <w:rsid w:val="00BA4AF7"/>
    <w:rsid w:val="00BA4F7F"/>
    <w:rsid w:val="00BB2757"/>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19A2"/>
    <w:rsid w:val="00C32099"/>
    <w:rsid w:val="00C33A4E"/>
    <w:rsid w:val="00C36FBD"/>
    <w:rsid w:val="00C404AA"/>
    <w:rsid w:val="00C422A2"/>
    <w:rsid w:val="00C4251A"/>
    <w:rsid w:val="00C43D06"/>
    <w:rsid w:val="00C44BB9"/>
    <w:rsid w:val="00C45012"/>
    <w:rsid w:val="00C50270"/>
    <w:rsid w:val="00C56522"/>
    <w:rsid w:val="00C5711E"/>
    <w:rsid w:val="00C622C7"/>
    <w:rsid w:val="00C62E68"/>
    <w:rsid w:val="00C62FD0"/>
    <w:rsid w:val="00C63845"/>
    <w:rsid w:val="00C7021B"/>
    <w:rsid w:val="00C709EC"/>
    <w:rsid w:val="00C72787"/>
    <w:rsid w:val="00C75A13"/>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2D13"/>
    <w:rsid w:val="00CC44EB"/>
    <w:rsid w:val="00CC50E4"/>
    <w:rsid w:val="00CC794E"/>
    <w:rsid w:val="00CD1B67"/>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810E2"/>
    <w:rsid w:val="00D827A0"/>
    <w:rsid w:val="00D82EEE"/>
    <w:rsid w:val="00D8352D"/>
    <w:rsid w:val="00D86F1D"/>
    <w:rsid w:val="00D87C7D"/>
    <w:rsid w:val="00D94F18"/>
    <w:rsid w:val="00D964A1"/>
    <w:rsid w:val="00DA1893"/>
    <w:rsid w:val="00DA1AB1"/>
    <w:rsid w:val="00DA3C2A"/>
    <w:rsid w:val="00DA5552"/>
    <w:rsid w:val="00DA63E4"/>
    <w:rsid w:val="00DB1141"/>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1CB5"/>
    <w:rsid w:val="00DE5B99"/>
    <w:rsid w:val="00DE622F"/>
    <w:rsid w:val="00DE6C89"/>
    <w:rsid w:val="00DF170F"/>
    <w:rsid w:val="00DF2198"/>
    <w:rsid w:val="00DF47D0"/>
    <w:rsid w:val="00E01852"/>
    <w:rsid w:val="00E018C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1D97"/>
    <w:rsid w:val="00EB3410"/>
    <w:rsid w:val="00EB3988"/>
    <w:rsid w:val="00EB62E7"/>
    <w:rsid w:val="00EC0A3C"/>
    <w:rsid w:val="00EC0D32"/>
    <w:rsid w:val="00EC0E5E"/>
    <w:rsid w:val="00EC1B88"/>
    <w:rsid w:val="00EC555F"/>
    <w:rsid w:val="00EC66D3"/>
    <w:rsid w:val="00EE07AA"/>
    <w:rsid w:val="00EE2F0C"/>
    <w:rsid w:val="00EE4B19"/>
    <w:rsid w:val="00EE5220"/>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image" Target="media/image5.png"/><Relationship Id="rId26" Type="http://schemas.openxmlformats.org/officeDocument/2006/relationships/hyperlink" Target="https://psycnet.apa.org/fulltext/2016-60724-003.html" TargetMode="External"/><Relationship Id="rId39" Type="http://schemas.openxmlformats.org/officeDocument/2006/relationships/hyperlink" Target="https://www.sciencedirect.com/science/article/pii/S1532046415000477" TargetMode="External"/><Relationship Id="rId21" Type="http://schemas.openxmlformats.org/officeDocument/2006/relationships/hyperlink" Target="https://jamanetwork.com/journals/jama/article-abstract/1148376" TargetMode="External"/><Relationship Id="rId34" Type="http://schemas.openxmlformats.org/officeDocument/2006/relationships/hyperlink" Target="https://asmepublications.onlinelibrary.wiley.com/doi/abs/10.1111/medu.13801" TargetMode="External"/><Relationship Id="rId42" Type="http://schemas.openxmlformats.org/officeDocument/2006/relationships/hyperlink" Target="https://shmpublications.onlinelibrary.wiley.com/doi/abs/10.1002/jhm.1964"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ynthesismanual.jbi.glo" TargetMode="External"/><Relationship Id="rId11" Type="http://schemas.microsoft.com/office/2018/08/relationships/commentsExtensible" Target="commentsExtensible.xml"/><Relationship Id="rId24" Type="http://schemas.openxmlformats.org/officeDocument/2006/relationships/hyperlink" Target="https://jamanetwork.com/journals/jama/article-abstract/186585" TargetMode="External"/><Relationship Id="rId32" Type="http://schemas.openxmlformats.org/officeDocument/2006/relationships/hyperlink" Target="https://www.sciencedirect.com/science/article/pii/S0897189703000788" TargetMode="External"/><Relationship Id="rId37" Type="http://schemas.openxmlformats.org/officeDocument/2006/relationships/hyperlink" Target="https://journals.sagepub.com/doi/abs/10.1080/02724989243000019" TargetMode="External"/><Relationship Id="rId40" Type="http://schemas.openxmlformats.org/officeDocument/2006/relationships/hyperlink" Target="https://meridian.allenpress.com/jgme/article/14/4/475/484936/The-Effect-of-Information-Presentation-Order-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acpjournals.org/doi/abs/10.7326/M19-3692" TargetMode="External"/><Relationship Id="rId28" Type="http://schemas.openxmlformats.org/officeDocument/2006/relationships/hyperlink" Target="https://www.sciencedirect.com/science/article/pii/S1076633220306991" TargetMode="External"/><Relationship Id="rId36" Type="http://schemas.openxmlformats.org/officeDocument/2006/relationships/hyperlink" Target="https://link.springer.com/article/10.1007/s10459-023-10252-9"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med.ncbi.nlm.nih.gov/26571126/" TargetMode="External"/><Relationship Id="rId31" Type="http://schemas.openxmlformats.org/officeDocument/2006/relationships/hyperlink" Target="https://journals.lww.com/journalpatientsafety/abstract/2019/12000/does_physician_s_training_induce_overconfidence.10.aspx" TargetMode="External"/><Relationship Id="rId44" Type="http://schemas.openxmlformats.org/officeDocument/2006/relationships/hyperlink" Target="https://journals.sagepub.com/doi/abs/10.1007/s11552-013-9533-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link.springer.com/article/10.1186/s13049-019-0629-z" TargetMode="External"/><Relationship Id="rId27" Type="http://schemas.openxmlformats.org/officeDocument/2006/relationships/hyperlink" Target="https://onlinelibrary.wiley.com/doi/abs/10.1002/bdm.460" TargetMode="External"/><Relationship Id="rId30" Type="http://schemas.openxmlformats.org/officeDocument/2006/relationships/hyperlink" Target="https://eric.ed.gov/?id=ED358110" TargetMode="External"/><Relationship Id="rId35" Type="http://schemas.openxmlformats.org/officeDocument/2006/relationships/hyperlink" Target="https://link.springer.com/article/10.1007/s10459-021-10080-9" TargetMode="External"/><Relationship Id="rId43"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sciencedirect.com/science/article/pii/S0002934308000405" TargetMode="External"/><Relationship Id="rId33" Type="http://schemas.openxmlformats.org/officeDocument/2006/relationships/hyperlink" Target="https://journals.sagepub.com/doi/abs/10.1177/019394599601800505" TargetMode="External"/><Relationship Id="rId38" Type="http://schemas.openxmlformats.org/officeDocument/2006/relationships/hyperlink" Target="https://journals.sagepub.com/doi/abs/10.1177/0272989x9101100401" TargetMode="External"/><Relationship Id="rId46" Type="http://schemas.openxmlformats.org/officeDocument/2006/relationships/footer" Target="footer1.xml"/><Relationship Id="rId20" Type="http://schemas.openxmlformats.org/officeDocument/2006/relationships/hyperlink" Target="https://jamanetwork.com/journals/jamainternalmedicine/article-abstract/1108559" TargetMode="External"/><Relationship Id="rId41" Type="http://schemas.openxmlformats.org/officeDocument/2006/relationships/hyperlink" Target="https://psycnet.apa.org/record/2020-28446-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50</Pages>
  <Words>15940</Words>
  <Characters>88468</Characters>
  <Application>Microsoft Office Word</Application>
  <DocSecurity>0</DocSecurity>
  <Lines>1426</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273</cp:revision>
  <dcterms:created xsi:type="dcterms:W3CDTF">2024-07-18T10:12:00Z</dcterms:created>
  <dcterms:modified xsi:type="dcterms:W3CDTF">2024-08-22T14:58:00Z</dcterms:modified>
</cp:coreProperties>
</file>