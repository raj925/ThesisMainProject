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r w:rsidRPr="002929D7">
        <w:rPr>
          <w:rFonts w:cstheme="minorHAnsi"/>
          <w:b/>
          <w:bCs/>
          <w:sz w:val="28"/>
          <w:szCs w:val="28"/>
        </w:rPr>
        <w:t>Abstract</w:t>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2B36F5C4" w:rsidR="00177F7C" w:rsidRPr="00177F7C" w:rsidRDefault="004D2875" w:rsidP="002929D7">
      <w:pPr>
        <w:rPr>
          <w:rFonts w:eastAsia="Times New Roman" w:cstheme="minorHAnsi"/>
          <w:lang w:eastAsia="en-GB" w:bidi="hi-IN"/>
        </w:rPr>
      </w:pPr>
      <w:r>
        <w:rPr>
          <w:rFonts w:eastAsia="Times New Roman" w:cstheme="minorHAnsi"/>
          <w:lang w:eastAsia="en-GB" w:bidi="hi-IN"/>
        </w:rPr>
        <w:t>Overconfidence is a</w:t>
      </w:r>
      <w:r w:rsidR="00EE07AA">
        <w:rPr>
          <w:rFonts w:eastAsia="Times New Roman" w:cstheme="minorHAnsi"/>
          <w:lang w:eastAsia="en-GB" w:bidi="hi-IN"/>
        </w:rPr>
        <w:t xml:space="preserve">n important </w:t>
      </w:r>
      <w:r>
        <w:rPr>
          <w:rFonts w:eastAsia="Times New Roman" w:cstheme="minorHAnsi"/>
          <w:lang w:eastAsia="en-GB" w:bidi="hi-IN"/>
        </w:rPr>
        <w:t xml:space="preserve">source of medical error. </w:t>
      </w:r>
      <w:del w:id="0" w:author="Helen Higham" w:date="2024-07-17T13:36:00Z">
        <w:r w:rsidR="00560153">
          <w:rPr>
            <w:rFonts w:eastAsia="Times New Roman" w:cstheme="minorHAnsi"/>
            <w:lang w:eastAsia="en-GB" w:bidi="hi-IN"/>
          </w:rPr>
          <w:delText>Here we</w:delText>
        </w:r>
      </w:del>
      <w:ins w:id="1" w:author="Helen Higham" w:date="2024-07-17T13:36:00Z">
        <w:r w:rsidR="00226669">
          <w:rPr>
            <w:rFonts w:eastAsia="Times New Roman" w:cstheme="minorHAnsi"/>
            <w:lang w:eastAsia="en-GB" w:bidi="hi-IN"/>
          </w:rPr>
          <w:t>This review</w:t>
        </w:r>
      </w:ins>
      <w:ins w:id="2" w:author="Helen Higham" w:date="2024-07-21T19:24:00Z">
        <w:r w:rsidR="000D6590">
          <w:rPr>
            <w:rFonts w:eastAsia="Times New Roman" w:cstheme="minorHAnsi"/>
            <w:lang w:eastAsia="en-GB" w:bidi="hi-IN"/>
          </w:rPr>
          <w:t xml:space="preserve"> analyse</w:t>
        </w:r>
      </w:ins>
      <w:ins w:id="3" w:author="Helen Higham" w:date="2024-07-17T13:36:00Z">
        <w:r w:rsidR="00226669">
          <w:rPr>
            <w:rFonts w:eastAsia="Times New Roman" w:cstheme="minorHAnsi"/>
            <w:lang w:eastAsia="en-GB" w:bidi="hi-IN"/>
          </w:rPr>
          <w:t>s</w:t>
        </w:r>
      </w:ins>
      <w:del w:id="4" w:author="Helen Higham" w:date="2024-07-21T19:24:00Z">
        <w:r w:rsidR="000D6590">
          <w:rPr>
            <w:rFonts w:eastAsia="Times New Roman" w:cstheme="minorHAnsi"/>
            <w:lang w:eastAsia="en-GB" w:bidi="hi-IN"/>
          </w:rPr>
          <w:delText xml:space="preserve"> analyse</w:delText>
        </w:r>
      </w:del>
      <w:r w:rsidR="00701CF7">
        <w:rPr>
          <w:rFonts w:eastAsia="Times New Roman" w:cstheme="minorHAnsi"/>
          <w:lang w:eastAsia="en-GB" w:bidi="hi-IN"/>
        </w:rPr>
        <w:t xml:space="preserve"> </w:t>
      </w:r>
      <w:r w:rsidR="00177F7C">
        <w:rPr>
          <w:rFonts w:eastAsia="Times New Roman" w:cstheme="minorHAnsi"/>
          <w:lang w:eastAsia="en-GB" w:bidi="hi-IN"/>
        </w:rPr>
        <w:t xml:space="preserve">experimental </w:t>
      </w:r>
      <w:r w:rsidR="002610C7">
        <w:rPr>
          <w:rFonts w:eastAsia="Times New Roman" w:cstheme="minorHAnsi"/>
          <w:lang w:eastAsia="en-GB" w:bidi="hi-IN"/>
        </w:rPr>
        <w:t>studies</w:t>
      </w:r>
      <w:r w:rsidR="00177F7C">
        <w:rPr>
          <w:rFonts w:eastAsia="Times New Roman" w:cstheme="minorHAnsi"/>
          <w:lang w:eastAsia="en-GB" w:bidi="hi-IN"/>
        </w:rPr>
        <w:t xml:space="preserve"> of confidence </w:t>
      </w:r>
      <w:r w:rsidR="002610C7">
        <w:rPr>
          <w:rFonts w:eastAsia="Times New Roman" w:cstheme="minorHAnsi"/>
          <w:lang w:eastAsia="en-GB" w:bidi="hi-IN"/>
        </w:rPr>
        <w:t xml:space="preserve">in </w:t>
      </w:r>
      <w:r w:rsidR="00177F7C">
        <w:rPr>
          <w:rFonts w:eastAsia="Times New Roman" w:cstheme="minorHAnsi"/>
          <w:lang w:eastAsia="en-GB" w:bidi="hi-IN"/>
        </w:rPr>
        <w:t>medical diagnos</w:t>
      </w:r>
      <w:r w:rsidR="002610C7">
        <w:rPr>
          <w:rFonts w:eastAsia="Times New Roman" w:cstheme="minorHAnsi"/>
          <w:lang w:eastAsia="en-GB" w:bidi="hi-IN"/>
        </w:rPr>
        <w:t>i</w:t>
      </w:r>
      <w:r w:rsidR="00177F7C">
        <w:rPr>
          <w:rFonts w:eastAsia="Times New Roman" w:cstheme="minorHAnsi"/>
          <w:lang w:eastAsia="en-GB" w:bidi="hi-IN"/>
        </w:rPr>
        <w:t>s</w:t>
      </w:r>
      <w:r w:rsidR="000D6590">
        <w:rPr>
          <w:rFonts w:eastAsia="Times New Roman" w:cstheme="minorHAnsi"/>
          <w:lang w:eastAsia="en-GB" w:bidi="hi-IN"/>
        </w:rPr>
        <w:t xml:space="preserve"> </w:t>
      </w:r>
      <w:r w:rsidR="009C296F">
        <w:rPr>
          <w:rFonts w:eastAsia="Times New Roman" w:cstheme="minorHAnsi"/>
          <w:lang w:eastAsia="en-GB" w:bidi="hi-IN"/>
        </w:rPr>
        <w:t>to</w:t>
      </w:r>
      <w:r w:rsidR="000D6590">
        <w:rPr>
          <w:rFonts w:eastAsia="Times New Roman" w:cstheme="minorHAnsi"/>
          <w:lang w:eastAsia="en-GB" w:bidi="hi-IN"/>
        </w:rPr>
        <w:t xml:space="preserve"> </w:t>
      </w:r>
      <w:r w:rsidR="009C296F">
        <w:rPr>
          <w:rFonts w:eastAsia="Times New Roman" w:cstheme="minorHAnsi"/>
          <w:lang w:eastAsia="en-GB" w:bidi="hi-IN"/>
        </w:rPr>
        <w:t>identify</w:t>
      </w:r>
      <w:r w:rsidR="004E5E3B">
        <w:rPr>
          <w:rFonts w:eastAsia="Times New Roman" w:cstheme="minorHAnsi"/>
          <w:lang w:eastAsia="en-GB" w:bidi="hi-IN"/>
        </w:rPr>
        <w:t xml:space="preserve"> factors </w:t>
      </w:r>
      <w:r w:rsidR="000D6590">
        <w:rPr>
          <w:rFonts w:eastAsia="Times New Roman" w:cstheme="minorHAnsi"/>
          <w:lang w:eastAsia="en-GB" w:bidi="hi-IN"/>
        </w:rPr>
        <w:t>affect</w:t>
      </w:r>
      <w:r w:rsidR="009C296F">
        <w:rPr>
          <w:rFonts w:eastAsia="Times New Roman" w:cstheme="minorHAnsi"/>
          <w:lang w:eastAsia="en-GB" w:bidi="hi-IN"/>
        </w:rPr>
        <w:t>ing</w:t>
      </w:r>
      <w:r w:rsidR="000D6590">
        <w:rPr>
          <w:rFonts w:eastAsia="Times New Roman" w:cstheme="minorHAnsi"/>
          <w:lang w:eastAsia="en-GB" w:bidi="hi-IN"/>
        </w:rPr>
        <w:t xml:space="preserve"> </w:t>
      </w:r>
      <w:r w:rsidR="004E5E3B">
        <w:rPr>
          <w:rFonts w:eastAsia="Times New Roman" w:cstheme="minorHAnsi"/>
          <w:lang w:eastAsia="en-GB" w:bidi="hi-IN"/>
        </w:rPr>
        <w:t xml:space="preserve">clinicians’ confidence in </w:t>
      </w:r>
      <w:r w:rsidR="00046F57">
        <w:rPr>
          <w:rFonts w:eastAsia="Times New Roman" w:cstheme="minorHAnsi"/>
          <w:lang w:eastAsia="en-GB" w:bidi="hi-IN"/>
        </w:rPr>
        <w:t xml:space="preserve">their </w:t>
      </w:r>
      <w:r w:rsidR="004E5E3B">
        <w:rPr>
          <w:rFonts w:eastAsia="Times New Roman" w:cstheme="minorHAnsi"/>
          <w:lang w:eastAsia="en-GB" w:bidi="hi-IN"/>
        </w:rPr>
        <w:t xml:space="preserve">diagnostic decisions, and how confidence </w:t>
      </w:r>
      <w:r w:rsidR="000D6590">
        <w:rPr>
          <w:rFonts w:eastAsia="Times New Roman" w:cstheme="minorHAnsi"/>
          <w:lang w:eastAsia="en-GB" w:bidi="hi-IN"/>
        </w:rPr>
        <w:t xml:space="preserve">impacts </w:t>
      </w:r>
      <w:r w:rsidR="004E5E3B">
        <w:rPr>
          <w:rFonts w:eastAsia="Times New Roman" w:cstheme="minorHAnsi"/>
          <w:lang w:eastAsia="en-GB" w:bidi="hi-IN"/>
        </w:rPr>
        <w:t>diagnosis and treatment</w:t>
      </w:r>
      <w:r w:rsidR="00177F7C">
        <w:rPr>
          <w:rFonts w:eastAsia="Times New Roman" w:cstheme="minorHAnsi"/>
          <w:lang w:eastAsia="en-GB" w:bidi="hi-IN"/>
        </w:rPr>
        <w:t>.</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76DDD1C1" w:rsidR="00177F7C" w:rsidRDefault="000D6590" w:rsidP="002929D7">
      <w:pPr>
        <w:rPr>
          <w:rFonts w:eastAsia="Times New Roman" w:cstheme="minorHAnsi"/>
          <w:sz w:val="28"/>
          <w:szCs w:val="28"/>
          <w:u w:val="single"/>
          <w:lang w:eastAsia="en-GB" w:bidi="hi-IN"/>
        </w:rPr>
      </w:pPr>
      <w:commentRangeStart w:id="5"/>
      <w:r>
        <w:rPr>
          <w:rFonts w:eastAsia="Times New Roman" w:cstheme="minorHAnsi"/>
          <w:sz w:val="28"/>
          <w:szCs w:val="28"/>
          <w:u w:val="single"/>
          <w:lang w:eastAsia="en-GB" w:bidi="hi-IN"/>
        </w:rPr>
        <w:t>Method</w:t>
      </w:r>
      <w:r w:rsidRPr="002929D7">
        <w:rPr>
          <w:rFonts w:eastAsia="Times New Roman" w:cstheme="minorHAnsi"/>
          <w:sz w:val="28"/>
          <w:szCs w:val="28"/>
          <w:u w:val="single"/>
          <w:lang w:eastAsia="en-GB" w:bidi="hi-IN"/>
        </w:rPr>
        <w:t xml:space="preserve"> </w:t>
      </w:r>
      <w:commentRangeEnd w:id="5"/>
      <w:r w:rsidR="00226669">
        <w:rPr>
          <w:rStyle w:val="CommentReference"/>
        </w:rPr>
        <w:commentReference w:id="5"/>
      </w:r>
    </w:p>
    <w:p w14:paraId="11FDD98A" w14:textId="3D8B2441"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t>
      </w:r>
      <w:commentRangeStart w:id="6"/>
      <w:r w:rsidR="000D6590">
        <w:rPr>
          <w:rFonts w:eastAsia="Times New Roman" w:cstheme="minorHAnsi"/>
          <w:lang w:eastAsia="en-GB" w:bidi="hi-IN"/>
        </w:rPr>
        <w:t xml:space="preserve">Articles were </w:t>
      </w:r>
      <w:commentRangeEnd w:id="6"/>
      <w:r w:rsidR="00226669">
        <w:rPr>
          <w:rStyle w:val="CommentReference"/>
        </w:rPr>
        <w:commentReference w:id="6"/>
      </w:r>
      <w:r w:rsidR="000D6590">
        <w:rPr>
          <w:rFonts w:eastAsia="Times New Roman" w:cstheme="minorHAnsi"/>
          <w:lang w:eastAsia="en-GB" w:bidi="hi-IN"/>
        </w:rPr>
        <w:t>categorised according to methodology and clinical speciality. The findings were analysed thematically.</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0498D987"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w:t>
      </w:r>
      <w:r w:rsidR="009D4276">
        <w:rPr>
          <w:rFonts w:eastAsia="Times New Roman" w:cstheme="minorHAnsi"/>
          <w:sz w:val="28"/>
          <w:szCs w:val="28"/>
          <w:u w:val="single"/>
          <w:lang w:eastAsia="en-GB" w:bidi="hi-IN"/>
        </w:rPr>
        <w:t>S</w:t>
      </w:r>
      <w:r w:rsidRPr="002929D7">
        <w:rPr>
          <w:rFonts w:eastAsia="Times New Roman" w:cstheme="minorHAnsi"/>
          <w:sz w:val="28"/>
          <w:szCs w:val="28"/>
          <w:u w:val="single"/>
          <w:lang w:eastAsia="en-GB" w:bidi="hi-IN"/>
        </w:rPr>
        <w:t xml:space="preserve">ources </w:t>
      </w:r>
    </w:p>
    <w:p w14:paraId="7FE74E0D" w14:textId="7B63416C" w:rsidR="00E24D13" w:rsidRPr="00E24D13" w:rsidRDefault="00E24D13" w:rsidP="002929D7">
      <w:pPr>
        <w:rPr>
          <w:rFonts w:eastAsia="Times New Roman" w:cstheme="minorHAnsi"/>
          <w:lang w:eastAsia="en-GB" w:bidi="hi-IN"/>
        </w:rPr>
      </w:pPr>
      <w:r>
        <w:rPr>
          <w:rFonts w:eastAsia="Times New Roman" w:cstheme="minorHAnsi"/>
          <w:lang w:eastAsia="en-GB" w:bidi="hi-IN"/>
        </w:rPr>
        <w:t>We system</w:t>
      </w:r>
      <w:r w:rsidR="00102FA0">
        <w:rPr>
          <w:rFonts w:eastAsia="Times New Roman" w:cstheme="minorHAnsi"/>
          <w:lang w:eastAsia="en-GB" w:bidi="hi-IN"/>
        </w:rPr>
        <w:t>at</w:t>
      </w:r>
      <w:r>
        <w:rPr>
          <w:rFonts w:eastAsia="Times New Roman" w:cstheme="minorHAnsi"/>
          <w:lang w:eastAsia="en-GB" w:bidi="hi-IN"/>
        </w:rPr>
        <w:t>ically searched SCOPUS, MEDLINE, PsycINFO and Global Health</w:t>
      </w:r>
      <w:r w:rsidR="005C6AC7">
        <w:rPr>
          <w:rFonts w:eastAsia="Times New Roman" w:cstheme="minorHAnsi"/>
          <w:lang w:eastAsia="en-GB" w:bidi="hi-IN"/>
        </w:rPr>
        <w:t xml:space="preserve"> then performed citation tracking within the references of these initial papers to identify missed articles.</w:t>
      </w:r>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5F9C25BF"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in which</w:t>
      </w:r>
      <w:r w:rsidR="00701CF7">
        <w:rPr>
          <w:rFonts w:eastAsia="Times New Roman" w:cstheme="minorHAnsi"/>
          <w:lang w:eastAsia="en-GB" w:bidi="hi-IN"/>
        </w:rPr>
        <w:t xml:space="preserve"> </w:t>
      </w:r>
      <w:r>
        <w:rPr>
          <w:rFonts w:eastAsia="Times New Roman" w:cstheme="minorHAnsi"/>
          <w:lang w:eastAsia="en-GB" w:bidi="hi-IN"/>
        </w:rPr>
        <w:t xml:space="preserve">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7941652D"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r w:rsidR="00BC7F8A">
        <w:rPr>
          <w:rFonts w:eastAsia="Times New Roman" w:cstheme="minorHAnsi"/>
          <w:lang w:eastAsia="en-GB" w:bidi="hi-IN"/>
        </w:rPr>
        <w:t>Across these articles,</w:t>
      </w:r>
      <w:r>
        <w:rPr>
          <w:rFonts w:eastAsia="Times New Roman" w:cstheme="minorHAnsi"/>
          <w:lang w:eastAsia="en-GB" w:bidi="hi-IN"/>
        </w:rPr>
        <w:t xml:space="preserve"> confidence </w:t>
      </w:r>
      <w:r w:rsidR="00EB1D97">
        <w:rPr>
          <w:rFonts w:eastAsia="Times New Roman" w:cstheme="minorHAnsi"/>
          <w:lang w:eastAsia="en-GB" w:bidi="hi-IN"/>
        </w:rPr>
        <w:t xml:space="preserve">was </w:t>
      </w:r>
      <w:r>
        <w:rPr>
          <w:rFonts w:eastAsia="Times New Roman" w:cstheme="minorHAnsi"/>
          <w:lang w:eastAsia="en-GB" w:bidi="hi-IN"/>
        </w:rPr>
        <w:t xml:space="preserve">not found to be well-calibrated to true diagnostic accuracy </w:t>
      </w:r>
      <w:r w:rsidR="00BC7F8A">
        <w:rPr>
          <w:rFonts w:eastAsia="Times New Roman" w:cstheme="minorHAnsi"/>
          <w:lang w:eastAsia="en-GB" w:bidi="hi-IN"/>
        </w:rPr>
        <w:t xml:space="preserve">regardless of clinician </w:t>
      </w:r>
      <w:r>
        <w:rPr>
          <w:rFonts w:eastAsia="Times New Roman" w:cstheme="minorHAnsi"/>
          <w:lang w:eastAsia="en-GB" w:bidi="hi-IN"/>
        </w:rPr>
        <w:t>experience.</w:t>
      </w:r>
      <w:r w:rsidR="00E943E3">
        <w:rPr>
          <w:rFonts w:eastAsia="Times New Roman" w:cstheme="minorHAnsi"/>
          <w:lang w:eastAsia="en-GB" w:bidi="hi-IN"/>
        </w:rPr>
        <w:t xml:space="preserve"> We organise</w:t>
      </w:r>
      <w:r w:rsidR="00EB1D97">
        <w:rPr>
          <w:rFonts w:eastAsia="Times New Roman" w:cstheme="minorHAnsi"/>
          <w:lang w:eastAsia="en-GB" w:bidi="hi-IN"/>
        </w:rPr>
        <w:t>d</w:t>
      </w:r>
      <w:r w:rsidR="00E943E3">
        <w:rPr>
          <w:rFonts w:eastAsia="Times New Roman" w:cstheme="minorHAnsi"/>
          <w:lang w:eastAsia="en-GB" w:bidi="hi-IN"/>
        </w:rPr>
        <w:t xml:space="preserve"> the articles under two main themes: the determinants of confidence</w:t>
      </w:r>
      <w:del w:id="7" w:author="Sriraj Aiyer" w:date="2024-07-21T19:24:00Z">
        <w:r w:rsidR="00E943E3">
          <w:rPr>
            <w:rFonts w:eastAsia="Times New Roman" w:cstheme="minorHAnsi"/>
            <w:lang w:eastAsia="en-GB" w:bidi="hi-IN"/>
          </w:rPr>
          <w:delText xml:space="preserve"> (as opposed to objective diagnostic accuracy)</w:delText>
        </w:r>
      </w:del>
      <w:ins w:id="8" w:author="Sriraj Aiyer" w:date="2024-07-21T19:24:00Z">
        <w:r w:rsidR="002C29B9">
          <w:rPr>
            <w:rFonts w:eastAsia="Times New Roman" w:cstheme="minorHAnsi"/>
            <w:lang w:eastAsia="en-GB" w:bidi="hi-IN"/>
          </w:rPr>
          <w:t>,</w:t>
        </w:r>
      </w:ins>
      <w:r w:rsidR="00E943E3">
        <w:rPr>
          <w:rFonts w:eastAsia="Times New Roman" w:cstheme="minorHAnsi"/>
          <w:lang w:eastAsia="en-GB" w:bidi="hi-IN"/>
        </w:rPr>
        <w:t xml:space="preserve"> and the uses of confidence later in the patient’s care pathway.</w:t>
      </w:r>
      <w:r>
        <w:rPr>
          <w:rFonts w:eastAsia="Times New Roman" w:cstheme="minorHAnsi"/>
          <w:lang w:eastAsia="en-GB" w:bidi="hi-IN"/>
        </w:rPr>
        <w:t xml:space="preserve"> </w:t>
      </w:r>
      <w:del w:id="9" w:author="Helen Higham" w:date="2024-07-17T13:39:00Z">
        <w:r w:rsidR="00E943E3" w:rsidDel="00226669">
          <w:rPr>
            <w:rFonts w:eastAsia="Times New Roman" w:cstheme="minorHAnsi"/>
            <w:lang w:eastAsia="en-GB" w:bidi="hi-IN"/>
          </w:rPr>
          <w:delText>On the former,</w:delText>
        </w:r>
      </w:del>
      <w:ins w:id="10" w:author="Helen Higham" w:date="2024-07-17T13:39:00Z">
        <w:r w:rsidR="00226669">
          <w:rPr>
            <w:rFonts w:eastAsia="Times New Roman" w:cstheme="minorHAnsi"/>
            <w:lang w:eastAsia="en-GB" w:bidi="hi-IN"/>
          </w:rPr>
          <w:t>Determinants of</w:t>
        </w:r>
      </w:ins>
      <w:ins w:id="11" w:author="Helen Higham" w:date="2024-07-21T19:24:00Z">
        <w:r w:rsidR="00E943E3">
          <w:rPr>
            <w:rFonts w:eastAsia="Times New Roman" w:cstheme="minorHAnsi"/>
            <w:lang w:eastAsia="en-GB" w:bidi="hi-IN"/>
          </w:rPr>
          <w:t xml:space="preserve"> c</w:t>
        </w:r>
        <w:r>
          <w:rPr>
            <w:rFonts w:eastAsia="Times New Roman" w:cstheme="minorHAnsi"/>
            <w:lang w:eastAsia="en-GB" w:bidi="hi-IN"/>
          </w:rPr>
          <w:t xml:space="preserve">onfidence </w:t>
        </w:r>
      </w:ins>
      <w:proofErr w:type="spellStart"/>
      <w:ins w:id="12" w:author="Helen Higham" w:date="2024-07-17T13:39:00Z">
        <w:r w:rsidR="00226669">
          <w:rPr>
            <w:rFonts w:eastAsia="Times New Roman" w:cstheme="minorHAnsi"/>
            <w:lang w:eastAsia="en-GB" w:bidi="hi-IN"/>
          </w:rPr>
          <w:t>were</w:t>
        </w:r>
      </w:ins>
      <w:ins w:id="13" w:author="Sriraj Aiyer" w:date="2024-07-21T19:24:00Z">
        <w:r w:rsidR="00525C5B">
          <w:rPr>
            <w:rFonts w:eastAsia="Times New Roman" w:cstheme="minorHAnsi"/>
            <w:lang w:eastAsia="en-GB" w:bidi="hi-IN"/>
          </w:rPr>
          <w:t>C</w:t>
        </w:r>
        <w:r>
          <w:rPr>
            <w:rFonts w:eastAsia="Times New Roman" w:cstheme="minorHAnsi"/>
            <w:lang w:eastAsia="en-GB" w:bidi="hi-IN"/>
          </w:rPr>
          <w:t>onfidence</w:t>
        </w:r>
        <w:proofErr w:type="spellEnd"/>
        <w:r>
          <w:rPr>
            <w:rFonts w:eastAsia="Times New Roman" w:cstheme="minorHAnsi"/>
            <w:lang w:eastAsia="en-GB" w:bidi="hi-IN"/>
          </w:rPr>
          <w:t xml:space="preserve"> </w:t>
        </w:r>
      </w:ins>
      <w:del w:id="14" w:author="Helen Higham" w:date="2024-07-17T13:39:00Z">
        <w:r w:rsidR="009D4276">
          <w:rPr>
            <w:rFonts w:eastAsia="Times New Roman" w:cstheme="minorHAnsi"/>
            <w:lang w:eastAsia="en-GB" w:bidi="hi-IN"/>
          </w:rPr>
          <w:delText>is</w:delText>
        </w:r>
      </w:del>
      <w:r w:rsidR="009D4276">
        <w:rPr>
          <w:rFonts w:eastAsia="Times New Roman" w:cstheme="minorHAnsi"/>
          <w:lang w:eastAsia="en-GB" w:bidi="hi-IN"/>
        </w:rPr>
        <w:t xml:space="preserve"> </w:t>
      </w:r>
      <w:r w:rsidR="00E943E3">
        <w:rPr>
          <w:rFonts w:eastAsia="Times New Roman" w:cstheme="minorHAnsi"/>
          <w:lang w:eastAsia="en-GB" w:bidi="hi-IN"/>
        </w:rPr>
        <w:t>found to be</w:t>
      </w:r>
      <w:r>
        <w:rPr>
          <w:rFonts w:eastAsia="Times New Roman" w:cstheme="minorHAnsi"/>
          <w:lang w:eastAsia="en-GB" w:bidi="hi-IN"/>
        </w:rPr>
        <w:t xml:space="preserve"> affected </w:t>
      </w:r>
      <w:r w:rsidR="009D4276">
        <w:rPr>
          <w:rFonts w:eastAsia="Times New Roman" w:cstheme="minorHAnsi"/>
          <w:lang w:eastAsia="en-GB" w:bidi="hi-IN"/>
        </w:rPr>
        <w:t xml:space="preserve">by </w:t>
      </w:r>
      <w:r w:rsidR="007B168E">
        <w:rPr>
          <w:rFonts w:eastAsia="Times New Roman" w:cstheme="minorHAnsi"/>
          <w:lang w:eastAsia="en-GB" w:bidi="hi-IN"/>
        </w:rPr>
        <w:t>several</w:t>
      </w:r>
      <w:r>
        <w:rPr>
          <w:rFonts w:eastAsia="Times New Roman" w:cstheme="minorHAnsi"/>
          <w:lang w:eastAsia="en-GB" w:bidi="hi-IN"/>
        </w:rPr>
        <w:t xml:space="preserve"> factors including patient case complexity, early diagnostic differentials</w:t>
      </w:r>
      <w:r w:rsidR="000E5B7F">
        <w:rPr>
          <w:rFonts w:eastAsia="Times New Roman" w:cstheme="minorHAnsi"/>
          <w:lang w:eastAsia="en-GB" w:bidi="hi-IN"/>
        </w:rPr>
        <w:t>,</w:t>
      </w:r>
      <w:r>
        <w:rPr>
          <w:rFonts w:eastAsia="Times New Roman" w:cstheme="minorHAnsi"/>
          <w:lang w:eastAsia="en-GB" w:bidi="hi-IN"/>
        </w:rPr>
        <w:t xml:space="preserve"> and context within the healthcare environment.</w:t>
      </w:r>
      <w:r w:rsidR="00E943E3">
        <w:rPr>
          <w:rFonts w:eastAsia="Times New Roman" w:cstheme="minorHAnsi"/>
          <w:lang w:eastAsia="en-GB" w:bidi="hi-IN"/>
        </w:rPr>
        <w:t xml:space="preserve"> Factors that affect confidence but not accuracy </w:t>
      </w:r>
      <w:ins w:id="15" w:author="Helen Higham" w:date="2024-07-21T19:24:00Z">
        <w:r w:rsidR="00E943E3">
          <w:rPr>
            <w:rFonts w:eastAsia="Times New Roman" w:cstheme="minorHAnsi"/>
            <w:lang w:eastAsia="en-GB" w:bidi="hi-IN"/>
          </w:rPr>
          <w:t>demonstrate</w:t>
        </w:r>
      </w:ins>
      <w:ins w:id="16" w:author="Helen Higham" w:date="2024-07-17T13:39:00Z">
        <w:r w:rsidR="00226669">
          <w:rPr>
            <w:rFonts w:eastAsia="Times New Roman" w:cstheme="minorHAnsi"/>
            <w:lang w:eastAsia="en-GB" w:bidi="hi-IN"/>
          </w:rPr>
          <w:t>d</w:t>
        </w:r>
      </w:ins>
      <w:del w:id="17" w:author="Helen Higham" w:date="2024-07-21T19:24:00Z">
        <w:r w:rsidR="00E943E3">
          <w:rPr>
            <w:rFonts w:eastAsia="Times New Roman" w:cstheme="minorHAnsi"/>
            <w:lang w:eastAsia="en-GB" w:bidi="hi-IN"/>
          </w:rPr>
          <w:delText>demonstrate</w:delText>
        </w:r>
      </w:del>
      <w:r w:rsidR="00E943E3">
        <w:rPr>
          <w:rFonts w:eastAsia="Times New Roman" w:cstheme="minorHAnsi"/>
          <w:lang w:eastAsia="en-GB" w:bidi="hi-IN"/>
        </w:rPr>
        <w:t xml:space="preserve"> how the two can be decoupled</w:t>
      </w:r>
      <w:r w:rsidR="00933BDA">
        <w:rPr>
          <w:rFonts w:eastAsia="Times New Roman" w:cstheme="minorHAnsi"/>
          <w:lang w:eastAsia="en-GB" w:bidi="hi-IN"/>
        </w:rPr>
        <w:t>,</w:t>
      </w:r>
      <w:r w:rsidR="00E943E3">
        <w:rPr>
          <w:rFonts w:eastAsia="Times New Roman" w:cstheme="minorHAnsi"/>
          <w:lang w:eastAsia="en-GB" w:bidi="hi-IN"/>
        </w:rPr>
        <w:t xml:space="preserve">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r>
        <w:rPr>
          <w:rFonts w:eastAsia="Times New Roman" w:cstheme="minorHAnsi"/>
          <w:lang w:eastAsia="en-GB" w:bidi="hi-IN"/>
        </w:rPr>
        <w:t xml:space="preserve"> </w:t>
      </w:r>
      <w:del w:id="18" w:author="Helen Higham" w:date="2024-07-17T13:39:00Z">
        <w:r w:rsidR="00E943E3" w:rsidDel="00226669">
          <w:rPr>
            <w:rFonts w:eastAsia="Times New Roman" w:cstheme="minorHAnsi"/>
            <w:lang w:eastAsia="en-GB" w:bidi="hi-IN"/>
          </w:rPr>
          <w:delText>On the latter theme,</w:delText>
        </w:r>
        <w:r w:rsidR="009D4276" w:rsidDel="00226669">
          <w:rPr>
            <w:rFonts w:eastAsia="Times New Roman" w:cstheme="minorHAnsi"/>
            <w:lang w:eastAsia="en-GB" w:bidi="hi-IN"/>
          </w:rPr>
          <w:delText xml:space="preserve"> </w:delText>
        </w:r>
      </w:del>
      <w:ins w:id="19" w:author="Helen Higham" w:date="2024-07-17T13:40:00Z">
        <w:r w:rsidR="00226669">
          <w:rPr>
            <w:rFonts w:eastAsia="Times New Roman" w:cstheme="minorHAnsi"/>
            <w:lang w:eastAsia="en-GB" w:bidi="hi-IN"/>
          </w:rPr>
          <w:t>C</w:t>
        </w:r>
      </w:ins>
      <w:del w:id="20" w:author="Helen Higham" w:date="2024-07-17T13:39:00Z">
        <w:r w:rsidR="00E943E3" w:rsidDel="00226669">
          <w:rPr>
            <w:rFonts w:eastAsia="Times New Roman" w:cstheme="minorHAnsi"/>
            <w:lang w:eastAsia="en-GB" w:bidi="hi-IN"/>
          </w:rPr>
          <w:delText>c</w:delText>
        </w:r>
      </w:del>
      <w:ins w:id="21" w:author="Helen Higham" w:date="2024-07-21T19:24:00Z">
        <w:r w:rsidR="00E943E3">
          <w:rPr>
            <w:rFonts w:eastAsia="Times New Roman" w:cstheme="minorHAnsi"/>
            <w:lang w:eastAsia="en-GB" w:bidi="hi-IN"/>
          </w:rPr>
          <w:t>onfidence</w:t>
        </w:r>
      </w:ins>
      <w:ins w:id="22" w:author="Helen Higham" w:date="2024-07-17T13:40:00Z">
        <w:r w:rsidR="00226669">
          <w:rPr>
            <w:rFonts w:eastAsia="Times New Roman" w:cstheme="minorHAnsi"/>
            <w:lang w:eastAsia="en-GB" w:bidi="hi-IN"/>
          </w:rPr>
          <w:t xml:space="preserve"> in rela</w:t>
        </w:r>
      </w:ins>
      <w:ins w:id="23" w:author="Helen Higham" w:date="2024-07-17T13:41:00Z">
        <w:r w:rsidR="00226669">
          <w:rPr>
            <w:rFonts w:eastAsia="Times New Roman" w:cstheme="minorHAnsi"/>
            <w:lang w:eastAsia="en-GB" w:bidi="hi-IN"/>
          </w:rPr>
          <w:t>tion to clinical management</w:t>
        </w:r>
      </w:ins>
      <w:ins w:id="24" w:author="Helen Higham" w:date="2024-07-21T19:24:00Z">
        <w:r w:rsidR="00E943E3">
          <w:rPr>
            <w:rFonts w:eastAsia="Times New Roman" w:cstheme="minorHAnsi"/>
            <w:lang w:eastAsia="en-GB" w:bidi="hi-IN"/>
          </w:rPr>
          <w:t xml:space="preserve"> </w:t>
        </w:r>
      </w:ins>
      <w:proofErr w:type="spellStart"/>
      <w:ins w:id="25" w:author="Helen Higham" w:date="2024-07-17T13:40:00Z">
        <w:r w:rsidR="00226669">
          <w:rPr>
            <w:rFonts w:eastAsia="Times New Roman" w:cstheme="minorHAnsi"/>
            <w:lang w:eastAsia="en-GB" w:bidi="hi-IN"/>
          </w:rPr>
          <w:t>was</w:t>
        </w:r>
      </w:ins>
      <w:ins w:id="26" w:author="Sriraj Aiyer" w:date="2024-07-21T19:24:00Z">
        <w:r w:rsidR="00525C5B">
          <w:rPr>
            <w:rFonts w:eastAsia="Times New Roman" w:cstheme="minorHAnsi"/>
            <w:lang w:eastAsia="en-GB" w:bidi="hi-IN"/>
          </w:rPr>
          <w:t>C</w:t>
        </w:r>
        <w:r w:rsidR="00E943E3">
          <w:rPr>
            <w:rFonts w:eastAsia="Times New Roman" w:cstheme="minorHAnsi"/>
            <w:lang w:eastAsia="en-GB" w:bidi="hi-IN"/>
          </w:rPr>
          <w:t>onfidence</w:t>
        </w:r>
        <w:proofErr w:type="spellEnd"/>
        <w:r w:rsidR="00E943E3">
          <w:rPr>
            <w:rFonts w:eastAsia="Times New Roman" w:cstheme="minorHAnsi"/>
            <w:lang w:eastAsia="en-GB" w:bidi="hi-IN"/>
          </w:rPr>
          <w:t xml:space="preserve"> </w:t>
        </w:r>
      </w:ins>
      <w:del w:id="27" w:author="Helen Higham" w:date="2024-07-17T13:40:00Z">
        <w:r w:rsidR="00E943E3">
          <w:rPr>
            <w:rFonts w:eastAsia="Times New Roman" w:cstheme="minorHAnsi"/>
            <w:lang w:eastAsia="en-GB" w:bidi="hi-IN"/>
          </w:rPr>
          <w:delText>is</w:delText>
        </w:r>
      </w:del>
      <w:r w:rsidR="00E943E3">
        <w:rPr>
          <w:rFonts w:eastAsia="Times New Roman" w:cstheme="minorHAnsi"/>
          <w:lang w:eastAsia="en-GB" w:bidi="hi-IN"/>
        </w:rPr>
        <w:t xml:space="preserve"> found to affect </w:t>
      </w:r>
      <w:r>
        <w:rPr>
          <w:rFonts w:eastAsia="Times New Roman" w:cstheme="minorHAnsi"/>
          <w:lang w:eastAsia="en-GB" w:bidi="hi-IN"/>
        </w:rPr>
        <w:t>further</w:t>
      </w:r>
      <w:r w:rsidR="00E943E3">
        <w:rPr>
          <w:rFonts w:eastAsia="Times New Roman" w:cstheme="minorHAnsi"/>
          <w:lang w:eastAsia="en-GB" w:bidi="hi-IN"/>
        </w:rPr>
        <w:t xml:space="preserve"> patient</w:t>
      </w:r>
      <w:r>
        <w:rPr>
          <w:rFonts w:eastAsia="Times New Roman" w:cstheme="minorHAnsi"/>
          <w:lang w:eastAsia="en-GB" w:bidi="hi-IN"/>
        </w:rPr>
        <w:t xml:space="preserve"> testing, medication</w:t>
      </w:r>
      <w:r w:rsidR="00E943E3">
        <w:rPr>
          <w:rFonts w:eastAsia="Times New Roman" w:cstheme="minorHAnsi"/>
          <w:lang w:eastAsia="en-GB" w:bidi="hi-IN"/>
        </w:rPr>
        <w:t xml:space="preserve"> administration</w:t>
      </w:r>
      <w:r>
        <w:rPr>
          <w:rFonts w:eastAsia="Times New Roman" w:cstheme="minorHAnsi"/>
          <w:lang w:eastAsia="en-GB" w:bidi="hi-IN"/>
        </w:rPr>
        <w:t xml:space="preserve"> and referral rates</w:t>
      </w:r>
      <w:ins w:id="28" w:author="Sriraj Aiyer" w:date="2024-07-21T19:24:00Z">
        <w:r w:rsidR="005C2F08">
          <w:rPr>
            <w:rFonts w:eastAsia="Times New Roman" w:cstheme="minorHAnsi"/>
            <w:lang w:eastAsia="en-GB" w:bidi="hi-IN"/>
          </w:rPr>
          <w:t>,</w:t>
        </w:r>
      </w:ins>
      <w:del w:id="29" w:author="Helen Higham" w:date="2024-07-17T13:41:00Z">
        <w:r w:rsidR="009D4276">
          <w:rPr>
            <w:rFonts w:eastAsia="Times New Roman" w:cstheme="minorHAnsi"/>
            <w:lang w:eastAsia="en-GB" w:bidi="hi-IN"/>
          </w:rPr>
          <w:delText xml:space="preserve"> among other </w:delText>
        </w:r>
        <w:r w:rsidR="00424DB2">
          <w:rPr>
            <w:rFonts w:eastAsia="Times New Roman" w:cstheme="minorHAnsi"/>
            <w:lang w:eastAsia="en-GB" w:bidi="hi-IN"/>
          </w:rPr>
          <w:delText>clinical actions</w:delText>
        </w:r>
      </w:del>
      <w:r>
        <w:rPr>
          <w:rFonts w:eastAsia="Times New Roman" w:cstheme="minorHAnsi"/>
          <w:lang w:eastAsia="en-GB" w:bidi="hi-IN"/>
        </w:rPr>
        <w:t xml:space="preserve">. </w:t>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527B8B6A" w14:textId="10414AF5" w:rsidR="007350DD" w:rsidRDefault="00E943E3">
      <w:pPr>
        <w:rPr>
          <w:rFonts w:cstheme="minorHAnsi"/>
        </w:rPr>
      </w:pPr>
      <w:commentRangeStart w:id="30"/>
      <w:r>
        <w:rPr>
          <w:rFonts w:cstheme="minorHAnsi"/>
        </w:rPr>
        <w:t>Results from this review ha</w:t>
      </w:r>
      <w:r w:rsidR="00313530">
        <w:rPr>
          <w:rFonts w:cstheme="minorHAnsi"/>
        </w:rPr>
        <w:t>ve</w:t>
      </w:r>
      <w:r>
        <w:rPr>
          <w:rFonts w:cstheme="minorHAnsi"/>
        </w:rPr>
        <w:t xml:space="preserve"> implications for medical education and practice around diagnostic uncertainty and considerations of work from cognitive psychology</w:t>
      </w:r>
      <w:commentRangeEnd w:id="30"/>
      <w:r w:rsidR="00A157A2">
        <w:rPr>
          <w:rStyle w:val="CommentReference"/>
        </w:rPr>
        <w:commentReference w:id="30"/>
      </w:r>
      <w:r>
        <w:rPr>
          <w:rFonts w:cstheme="minorHAnsi"/>
        </w:rPr>
        <w:t xml:space="preserve">. </w:t>
      </w:r>
      <w:r w:rsidR="00933BDA">
        <w:rPr>
          <w:rFonts w:cstheme="minorHAnsi"/>
        </w:rPr>
        <w:t xml:space="preserve">We propose a theoretical model of </w:t>
      </w:r>
      <w:r w:rsidR="007350DD">
        <w:rPr>
          <w:rFonts w:cstheme="minorHAnsi"/>
        </w:rPr>
        <w:t xml:space="preserve">factors that affect diagnostic confidence/certainty and diagnostic accuracy. </w:t>
      </w:r>
      <w:r>
        <w:rPr>
          <w:rFonts w:cstheme="minorHAnsi"/>
        </w:rPr>
        <w:t xml:space="preserve">Such a model </w:t>
      </w:r>
      <w:r w:rsidR="00933BDA">
        <w:rPr>
          <w:rFonts w:cstheme="minorHAnsi"/>
        </w:rPr>
        <w:t xml:space="preserve">can </w:t>
      </w:r>
      <w:r>
        <w:rPr>
          <w:rFonts w:cstheme="minorHAnsi"/>
        </w:rPr>
        <w:t>inform future work on diagnosis, especially within medical education, on how appropriate confidence can be prompted and communicated amongst clinicians.</w:t>
      </w:r>
    </w:p>
    <w:p w14:paraId="6C4E03C5" w14:textId="07F38B9D" w:rsidR="00701CF7" w:rsidRDefault="00701CF7">
      <w:pPr>
        <w:rPr>
          <w:rFonts w:cstheme="minorHAnsi"/>
        </w:rPr>
      </w:pPr>
    </w:p>
    <w:p w14:paraId="253FC101" w14:textId="298B7801" w:rsidR="00701CF7" w:rsidRDefault="00701CF7">
      <w:pPr>
        <w:rPr>
          <w:rFonts w:cstheme="minorHAnsi"/>
        </w:rPr>
      </w:pPr>
      <w:r>
        <w:rPr>
          <w:rFonts w:cstheme="minorHAnsi"/>
        </w:rPr>
        <w:t xml:space="preserve">Word Count: </w:t>
      </w:r>
      <w:r w:rsidR="00424DB2">
        <w:rPr>
          <w:rFonts w:cstheme="minorHAnsi"/>
        </w:rPr>
        <w:t>293</w:t>
      </w:r>
    </w:p>
    <w:p w14:paraId="6728C900" w14:textId="77777777" w:rsidR="007350DD" w:rsidRPr="007350DD" w:rsidRDefault="007350DD">
      <w:pPr>
        <w:rPr>
          <w:rFonts w:cstheme="minorHAnsi"/>
        </w:rPr>
      </w:pPr>
    </w:p>
    <w:p w14:paraId="380CBDC2" w14:textId="010A6CB9" w:rsidR="00E943E3" w:rsidRDefault="00E943E3">
      <w:pPr>
        <w:rPr>
          <w:rFonts w:cstheme="minorHAnsi"/>
          <w:sz w:val="28"/>
          <w:szCs w:val="28"/>
        </w:rPr>
      </w:pPr>
    </w:p>
    <w:p w14:paraId="07F9A0AB" w14:textId="77777777" w:rsidR="009D4276" w:rsidRPr="002929D7" w:rsidRDefault="009D4276">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00EDE373" w:rsidR="00A6472D" w:rsidRPr="003C4395" w:rsidRDefault="00671CB3" w:rsidP="002929D7">
      <w:pPr>
        <w:rPr>
          <w:rFonts w:eastAsia="Times New Roman" w:cstheme="minorHAnsi"/>
          <w:lang w:eastAsia="en-GB" w:bidi="hi-IN"/>
        </w:rPr>
      </w:pPr>
      <w:r>
        <w:rPr>
          <w:rFonts w:eastAsia="Times New Roman" w:cstheme="minorHAnsi"/>
          <w:lang w:eastAsia="en-GB" w:bidi="hi-IN"/>
        </w:rPr>
        <w:t>There is extensive evidence of diagnostic error in most healthcare specialities</w:t>
      </w:r>
      <w:r w:rsidR="00907432">
        <w:rPr>
          <w:rFonts w:eastAsia="Times New Roman" w:cstheme="minorHAnsi"/>
          <w:lang w:eastAsia="en-GB" w:bidi="hi-IN"/>
        </w:rPr>
        <w:t xml:space="preserve"> </w:t>
      </w:r>
      <w:r>
        <w:rPr>
          <w:rFonts w:eastAsia="Times New Roman" w:cstheme="minorHAnsi"/>
          <w:lang w:eastAsia="en-GB" w:bidi="hi-IN"/>
        </w:rPr>
        <w:t xml:space="preserve">and it has been suggested that cognitive biases, such as overconfidence, are causally linked with these errors. </w:t>
      </w:r>
      <w:r w:rsidR="003C4395">
        <w:rPr>
          <w:rFonts w:eastAsia="Times New Roman" w:cstheme="minorHAnsi"/>
          <w:lang w:eastAsia="en-GB" w:bidi="hi-IN"/>
        </w:rPr>
        <w:t>This study aims to synthesise past work on diagnostic confidence to understand the factors that contribute to clinicians’ confidence in their diagnoses</w:t>
      </w:r>
      <w:r w:rsidR="00E943E3">
        <w:rPr>
          <w:rFonts w:eastAsia="Times New Roman" w:cstheme="minorHAnsi"/>
          <w:lang w:eastAsia="en-GB" w:bidi="hi-IN"/>
        </w:rPr>
        <w:t xml:space="preserve">, as well as how confidence </w:t>
      </w:r>
      <w:r w:rsidR="009D4276">
        <w:rPr>
          <w:rFonts w:eastAsia="Times New Roman" w:cstheme="minorHAnsi"/>
          <w:lang w:eastAsia="en-GB" w:bidi="hi-IN"/>
        </w:rPr>
        <w:t>informs other parts of</w:t>
      </w:r>
      <w:r w:rsidR="00E943E3">
        <w:rPr>
          <w:rFonts w:eastAsia="Times New Roman" w:cstheme="minorHAnsi"/>
          <w:lang w:eastAsia="en-GB" w:bidi="hi-IN"/>
        </w:rPr>
        <w:t xml:space="preserve"> patient</w:t>
      </w:r>
      <w:r w:rsidR="009D4276">
        <w:rPr>
          <w:rFonts w:eastAsia="Times New Roman" w:cstheme="minorHAnsi"/>
          <w:lang w:eastAsia="en-GB" w:bidi="hi-IN"/>
        </w:rPr>
        <w:t>s’</w:t>
      </w:r>
      <w:r w:rsidR="00E943E3">
        <w:rPr>
          <w:rFonts w:eastAsia="Times New Roman" w:cstheme="minorHAnsi"/>
          <w:lang w:eastAsia="en-GB" w:bidi="hi-IN"/>
        </w:rPr>
        <w:t xml:space="preserve"> care</w:t>
      </w:r>
      <w:r w:rsidR="009D4276">
        <w:rPr>
          <w:rFonts w:eastAsia="Times New Roman" w:cstheme="minorHAnsi"/>
          <w:lang w:eastAsia="en-GB" w:bidi="hi-IN"/>
        </w:rPr>
        <w:t xml:space="preserve"> </w:t>
      </w:r>
      <w:ins w:id="31" w:author="Helen Higham" w:date="2024-07-21T19:24:00Z">
        <w:r w:rsidR="009D4276">
          <w:rPr>
            <w:rFonts w:eastAsia="Times New Roman" w:cstheme="minorHAnsi"/>
            <w:lang w:eastAsia="en-GB" w:bidi="hi-IN"/>
          </w:rPr>
          <w:t>pathway</w:t>
        </w:r>
      </w:ins>
      <w:ins w:id="32" w:author="Helen Higham" w:date="2024-07-17T13:42:00Z">
        <w:r w:rsidR="00226669">
          <w:rPr>
            <w:rFonts w:eastAsia="Times New Roman" w:cstheme="minorHAnsi"/>
            <w:lang w:eastAsia="en-GB" w:bidi="hi-IN"/>
          </w:rPr>
          <w:t>s</w:t>
        </w:r>
      </w:ins>
      <w:del w:id="33" w:author="Helen Higham" w:date="2024-07-21T19:24:00Z">
        <w:r w:rsidR="009D4276">
          <w:rPr>
            <w:rFonts w:eastAsia="Times New Roman" w:cstheme="minorHAnsi"/>
            <w:lang w:eastAsia="en-GB" w:bidi="hi-IN"/>
          </w:rPr>
          <w:delText>pathway</w:delText>
        </w:r>
      </w:del>
      <w:r w:rsidR="003C4395">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5DF28E1B" w:rsidR="00A6472D" w:rsidRPr="00274990" w:rsidRDefault="00274990" w:rsidP="002929D7">
      <w:pPr>
        <w:rPr>
          <w:rFonts w:eastAsia="Times New Roman" w:cstheme="minorHAnsi"/>
          <w:lang w:eastAsia="en-GB" w:bidi="hi-IN"/>
        </w:rPr>
      </w:pPr>
      <w:del w:id="34" w:author="Helen Higham" w:date="2024-07-17T13:42:00Z">
        <w:r w:rsidDel="00226669">
          <w:rPr>
            <w:rFonts w:eastAsia="Times New Roman" w:cstheme="minorHAnsi"/>
            <w:lang w:eastAsia="en-GB" w:bidi="hi-IN"/>
          </w:rPr>
          <w:delText>As a result of this</w:delText>
        </w:r>
      </w:del>
      <w:proofErr w:type="spellStart"/>
      <w:ins w:id="35" w:author="Sriraj Aiyer" w:date="2024-07-21T19:24:00Z">
        <w:r w:rsidR="005D4054">
          <w:rPr>
            <w:rFonts w:eastAsia="Times New Roman" w:cstheme="minorHAnsi"/>
            <w:lang w:eastAsia="en-GB" w:bidi="hi-IN"/>
          </w:rPr>
          <w:t>T</w:t>
        </w:r>
        <w:r>
          <w:rPr>
            <w:rFonts w:eastAsia="Times New Roman" w:cstheme="minorHAnsi"/>
            <w:lang w:eastAsia="en-GB" w:bidi="hi-IN"/>
          </w:rPr>
          <w:t>his</w:t>
        </w:r>
      </w:ins>
      <w:del w:id="36" w:author="Helen Higham" w:date="2024-07-17T13:42:00Z">
        <w:r>
          <w:rPr>
            <w:rFonts w:eastAsia="Times New Roman" w:cstheme="minorHAnsi"/>
            <w:lang w:eastAsia="en-GB" w:bidi="hi-IN"/>
          </w:rPr>
          <w:delText xml:space="preserve"> scoping review</w:delText>
        </w:r>
        <w:r w:rsidDel="00226669">
          <w:rPr>
            <w:rFonts w:eastAsia="Times New Roman" w:cstheme="minorHAnsi"/>
            <w:lang w:eastAsia="en-GB" w:bidi="hi-IN"/>
          </w:rPr>
          <w:delText>,</w:delText>
        </w:r>
        <w:r w:rsidR="00523114" w:rsidDel="00226669">
          <w:rPr>
            <w:rFonts w:eastAsia="Times New Roman" w:cstheme="minorHAnsi"/>
            <w:lang w:eastAsia="en-GB" w:bidi="hi-IN"/>
          </w:rPr>
          <w:delText xml:space="preserve"> </w:delText>
        </w:r>
        <w:r w:rsidR="0078212B" w:rsidDel="00226669">
          <w:rPr>
            <w:rFonts w:eastAsia="Times New Roman" w:cstheme="minorHAnsi"/>
            <w:lang w:eastAsia="en-GB" w:bidi="hi-IN"/>
          </w:rPr>
          <w:delText>we have</w:delText>
        </w:r>
      </w:del>
      <w:ins w:id="37" w:author="Helen Higham" w:date="2024-07-17T13:42:00Z">
        <w:r w:rsidR="00226669">
          <w:rPr>
            <w:rFonts w:eastAsia="Times New Roman" w:cstheme="minorHAnsi"/>
            <w:lang w:eastAsia="en-GB" w:bidi="hi-IN"/>
          </w:rPr>
          <w:t>This</w:t>
        </w:r>
        <w:proofErr w:type="spellEnd"/>
        <w:r w:rsidR="00226669">
          <w:rPr>
            <w:rFonts w:eastAsia="Times New Roman" w:cstheme="minorHAnsi"/>
            <w:lang w:eastAsia="en-GB" w:bidi="hi-IN"/>
          </w:rPr>
          <w:t xml:space="preserve"> review has</w:t>
        </w:r>
      </w:ins>
      <w:ins w:id="38" w:author="Helen Higham" w:date="2024-07-21T19:24:00Z">
        <w:r w:rsidR="0078212B">
          <w:rPr>
            <w:rFonts w:eastAsia="Times New Roman" w:cstheme="minorHAnsi"/>
            <w:lang w:eastAsia="en-GB" w:bidi="hi-IN"/>
          </w:rPr>
          <w:t xml:space="preserve"> identified</w:t>
        </w:r>
      </w:ins>
      <w:ins w:id="39" w:author="Sriraj Aiyer" w:date="2024-07-21T19:24:00Z">
        <w:r w:rsidR="005D4054">
          <w:rPr>
            <w:rFonts w:eastAsia="Times New Roman" w:cstheme="minorHAnsi"/>
            <w:lang w:eastAsia="en-GB" w:bidi="hi-IN"/>
          </w:rPr>
          <w:t xml:space="preserve"> </w:t>
        </w:r>
        <w:r w:rsidR="0078212B">
          <w:rPr>
            <w:rFonts w:eastAsia="Times New Roman" w:cstheme="minorHAnsi"/>
            <w:lang w:eastAsia="en-GB" w:bidi="hi-IN"/>
          </w:rPr>
          <w:t>identifie</w:t>
        </w:r>
        <w:r w:rsidR="005D4054">
          <w:rPr>
            <w:rFonts w:eastAsia="Times New Roman" w:cstheme="minorHAnsi"/>
            <w:lang w:eastAsia="en-GB" w:bidi="hi-IN"/>
          </w:rPr>
          <w:t>s</w:t>
        </w:r>
      </w:ins>
      <w:r w:rsidR="0078212B">
        <w:rPr>
          <w:rFonts w:eastAsia="Times New Roman" w:cstheme="minorHAnsi"/>
          <w:lang w:eastAsia="en-GB" w:bidi="hi-IN"/>
        </w:rPr>
        <w:t xml:space="preserve"> that</w:t>
      </w:r>
      <w:r w:rsidR="00523114">
        <w:rPr>
          <w:rFonts w:eastAsia="Times New Roman" w:cstheme="minorHAnsi"/>
          <w:lang w:eastAsia="en-GB" w:bidi="hi-IN"/>
        </w:rPr>
        <w:t xml:space="preserve"> diagnostic confidence and accuracy have separate contributing factors related to the patient</w:t>
      </w:r>
      <w:r w:rsidR="00C85E34">
        <w:rPr>
          <w:rFonts w:eastAsia="Times New Roman" w:cstheme="minorHAnsi"/>
          <w:lang w:eastAsia="en-GB" w:bidi="hi-IN"/>
        </w:rPr>
        <w:t>’s condition</w:t>
      </w:r>
      <w:r w:rsidR="00523114">
        <w:rPr>
          <w:rFonts w:eastAsia="Times New Roman" w:cstheme="minorHAnsi"/>
          <w:lang w:eastAsia="en-GB" w:bidi="hi-IN"/>
        </w:rPr>
        <w:t xml:space="preserve">, the clinician making the diagnosis and the </w:t>
      </w:r>
      <w:del w:id="40" w:author="Sriraj Aiyer" w:date="2024-07-21T19:24:00Z">
        <w:r w:rsidR="00523114">
          <w:rPr>
            <w:rFonts w:eastAsia="Times New Roman" w:cstheme="minorHAnsi"/>
            <w:lang w:eastAsia="en-GB" w:bidi="hi-IN"/>
          </w:rPr>
          <w:delText>environmental</w:delText>
        </w:r>
      </w:del>
      <w:ins w:id="41" w:author="Sriraj Aiyer" w:date="2024-07-21T19:24:00Z">
        <w:r w:rsidR="0035134B">
          <w:rPr>
            <w:rFonts w:eastAsia="Times New Roman" w:cstheme="minorHAnsi"/>
            <w:lang w:eastAsia="en-GB" w:bidi="hi-IN"/>
          </w:rPr>
          <w:t>healthcare</w:t>
        </w:r>
      </w:ins>
      <w:r w:rsidR="0035134B">
        <w:rPr>
          <w:rFonts w:eastAsia="Times New Roman" w:cstheme="minorHAnsi"/>
          <w:lang w:eastAsia="en-GB" w:bidi="hi-IN"/>
        </w:rPr>
        <w:t xml:space="preserve"> </w:t>
      </w:r>
      <w:r w:rsidR="00523114">
        <w:rPr>
          <w:rFonts w:eastAsia="Times New Roman" w:cstheme="minorHAnsi"/>
          <w:lang w:eastAsia="en-GB" w:bidi="hi-IN"/>
        </w:rPr>
        <w:t>context.</w:t>
      </w:r>
      <w:r w:rsidR="0078212B">
        <w:rPr>
          <w:rFonts w:eastAsia="Times New Roman" w:cstheme="minorHAnsi"/>
          <w:lang w:eastAsia="en-GB" w:bidi="hi-IN"/>
        </w:rPr>
        <w:t xml:space="preserve"> </w:t>
      </w:r>
      <w:del w:id="42" w:author="Sriraj Aiyer" w:date="2024-07-21T19:24:00Z">
        <w:r w:rsidR="0078212B">
          <w:rPr>
            <w:rFonts w:eastAsia="Times New Roman" w:cstheme="minorHAnsi"/>
            <w:lang w:eastAsia="en-GB" w:bidi="hi-IN"/>
          </w:rPr>
          <w:delText>We have</w:delText>
        </w:r>
      </w:del>
      <w:ins w:id="43" w:author="Sriraj Aiyer" w:date="2024-07-21T19:24:00Z">
        <w:r w:rsidR="00563E42">
          <w:rPr>
            <w:rFonts w:eastAsia="Times New Roman" w:cstheme="minorHAnsi"/>
            <w:lang w:eastAsia="en-GB" w:bidi="hi-IN"/>
          </w:rPr>
          <w:t>It</w:t>
        </w:r>
      </w:ins>
      <w:r w:rsidR="0078212B">
        <w:rPr>
          <w:rFonts w:eastAsia="Times New Roman" w:cstheme="minorHAnsi"/>
          <w:lang w:eastAsia="en-GB" w:bidi="hi-IN"/>
        </w:rPr>
        <w:t xml:space="preserve"> also </w:t>
      </w:r>
      <w:del w:id="44" w:author="Sriraj Aiyer" w:date="2024-07-21T19:24:00Z">
        <w:r w:rsidR="0078212B">
          <w:rPr>
            <w:rFonts w:eastAsia="Times New Roman" w:cstheme="minorHAnsi"/>
            <w:lang w:eastAsia="en-GB" w:bidi="hi-IN"/>
          </w:rPr>
          <w:delText>identified the</w:delText>
        </w:r>
      </w:del>
      <w:ins w:id="45" w:author="Sriraj Aiyer" w:date="2024-07-21T19:24:00Z">
        <w:r w:rsidR="0078212B">
          <w:rPr>
            <w:rFonts w:eastAsia="Times New Roman" w:cstheme="minorHAnsi"/>
            <w:lang w:eastAsia="en-GB" w:bidi="hi-IN"/>
          </w:rPr>
          <w:t>identifie</w:t>
        </w:r>
        <w:r w:rsidR="00563E42">
          <w:rPr>
            <w:rFonts w:eastAsia="Times New Roman" w:cstheme="minorHAnsi"/>
            <w:lang w:eastAsia="en-GB" w:bidi="hi-IN"/>
          </w:rPr>
          <w:t>s</w:t>
        </w:r>
      </w:ins>
      <w:r w:rsidR="0078212B">
        <w:rPr>
          <w:rFonts w:eastAsia="Times New Roman" w:cstheme="minorHAnsi"/>
          <w:lang w:eastAsia="en-GB" w:bidi="hi-IN"/>
        </w:rPr>
        <w:t xml:space="preserve"> pathways by which confidence, and misplaced confidence, can affect diagnosis and patient care.</w:t>
      </w:r>
      <w:r w:rsidR="00523114">
        <w:rPr>
          <w:rFonts w:eastAsia="Times New Roman" w:cstheme="minorHAnsi"/>
          <w:lang w:eastAsia="en-GB" w:bidi="hi-IN"/>
        </w:rPr>
        <w:t xml:space="preserve"> </w:t>
      </w:r>
      <w:del w:id="46" w:author="Sriraj Aiyer" w:date="2024-07-21T19:24:00Z">
        <w:r w:rsidR="0078212B">
          <w:rPr>
            <w:rFonts w:eastAsia="Times New Roman" w:cstheme="minorHAnsi"/>
            <w:lang w:eastAsia="en-GB" w:bidi="hi-IN"/>
          </w:rPr>
          <w:delText>As a result of these findings, we</w:delText>
        </w:r>
      </w:del>
      <w:ins w:id="47" w:author="Sriraj Aiyer" w:date="2024-07-21T19:24:00Z">
        <w:r w:rsidR="00A57722">
          <w:rPr>
            <w:rFonts w:eastAsia="Times New Roman" w:cstheme="minorHAnsi"/>
            <w:lang w:eastAsia="en-GB" w:bidi="hi-IN"/>
          </w:rPr>
          <w:t>W</w:t>
        </w:r>
        <w:r w:rsidR="0078212B">
          <w:rPr>
            <w:rFonts w:eastAsia="Times New Roman" w:cstheme="minorHAnsi"/>
            <w:lang w:eastAsia="en-GB" w:bidi="hi-IN"/>
          </w:rPr>
          <w:t>e</w:t>
        </w:r>
      </w:ins>
      <w:r w:rsidR="0078212B">
        <w:rPr>
          <w:rFonts w:eastAsia="Times New Roman" w:cstheme="minorHAnsi"/>
          <w:lang w:eastAsia="en-GB" w:bidi="hi-IN"/>
        </w:rPr>
        <w:t xml:space="preserve"> introduce an integrative model of confidence throughout the patient care process</w:t>
      </w:r>
      <w:del w:id="48" w:author="Helen Higham" w:date="2024-07-17T13:43:00Z">
        <w:r w:rsidR="00E769CD" w:rsidDel="00226669">
          <w:rPr>
            <w:rFonts w:eastAsia="Times New Roman" w:cstheme="minorHAnsi"/>
            <w:lang w:eastAsia="en-GB" w:bidi="hi-IN"/>
          </w:rPr>
          <w:delText>, designed based on findings from the literature</w:delText>
        </w:r>
      </w:del>
      <w:ins w:id="49" w:author="Sriraj Aiyer" w:date="2024-07-21T19:24:00Z">
        <w:r w:rsidR="00364B08">
          <w:rPr>
            <w:rFonts w:eastAsia="Times New Roman" w:cstheme="minorHAnsi"/>
            <w:lang w:eastAsia="en-GB" w:bidi="hi-IN"/>
          </w:rPr>
          <w:t xml:space="preserve"> to synthesise </w:t>
        </w:r>
        <w:r w:rsidR="009B6C6C">
          <w:rPr>
            <w:rFonts w:eastAsia="Times New Roman" w:cstheme="minorHAnsi"/>
            <w:lang w:eastAsia="en-GB" w:bidi="hi-IN"/>
          </w:rPr>
          <w:t xml:space="preserve">current research </w:t>
        </w:r>
        <w:r w:rsidR="00E769CD">
          <w:rPr>
            <w:rFonts w:eastAsia="Times New Roman" w:cstheme="minorHAnsi"/>
            <w:lang w:eastAsia="en-GB" w:bidi="hi-IN"/>
          </w:rPr>
          <w:t>findings</w:t>
        </w:r>
        <w:r w:rsidR="009B6C6C">
          <w:rPr>
            <w:rFonts w:eastAsia="Times New Roman" w:cstheme="minorHAnsi"/>
            <w:lang w:eastAsia="en-GB" w:bidi="hi-IN"/>
          </w:rPr>
          <w:t xml:space="preserve"> and identify future opportunities</w:t>
        </w:r>
      </w:ins>
      <w:r w:rsidR="0078212B">
        <w:rPr>
          <w:rFonts w:eastAsia="Times New Roman" w:cstheme="minorHAnsi"/>
          <w:lang w:eastAsia="en-GB" w:bidi="hi-IN"/>
        </w:rPr>
        <w:t xml:space="preserve">. </w:t>
      </w:r>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766F8CE9" w:rsidR="007350DD" w:rsidRPr="00523114" w:rsidRDefault="00523114">
      <w:r>
        <w:t xml:space="preserve">This study </w:t>
      </w:r>
      <w:r w:rsidR="00E769CD">
        <w:t xml:space="preserve">demonstrates the broad importance of calibrated confidence across medical disciplines in two main respects. Firstly, </w:t>
      </w:r>
      <w:del w:id="50" w:author="Helen Higham" w:date="2024-07-17T13:45:00Z">
        <w:r w:rsidR="00E769CD">
          <w:delText>we show the</w:delText>
        </w:r>
      </w:del>
      <w:ins w:id="51" w:author="Helen Higham" w:date="2024-07-17T13:45:00Z">
        <w:r w:rsidR="00226669">
          <w:t>there is little</w:t>
        </w:r>
      </w:ins>
      <w:r w:rsidR="00E769CD">
        <w:t xml:space="preserve"> </w:t>
      </w:r>
      <w:del w:id="52" w:author="Helen Higham" w:date="2024-07-17T13:45:00Z">
        <w:r w:rsidR="00E769CD">
          <w:delText xml:space="preserve">lack of </w:delText>
        </w:r>
      </w:del>
      <w:r w:rsidR="00E769CD">
        <w:t xml:space="preserve">evidence that clinicians’ confidence is aligned to their diagnostic accuracy, even when using certain cognitive </w:t>
      </w:r>
      <w:commentRangeStart w:id="53"/>
      <w:r w:rsidR="00E769CD">
        <w:t>interventions</w:t>
      </w:r>
      <w:commentRangeEnd w:id="53"/>
      <w:r w:rsidR="00226669">
        <w:rPr>
          <w:rStyle w:val="CommentReference"/>
        </w:rPr>
        <w:commentReference w:id="53"/>
      </w:r>
      <w:r w:rsidR="00E769CD">
        <w:t xml:space="preserve">. Secondly, </w:t>
      </w:r>
      <w:del w:id="54" w:author="Helen Higham" w:date="2024-07-17T13:45:00Z">
        <w:r w:rsidR="00E769CD">
          <w:delText xml:space="preserve">we note that </w:delText>
        </w:r>
      </w:del>
      <w:r w:rsidR="00E769CD">
        <w:t xml:space="preserve">confidence </w:t>
      </w:r>
      <w:commentRangeStart w:id="55"/>
      <w:r w:rsidR="00E769CD">
        <w:t xml:space="preserve">is predictive of </w:t>
      </w:r>
      <w:commentRangeEnd w:id="55"/>
      <w:r w:rsidR="00226669">
        <w:rPr>
          <w:rStyle w:val="CommentReference"/>
        </w:rPr>
        <w:commentReference w:id="55"/>
      </w:r>
      <w:r w:rsidR="00E769CD">
        <w:t xml:space="preserve">many parts of the patient care process, such as </w:t>
      </w:r>
      <w:del w:id="56" w:author="Helen Higham" w:date="2024-07-17T13:46:00Z">
        <w:r w:rsidR="00E769CD">
          <w:delText>further tests</w:delText>
        </w:r>
      </w:del>
      <w:ins w:id="57" w:author="Helen Higham" w:date="2024-07-17T13:46:00Z">
        <w:r w:rsidR="00226669">
          <w:t>investigations</w:t>
        </w:r>
      </w:ins>
      <w:r w:rsidR="00E769CD">
        <w:t xml:space="preserve">, referrals to specialists or </w:t>
      </w:r>
      <w:ins w:id="58" w:author="Helen Higham" w:date="2024-07-21T19:24:00Z">
        <w:r w:rsidR="00E769CD">
          <w:t>prescri</w:t>
        </w:r>
      </w:ins>
      <w:ins w:id="59" w:author="Helen Higham" w:date="2024-07-17T13:47:00Z">
        <w:r w:rsidR="00B747EC">
          <w:t>bing</w:t>
        </w:r>
      </w:ins>
      <w:del w:id="60" w:author="Helen Higham" w:date="2024-07-17T13:47:00Z">
        <w:r w:rsidR="00E769CD" w:rsidDel="00B747EC">
          <w:delText>ptions</w:delText>
        </w:r>
      </w:del>
      <w:del w:id="61" w:author="Helen Higham" w:date="2024-07-21T19:24:00Z">
        <w:r w:rsidR="00E769CD">
          <w:delText>prescriptions</w:delText>
        </w:r>
      </w:del>
      <w:r w:rsidR="00424DB2">
        <w:t xml:space="preserve">, which </w:t>
      </w:r>
      <w:ins w:id="62" w:author="Helen Higham" w:date="2024-07-17T13:47:00Z">
        <w:r w:rsidR="00B747EC">
          <w:t xml:space="preserve">may be </w:t>
        </w:r>
      </w:ins>
      <w:del w:id="63" w:author="Helen Higham" w:date="2024-07-17T13:47:00Z">
        <w:r w:rsidR="00424DB2">
          <w:delText xml:space="preserve">in turn may be carried in a </w:delText>
        </w:r>
      </w:del>
      <w:r w:rsidR="00424DB2">
        <w:t>suboptimal</w:t>
      </w:r>
      <w:del w:id="64" w:author="Helen Higham" w:date="2024-07-17T13:47:00Z">
        <w:r w:rsidR="00424DB2">
          <w:delText xml:space="preserve"> manner</w:delText>
        </w:r>
      </w:del>
      <w:r w:rsidR="00424DB2">
        <w:t xml:space="preserve"> if confidence is miscalibrated</w:t>
      </w:r>
      <w:r w:rsidR="00E769CD">
        <w:t xml:space="preserve">. </w:t>
      </w:r>
      <w:del w:id="65" w:author="Helen Higham" w:date="2024-07-17T13:47:00Z">
        <w:r w:rsidR="00E769CD">
          <w:delText>Our</w:delText>
        </w:r>
        <w:r w:rsidR="00E769CD" w:rsidDel="00B747EC">
          <w:delText xml:space="preserve"> </w:delText>
        </w:r>
      </w:del>
      <w:ins w:id="66" w:author="Helen Higham" w:date="2024-07-17T13:47:00Z">
        <w:r w:rsidR="00B747EC">
          <w:t>The</w:t>
        </w:r>
        <w:r w:rsidR="00E769CD">
          <w:t xml:space="preserve"> </w:t>
        </w:r>
      </w:ins>
      <w:r w:rsidR="00E769CD">
        <w:t xml:space="preserve">proposed conceptual model highlights our current understanding of diagnostic confidence and how future research </w:t>
      </w:r>
      <w:del w:id="67" w:author="Helen Higham" w:date="2024-07-17T13:47:00Z">
        <w:r w:rsidR="00E769CD">
          <w:delText xml:space="preserve">can </w:delText>
        </w:r>
      </w:del>
      <w:ins w:id="68" w:author="Helen Higham" w:date="2024-07-17T13:47:00Z">
        <w:r w:rsidR="00B747EC">
          <w:t xml:space="preserve">might </w:t>
        </w:r>
      </w:ins>
      <w:r w:rsidR="00E769CD">
        <w:t xml:space="preserve">focus on underexplored </w:t>
      </w:r>
      <w:del w:id="69" w:author="Helen Higham" w:date="2024-07-17T13:48:00Z">
        <w:r w:rsidR="00E769CD">
          <w:delText xml:space="preserve">research </w:delText>
        </w:r>
      </w:del>
      <w:r w:rsidR="00E769CD">
        <w:t xml:space="preserve">areas, particularly on the link between information seeking and confidence. </w:t>
      </w:r>
    </w:p>
    <w:p w14:paraId="30A0E21C" w14:textId="77777777" w:rsidR="00523114" w:rsidRDefault="00523114">
      <w:pPr>
        <w:rPr>
          <w:b/>
          <w:bCs/>
          <w:sz w:val="28"/>
          <w:szCs w:val="28"/>
        </w:rPr>
      </w:pPr>
    </w:p>
    <w:p w14:paraId="75A29A8A" w14:textId="5E8DDFCB"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4C42673E" w:rsidR="008C1E89" w:rsidRPr="008C1E89" w:rsidRDefault="00CD3AE7" w:rsidP="008C1E89">
      <w:r>
        <w:t>Accurate m</w:t>
      </w:r>
      <w:r w:rsidR="008C1E89">
        <w:t>edical diagnos</w:t>
      </w:r>
      <w:r w:rsidR="003C1EA8">
        <w:t>i</w:t>
      </w:r>
      <w:r w:rsidR="008C1E89">
        <w:t>s is crucial to high quality</w:t>
      </w:r>
      <w:r>
        <w:t>,</w:t>
      </w:r>
      <w:r w:rsidR="008C1E89">
        <w:t xml:space="preserve"> safe patient care</w:t>
      </w:r>
      <w:r>
        <w:t xml:space="preserve"> and is </w:t>
      </w:r>
      <w:r w:rsidR="00424DB2">
        <w:t xml:space="preserve">a </w:t>
      </w:r>
      <w:r>
        <w:t>core part of a doctor’s job</w:t>
      </w:r>
      <w:r w:rsidR="008C1E89">
        <w:t xml:space="preserve">. </w:t>
      </w:r>
      <w:r w:rsidR="003F73D7">
        <w:t>R</w:t>
      </w:r>
      <w:r w:rsidR="008C1E89">
        <w:t>esearch on diagnosis</w:t>
      </w:r>
      <w:r w:rsidR="008C1E89" w:rsidRPr="008C1E89">
        <w:t xml:space="preserve"> has been grounded in </w:t>
      </w:r>
      <w:r w:rsidR="008C1E89">
        <w:t xml:space="preserve">the incidence of </w:t>
      </w:r>
      <w:r w:rsidR="008C1E89" w:rsidRPr="008C1E89">
        <w:t>errors. A report from the US Institute of Medicine</w:t>
      </w:r>
      <w:r w:rsidR="00587759">
        <w:rPr>
          <w:vertAlign w:val="superscript"/>
        </w:rPr>
        <w:t>1</w:t>
      </w:r>
      <w:r w:rsidR="00587759">
        <w:t xml:space="preserve"> </w:t>
      </w:r>
      <w:r w:rsidR="008C1E89"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008C1E89" w:rsidRPr="008C1E89">
        <w:t xml:space="preserve">. Studies have also investigated the downstream consequences of diagnostic errors. Unnecessary </w:t>
      </w:r>
      <w:del w:id="70" w:author="Sriraj Aiyer" w:date="2024-07-21T19:24:00Z">
        <w:r w:rsidR="008C1E89" w:rsidRPr="008C1E89">
          <w:delText>treatments</w:delText>
        </w:r>
      </w:del>
      <w:ins w:id="71" w:author="Sriraj Aiyer" w:date="2024-07-21T19:24:00Z">
        <w:r w:rsidR="008C1E89" w:rsidRPr="008C1E89">
          <w:t>treatment</w:t>
        </w:r>
      </w:ins>
      <w:r w:rsidR="008C1E89" w:rsidRPr="008C1E89">
        <w:t xml:space="preserve"> (or ‘overtreatment’) was estimated to cost the US healthcare system </w:t>
      </w:r>
      <w:del w:id="72" w:author="Sriraj Aiyer" w:date="2024-07-21T19:24:00Z">
        <w:r w:rsidR="008C1E89" w:rsidRPr="008C1E89">
          <w:delText xml:space="preserve">between </w:delText>
        </w:r>
      </w:del>
      <w:ins w:id="73" w:author="Sriraj Aiyer" w:date="2024-07-21T19:24:00Z">
        <w:r w:rsidR="00570E58">
          <w:t>$</w:t>
        </w:r>
      </w:ins>
      <w:r w:rsidR="008C1E89" w:rsidRPr="008C1E89">
        <w:t>158</w:t>
      </w:r>
      <w:del w:id="74" w:author="Sriraj Aiyer" w:date="2024-07-21T19:24:00Z">
        <w:r w:rsidR="008C1E89" w:rsidRPr="008C1E89">
          <w:delText xml:space="preserve"> and </w:delText>
        </w:r>
      </w:del>
      <w:ins w:id="75" w:author="Sriraj Aiyer" w:date="2024-07-21T19:24:00Z">
        <w:r w:rsidR="00714DA4">
          <w:t>-</w:t>
        </w:r>
        <w:r w:rsidR="00570E58">
          <w:t>$</w:t>
        </w:r>
      </w:ins>
      <w:r w:rsidR="008C1E89" w:rsidRPr="008C1E89">
        <w:t xml:space="preserve">226 billion </w:t>
      </w:r>
      <w:del w:id="76" w:author="Sriraj Aiyer" w:date="2024-07-21T19:24:00Z">
        <w:r w:rsidR="008C1E89" w:rsidRPr="008C1E89">
          <w:delText xml:space="preserve">dollars </w:delText>
        </w:r>
      </w:del>
      <w:r w:rsidR="008C1E89" w:rsidRPr="008C1E89">
        <w:t>in 201</w:t>
      </w:r>
      <w:r w:rsidR="0014245E">
        <w:t>1</w:t>
      </w:r>
      <w:r w:rsidR="0014245E" w:rsidRPr="0014245E">
        <w:rPr>
          <w:vertAlign w:val="superscript"/>
        </w:rPr>
        <w:t>3</w:t>
      </w:r>
      <w:r w:rsidR="008C1E89" w:rsidRPr="008C1E89">
        <w:t xml:space="preserve">. Diagnostic errors </w:t>
      </w:r>
      <w:del w:id="77" w:author="Sriraj Aiyer" w:date="2024-07-21T19:24:00Z">
        <w:r w:rsidR="008C1E89" w:rsidRPr="008C1E89">
          <w:delText xml:space="preserve">have also been found to </w:delText>
        </w:r>
      </w:del>
      <w:r w:rsidR="008C1E89" w:rsidRPr="008C1E89">
        <w:t>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7EE7AA72" w14:textId="1ACF3C7F" w:rsidR="000D755F" w:rsidRDefault="00161CF3" w:rsidP="008C1E89">
      <w:r>
        <w:t xml:space="preserve">Heuristics are commonly used </w:t>
      </w:r>
      <w:r w:rsidR="004E2ACD">
        <w:t>in</w:t>
      </w:r>
      <w:r>
        <w:t xml:space="preserve"> diagnostic decisions</w:t>
      </w:r>
      <w:r w:rsidR="004D13BB">
        <w:t xml:space="preserve"> that </w:t>
      </w:r>
      <w:r w:rsidR="004E2ACD">
        <w:t xml:space="preserve">are necessarily </w:t>
      </w:r>
      <w:del w:id="78" w:author="Helen Higham" w:date="2024-07-17T13:49:00Z">
        <w:r w:rsidR="004E2ACD">
          <w:delText xml:space="preserve">often </w:delText>
        </w:r>
      </w:del>
      <w:r w:rsidR="004D13BB">
        <w:t xml:space="preserve">based on incomplete, imperfect information and </w:t>
      </w:r>
      <w:r w:rsidR="004E2ACD">
        <w:t xml:space="preserve">made </w:t>
      </w:r>
      <w:r w:rsidR="004D13BB">
        <w:t xml:space="preserve">under time </w:t>
      </w:r>
      <w:del w:id="79" w:author="Sriraj Aiyer" w:date="2024-07-21T19:24:00Z">
        <w:r w:rsidR="004D13BB">
          <w:delText>constraints</w:delText>
        </w:r>
      </w:del>
      <w:ins w:id="80" w:author="Sriraj Aiyer" w:date="2024-07-21T19:24:00Z">
        <w:r w:rsidR="000A1001">
          <w:t>pressure</w:t>
        </w:r>
      </w:ins>
      <w:r w:rsidR="008C1E89" w:rsidRPr="008C1E89">
        <w:t>. For example, making a diagnosis may involve considering a hypothesis as likely because the displayed symptoms correspond with a prototypical case of a particular condition</w:t>
      </w:r>
      <w:r w:rsidR="00D86F1D" w:rsidRPr="00D86F1D">
        <w:rPr>
          <w:vertAlign w:val="superscript"/>
        </w:rPr>
        <w:t>5</w:t>
      </w:r>
      <w:r w:rsidR="008C1E89">
        <w:t xml:space="preserve">. </w:t>
      </w:r>
      <w:r w:rsidR="008C1E89" w:rsidRPr="008C1E89">
        <w:t>A clinician may have</w:t>
      </w:r>
      <w:r w:rsidR="00424DB2">
        <w:t xml:space="preserve"> had</w:t>
      </w:r>
      <w:r w:rsidR="008C1E89" w:rsidRPr="008C1E89">
        <w:t xml:space="preserve"> </w:t>
      </w:r>
      <w:r w:rsidR="00424DB2">
        <w:t xml:space="preserve">a </w:t>
      </w:r>
      <w:r w:rsidR="00CD3AE7" w:rsidRPr="008C1E89">
        <w:t xml:space="preserve">recent </w:t>
      </w:r>
      <w:r w:rsidR="008C1E89" w:rsidRPr="008C1E89">
        <w:t xml:space="preserve">experience </w:t>
      </w:r>
      <w:r w:rsidR="00424DB2">
        <w:t>of</w:t>
      </w:r>
      <w:r w:rsidR="00CD3AE7">
        <w:t xml:space="preserve"> </w:t>
      </w:r>
      <w:r w:rsidR="008C1E89" w:rsidRPr="008C1E89">
        <w:t xml:space="preserve">a patient with a particular condition and, </w:t>
      </w:r>
      <w:r w:rsidR="00CD3AE7">
        <w:t>when</w:t>
      </w:r>
      <w:r w:rsidR="00CD3AE7" w:rsidRPr="008C1E89">
        <w:t xml:space="preserve"> </w:t>
      </w:r>
      <w:r w:rsidR="008C1E89" w:rsidRPr="008C1E89">
        <w:t xml:space="preserve">seeing another patient </w:t>
      </w:r>
      <w:r w:rsidR="00424DB2">
        <w:t xml:space="preserve">exhibit </w:t>
      </w:r>
      <w:r w:rsidR="008C1E89" w:rsidRPr="008C1E89">
        <w:t xml:space="preserve">similar symptoms, </w:t>
      </w:r>
      <w:r w:rsidR="00424DB2">
        <w:t>is</w:t>
      </w:r>
      <w:r w:rsidR="008C1E89" w:rsidRPr="008C1E89">
        <w:t xml:space="preserve"> more likely to diagnose that patient with the same condition</w:t>
      </w:r>
      <w:r w:rsidR="00D82EEE" w:rsidRPr="00D82EEE">
        <w:rPr>
          <w:vertAlign w:val="superscript"/>
        </w:rPr>
        <w:t>6</w:t>
      </w:r>
      <w:r w:rsidR="008C1E89" w:rsidRPr="008C1E89">
        <w:t xml:space="preserve">. </w:t>
      </w:r>
      <w:del w:id="81" w:author="Sriraj Aiyer" w:date="2024-07-21T19:24:00Z">
        <w:r>
          <w:delText>While</w:delText>
        </w:r>
      </w:del>
      <w:ins w:id="82" w:author="Sriraj Aiyer" w:date="2024-07-21T19:24:00Z">
        <w:r w:rsidR="00B64573">
          <w:t>Although</w:t>
        </w:r>
      </w:ins>
      <w:r w:rsidR="00B64573">
        <w:t xml:space="preserve"> </w:t>
      </w:r>
      <w:r>
        <w:t xml:space="preserve">these heuristics are often effective, </w:t>
      </w:r>
      <w:r w:rsidR="000D755F">
        <w:t xml:space="preserve">associated </w:t>
      </w:r>
      <w:r>
        <w:t xml:space="preserve">cognitive biases are thought to be linked to diagnostic error. </w:t>
      </w:r>
      <w:r w:rsidR="008C1E89" w:rsidRPr="008C1E89">
        <w:t>One</w:t>
      </w:r>
      <w:r>
        <w:t xml:space="preserve"> </w:t>
      </w:r>
      <w:r w:rsidR="008C1E89" w:rsidRPr="008C1E89">
        <w:t xml:space="preserve">cognitive bias that has been posited as a contributor </w:t>
      </w:r>
      <w:r w:rsidR="00CD3AE7">
        <w:t>to</w:t>
      </w:r>
      <w:r w:rsidR="00CD3AE7" w:rsidRPr="008C1E89">
        <w:t xml:space="preserve"> </w:t>
      </w:r>
      <w:r w:rsidR="008C1E89" w:rsidRPr="008C1E89">
        <w:t>diagnostic error is overconfidence</w:t>
      </w:r>
      <w:r w:rsidR="006F3BF8" w:rsidRPr="006F3BF8">
        <w:rPr>
          <w:vertAlign w:val="superscript"/>
        </w:rPr>
        <w:t>7</w:t>
      </w:r>
      <w:r>
        <w:t xml:space="preserve">, which </w:t>
      </w:r>
      <w:r w:rsidR="00B209A1">
        <w:t xml:space="preserve">may </w:t>
      </w:r>
      <w:r w:rsidR="00424DB2">
        <w:t>cause</w:t>
      </w:r>
      <w:r>
        <w:t xml:space="preserve"> </w:t>
      </w:r>
      <w:r w:rsidR="00B209A1">
        <w:t>an individual clinician</w:t>
      </w:r>
      <w:r w:rsidR="00424DB2">
        <w:t xml:space="preserve"> to</w:t>
      </w:r>
      <w:r>
        <w:t xml:space="preserve"> fail to consider alternative diagnoses </w:t>
      </w:r>
      <w:r w:rsidR="00892880">
        <w:t>or</w:t>
      </w:r>
      <w:r>
        <w:t xml:space="preserve"> </w:t>
      </w:r>
      <w:r w:rsidR="00892880">
        <w:t>lead</w:t>
      </w:r>
      <w:r w:rsidR="00B209A1">
        <w:t xml:space="preserve"> a</w:t>
      </w:r>
      <w:r w:rsidR="00640645">
        <w:t xml:space="preserve"> clinical</w:t>
      </w:r>
      <w:r w:rsidR="00B209A1">
        <w:t xml:space="preserve"> team to be </w:t>
      </w:r>
      <w:r w:rsidR="00C02542">
        <w:t>overly</w:t>
      </w:r>
      <w:r w:rsidR="00B209A1">
        <w:t xml:space="preserve"> swayed by one individual’s opinion</w:t>
      </w:r>
      <w:r w:rsidR="008C1E89" w:rsidRPr="008C1E89">
        <w:t>.</w:t>
      </w:r>
    </w:p>
    <w:p w14:paraId="4F0BA2CC" w14:textId="77777777" w:rsidR="000B57AA" w:rsidRDefault="000B57AA" w:rsidP="000B57AA"/>
    <w:p w14:paraId="6CC9534E" w14:textId="1DA4DC97" w:rsidR="00E36441" w:rsidRDefault="000B57AA" w:rsidP="000B57AA">
      <w:commentRangeStart w:id="83"/>
      <w:r>
        <w:t>Confidence is</w:t>
      </w:r>
      <w:del w:id="84" w:author="Sriraj Aiyer" w:date="2024-07-21T19:24:00Z">
        <w:r>
          <w:delText xml:space="preserve"> </w:delText>
        </w:r>
        <w:r w:rsidR="00AC4C81">
          <w:delText>defined in</w:delText>
        </w:r>
        <w:r>
          <w:delText xml:space="preserve"> cognitive psychology</w:delText>
        </w:r>
      </w:del>
      <w:r>
        <w:t xml:space="preserve"> </w:t>
      </w:r>
      <w:del w:id="85" w:author="Sriraj Aiyer" w:date="2024-07-18T11:30:00Z">
        <w:r w:rsidDel="00AB30BD">
          <w:delText xml:space="preserve">as </w:delText>
        </w:r>
      </w:del>
      <w:r w:rsidR="00686B31">
        <w:t>the</w:t>
      </w:r>
      <w:r w:rsidR="00FC0BAB">
        <w:t xml:space="preserve"> </w:t>
      </w:r>
      <w:r>
        <w:t>subjective assessment of a decision’s quality or accuracy</w:t>
      </w:r>
      <w:r w:rsidR="00D05D38" w:rsidRPr="00D05D38">
        <w:rPr>
          <w:vertAlign w:val="superscript"/>
        </w:rPr>
        <w:t>8</w:t>
      </w:r>
      <w:r>
        <w:t>.</w:t>
      </w:r>
      <w:r w:rsidR="000D755F">
        <w:t xml:space="preserve"> </w:t>
      </w:r>
      <w:r w:rsidR="00786AD6">
        <w:t>We refer to confidence as being ‘calibrated’ if it closely predicts objective accuracy (i.e.</w:t>
      </w:r>
      <w:r w:rsidR="00673C2F">
        <w:t>,</w:t>
      </w:r>
      <w:r w:rsidR="00786AD6">
        <w:t xml:space="preserve"> such that the individual is neither overconfident nor underconfident).</w:t>
      </w:r>
      <w:r w:rsidR="00E7112C">
        <w:t xml:space="preserve"> </w:t>
      </w:r>
      <w:commentRangeEnd w:id="83"/>
      <w:r w:rsidR="00B747EC">
        <w:rPr>
          <w:rStyle w:val="CommentReference"/>
        </w:rPr>
        <w:commentReference w:id="83"/>
      </w:r>
      <w:r w:rsidR="007116C0">
        <w:t xml:space="preserve">In </w:t>
      </w:r>
      <w:r w:rsidR="004C15E8">
        <w:t>experimental</w:t>
      </w:r>
      <w:r w:rsidR="007116C0">
        <w:t xml:space="preserve"> studies, c</w:t>
      </w:r>
      <w:r w:rsidR="004B6C2E">
        <w:t xml:space="preserve">onfidence </w:t>
      </w:r>
      <w:r w:rsidR="007116C0">
        <w:t>sometimes</w:t>
      </w:r>
      <w:r w:rsidR="00840FED">
        <w:t xml:space="preserve"> </w:t>
      </w:r>
      <w:r w:rsidR="007116C0">
        <w:t>exhibits impressive calibration</w:t>
      </w:r>
      <w:r w:rsidR="001F127B">
        <w:t xml:space="preserve"> </w:t>
      </w:r>
      <w:del w:id="86" w:author="Sriraj Aiyer" w:date="2024-07-21T19:24:00Z">
        <w:r w:rsidR="001F127B">
          <w:delText>with</w:delText>
        </w:r>
      </w:del>
      <w:ins w:id="87" w:author="Sriraj Aiyer" w:date="2024-07-21T19:24:00Z">
        <w:r w:rsidR="007712E7">
          <w:t>to</w:t>
        </w:r>
      </w:ins>
      <w:r w:rsidR="007712E7">
        <w:t xml:space="preserve"> </w:t>
      </w:r>
      <w:r w:rsidR="001F127B">
        <w:t>objective accuracy</w:t>
      </w:r>
      <w:r w:rsidR="0078034B">
        <w:rPr>
          <w:vertAlign w:val="superscript"/>
        </w:rPr>
        <w:t>9</w:t>
      </w:r>
      <w:r w:rsidR="007116C0">
        <w:t>,</w:t>
      </w:r>
      <w:r w:rsidR="008B085F">
        <w:t xml:space="preserve"> which is thought to </w:t>
      </w:r>
      <w:r w:rsidR="00CA0969">
        <w:t>reflect</w:t>
      </w:r>
      <w:r w:rsidR="008B085F">
        <w:t xml:space="preserve"> </w:t>
      </w:r>
      <w:r w:rsidR="007116C0">
        <w:t>people’s ability to evaluate the quality of evidence on which they base their decisions</w:t>
      </w:r>
      <w:r w:rsidR="0078034B" w:rsidRPr="0078034B">
        <w:rPr>
          <w:vertAlign w:val="superscript"/>
        </w:rPr>
        <w:t>10</w:t>
      </w:r>
      <w:r w:rsidR="007116C0">
        <w:t>. But c</w:t>
      </w:r>
      <w:r w:rsidR="00C45012">
        <w:t xml:space="preserve">alibration is rarely perfect because confidence also depends on factors that do not directly correlate with accuracy, such as the </w:t>
      </w:r>
      <w:r w:rsidR="00F460FA">
        <w:t>time spent deliberating and</w:t>
      </w:r>
      <w:r w:rsidR="006D00F7">
        <w:t xml:space="preserve"> the</w:t>
      </w:r>
      <w:r w:rsidR="00F460FA">
        <w:t xml:space="preserve"> </w:t>
      </w:r>
      <w:r w:rsidR="00C45012">
        <w:t xml:space="preserve">total amount of evidence considered </w:t>
      </w:r>
      <w:r w:rsidR="00E25B68">
        <w:t xml:space="preserve">(independent of </w:t>
      </w:r>
      <w:r w:rsidR="00D62C70">
        <w:t>the</w:t>
      </w:r>
      <w:r w:rsidR="00E25B68">
        <w:t xml:space="preserve"> quality o</w:t>
      </w:r>
      <w:r w:rsidR="000765F9">
        <w:t>r</w:t>
      </w:r>
      <w:r w:rsidR="00E25B68">
        <w:t xml:space="preserve"> consistency</w:t>
      </w:r>
      <w:r w:rsidR="00D62C70">
        <w:t xml:space="preserve"> of this evidence</w:t>
      </w:r>
      <w:r w:rsidR="00E25B68">
        <w:t>)</w:t>
      </w:r>
      <w:r w:rsidR="0078034B" w:rsidRPr="0078034B">
        <w:rPr>
          <w:vertAlign w:val="superscript"/>
        </w:rPr>
        <w:t>11</w:t>
      </w:r>
      <w:r w:rsidR="0078034B">
        <w:rPr>
          <w:vertAlign w:val="superscript"/>
        </w:rPr>
        <w:t>,12</w:t>
      </w:r>
      <w:r w:rsidR="00C45012">
        <w:t>, as well as the mood</w:t>
      </w:r>
      <w:r w:rsidR="001C2991" w:rsidRPr="001C2991">
        <w:rPr>
          <w:vertAlign w:val="superscript"/>
        </w:rPr>
        <w:t>13</w:t>
      </w:r>
      <w:r w:rsidR="00C45012">
        <w:t>, personality</w:t>
      </w:r>
      <w:r w:rsidR="001C2991" w:rsidRPr="001C2991">
        <w:rPr>
          <w:vertAlign w:val="superscript"/>
        </w:rPr>
        <w:t>14</w:t>
      </w:r>
      <w:r w:rsidR="00C45012">
        <w:t>, gender</w:t>
      </w:r>
      <w:r w:rsidR="001C2991" w:rsidRPr="001C2991">
        <w:rPr>
          <w:vertAlign w:val="superscript"/>
        </w:rPr>
        <w:t>15</w:t>
      </w:r>
      <w:r w:rsidR="00C45012">
        <w:t xml:space="preserve"> and status</w:t>
      </w:r>
      <w:r w:rsidR="001C2991" w:rsidRPr="001C2991">
        <w:rPr>
          <w:vertAlign w:val="superscript"/>
        </w:rPr>
        <w:t>16</w:t>
      </w:r>
      <w:r w:rsidR="00C45012">
        <w:t xml:space="preserve"> of the decision maker.</w:t>
      </w:r>
      <w:r w:rsidR="00E25B68">
        <w:t xml:space="preserve"> </w:t>
      </w:r>
      <w:r w:rsidR="00957278">
        <w:t>The resulting u</w:t>
      </w:r>
      <w:r w:rsidR="00E25B68">
        <w:t>nder- and overconfidence matter</w:t>
      </w:r>
      <w:r w:rsidR="00957278">
        <w:t>s</w:t>
      </w:r>
      <w:r w:rsidR="00E25B68">
        <w:t xml:space="preserve">: </w:t>
      </w:r>
      <w:ins w:id="88" w:author="Helen Higham" w:date="2024-07-17T13:50:00Z">
        <w:r w:rsidR="00B747EC">
          <w:t>o</w:t>
        </w:r>
      </w:ins>
      <w:del w:id="89" w:author="Helen Higham" w:date="2024-07-17T13:50:00Z">
        <w:r w:rsidR="00A1729E">
          <w:delText>O</w:delText>
        </w:r>
      </w:del>
      <w:r w:rsidR="00E25B68">
        <w:t>verconfident decision maker</w:t>
      </w:r>
      <w:r w:rsidR="00A1729E">
        <w:t>s</w:t>
      </w:r>
      <w:r w:rsidR="00C14EE2">
        <w:t xml:space="preserve"> </w:t>
      </w:r>
      <w:r w:rsidR="00E25B68">
        <w:t xml:space="preserve">leap to </w:t>
      </w:r>
      <w:r w:rsidR="00520EFE">
        <w:t>premature conclusion</w:t>
      </w:r>
      <w:r w:rsidR="00A1729E">
        <w:t>s</w:t>
      </w:r>
      <w:r w:rsidR="009B68F7">
        <w:t xml:space="preserve"> and ignore useful information or advice</w:t>
      </w:r>
      <w:r w:rsidR="005F711A">
        <w:t xml:space="preserve">, while </w:t>
      </w:r>
      <w:r w:rsidR="00520EFE">
        <w:t>underconfident decision maker</w:t>
      </w:r>
      <w:r w:rsidR="003C6AD7">
        <w:t>s</w:t>
      </w:r>
      <w:r w:rsidR="00520EFE">
        <w:t xml:space="preserve"> waste time collecting evidence that </w:t>
      </w:r>
      <w:r w:rsidR="00B83E67">
        <w:t>won’t</w:t>
      </w:r>
      <w:r w:rsidR="00520EFE">
        <w:t xml:space="preserve"> </w:t>
      </w:r>
      <w:r w:rsidR="00855F76">
        <w:t>improve their decision</w:t>
      </w:r>
      <w:r w:rsidR="00380961">
        <w:t>s</w:t>
      </w:r>
      <w:r w:rsidR="001C2991" w:rsidRPr="001C2991">
        <w:rPr>
          <w:vertAlign w:val="superscript"/>
        </w:rPr>
        <w:t>17</w:t>
      </w:r>
      <w:r w:rsidR="00855F76">
        <w:t xml:space="preserve">. </w:t>
      </w:r>
      <w:r w:rsidR="00952D88">
        <w:t>Effective decision making</w:t>
      </w:r>
      <w:r w:rsidR="00C43D06">
        <w:t xml:space="preserve"> in groups</w:t>
      </w:r>
      <w:r w:rsidR="00952D88">
        <w:t xml:space="preserve"> likewise depends on team members sharing calibrated information about their uncertainty: </w:t>
      </w:r>
      <w:r w:rsidR="007B2234">
        <w:t>Confident team members tend to be listened to more, which can lead others astray if they are overconfident</w:t>
      </w:r>
      <w:r w:rsidR="001C2991" w:rsidRPr="001C2991">
        <w:rPr>
          <w:vertAlign w:val="superscript"/>
        </w:rPr>
        <w:t>18</w:t>
      </w:r>
      <w:r w:rsidR="007B2234">
        <w:t>. Conversely</w:t>
      </w:r>
      <w:r w:rsidR="002101EC">
        <w:t>,</w:t>
      </w:r>
      <w:r w:rsidR="007B2234">
        <w:t xml:space="preserve"> underconfident team members may be ignored or may fail to share potentially useful information</w:t>
      </w:r>
      <w:r w:rsidR="00685778" w:rsidRPr="00685778">
        <w:rPr>
          <w:vertAlign w:val="superscript"/>
        </w:rPr>
        <w:t>19</w:t>
      </w:r>
      <w:r w:rsidR="00952D88">
        <w:t>.</w:t>
      </w:r>
    </w:p>
    <w:p w14:paraId="16000167" w14:textId="77777777" w:rsidR="00E36441" w:rsidRDefault="00E36441" w:rsidP="000B57AA"/>
    <w:p w14:paraId="543636CD" w14:textId="0D8D564D" w:rsidR="00E36441" w:rsidRDefault="00E36441" w:rsidP="000B57AA">
      <w:del w:id="90" w:author="Sriraj Aiyer" w:date="2024-07-21T19:24:00Z">
        <w:r>
          <w:rPr>
            <w:noProof/>
          </w:rPr>
          <w:drawing>
            <wp:inline distT="0" distB="0" distL="0" distR="0" wp14:anchorId="02348E7C" wp14:editId="56CE021B">
              <wp:extent cx="5746173" cy="4342811"/>
              <wp:effectExtent l="0" t="0" r="0" b="635"/>
              <wp:docPr id="4" name="Picture 4"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5751597" cy="4346910"/>
                      </a:xfrm>
                      <a:prstGeom prst="rect">
                        <a:avLst/>
                      </a:prstGeom>
                      <a:ln>
                        <a:noFill/>
                      </a:ln>
                      <a:extLst>
                        <a:ext uri="{53640926-AAD7-44D8-BBD7-CCE9431645EC}">
                          <a14:shadowObscured xmlns:a14="http://schemas.microsoft.com/office/drawing/2010/main"/>
                        </a:ext>
                      </a:extLst>
                    </pic:spPr>
                  </pic:pic>
                </a:graphicData>
              </a:graphic>
            </wp:inline>
          </w:drawing>
        </w:r>
      </w:del>
      <w:ins w:id="91" w:author="Sriraj Aiyer" w:date="2024-07-21T19:24:00Z">
        <w:r>
          <w:rPr>
            <w:noProof/>
          </w:rPr>
          <w:drawing>
            <wp:inline distT="0" distB="0" distL="0" distR="0" wp14:anchorId="02348E7C" wp14:editId="307A59C4">
              <wp:extent cx="3467926" cy="2620970"/>
              <wp:effectExtent l="0" t="0" r="0" b="0"/>
              <wp:docPr id="6" name="Picture 6" descr="A diagram of overconfidence and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overconfidence and accuracy&#10;&#10;Description automatically generated"/>
                      <pic:cNvPicPr/>
                    </pic:nvPicPr>
                    <pic:blipFill rotWithShape="1">
                      <a:blip r:embed="rId12">
                        <a:extLst>
                          <a:ext uri="{28A0092B-C50C-407E-A947-70E740481C1C}">
                            <a14:useLocalDpi xmlns:a14="http://schemas.microsoft.com/office/drawing/2010/main" val="0"/>
                          </a:ext>
                        </a:extLst>
                      </a:blip>
                      <a:srcRect t="3665" r="5334"/>
                      <a:stretch/>
                    </pic:blipFill>
                    <pic:spPr bwMode="auto">
                      <a:xfrm>
                        <a:off x="0" y="0"/>
                        <a:ext cx="3477578" cy="2628265"/>
                      </a:xfrm>
                      <a:prstGeom prst="rect">
                        <a:avLst/>
                      </a:prstGeom>
                      <a:ln>
                        <a:noFill/>
                      </a:ln>
                      <a:extLst>
                        <a:ext uri="{53640926-AAD7-44D8-BBD7-CCE9431645EC}">
                          <a14:shadowObscured xmlns:a14="http://schemas.microsoft.com/office/drawing/2010/main"/>
                        </a:ext>
                      </a:extLst>
                    </pic:spPr>
                  </pic:pic>
                </a:graphicData>
              </a:graphic>
            </wp:inline>
          </w:drawing>
        </w:r>
      </w:ins>
    </w:p>
    <w:p w14:paraId="60EA5484" w14:textId="77777777" w:rsidR="00E36441" w:rsidRDefault="00E36441" w:rsidP="000B57AA"/>
    <w:p w14:paraId="0235669C" w14:textId="13B5C09C" w:rsidR="00E7112C" w:rsidRPr="00E36441" w:rsidRDefault="00E36441" w:rsidP="000B57AA">
      <w:pPr>
        <w:rPr>
          <w:b/>
          <w:bCs/>
        </w:rPr>
      </w:pPr>
      <w:r w:rsidRPr="00E36441">
        <w:rPr>
          <w:b/>
          <w:bCs/>
        </w:rPr>
        <w:t>F</w:t>
      </w:r>
      <w:r>
        <w:rPr>
          <w:b/>
          <w:bCs/>
        </w:rPr>
        <w:t>IGURE</w:t>
      </w:r>
      <w:r w:rsidRPr="00E36441">
        <w:rPr>
          <w:b/>
          <w:bCs/>
        </w:rPr>
        <w:t xml:space="preserve"> 1: </w:t>
      </w:r>
      <w:commentRangeStart w:id="92"/>
      <w:r w:rsidRPr="00E36441">
        <w:rPr>
          <w:b/>
          <w:bCs/>
        </w:rPr>
        <w:t xml:space="preserve">Visual representation of confidence </w:t>
      </w:r>
      <w:commentRangeEnd w:id="92"/>
      <w:r w:rsidR="00B747EC">
        <w:rPr>
          <w:rStyle w:val="CommentReference"/>
        </w:rPr>
        <w:commentReference w:id="92"/>
      </w:r>
      <w:r w:rsidRPr="00E36441">
        <w:rPr>
          <w:b/>
          <w:bCs/>
        </w:rPr>
        <w:t>calibration when comparing objective accuracy (x-axis) to subjective confidence (y-axis). Confidence is said to be calibrated when the two are relatively equivalent.</w:t>
      </w:r>
      <w:r w:rsidR="00952D88" w:rsidRPr="00E36441">
        <w:rPr>
          <w:b/>
          <w:bCs/>
        </w:rPr>
        <w:br/>
      </w:r>
    </w:p>
    <w:p w14:paraId="18DDFC63" w14:textId="77777777" w:rsidR="00054574" w:rsidRDefault="00FB7026" w:rsidP="008C1E89">
      <w:pPr>
        <w:rPr>
          <w:ins w:id="93" w:author="Nicholas Yeung" w:date="2024-07-16T10:54:00Z"/>
        </w:rPr>
      </w:pPr>
      <w:r>
        <w:t xml:space="preserve">These features of </w:t>
      </w:r>
      <w:r w:rsidR="0002139E">
        <w:t>c</w:t>
      </w:r>
      <w:r w:rsidR="00E7112C">
        <w:t>onfidence</w:t>
      </w:r>
      <w:r w:rsidR="000D755F">
        <w:t xml:space="preserve"> </w:t>
      </w:r>
      <w:r w:rsidR="0002139E">
        <w:t>highlight its potential</w:t>
      </w:r>
      <w:r w:rsidR="000D755F">
        <w:t xml:space="preserve"> importan</w:t>
      </w:r>
      <w:r w:rsidR="0002139E">
        <w:t>ce</w:t>
      </w:r>
      <w:r w:rsidR="000D755F">
        <w:t xml:space="preserve"> in healthcare, as overconfidence can lead to insufficient consideration of diagnostic alternatives and inadequate care</w:t>
      </w:r>
      <w:r w:rsidR="00685778" w:rsidRPr="00685778">
        <w:rPr>
          <w:vertAlign w:val="superscript"/>
        </w:rPr>
        <w:t>20</w:t>
      </w:r>
      <w:r w:rsidR="000D755F">
        <w:t>.</w:t>
      </w:r>
      <w:r w:rsidR="000B57AA">
        <w:t xml:space="preserve"> In the absence of objective feedback, confidence can be used as a marker of how likely someone is to be correct</w:t>
      </w:r>
      <w:r w:rsidR="00DB1141">
        <w:rPr>
          <w:vertAlign w:val="superscript"/>
        </w:rPr>
        <w:t>21</w:t>
      </w:r>
      <w:r w:rsidR="000B57AA">
        <w:t>. In medicine, a lack of clearly communicated feedback can cause clinicians to proceed as if they have received positive feedback. This means that they do not adequately update their internal model of the patient and the</w:t>
      </w:r>
      <w:r w:rsidR="006910D0">
        <w:t>n</w:t>
      </w:r>
      <w:r w:rsidR="000B57AA">
        <w:t xml:space="preserve"> increase their confidence inappropriately</w:t>
      </w:r>
      <w:r w:rsidR="000B6205">
        <w:t>,</w:t>
      </w:r>
      <w:r w:rsidR="000146D7">
        <w:t xml:space="preserve"> whether working individually or in teams</w:t>
      </w:r>
      <w:r w:rsidR="00DB1141">
        <w:rPr>
          <w:vertAlign w:val="superscript"/>
        </w:rPr>
        <w:t>22</w:t>
      </w:r>
      <w:r w:rsidR="000B57AA">
        <w:t>.</w:t>
      </w:r>
      <w:r w:rsidR="001C374C">
        <w:t xml:space="preserve"> </w:t>
      </w:r>
    </w:p>
    <w:p w14:paraId="094F5EF8" w14:textId="77777777" w:rsidR="00054574" w:rsidRDefault="00054574" w:rsidP="008C1E89">
      <w:pPr>
        <w:rPr>
          <w:ins w:id="94" w:author="Nicholas Yeung" w:date="2024-07-16T10:54:00Z"/>
        </w:rPr>
      </w:pPr>
    </w:p>
    <w:p w14:paraId="77721672" w14:textId="506F4B0B" w:rsidR="008C1E89" w:rsidRDefault="00E96E44" w:rsidP="00BC1515">
      <w:del w:id="95" w:author="Helen Higham" w:date="2024-07-17T13:53:00Z">
        <w:r>
          <w:delText>Given growing interest in this topic, w</w:delText>
        </w:r>
        <w:r w:rsidR="000B57AA">
          <w:delText>e conduct</w:delText>
        </w:r>
        <w:r w:rsidR="00EB1D97">
          <w:delText>ed</w:delText>
        </w:r>
        <w:r w:rsidR="000B57AA">
          <w:delText xml:space="preserve"> a </w:delText>
        </w:r>
      </w:del>
      <w:ins w:id="96" w:author="Helen Higham" w:date="2024-07-17T13:53:00Z">
        <w:r w:rsidR="00B747EC">
          <w:t xml:space="preserve">This </w:t>
        </w:r>
      </w:ins>
      <w:r w:rsidR="000B57AA">
        <w:t xml:space="preserve">scoping review to </w:t>
      </w:r>
      <w:ins w:id="97" w:author="Helen Higham" w:date="2024-07-21T19:24:00Z">
        <w:r w:rsidR="000B57AA">
          <w:t>collate</w:t>
        </w:r>
      </w:ins>
      <w:ins w:id="98" w:author="Helen Higham" w:date="2024-07-17T13:53:00Z">
        <w:r w:rsidR="00B747EC">
          <w:t>s</w:t>
        </w:r>
      </w:ins>
      <w:ins w:id="99" w:author="Helen Higham" w:date="2024-07-21T19:24:00Z">
        <w:r w:rsidR="000B57AA">
          <w:t xml:space="preserve"> and synthesise</w:t>
        </w:r>
      </w:ins>
      <w:ins w:id="100" w:author="Helen Higham" w:date="2024-07-17T13:53:00Z">
        <w:r w:rsidR="00B747EC">
          <w:t>s</w:t>
        </w:r>
      </w:ins>
      <w:ins w:id="101" w:author="Helen Higham" w:date="2024-07-21T19:24:00Z">
        <w:r w:rsidR="000B57AA">
          <w:t xml:space="preserve"> the</w:t>
        </w:r>
      </w:ins>
      <w:del w:id="102" w:author="Helen Higham" w:date="2024-07-21T19:24:00Z">
        <w:r w:rsidR="000B57AA">
          <w:delText>synthesise</w:delText>
        </w:r>
      </w:del>
      <w:r w:rsidR="000B57AA">
        <w:t xml:space="preserve"> current work on studying diagnosis as a cognitive process</w:t>
      </w:r>
      <w:del w:id="103" w:author="Sriraj Aiyer" w:date="2024-07-21T19:24:00Z">
        <w:r w:rsidR="000B57AA">
          <w:delText>, both in terms</w:delText>
        </w:r>
      </w:del>
      <w:ins w:id="104" w:author="Sriraj Aiyer" w:date="2024-07-21T19:24:00Z">
        <w:r w:rsidR="00C709EC">
          <w:t>. We aimed to</w:t>
        </w:r>
        <w:r w:rsidR="000B57AA">
          <w:t xml:space="preserve"> </w:t>
        </w:r>
        <w:r w:rsidR="00323C20">
          <w:t xml:space="preserve">identify </w:t>
        </w:r>
        <w:r w:rsidR="003443A0">
          <w:t>key</w:t>
        </w:r>
        <w:r w:rsidR="00323C20">
          <w:t xml:space="preserve"> determinants</w:t>
        </w:r>
      </w:ins>
      <w:r w:rsidR="003443A0">
        <w:t xml:space="preserve"> of</w:t>
      </w:r>
      <w:r w:rsidR="000B57AA">
        <w:t xml:space="preserve"> </w:t>
      </w:r>
      <w:del w:id="105" w:author="Sriraj Aiyer" w:date="2024-07-21T19:24:00Z">
        <w:r w:rsidR="000B57AA">
          <w:delText xml:space="preserve">what contributes to </w:delText>
        </w:r>
        <w:r w:rsidR="00D3512D">
          <w:delText>calibrated</w:delText>
        </w:r>
        <w:r w:rsidR="000B57AA">
          <w:delText xml:space="preserve"> </w:delText>
        </w:r>
      </w:del>
      <w:r w:rsidR="000B57AA">
        <w:t xml:space="preserve">confidence and </w:t>
      </w:r>
      <w:ins w:id="106" w:author="Sriraj Aiyer" w:date="2024-07-21T19:24:00Z">
        <w:r w:rsidR="00C709EC">
          <w:t xml:space="preserve">characterise </w:t>
        </w:r>
      </w:ins>
      <w:r w:rsidR="000B57AA">
        <w:t>how</w:t>
      </w:r>
      <w:r w:rsidR="00D3512D">
        <w:t xml:space="preserve"> judgements of </w:t>
      </w:r>
      <w:r w:rsidR="000B57AA">
        <w:t>confidence</w:t>
      </w:r>
      <w:r w:rsidR="00D3512D">
        <w:t xml:space="preserve"> </w:t>
      </w:r>
      <w:del w:id="107" w:author="Sriraj Aiyer" w:date="2024-07-21T19:24:00Z">
        <w:r w:rsidR="00D3512D">
          <w:delText xml:space="preserve">and </w:delText>
        </w:r>
        <w:r w:rsidR="000B57AA">
          <w:delText xml:space="preserve">certainty </w:delText>
        </w:r>
      </w:del>
      <w:r w:rsidR="00D3512D">
        <w:t>are</w:t>
      </w:r>
      <w:r w:rsidR="000B57AA">
        <w:t xml:space="preserve"> utilised within the wider medical decision making process.</w:t>
      </w:r>
      <w:r w:rsidR="00C02542">
        <w:t xml:space="preserve"> </w:t>
      </w:r>
      <w:del w:id="108" w:author="Sriraj Aiyer" w:date="2024-07-21T19:24:00Z">
        <w:r w:rsidR="00C02542">
          <w:delText>The</w:delText>
        </w:r>
      </w:del>
      <w:ins w:id="109" w:author="Sriraj Aiyer" w:date="2024-07-21T19:24:00Z">
        <w:r w:rsidR="005D3EB2">
          <w:t xml:space="preserve">For the purposes of this review, </w:t>
        </w:r>
        <w:r w:rsidR="00D70275">
          <w:t xml:space="preserve">and in common with practice in the reviewed </w:t>
        </w:r>
        <w:r w:rsidR="00853F24">
          <w:t>articles</w:t>
        </w:r>
        <w:r w:rsidR="00D70275">
          <w:t xml:space="preserve">, </w:t>
        </w:r>
        <w:r w:rsidR="00BC1515">
          <w:t>we treat “confidence” and “certainty” as interchangeable terms,</w:t>
        </w:r>
        <w:r w:rsidR="005B6401">
          <w:t xml:space="preserve"> </w:t>
        </w:r>
        <w:r w:rsidR="00BC1515">
          <w:t>while noting that t</w:t>
        </w:r>
        <w:r w:rsidR="00C02542">
          <w:t>he</w:t>
        </w:r>
      </w:ins>
      <w:r w:rsidR="00C02542">
        <w:t xml:space="preserve"> psychological literature </w:t>
      </w:r>
      <w:del w:id="110" w:author="Sriraj Aiyer" w:date="2024-07-21T19:24:00Z">
        <w:r w:rsidR="00C02542">
          <w:delText xml:space="preserve">treats these as </w:delText>
        </w:r>
      </w:del>
      <w:ins w:id="111" w:author="Sriraj Aiyer" w:date="2024-07-21T19:24:00Z">
        <w:r w:rsidR="00BC1515">
          <w:t>discusses whether they are subtly</w:t>
        </w:r>
        <w:r w:rsidR="00C02542">
          <w:t xml:space="preserve"> </w:t>
        </w:r>
      </w:ins>
      <w:r w:rsidR="00C02542">
        <w:t xml:space="preserve">different </w:t>
      </w:r>
      <w:del w:id="112" w:author="Sriraj Aiyer" w:date="2024-07-21T19:24:00Z">
        <w:r w:rsidR="00C02542">
          <w:delText>concepts, but they will treated as the same throughout this paper.</w:delText>
        </w:r>
      </w:del>
      <w:ins w:id="113" w:author="Sriraj Aiyer" w:date="2024-07-21T19:24:00Z">
        <w:r w:rsidR="00C02542">
          <w:t>concepts</w:t>
        </w:r>
      </w:ins>
      <w:ins w:id="114" w:author="Sriraj Aiyer" w:date="2024-07-18T11:16:00Z">
        <w:r w:rsidR="002C11C7" w:rsidRPr="002C11C7">
          <w:rPr>
            <w:vertAlign w:val="superscript"/>
            <w:rPrChange w:id="115" w:author="Sriraj Aiyer" w:date="2024-07-18T11:16:00Z">
              <w:rPr/>
            </w:rPrChange>
          </w:rPr>
          <w:t>23</w:t>
        </w:r>
        <w:r w:rsidR="002C11C7">
          <w:t>.</w:t>
        </w:r>
      </w:ins>
      <w:ins w:id="116" w:author="Nicholas Yeung" w:date="2024-07-16T10:57:00Z">
        <w:del w:id="117" w:author="Sriraj Aiyer" w:date="2024-07-18T11:16:00Z">
          <w:r w:rsidR="00BC1515" w:rsidDel="002C11C7">
            <w:delText xml:space="preserve"> [ref?]</w:delText>
          </w:r>
        </w:del>
      </w:ins>
      <w:del w:id="118" w:author="Sriraj Aiyer" w:date="2024-07-18T11:16:00Z">
        <w:r w:rsidR="00C02542" w:rsidDel="002C11C7">
          <w:delText>.</w:delText>
        </w:r>
      </w:del>
      <w:r w:rsidR="000B57AA">
        <w:t xml:space="preserve"> Our full research questions can be found in Box 1. </w:t>
      </w:r>
    </w:p>
    <w:p w14:paraId="5B570216" w14:textId="031EBEB1" w:rsidR="005A0B22" w:rsidRDefault="005A0B22" w:rsidP="008C1E89"/>
    <w:p w14:paraId="29B493A0" w14:textId="2A8711AC" w:rsidR="005A0B22" w:rsidRPr="000F4AC4" w:rsidRDefault="005A0B22" w:rsidP="005A0B22">
      <w:pPr>
        <w:rPr>
          <w:b/>
          <w:bCs/>
        </w:rPr>
      </w:pPr>
      <w:r w:rsidRPr="000F4AC4">
        <w:rPr>
          <w:b/>
          <w:bCs/>
        </w:rPr>
        <w:t xml:space="preserve">BOX </w:t>
      </w:r>
      <w:r>
        <w:rPr>
          <w:b/>
          <w:bCs/>
        </w:rPr>
        <w:t>1</w:t>
      </w:r>
      <w:r w:rsidRPr="000F4AC4">
        <w:rPr>
          <w:b/>
          <w:bCs/>
        </w:rPr>
        <w:t xml:space="preserve">: Scoping Review Research Questions </w:t>
      </w:r>
      <w:r>
        <w:rPr>
          <w:b/>
          <w:bCs/>
        </w:rPr>
        <w:t>(Preregistered)</w:t>
      </w:r>
    </w:p>
    <w:p w14:paraId="0F902A42" w14:textId="77777777" w:rsidR="005A0B22" w:rsidRDefault="005A0B22" w:rsidP="005A0B22"/>
    <w:p w14:paraId="28B1E43E" w14:textId="77777777" w:rsidR="005A0B22" w:rsidRDefault="005A0B22" w:rsidP="005A0B22">
      <w:r>
        <w:t xml:space="preserve">Primary questions: </w:t>
      </w:r>
    </w:p>
    <w:p w14:paraId="4B8DF630" w14:textId="77777777" w:rsidR="005A0B22" w:rsidRDefault="005A0B22" w:rsidP="005A0B22"/>
    <w:p w14:paraId="202A7D36" w14:textId="2C8392D9" w:rsidR="005A0B22" w:rsidRDefault="005A0B22" w:rsidP="005A0B22">
      <w:pPr>
        <w:pStyle w:val="ListParagraph"/>
        <w:numPr>
          <w:ilvl w:val="0"/>
          <w:numId w:val="1"/>
        </w:numPr>
      </w:pPr>
      <w:r w:rsidRPr="00383957">
        <w:rPr>
          <w:b/>
          <w:bCs/>
        </w:rPr>
        <w:t>RQ1:</w:t>
      </w:r>
      <w:r>
        <w:t xml:space="preserve"> How calibrated are </w:t>
      </w:r>
      <w:del w:id="119" w:author="Sriraj Aiyer" w:date="2024-07-21T19:24:00Z">
        <w:r>
          <w:delText xml:space="preserve">the </w:delText>
        </w:r>
      </w:del>
      <w:commentRangeStart w:id="120"/>
      <w:commentRangeStart w:id="121"/>
      <w:r>
        <w:t xml:space="preserve">confidence/certainty </w:t>
      </w:r>
      <w:commentRangeEnd w:id="120"/>
      <w:r w:rsidR="00120516">
        <w:rPr>
          <w:rStyle w:val="CommentReference"/>
        </w:rPr>
        <w:commentReference w:id="120"/>
      </w:r>
      <w:commentRangeEnd w:id="121"/>
      <w:r w:rsidR="00AC07E2">
        <w:rPr>
          <w:rStyle w:val="CommentReference"/>
        </w:rPr>
        <w:commentReference w:id="121"/>
      </w:r>
      <w:r>
        <w:t>judgements made during diagnostic decisions by clinicians relative to their actual accuracy?</w:t>
      </w:r>
    </w:p>
    <w:p w14:paraId="19123811" w14:textId="77777777" w:rsidR="005A0B22" w:rsidRPr="00514B06" w:rsidRDefault="005A0B22" w:rsidP="005A0B22">
      <w:pPr>
        <w:pStyle w:val="ListParagraph"/>
        <w:numPr>
          <w:ilvl w:val="0"/>
          <w:numId w:val="1"/>
        </w:numPr>
      </w:pPr>
      <w:r w:rsidRPr="00383957">
        <w:rPr>
          <w:b/>
          <w:bCs/>
        </w:rPr>
        <w:t>RQ2:</w:t>
      </w:r>
      <w:r>
        <w:t xml:space="preserve"> How are confidence/certainty judgements utilised within the wider diagnostic decision process?</w:t>
      </w:r>
    </w:p>
    <w:p w14:paraId="6AFDA789" w14:textId="77777777" w:rsidR="005A0B22" w:rsidRDefault="005A0B22" w:rsidP="005A0B22"/>
    <w:p w14:paraId="201117ED" w14:textId="77777777" w:rsidR="005A0B22" w:rsidRDefault="005A0B22" w:rsidP="005A0B22">
      <w:r>
        <w:t xml:space="preserve">Subsidiary questions: </w:t>
      </w:r>
    </w:p>
    <w:p w14:paraId="4ACF9AF7" w14:textId="77777777" w:rsidR="005A0B22" w:rsidRDefault="005A0B22" w:rsidP="005A0B22"/>
    <w:p w14:paraId="1978D498" w14:textId="7770DDF0" w:rsidR="005A0B22" w:rsidRDefault="005A0B22" w:rsidP="005A0B22">
      <w:pPr>
        <w:pStyle w:val="ListParagraph"/>
        <w:numPr>
          <w:ilvl w:val="0"/>
          <w:numId w:val="1"/>
        </w:numPr>
      </w:pPr>
      <w:r w:rsidRPr="00383957">
        <w:rPr>
          <w:b/>
          <w:bCs/>
        </w:rPr>
        <w:t>RQ3:</w:t>
      </w:r>
      <w:r>
        <w:t xml:space="preserve"> What are the prevalent ways in which diagnostic confidence and certainty are </w:t>
      </w:r>
      <w:r w:rsidR="00060D0F">
        <w:t xml:space="preserve">measured and </w:t>
      </w:r>
      <w:r>
        <w:t>operationalised as variables?</w:t>
      </w:r>
    </w:p>
    <w:p w14:paraId="4B807D0C" w14:textId="77777777" w:rsidR="005A0B22" w:rsidRDefault="005A0B22" w:rsidP="005A0B22">
      <w:pPr>
        <w:pStyle w:val="ListParagraph"/>
        <w:numPr>
          <w:ilvl w:val="0"/>
          <w:numId w:val="1"/>
        </w:numPr>
      </w:pPr>
      <w:r w:rsidRPr="00383957">
        <w:rPr>
          <w:b/>
          <w:bCs/>
        </w:rPr>
        <w:t>RQ4:</w:t>
      </w:r>
      <w:r>
        <w:t xml:space="preserve"> What strategies, tools or frameworks have been used to prompt better calibration of both confidence and certainty? </w:t>
      </w:r>
    </w:p>
    <w:p w14:paraId="1B4A072F" w14:textId="77777777" w:rsidR="005A0B22" w:rsidRDefault="005A0B22" w:rsidP="005A0B22">
      <w:pPr>
        <w:pStyle w:val="ListParagraph"/>
        <w:numPr>
          <w:ilvl w:val="0"/>
          <w:numId w:val="1"/>
        </w:numPr>
      </w:pPr>
      <w:r w:rsidRPr="00383957">
        <w:rPr>
          <w:b/>
          <w:bCs/>
        </w:rPr>
        <w:t>RQ5:</w:t>
      </w:r>
      <w:r>
        <w:t xml:space="preserve"> What types of empirical procedures/tasks are used to study confidence and  certainty in diagnostic decisions? Do they come to different conclusions?</w:t>
      </w:r>
    </w:p>
    <w:p w14:paraId="0202570B" w14:textId="77777777" w:rsidR="005A0B22" w:rsidRDefault="005A0B22" w:rsidP="005A0B22">
      <w:pPr>
        <w:pStyle w:val="ListParagraph"/>
        <w:numPr>
          <w:ilvl w:val="0"/>
          <w:numId w:val="1"/>
        </w:numPr>
      </w:pPr>
      <w:r w:rsidRPr="00383957">
        <w:rPr>
          <w:b/>
          <w:bCs/>
        </w:rPr>
        <w:t>RQ6:</w:t>
      </w:r>
      <w:r>
        <w:t xml:space="preserve"> What are the discrepancies between the concepts/research questions studied in the context of confidence and certainty in the cognitive psychology literature and the medical diagnosis literature? </w:t>
      </w:r>
    </w:p>
    <w:p w14:paraId="5B02282C" w14:textId="0813089E" w:rsidR="005A0B22" w:rsidRPr="008C1E89" w:rsidRDefault="005A0B22" w:rsidP="00060D0F">
      <w:pPr>
        <w:pStyle w:val="ListParagraph"/>
        <w:numPr>
          <w:ilvl w:val="0"/>
          <w:numId w:val="1"/>
        </w:numPr>
      </w:pPr>
      <w:r w:rsidRPr="00383957">
        <w:rPr>
          <w:b/>
          <w:bCs/>
        </w:rPr>
        <w:t>RQ7:</w:t>
      </w:r>
      <w:r>
        <w:t xml:space="preserve"> What areas of research are </w:t>
      </w:r>
      <w:r w:rsidR="00B937FE">
        <w:t xml:space="preserve">still </w:t>
      </w:r>
      <w:r>
        <w:t>underexplored with</w:t>
      </w:r>
      <w:r w:rsidR="00B937FE">
        <w:t>in</w:t>
      </w:r>
      <w:r>
        <w:t xml:space="preserve"> the context of medical diagnosis?</w:t>
      </w:r>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1DB16E4D" w:rsidR="006C2ACB" w:rsidRDefault="006468BA">
      <w:r>
        <w:t>Our</w:t>
      </w:r>
      <w:r w:rsidR="00527453">
        <w:t xml:space="preserve"> review protocol was preregistered on </w:t>
      </w:r>
      <w:r w:rsidR="00F8369A">
        <w:t>the Open Science Framework</w:t>
      </w:r>
      <w:r w:rsidR="00527453">
        <w:t xml:space="preserve">: </w:t>
      </w:r>
      <w:hyperlink r:id="rId13" w:history="1">
        <w:r w:rsidR="00527453" w:rsidRPr="00E41A8A">
          <w:rPr>
            <w:rStyle w:val="Hyperlink"/>
          </w:rPr>
          <w:t>https://osf.io/wz5se</w:t>
        </w:r>
      </w:hyperlink>
      <w:r w:rsidR="00527453">
        <w:t xml:space="preserve">. </w:t>
      </w:r>
      <w:r w:rsidR="00F8369A">
        <w:t>We conduct</w:t>
      </w:r>
      <w:r w:rsidR="009079EB">
        <w:t>ed</w:t>
      </w:r>
      <w:r w:rsidR="00F8369A">
        <w:t xml:space="preserve"> a systematic scoping review of empirical </w:t>
      </w:r>
      <w:r w:rsidR="00211399">
        <w:t>studies o</w:t>
      </w:r>
      <w:r w:rsidR="006910D0">
        <w:t>n</w:t>
      </w:r>
      <w:r w:rsidR="00F8369A">
        <w:t xml:space="preserve"> confidence and certainty </w:t>
      </w:r>
      <w:r w:rsidR="0067181F">
        <w:t xml:space="preserve">in </w:t>
      </w:r>
      <w:r w:rsidR="00F8369A">
        <w:t>medical diagnos</w:t>
      </w:r>
      <w:r w:rsidR="0067181F">
        <w:t>i</w:t>
      </w:r>
      <w:r w:rsidR="00F8369A">
        <w:t>s</w:t>
      </w:r>
      <w:r w:rsidR="00870C4A">
        <w:t xml:space="preserve"> using</w:t>
      </w:r>
      <w:r w:rsidR="00881D58">
        <w:t xml:space="preserve"> </w:t>
      </w:r>
      <w:r w:rsidR="00F8369A">
        <w:t xml:space="preserve">JBI’s </w:t>
      </w:r>
      <w:ins w:id="122" w:author="Helen Higham" w:date="2024-07-21T19:24:00Z">
        <w:r w:rsidR="00F8369A">
          <w:t>PRI</w:t>
        </w:r>
      </w:ins>
      <w:ins w:id="123" w:author="Helen Higham" w:date="2024-07-17T13:54:00Z">
        <w:r w:rsidR="00B747EC">
          <w:t>SM</w:t>
        </w:r>
      </w:ins>
      <w:del w:id="124" w:author="Helen Higham" w:date="2024-07-17T13:54:00Z">
        <w:r w:rsidR="00F8369A" w:rsidDel="00B747EC">
          <w:delText>MS</w:delText>
        </w:r>
      </w:del>
      <w:ins w:id="125" w:author="Helen Higham" w:date="2024-07-21T19:24:00Z">
        <w:r w:rsidR="00F8369A">
          <w:t>A</w:t>
        </w:r>
      </w:ins>
      <w:del w:id="126" w:author="Helen Higham" w:date="2024-07-21T19:24:00Z">
        <w:r w:rsidR="00F8369A">
          <w:delText>PRIMSA</w:delText>
        </w:r>
      </w:del>
      <w:r w:rsidR="00F8369A">
        <w:t>-</w:t>
      </w:r>
      <w:proofErr w:type="spellStart"/>
      <w:r w:rsidR="00F8369A">
        <w:t>ScR</w:t>
      </w:r>
      <w:proofErr w:type="spellEnd"/>
      <w:r w:rsidR="00F8369A">
        <w:t xml:space="preserve"> Checklist for Scoping </w:t>
      </w:r>
      <w:del w:id="127" w:author="Sriraj Aiyer" w:date="2024-07-21T19:24:00Z">
        <w:r w:rsidR="00F8369A">
          <w:delText>Reviews</w:delText>
        </w:r>
        <w:r w:rsidR="00E10533">
          <w:rPr>
            <w:vertAlign w:val="superscript"/>
          </w:rPr>
          <w:delText>23</w:delText>
        </w:r>
      </w:del>
      <w:ins w:id="128" w:author="Sriraj Aiyer" w:date="2024-07-21T19:24:00Z">
        <w:r w:rsidR="00F8369A">
          <w:t>Reviews</w:t>
        </w:r>
        <w:r w:rsidR="00E10533">
          <w:rPr>
            <w:vertAlign w:val="superscript"/>
          </w:rPr>
          <w:t>2</w:t>
        </w:r>
      </w:ins>
      <w:ins w:id="129" w:author="Sriraj Aiyer" w:date="2024-07-18T11:17:00Z">
        <w:r w:rsidR="002C11C7">
          <w:rPr>
            <w:vertAlign w:val="superscript"/>
          </w:rPr>
          <w:t>4</w:t>
        </w:r>
      </w:ins>
      <w:del w:id="130" w:author="Sriraj Aiyer" w:date="2024-07-18T11:17:00Z">
        <w:r w:rsidR="00E10533" w:rsidDel="002C11C7">
          <w:rPr>
            <w:vertAlign w:val="superscript"/>
          </w:rPr>
          <w:delText>3</w:delText>
        </w:r>
      </w:del>
      <w:r w:rsidR="00F8369A">
        <w:t xml:space="preserve">. The search strategy was designed in cooperation with a subject specialist librarian at the University of Oxford’s Bodleian Libraries group. The search string </w:t>
      </w:r>
      <w:del w:id="131" w:author="Sriraj Aiyer" w:date="2024-07-21T19:24:00Z">
        <w:r w:rsidR="00870C4A">
          <w:delText xml:space="preserve">was </w:delText>
        </w:r>
      </w:del>
      <w:r w:rsidR="00F8369A">
        <w:t xml:space="preserve">comprised </w:t>
      </w:r>
      <w:del w:id="132" w:author="Sriraj Aiyer" w:date="2024-07-21T19:24:00Z">
        <w:r w:rsidR="00F8369A">
          <w:delText xml:space="preserve">of </w:delText>
        </w:r>
      </w:del>
      <w:r w:rsidR="00F8369A">
        <w:t xml:space="preserve">keywords </w:t>
      </w:r>
      <w:del w:id="133" w:author="Sriraj Aiyer" w:date="2024-07-21T19:24:00Z">
        <w:r w:rsidR="00F8369A">
          <w:delText>to capture an</w:delText>
        </w:r>
      </w:del>
      <w:ins w:id="134" w:author="Sriraj Aiyer" w:date="2024-07-21T19:24:00Z">
        <w:r w:rsidR="00932E78">
          <w:t xml:space="preserve">that </w:t>
        </w:r>
        <w:r w:rsidR="00F8369A">
          <w:t>capture</w:t>
        </w:r>
        <w:r w:rsidR="00932E78">
          <w:t>d</w:t>
        </w:r>
        <w:r w:rsidR="00F8369A">
          <w:t xml:space="preserve"> </w:t>
        </w:r>
        <w:r w:rsidR="00D25931">
          <w:t>the</w:t>
        </w:r>
      </w:ins>
      <w:r w:rsidR="00D25931">
        <w:t xml:space="preserve"> </w:t>
      </w:r>
      <w:r w:rsidR="00F8369A">
        <w:t xml:space="preserve">intersection of four elements: confidence/certainty, medical diagnoses, </w:t>
      </w:r>
      <w:r w:rsidR="00AB08BA">
        <w:t xml:space="preserve">decision making and a </w:t>
      </w:r>
      <w:r w:rsidR="005A0B22">
        <w:t xml:space="preserve">study </w:t>
      </w:r>
      <w:r w:rsidR="00AB08BA">
        <w:t>population</w:t>
      </w:r>
      <w:r w:rsidR="005A0B22">
        <w:t xml:space="preserve"> of medical staff/students</w:t>
      </w:r>
      <w:r w:rsidR="00AB08BA">
        <w:t xml:space="preserve"> (i.e.</w:t>
      </w:r>
      <w:r w:rsidR="00656689">
        <w:t>,</w:t>
      </w:r>
      <w:r w:rsidR="00AB08BA">
        <w:t xml:space="preserve"> clinicians, physicians, doctors and medics).</w:t>
      </w:r>
      <w:r w:rsidR="0047196C">
        <w:t xml:space="preserve"> The full search terms can be found in Box </w:t>
      </w:r>
      <w:r w:rsidR="005A0B22">
        <w:t>2</w:t>
      </w:r>
      <w:r w:rsidR="0047196C">
        <w:t>.</w:t>
      </w:r>
      <w:r w:rsidR="00AB08BA">
        <w:t xml:space="preserve"> The databases SCOPUS, MEDLINE, PsycINFO and Global Health</w:t>
      </w:r>
      <w:r w:rsidR="006C2ACB">
        <w:t xml:space="preserve"> were searched during February 2024.</w:t>
      </w:r>
      <w:r w:rsidR="00441CCB">
        <w:t xml:space="preserve"> </w:t>
      </w:r>
      <w:r w:rsidR="000D755F" w:rsidRPr="000D755F">
        <w:t>Finally, we hand</w:t>
      </w:r>
      <w:r w:rsidR="000D755F">
        <w:t>-</w:t>
      </w:r>
      <w:r w:rsidR="000D755F" w:rsidRPr="000D755F">
        <w:t>searched the citations of the</w:t>
      </w:r>
      <w:r w:rsidR="000D755F">
        <w:t xml:space="preserve"> included </w:t>
      </w:r>
      <w:r w:rsidR="000D755F" w:rsidRPr="000D755F">
        <w:t xml:space="preserve">articles </w:t>
      </w:r>
      <w:r w:rsidR="000D755F">
        <w:t xml:space="preserve">from these databases for further </w:t>
      </w:r>
      <w:r w:rsidR="000D755F" w:rsidRPr="000D755F">
        <w:t xml:space="preserve">relevant articles via backward and forward </w:t>
      </w:r>
      <w:del w:id="135" w:author="Sriraj Aiyer" w:date="2024-07-21T19:24:00Z">
        <w:r w:rsidR="000D755F" w:rsidRPr="000D755F">
          <w:delText>scanning</w:delText>
        </w:r>
        <w:r w:rsidR="00E10533" w:rsidRPr="00E10533">
          <w:rPr>
            <w:vertAlign w:val="superscript"/>
          </w:rPr>
          <w:delText>24,25</w:delText>
        </w:r>
      </w:del>
      <w:ins w:id="136" w:author="Sriraj Aiyer" w:date="2024-07-21T19:24:00Z">
        <w:r w:rsidR="000D755F" w:rsidRPr="000D755F">
          <w:t>scanning</w:t>
        </w:r>
        <w:r w:rsidR="00E10533" w:rsidRPr="00E10533">
          <w:rPr>
            <w:vertAlign w:val="superscript"/>
          </w:rPr>
          <w:t>2</w:t>
        </w:r>
      </w:ins>
      <w:ins w:id="137" w:author="Sriraj Aiyer" w:date="2024-07-18T11:18:00Z">
        <w:r w:rsidR="002C11C7">
          <w:rPr>
            <w:vertAlign w:val="superscript"/>
          </w:rPr>
          <w:t>5</w:t>
        </w:r>
      </w:ins>
      <w:del w:id="138" w:author="Sriraj Aiyer" w:date="2024-07-18T11:18:00Z">
        <w:r w:rsidR="00E10533" w:rsidRPr="00E10533" w:rsidDel="002C11C7">
          <w:rPr>
            <w:vertAlign w:val="superscript"/>
          </w:rPr>
          <w:delText>4</w:delText>
        </w:r>
      </w:del>
      <w:ins w:id="139" w:author="Sriraj Aiyer" w:date="2024-07-21T19:24:00Z">
        <w:r w:rsidR="00E10533" w:rsidRPr="00E10533">
          <w:rPr>
            <w:vertAlign w:val="superscript"/>
          </w:rPr>
          <w:t>,2</w:t>
        </w:r>
      </w:ins>
      <w:ins w:id="140" w:author="Sriraj Aiyer" w:date="2024-07-18T11:18:00Z">
        <w:r w:rsidR="002C11C7">
          <w:rPr>
            <w:vertAlign w:val="superscript"/>
          </w:rPr>
          <w:t>6</w:t>
        </w:r>
      </w:ins>
      <w:del w:id="141" w:author="Sriraj Aiyer" w:date="2024-07-18T11:18:00Z">
        <w:r w:rsidR="00E10533" w:rsidRPr="00E10533" w:rsidDel="002C11C7">
          <w:rPr>
            <w:vertAlign w:val="superscript"/>
          </w:rPr>
          <w:delText>5</w:delText>
        </w:r>
      </w:del>
      <w:r w:rsidR="00E10533">
        <w:t>.</w:t>
      </w:r>
    </w:p>
    <w:p w14:paraId="44CBEF6C" w14:textId="5EACC8E4" w:rsidR="00164C7C" w:rsidRDefault="00164C7C"/>
    <w:p w14:paraId="0E20CFFE" w14:textId="77777777" w:rsidR="008E1B63" w:rsidRDefault="008E1B63" w:rsidP="008E1B63">
      <w:pPr>
        <w:rPr>
          <w:b/>
          <w:bCs/>
        </w:rPr>
      </w:pPr>
    </w:p>
    <w:p w14:paraId="39512615" w14:textId="39FBA5AE" w:rsidR="008E1B63" w:rsidRPr="00C133B8" w:rsidRDefault="008E1B63" w:rsidP="008E1B63">
      <w:pPr>
        <w:rPr>
          <w:b/>
          <w:bCs/>
        </w:rPr>
      </w:pPr>
      <w:r w:rsidRPr="00C133B8">
        <w:rPr>
          <w:b/>
          <w:bCs/>
        </w:rPr>
        <w:t xml:space="preserve">BOX </w:t>
      </w:r>
      <w:r w:rsidR="005A0B22">
        <w:rPr>
          <w:b/>
          <w:bCs/>
        </w:rPr>
        <w:t>2</w:t>
      </w:r>
      <w:r w:rsidRPr="00C133B8">
        <w:rPr>
          <w:b/>
          <w:bCs/>
        </w:rPr>
        <w:t>: Search Terms</w:t>
      </w:r>
    </w:p>
    <w:p w14:paraId="792ECD78" w14:textId="77777777" w:rsidR="008E1B63" w:rsidRDefault="008E1B63" w:rsidP="008E1B63"/>
    <w:p w14:paraId="138D5D46" w14:textId="77777777" w:rsidR="008E1B63" w:rsidRPr="00C133B8" w:rsidRDefault="008E1B63" w:rsidP="008E1B63">
      <w:r w:rsidRPr="00C133B8">
        <w:t xml:space="preserve">(clinicians OR physicians OR doctors OR medics) </w:t>
      </w:r>
    </w:p>
    <w:p w14:paraId="313FF077" w14:textId="77777777" w:rsidR="008E1B63" w:rsidRPr="00C133B8" w:rsidRDefault="008E1B63" w:rsidP="008E1B63">
      <w:r w:rsidRPr="00C133B8">
        <w:t xml:space="preserve">AND </w:t>
      </w:r>
    </w:p>
    <w:p w14:paraId="7CF8DB3F" w14:textId="77777777" w:rsidR="008E1B63" w:rsidRPr="00C133B8" w:rsidRDefault="008E1B63" w:rsidP="008E1B63">
      <w:r w:rsidRPr="00C133B8">
        <w:t xml:space="preserve">( </w:t>
      </w:r>
      <w:proofErr w:type="spellStart"/>
      <w:r w:rsidRPr="00C133B8">
        <w:t>confiden</w:t>
      </w:r>
      <w:proofErr w:type="spellEnd"/>
      <w:r w:rsidRPr="00C133B8">
        <w:t xml:space="preserve">* OR uncertain* OR certain*) </w:t>
      </w:r>
    </w:p>
    <w:p w14:paraId="71FFEDCE" w14:textId="77777777" w:rsidR="008E1B63" w:rsidRPr="00C133B8" w:rsidRDefault="008E1B63" w:rsidP="008E1B63">
      <w:r w:rsidRPr="00C133B8">
        <w:t xml:space="preserve">AND </w:t>
      </w:r>
    </w:p>
    <w:p w14:paraId="0252E3A9" w14:textId="77777777" w:rsidR="008E1B63" w:rsidRPr="00C133B8" w:rsidRDefault="008E1B63" w:rsidP="008E1B63">
      <w:r w:rsidRPr="00C133B8">
        <w:t xml:space="preserve">( diagnosis AND medical ) </w:t>
      </w:r>
    </w:p>
    <w:p w14:paraId="40F48C8E" w14:textId="77777777" w:rsidR="008E1B63" w:rsidRPr="00C133B8" w:rsidRDefault="008E1B63" w:rsidP="008E1B63">
      <w:r w:rsidRPr="00C133B8">
        <w:t xml:space="preserve">AND </w:t>
      </w:r>
    </w:p>
    <w:p w14:paraId="00C10C58" w14:textId="77777777" w:rsidR="008E1B63" w:rsidRPr="00C133B8" w:rsidRDefault="008E1B63" w:rsidP="008E1B63">
      <w:r w:rsidRPr="00C133B8">
        <w:t>( decision OR ( decision AND making ) OR decision-making )</w:t>
      </w:r>
    </w:p>
    <w:p w14:paraId="09032D8A" w14:textId="77777777" w:rsidR="008E1B63" w:rsidRDefault="008E1B63" w:rsidP="008E1B63">
      <w:pPr>
        <w:rPr>
          <w:b/>
          <w:bCs/>
        </w:rPr>
      </w:pPr>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1F765542" w14:textId="3A7429E9" w:rsidR="00B747EC" w:rsidRDefault="006C2ACB" w:rsidP="00B747EC">
      <w:pPr>
        <w:pStyle w:val="ListParagraph"/>
        <w:numPr>
          <w:ilvl w:val="0"/>
          <w:numId w:val="7"/>
        </w:numPr>
        <w:rPr>
          <w:ins w:id="142" w:author="Helen Higham" w:date="2024-07-17T13:56:00Z"/>
        </w:rPr>
      </w:pPr>
      <w:del w:id="143" w:author="Helen Higham" w:date="2024-07-17T13:55:00Z">
        <w:r>
          <w:delText xml:space="preserve">The </w:delText>
        </w:r>
      </w:del>
      <w:r>
        <w:t>inclusion criteria</w:t>
      </w:r>
      <w:del w:id="144" w:author="Helen Higham" w:date="2024-07-17T13:56:00Z">
        <w:r>
          <w:delText xml:space="preserve"> for studies were as follows</w:delText>
        </w:r>
      </w:del>
      <w:r>
        <w:t xml:space="preserve">: (1) original empirical studies with quantitative results, (2) written in the English language, (3) </w:t>
      </w:r>
      <w:r w:rsidR="00D507D5">
        <w:t>experimental paradigm uses medical diagnostic decisions</w:t>
      </w:r>
      <w:r>
        <w:t>, (4) confidence or certainty is measured as a dependent variable</w:t>
      </w:r>
      <w:ins w:id="145" w:author="Helen Higham" w:date="2024-07-17T13:58:00Z">
        <w:r w:rsidR="00B11E82">
          <w:t xml:space="preserve"> (5) any medical discipline</w:t>
        </w:r>
      </w:ins>
      <w:ins w:id="146" w:author="Helen Higham" w:date="2024-07-21T19:24:00Z">
        <w:r w:rsidR="00D507D5">
          <w:t xml:space="preserve">. </w:t>
        </w:r>
      </w:ins>
    </w:p>
    <w:p w14:paraId="20031FFD" w14:textId="77777777" w:rsidR="00B11E82" w:rsidRDefault="00D507D5" w:rsidP="00B747EC">
      <w:pPr>
        <w:pStyle w:val="ListParagraph"/>
        <w:numPr>
          <w:ilvl w:val="0"/>
          <w:numId w:val="7"/>
        </w:numPr>
        <w:rPr>
          <w:ins w:id="147" w:author="Helen Higham" w:date="2024-07-17T13:59:00Z"/>
        </w:rPr>
      </w:pPr>
      <w:del w:id="148" w:author="Helen Higham" w:date="2024-07-21T19:24:00Z">
        <w:r>
          <w:delText xml:space="preserve">. </w:delText>
        </w:r>
      </w:del>
      <w:del w:id="149" w:author="Helen Higham" w:date="2024-07-17T13:56:00Z">
        <w:r>
          <w:delText xml:space="preserve">We </w:delText>
        </w:r>
      </w:del>
      <w:ins w:id="150" w:author="Helen Higham" w:date="2024-07-17T13:56:00Z">
        <w:r w:rsidR="00B747EC">
          <w:t>E</w:t>
        </w:r>
      </w:ins>
      <w:del w:id="151" w:author="Helen Higham" w:date="2024-07-17T13:56:00Z">
        <w:r w:rsidDel="00B747EC">
          <w:delText>e</w:delText>
        </w:r>
      </w:del>
      <w:ins w:id="152" w:author="Helen Higham" w:date="2024-07-21T19:24:00Z">
        <w:r>
          <w:t>xclu</w:t>
        </w:r>
      </w:ins>
      <w:ins w:id="153" w:author="Helen Higham" w:date="2024-07-17T13:56:00Z">
        <w:r w:rsidR="00B747EC">
          <w:t>sion criteria:</w:t>
        </w:r>
      </w:ins>
      <w:del w:id="154" w:author="Helen Higham" w:date="2024-07-17T13:56:00Z">
        <w:r w:rsidDel="00B747EC">
          <w:delText>de</w:delText>
        </w:r>
      </w:del>
      <w:ins w:id="155" w:author="Helen Higham" w:date="2024-07-21T19:24:00Z">
        <w:r>
          <w:t xml:space="preserve"> </w:t>
        </w:r>
      </w:ins>
      <w:ins w:id="156" w:author="Helen Higham" w:date="2024-07-17T13:58:00Z">
        <w:r w:rsidR="00B11E82">
          <w:t xml:space="preserve">(1) </w:t>
        </w:r>
      </w:ins>
      <w:del w:id="157" w:author="Helen Higham" w:date="2024-07-21T19:24:00Z">
        <w:r>
          <w:delText xml:space="preserve">exclude </w:delText>
        </w:r>
      </w:del>
      <w:r>
        <w:t>editorials, review papers and opinion papers</w:t>
      </w:r>
      <w:ins w:id="158" w:author="Helen Higham" w:date="2024-07-17T13:57:00Z">
        <w:r w:rsidR="00B747EC">
          <w:t xml:space="preserve"> (</w:t>
        </w:r>
        <w:commentRangeStart w:id="159"/>
        <w:r w:rsidR="00B747EC">
          <w:t>dissertations were included</w:t>
        </w:r>
        <w:commentRangeEnd w:id="159"/>
        <w:r w:rsidR="00B11E82">
          <w:rPr>
            <w:rStyle w:val="CommentReference"/>
          </w:rPr>
          <w:commentReference w:id="159"/>
        </w:r>
        <w:r w:rsidR="00B747EC">
          <w:t>)</w:t>
        </w:r>
      </w:ins>
      <w:del w:id="160" w:author="Helen Higham" w:date="2024-07-17T13:57:00Z">
        <w:r>
          <w:delText>, though we do include dissertations</w:delText>
        </w:r>
      </w:del>
      <w:del w:id="161" w:author="Helen Higham" w:date="2024-07-17T13:59:00Z">
        <w:r>
          <w:delText xml:space="preserve">. </w:delText>
        </w:r>
      </w:del>
      <w:ins w:id="162" w:author="Helen Higham" w:date="2024-07-17T13:59:00Z">
        <w:r w:rsidR="00B11E82">
          <w:t xml:space="preserve"> (2) studies from nursing or allied health professions. </w:t>
        </w:r>
      </w:ins>
      <w:del w:id="163" w:author="Helen Higham" w:date="2024-07-17T13:59:00Z">
        <w:r>
          <w:delText xml:space="preserve">We do not exclude any medical subdisciplines and do not exclude papers based on publication date. </w:delText>
        </w:r>
      </w:del>
    </w:p>
    <w:p w14:paraId="76BC1253" w14:textId="76127FA8" w:rsidR="00CC44EB" w:rsidRDefault="00D507D5">
      <w:r>
        <w:t>Identified articles were uploaded onto Rayyan</w:t>
      </w:r>
      <w:r w:rsidR="00441CCB">
        <w:t xml:space="preserve"> (</w:t>
      </w:r>
      <w:hyperlink r:id="rId14" w:history="1">
        <w:r w:rsidR="00441CCB" w:rsidRPr="00B733EC">
          <w:rPr>
            <w:rStyle w:val="Hyperlink"/>
          </w:rPr>
          <w:t>https://rayyan.ai/</w:t>
        </w:r>
      </w:hyperlink>
      <w:r w:rsidR="00441CCB">
        <w:t>)</w:t>
      </w:r>
      <w:r>
        <w:t xml:space="preserve">,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55C34600" w:rsidR="00863060" w:rsidRDefault="00815E52">
      <w:r>
        <w:t>P</w:t>
      </w:r>
      <w:r w:rsidR="000F4AC4">
        <w:t xml:space="preserve">apers </w:t>
      </w:r>
      <w:r w:rsidR="00870C4A">
        <w:t>selected for review</w:t>
      </w:r>
      <w:r w:rsidR="000F4AC4">
        <w:t xml:space="preserve"> were first categorised by their broad research methodology (</w:t>
      </w:r>
      <w:r w:rsidR="00870C4A">
        <w:t>e.g.</w:t>
      </w:r>
      <w:r w:rsidR="006B4FBC">
        <w:t>,</w:t>
      </w:r>
      <w:r w:rsidR="000F4AC4">
        <w:t xml:space="preserve"> patient vignettes, in situ questionnaires</w:t>
      </w:r>
      <w:r w:rsidR="006B4FBC">
        <w:t>,</w:t>
      </w:r>
      <w:r w:rsidR="000F4AC4">
        <w:t xml:space="preserve"> etc.) and their medical population of study (e.g.</w:t>
      </w:r>
      <w:r w:rsidR="006B4FBC">
        <w:t>,</w:t>
      </w:r>
      <w:r w:rsidR="000F4AC4">
        <w:t xml:space="preserve"> medical students, </w:t>
      </w:r>
      <w:r w:rsidR="005A0B22">
        <w:t>general practitioners/</w:t>
      </w:r>
      <w:del w:id="164" w:author="Helen Higham" w:date="2024-07-17T14:00:00Z">
        <w:r w:rsidR="005A0B22">
          <w:delText>primary care</w:delText>
        </w:r>
      </w:del>
      <w:ins w:id="165" w:author="Helen Higham" w:date="2024-07-17T14:00:00Z">
        <w:r w:rsidR="00B11E82">
          <w:t>hospital</w:t>
        </w:r>
      </w:ins>
      <w:r w:rsidR="005A0B22">
        <w:t xml:space="preserve"> physicians</w:t>
      </w:r>
      <w:del w:id="166" w:author="Helen Higham" w:date="2024-07-17T14:00:00Z">
        <w:r w:rsidR="0061077B">
          <w:delText>/family doctors</w:delText>
        </w:r>
        <w:r w:rsidR="000F4AC4">
          <w:delText>, medics</w:delText>
        </w:r>
      </w:del>
      <w:r w:rsidR="000F4AC4">
        <w:t xml:space="preserve"> etc.). We reviewed the experimental procedures to extract their key manipulations</w:t>
      </w:r>
      <w:del w:id="167" w:author="Sriraj Aiyer" w:date="2024-07-21T19:24:00Z">
        <w:r w:rsidR="000F4AC4">
          <w:delText>/</w:delText>
        </w:r>
      </w:del>
      <w:ins w:id="168" w:author="Sriraj Aiyer" w:date="2024-07-21T19:24:00Z">
        <w:r w:rsidR="00162699">
          <w:t xml:space="preserve"> and </w:t>
        </w:r>
      </w:ins>
      <w:r w:rsidR="000F4AC4">
        <w:t>independent variables</w:t>
      </w:r>
      <w:del w:id="169" w:author="Sriraj Aiyer" w:date="2024-07-21T19:24:00Z">
        <w:r w:rsidR="000F4AC4">
          <w:delText>. This included</w:delText>
        </w:r>
      </w:del>
      <w:ins w:id="170" w:author="Sriraj Aiyer" w:date="2024-07-21T19:24:00Z">
        <w:r w:rsidR="00162699">
          <w:t xml:space="preserve"> (e.g.,</w:t>
        </w:r>
      </w:ins>
      <w:r w:rsidR="00162699">
        <w:t xml:space="preserve"> </w:t>
      </w:r>
      <w:r w:rsidR="000F4AC4">
        <w:t>case complexity, use of a cognitive intervention</w:t>
      </w:r>
      <w:del w:id="171" w:author="Sriraj Aiyer" w:date="2024-07-21T19:24:00Z">
        <w:r w:rsidR="000F4AC4">
          <w:delText xml:space="preserve"> and</w:delText>
        </w:r>
      </w:del>
      <w:ins w:id="172" w:author="Sriraj Aiyer" w:date="2024-07-21T19:24:00Z">
        <w:r w:rsidR="00162699">
          <w:t>,</w:t>
        </w:r>
      </w:ins>
      <w:r w:rsidR="000F4AC4">
        <w:t xml:space="preserve"> </w:t>
      </w:r>
      <w:r w:rsidR="00F136A7">
        <w:t xml:space="preserve">level of </w:t>
      </w:r>
      <w:r w:rsidR="000F4AC4">
        <w:t>medical experience</w:t>
      </w:r>
      <w:del w:id="173" w:author="Sriraj Aiyer" w:date="2024-07-21T19:24:00Z">
        <w:r w:rsidR="000F4AC4">
          <w:delText xml:space="preserve"> or knowledge of study participants.</w:delText>
        </w:r>
      </w:del>
      <w:ins w:id="174" w:author="Sriraj Aiyer" w:date="2024-07-21T19:24:00Z">
        <w:r w:rsidR="00162699">
          <w:t>)</w:t>
        </w:r>
        <w:r w:rsidR="000F4AC4">
          <w:t>.</w:t>
        </w:r>
      </w:ins>
      <w:r w:rsidR="000F4AC4">
        <w:t xml:space="preserve"> We also extract</w:t>
      </w:r>
      <w:r w:rsidR="00F0730C">
        <w:t>ed</w:t>
      </w:r>
      <w:r w:rsidR="000F4AC4">
        <w:t xml:space="preserve"> dependent variables as they pertain to confidence/certainty and, where relevant, </w:t>
      </w:r>
      <w:r w:rsidR="00863060">
        <w:t xml:space="preserve">recording of both diagnostic differentials and information seeking. Each of </w:t>
      </w:r>
      <w:r w:rsidR="00B937FE">
        <w:t xml:space="preserve">the </w:t>
      </w:r>
      <w:r w:rsidR="00863060">
        <w:t xml:space="preserve">paper’s key findings were summarised and then all findings were categorised under recurring themes. </w:t>
      </w:r>
      <w:r w:rsidR="000F4AC4">
        <w:t xml:space="preserve"> </w:t>
      </w:r>
    </w:p>
    <w:p w14:paraId="36F1B967" w14:textId="72626813" w:rsidR="006910D0" w:rsidRDefault="006910D0"/>
    <w:p w14:paraId="443FA1EE" w14:textId="5833F935" w:rsidR="006910D0" w:rsidRDefault="006910D0"/>
    <w:p w14:paraId="5CEC469C" w14:textId="77777777" w:rsidR="006910D0" w:rsidDel="002C11C7" w:rsidRDefault="006910D0">
      <w:pPr>
        <w:rPr>
          <w:del w:id="175" w:author="Sriraj Aiyer" w:date="2024-07-18T11:18:00Z"/>
        </w:rPr>
      </w:pPr>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2DF3B747" w:rsidR="00863060" w:rsidRPr="00863060" w:rsidRDefault="00863060">
      <w:pPr>
        <w:rPr>
          <w:del w:id="176" w:author="Helen Higham" w:date="2024-07-18T13:17:00Z"/>
        </w:rPr>
      </w:pPr>
      <w:r>
        <w:t>The initial search returned a total of 3</w:t>
      </w:r>
      <w:r w:rsidR="00B937FE">
        <w:t>,</w:t>
      </w:r>
      <w:r>
        <w:t xml:space="preserve">332 articles. </w:t>
      </w:r>
      <w:del w:id="177" w:author="Sriraj Aiyer" w:date="2024-07-21T19:24:00Z">
        <w:r>
          <w:delText>When applying</w:delText>
        </w:r>
      </w:del>
      <w:ins w:id="178" w:author="Sriraj Aiyer" w:date="2024-07-21T19:24:00Z">
        <w:r w:rsidR="007B3463">
          <w:t>A</w:t>
        </w:r>
        <w:r>
          <w:t>pplying</w:t>
        </w:r>
      </w:ins>
      <w:r>
        <w:t xml:space="preserve"> the inclusion criteria</w:t>
      </w:r>
      <w:del w:id="179" w:author="Helen Higham" w:date="2024-07-18T13:17:00Z">
        <w:r>
          <w:delText xml:space="preserve"> described in the Study Selection section</w:delText>
        </w:r>
      </w:del>
      <w:del w:id="180" w:author="Sriraj Aiyer" w:date="2024-07-21T19:24:00Z">
        <w:r>
          <w:delText>,</w:delText>
        </w:r>
      </w:del>
      <w:ins w:id="181" w:author="Sriraj Aiyer" w:date="2024-07-21T19:24:00Z">
        <w:r w:rsidR="007B3463">
          <w:t xml:space="preserve"> identified</w:t>
        </w:r>
      </w:ins>
      <w:r>
        <w:t xml:space="preserve"> 50 eligible articles</w:t>
      </w:r>
      <w:del w:id="182" w:author="Sriraj Aiyer" w:date="2024-07-21T19:24:00Z">
        <w:r>
          <w:delText xml:space="preserve"> were included.</w:delText>
        </w:r>
      </w:del>
      <w:ins w:id="183" w:author="Sriraj Aiyer" w:date="2024-07-21T19:24:00Z">
        <w:r>
          <w:t>.</w:t>
        </w:r>
      </w:ins>
      <w:r>
        <w:t xml:space="preserve"> 439</w:t>
      </w:r>
      <w:ins w:id="184" w:author="Sriraj Aiyer" w:date="2024-07-21T19:24:00Z">
        <w:r>
          <w:t xml:space="preserve"> </w:t>
        </w:r>
        <w:r w:rsidR="007B3463">
          <w:t>further</w:t>
        </w:r>
      </w:ins>
      <w:r w:rsidR="007B3463">
        <w:t xml:space="preserve"> </w:t>
      </w:r>
      <w:r>
        <w:t xml:space="preserve">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This produced a total of 79 articles for inclusion and synthesis</w:t>
      </w:r>
      <w:ins w:id="185" w:author="Helen Higham" w:date="2024-07-18T13:17:00Z">
        <w:r w:rsidR="00C27D55">
          <w:t xml:space="preserve"> (see figure 2 for PRISMA diagram)</w:t>
        </w:r>
      </w:ins>
      <w:ins w:id="186" w:author="Helen Higham" w:date="2024-07-21T19:24:00Z">
        <w:r>
          <w:t>.</w:t>
        </w:r>
      </w:ins>
      <w:del w:id="187" w:author="Helen Higham" w:date="2024-07-21T19:24:00Z">
        <w:r>
          <w:delText>.</w:delText>
        </w:r>
      </w:del>
      <w:r>
        <w:t xml:space="preserve"> </w:t>
      </w:r>
      <w:del w:id="188" w:author="Helen Higham" w:date="2024-07-18T13:17:00Z">
        <w:r>
          <w:delText xml:space="preserve">The PRISMA diagram for this search process can be found in </w:delText>
        </w:r>
        <w:r w:rsidR="00C2702E">
          <w:delText>Figure</w:delText>
        </w:r>
        <w:r>
          <w:delText xml:space="preserve"> </w:delText>
        </w:r>
        <w:r w:rsidR="00E65754">
          <w:delText>2</w:delText>
        </w:r>
        <w:r w:rsidR="00C2702E">
          <w:delText>.</w:delText>
        </w:r>
        <w:r>
          <w:delText xml:space="preserve"> </w:delText>
        </w:r>
      </w:del>
    </w:p>
    <w:p w14:paraId="1B1B8DAD" w14:textId="1A4D17B1" w:rsidR="00CC44EB" w:rsidRDefault="00CC44EB">
      <w:pPr>
        <w:rPr>
          <w:b/>
          <w:bCs/>
          <w:sz w:val="28"/>
          <w:szCs w:val="28"/>
        </w:rPr>
      </w:pPr>
    </w:p>
    <w:p w14:paraId="28176B4C" w14:textId="56F1CA43" w:rsidR="008E1B63" w:rsidRPr="00642282" w:rsidRDefault="008E1B63">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p>
    <w:p w14:paraId="067703C0" w14:textId="77777777" w:rsidR="00E36441" w:rsidRDefault="00E36441" w:rsidP="008E1B63">
      <w:pPr>
        <w:rPr>
          <w:b/>
          <w:bCs/>
        </w:rPr>
      </w:pPr>
    </w:p>
    <w:p w14:paraId="20B2B082" w14:textId="107F80A5" w:rsidR="008E1B63" w:rsidRPr="000078DF" w:rsidRDefault="008E1B63" w:rsidP="008E1B63">
      <w:pPr>
        <w:rPr>
          <w:ins w:id="189" w:author="Sriraj Aiyer" w:date="2024-05-22T16:27:00Z"/>
          <w:b/>
          <w:bCs/>
        </w:rPr>
      </w:pPr>
      <w:r w:rsidRPr="000078DF">
        <w:rPr>
          <w:b/>
          <w:bCs/>
        </w:rPr>
        <w:t xml:space="preserve">FIGURE </w:t>
      </w:r>
      <w:r w:rsidR="00E36441">
        <w:rPr>
          <w:b/>
          <w:bCs/>
        </w:rPr>
        <w:t>2</w:t>
      </w:r>
      <w:r w:rsidRPr="000078DF">
        <w:rPr>
          <w:b/>
          <w:bCs/>
        </w:rPr>
        <w:t xml:space="preserve"> – PRISMA Diagram of Literature Review</w:t>
      </w:r>
      <w:r w:rsidR="00441CCB">
        <w:rPr>
          <w:b/>
          <w:bCs/>
        </w:rPr>
        <w:t xml:space="preserve">. </w:t>
      </w:r>
    </w:p>
    <w:p w14:paraId="4A0D642A" w14:textId="6F5DBF23" w:rsidR="00366F81" w:rsidRDefault="00366F81">
      <w:pPr>
        <w:rPr>
          <w:b/>
          <w:bCs/>
          <w:sz w:val="28"/>
          <w:szCs w:val="28"/>
        </w:rPr>
      </w:pPr>
    </w:p>
    <w:p w14:paraId="372920D1" w14:textId="1EA9ADB4" w:rsidR="00C860B9" w:rsidRDefault="00C860B9">
      <w:pPr>
        <w:rPr>
          <w:b/>
          <w:bCs/>
          <w:sz w:val="28"/>
          <w:szCs w:val="28"/>
        </w:rPr>
      </w:pPr>
      <w:r>
        <w:rPr>
          <w:b/>
          <w:bCs/>
          <w:sz w:val="28"/>
          <w:szCs w:val="28"/>
        </w:rPr>
        <w:t>Study Characteristics</w:t>
      </w:r>
    </w:p>
    <w:p w14:paraId="202E606F" w14:textId="2E3646CF" w:rsidR="00366F81" w:rsidRDefault="00366F81">
      <w:pPr>
        <w:rPr>
          <w:b/>
          <w:bCs/>
          <w:sz w:val="28"/>
          <w:szCs w:val="28"/>
        </w:rPr>
      </w:pPr>
    </w:p>
    <w:p w14:paraId="23AACAC5" w14:textId="000881D4" w:rsidR="000D755F" w:rsidRDefault="00F05162">
      <w:del w:id="190" w:author="Helen Higham" w:date="2024-07-18T13:18:00Z">
        <w:r>
          <w:delText xml:space="preserve">A summary of the included studies are found in </w:delText>
        </w:r>
      </w:del>
      <w:r>
        <w:t>Table 1</w:t>
      </w:r>
      <w:ins w:id="191" w:author="Helen Higham" w:date="2024-07-18T13:18:00Z">
        <w:r w:rsidR="00C27D55">
          <w:t xml:space="preserve"> summarises study characteristics and</w:t>
        </w:r>
      </w:ins>
      <w:del w:id="192" w:author="Helen Higham" w:date="2024-07-18T13:18:00Z">
        <w:r w:rsidDel="00C27D55">
          <w:delText>.</w:delText>
        </w:r>
      </w:del>
      <w:del w:id="193" w:author="Helen Higham" w:date="2024-07-21T19:24:00Z">
        <w:r>
          <w:delText>.</w:delText>
        </w:r>
      </w:del>
      <w:del w:id="194" w:author="Helen Higham" w:date="2024-07-18T13:18:00Z">
        <w:r>
          <w:delText xml:space="preserve"> </w:delText>
        </w:r>
        <w:r w:rsidR="00BF1A6F">
          <w:delText>As shown</w:delText>
        </w:r>
        <w:r w:rsidR="00366F81">
          <w:delText xml:space="preserve"> in</w:delText>
        </w:r>
      </w:del>
      <w:r w:rsidR="00366F81">
        <w:t xml:space="preserve"> Figure </w:t>
      </w:r>
      <w:r w:rsidR="00E65754">
        <w:t>3</w:t>
      </w:r>
      <w:r w:rsidR="00BF1A6F">
        <w:t>,</w:t>
      </w:r>
      <w:ins w:id="195" w:author="Helen Higham" w:date="2024-07-18T13:18:00Z">
        <w:r w:rsidR="00366F81">
          <w:t xml:space="preserve"> </w:t>
        </w:r>
      </w:ins>
      <w:ins w:id="196" w:author="Helen Higham" w:date="2024-07-18T13:19:00Z">
        <w:r w:rsidR="00C27D55">
          <w:t>shows that</w:t>
        </w:r>
      </w:ins>
      <w:ins w:id="197" w:author="Helen Higham" w:date="2024-07-21T19:24:00Z">
        <w:r w:rsidR="00366F81">
          <w:t xml:space="preserve"> </w:t>
        </w:r>
      </w:ins>
      <w:r w:rsidR="00366F81">
        <w:t xml:space="preserve">36 of </w:t>
      </w:r>
      <w:r w:rsidR="00215AD2">
        <w:t xml:space="preserve">the 79 studies (46%) were published </w:t>
      </w:r>
      <w:r w:rsidR="00BF1A6F">
        <w:t xml:space="preserve">since </w:t>
      </w:r>
      <w:r w:rsidR="00215AD2">
        <w:t xml:space="preserve">2019, indicating a recent surge of research interest in this field and </w:t>
      </w:r>
      <w:r w:rsidR="00B937FE">
        <w:t xml:space="preserve">the </w:t>
      </w:r>
      <w:r w:rsidR="00215AD2">
        <w:t xml:space="preserve">timeliness of </w:t>
      </w:r>
      <w:ins w:id="198" w:author="Helen Higham" w:date="2024-07-18T13:19:00Z">
        <w:r w:rsidR="00C27D55">
          <w:t>this</w:t>
        </w:r>
      </w:ins>
      <w:del w:id="199" w:author="Helen Higham" w:date="2024-07-18T13:19:00Z">
        <w:r w:rsidR="00215AD2">
          <w:delText>a</w:delText>
        </w:r>
      </w:del>
      <w:r w:rsidR="00215AD2">
        <w:t xml:space="preserve"> scoping review. The studies </w:t>
      </w:r>
      <w:r w:rsidR="00BF1A6F">
        <w:t>appeared in</w:t>
      </w:r>
      <w:r w:rsidR="00215AD2">
        <w:t xml:space="preserve"> </w:t>
      </w:r>
      <w:r w:rsidR="00441CCB">
        <w:t>59</w:t>
      </w:r>
      <w:r w:rsidR="00215AD2">
        <w:t xml:space="preserve"> different publications, including both medical and psychological journals</w:t>
      </w:r>
      <w:r w:rsidR="00264D70">
        <w:t xml:space="preserve">, with </w:t>
      </w:r>
      <w:del w:id="200" w:author="Helen Higham" w:date="2024-07-18T13:19:00Z">
        <w:r w:rsidR="00215AD2">
          <w:delText>journal</w:delText>
        </w:r>
        <w:r w:rsidR="00264D70">
          <w:delText>s</w:delText>
        </w:r>
        <w:r w:rsidR="00215AD2">
          <w:delText xml:space="preserve"> related to </w:delText>
        </w:r>
      </w:del>
      <w:r w:rsidR="00215AD2">
        <w:t>medical education</w:t>
      </w:r>
      <w:ins w:id="201" w:author="Helen Higham" w:date="2024-07-18T13:19:00Z">
        <w:r w:rsidR="00264D70">
          <w:t xml:space="preserve"> </w:t>
        </w:r>
        <w:r w:rsidR="00C27D55">
          <w:t>journals</w:t>
        </w:r>
      </w:ins>
      <w:ins w:id="202" w:author="Helen Higham" w:date="2024-07-21T19:24:00Z">
        <w:r w:rsidR="00264D70">
          <w:t xml:space="preserve"> </w:t>
        </w:r>
      </w:ins>
      <w:r w:rsidR="00021153">
        <w:t xml:space="preserve">being </w:t>
      </w:r>
      <w:r w:rsidR="00264D70">
        <w:t>most common (19 studies)</w:t>
      </w:r>
      <w:r w:rsidR="00215AD2">
        <w:t xml:space="preserve">. </w:t>
      </w:r>
      <w:del w:id="203" w:author="Helen Higham" w:date="2024-07-18T13:20:00Z">
        <w:r w:rsidR="00215AD2">
          <w:delText xml:space="preserve">Other research </w:delText>
        </w:r>
      </w:del>
      <w:ins w:id="204" w:author="Helen Higham" w:date="2024-07-18T13:20:00Z">
        <w:r w:rsidR="00C27D55">
          <w:t xml:space="preserve">Clinical </w:t>
        </w:r>
      </w:ins>
      <w:r w:rsidR="00215AD2">
        <w:t xml:space="preserve">areas most represented were Primary Care/General Practice, Emergency Medicine and </w:t>
      </w:r>
      <w:commentRangeStart w:id="205"/>
      <w:r w:rsidR="00215AD2">
        <w:t>Nursing</w:t>
      </w:r>
      <w:commentRangeEnd w:id="205"/>
      <w:r w:rsidR="00C27D55">
        <w:rPr>
          <w:rStyle w:val="CommentReference"/>
        </w:rPr>
        <w:commentReference w:id="205"/>
      </w:r>
      <w:r w:rsidR="00215AD2">
        <w:t xml:space="preserve">. </w:t>
      </w:r>
    </w:p>
    <w:p w14:paraId="11CB7FA8" w14:textId="77777777" w:rsidR="0092358D" w:rsidRDefault="0092358D"/>
    <w:p w14:paraId="0CB0FFB0" w14:textId="46AE7B9C" w:rsidR="000D755F" w:rsidRPr="00060D0F" w:rsidRDefault="007667BB">
      <w:pPr>
        <w:rPr>
          <w:b/>
          <w:bCs/>
          <w:sz w:val="28"/>
          <w:szCs w:val="28"/>
        </w:rPr>
      </w:pPr>
      <w:r>
        <w:rPr>
          <w:b/>
          <w:bCs/>
          <w:sz w:val="28"/>
          <w:szCs w:val="28"/>
        </w:rPr>
        <w:t>Research Design</w:t>
      </w:r>
    </w:p>
    <w:p w14:paraId="2A6FC5C4" w14:textId="77777777" w:rsidR="000D755F" w:rsidRDefault="000D755F"/>
    <w:p w14:paraId="3D6427C3" w14:textId="44AF49C0" w:rsidR="008B490B" w:rsidRDefault="00CD1B67">
      <w:del w:id="206" w:author="Helen Higham" w:date="2024-07-18T13:21:00Z">
        <w:r>
          <w:delText xml:space="preserve">Before discussing research themes that emerged from the included literature, we first set out the types of </w:delText>
        </w:r>
        <w:r w:rsidR="007667BB">
          <w:delText>research designs</w:delText>
        </w:r>
        <w:r>
          <w:delText xml:space="preserve">. </w:delText>
        </w:r>
        <w:r w:rsidR="005D112F">
          <w:delText xml:space="preserve">The </w:delText>
        </w:r>
        <w:r w:rsidR="006C7C58">
          <w:delText xml:space="preserve">included </w:delText>
        </w:r>
        <w:r w:rsidR="005D112F">
          <w:delText>studies</w:delText>
        </w:r>
        <w:r w:rsidR="005D112F" w:rsidDel="00C27D55">
          <w:delText xml:space="preserve"> </w:delText>
        </w:r>
      </w:del>
      <w:ins w:id="207" w:author="Helen Higham" w:date="2024-07-18T13:21:00Z">
        <w:r w:rsidR="00C27D55">
          <w:t>Study designs were</w:t>
        </w:r>
        <w:r w:rsidR="005D112F">
          <w:t xml:space="preserve"> </w:t>
        </w:r>
      </w:ins>
      <w:r w:rsidR="005A5542">
        <w:t>split</w:t>
      </w:r>
      <w:r w:rsidR="005D112F">
        <w:t xml:space="preserve"> roughly evenly between</w:t>
      </w:r>
      <w:r w:rsidR="005A5542">
        <w:t xml:space="preserve"> </w:t>
      </w:r>
      <w:r w:rsidR="00DA63E4">
        <w:t>focusing on how confidence varies across individuals</w:t>
      </w:r>
      <w:r w:rsidR="00E52E04">
        <w:t xml:space="preserve"> </w:t>
      </w:r>
      <w:r w:rsidR="000B6205">
        <w:t>(</w:t>
      </w:r>
      <w:r w:rsidR="00505ABC">
        <w:t>35</w:t>
      </w:r>
      <w:r w:rsidR="000B6205">
        <w:t xml:space="preserve"> studies) </w:t>
      </w:r>
      <w:r w:rsidR="00DA63E4">
        <w:t xml:space="preserve">and </w:t>
      </w:r>
      <w:r w:rsidR="006C7C58">
        <w:t xml:space="preserve">on </w:t>
      </w:r>
      <w:r w:rsidR="00DA63E4">
        <w:t xml:space="preserve">how confidence varies </w:t>
      </w:r>
      <w:r w:rsidR="00FE15E1">
        <w:t>according to features of the</w:t>
      </w:r>
      <w:r>
        <w:t xml:space="preserve"> patient case</w:t>
      </w:r>
      <w:r w:rsidR="000B6205">
        <w:t xml:space="preserve"> (</w:t>
      </w:r>
      <w:r w:rsidR="00505ABC">
        <w:t>31</w:t>
      </w:r>
      <w:r w:rsidR="000B6205">
        <w:t xml:space="preserve"> studies)</w:t>
      </w:r>
      <w:r w:rsidR="00505ABC">
        <w:t>, whilst the remaining 13 studies studied the interaction between both</w:t>
      </w:r>
      <w:r w:rsidR="00DA63E4">
        <w:t>.</w:t>
      </w:r>
      <w:r w:rsidR="000E65A0">
        <w:t xml:space="preserve"> </w:t>
      </w:r>
      <w:ins w:id="208" w:author="Helen Higham" w:date="2024-07-18T13:22:00Z">
        <w:r w:rsidR="00C27D55">
          <w:t>Thirty four</w:t>
        </w:r>
      </w:ins>
      <w:del w:id="209" w:author="Helen Higham" w:date="2024-07-18T13:22:00Z">
        <w:r w:rsidR="008B490B">
          <w:delText>34</w:delText>
        </w:r>
      </w:del>
      <w:r w:rsidR="008B490B">
        <w:t xml:space="preserve"> studies</w:t>
      </w:r>
      <w:r w:rsidR="00505ABC">
        <w:t xml:space="preserve"> (</w:t>
      </w:r>
      <w:r w:rsidR="008B490B">
        <w:t>43%</w:t>
      </w:r>
      <w:r w:rsidR="000E65A0">
        <w:t xml:space="preserve"> </w:t>
      </w:r>
      <w:del w:id="210" w:author="Helen Higham" w:date="2024-07-18T13:22:00Z">
        <w:r w:rsidR="000E65A0">
          <w:delText>of the sample</w:delText>
        </w:r>
      </w:del>
      <w:r w:rsidR="008B490B">
        <w:t xml:space="preserve">) </w:t>
      </w:r>
      <w:r w:rsidR="006910D0">
        <w:t>looked at the</w:t>
      </w:r>
      <w:r w:rsidR="008B490B">
        <w:t xml:space="preserve"> level of medical experience or training</w:t>
      </w:r>
      <w:r w:rsidR="006910D0">
        <w:t>’s</w:t>
      </w:r>
      <w:r w:rsidR="008B490B">
        <w:t xml:space="preserve"> effect on confidence, either measured as a dependent variable or by recruiting participants in </w:t>
      </w:r>
      <w:del w:id="211" w:author="Sriraj Aiyer" w:date="2024-07-21T19:24:00Z">
        <w:r w:rsidR="008B490B">
          <w:delText xml:space="preserve">a </w:delText>
        </w:r>
      </w:del>
      <w:r w:rsidR="008B490B">
        <w:t>‘novice’</w:t>
      </w:r>
      <w:r w:rsidR="00E52E04">
        <w:t xml:space="preserve"> </w:t>
      </w:r>
      <w:del w:id="212" w:author="Sriraj Aiyer" w:date="2024-07-21T19:24:00Z">
        <w:r w:rsidR="008B490B">
          <w:delText>or</w:delText>
        </w:r>
      </w:del>
      <w:ins w:id="213" w:author="Sriraj Aiyer" w:date="2024-07-21T19:24:00Z">
        <w:r w:rsidR="000B4284">
          <w:t>versus</w:t>
        </w:r>
      </w:ins>
      <w:r w:rsidR="000B4284">
        <w:t xml:space="preserve"> </w:t>
      </w:r>
      <w:r w:rsidR="008B490B">
        <w:t xml:space="preserve">‘experienced’ </w:t>
      </w:r>
      <w:ins w:id="214" w:author="Helen Higham" w:date="2024-07-21T19:24:00Z">
        <w:r w:rsidR="008B490B">
          <w:t>group.</w:t>
        </w:r>
        <w:r w:rsidR="000E65A0">
          <w:t xml:space="preserve"> </w:t>
        </w:r>
      </w:ins>
      <w:proofErr w:type="spellStart"/>
      <w:ins w:id="215" w:author="Helen Higham" w:date="2024-07-18T13:22:00Z">
        <w:r w:rsidR="00C27D55">
          <w:t>Nineteen</w:t>
        </w:r>
      </w:ins>
      <w:ins w:id="216" w:author="Sriraj Aiyer" w:date="2024-07-21T19:24:00Z">
        <w:r w:rsidR="008B490B">
          <w:t>group</w:t>
        </w:r>
        <w:r w:rsidR="000B4284">
          <w:t>s</w:t>
        </w:r>
        <w:proofErr w:type="spellEnd"/>
        <w:r w:rsidR="008B490B">
          <w:t>.</w:t>
        </w:r>
        <w:r w:rsidR="000E65A0">
          <w:t xml:space="preserve"> </w:t>
        </w:r>
      </w:ins>
      <w:del w:id="217" w:author="Helen Higham" w:date="2024-07-18T13:22:00Z">
        <w:r w:rsidR="008B490B">
          <w:delText>19</w:delText>
        </w:r>
      </w:del>
      <w:r w:rsidR="008B490B">
        <w:t xml:space="preserve"> studies (24%) manipulated the complexity or difficulty of the patient case. Finally, 10 studies (13%) </w:t>
      </w:r>
      <w:r w:rsidR="00B70256">
        <w:t xml:space="preserve">investigated how diagnostic confidence varies </w:t>
      </w:r>
      <w:r w:rsidR="006910D0">
        <w:t xml:space="preserve">with </w:t>
      </w:r>
      <w:r w:rsidR="00B70256">
        <w:t>the information presented or the opportunity to seek information</w:t>
      </w:r>
      <w:r w:rsidR="008B490B">
        <w:t>.</w:t>
      </w:r>
    </w:p>
    <w:p w14:paraId="751EB2AA" w14:textId="77777777" w:rsidR="008B490B" w:rsidRDefault="008B490B"/>
    <w:p w14:paraId="4AE6EDCC" w14:textId="4DE2D042" w:rsidR="00F05162" w:rsidRDefault="00E32702">
      <w:r>
        <w:t>Most of the studies</w:t>
      </w:r>
      <w:r w:rsidR="0089637A">
        <w:t xml:space="preserve"> </w:t>
      </w:r>
      <w:r>
        <w:t>(</w:t>
      </w:r>
      <w:r w:rsidR="00215AD2">
        <w:t>44</w:t>
      </w:r>
      <w:ins w:id="218" w:author="Helen Higham" w:date="2024-07-18T13:23:00Z">
        <w:r w:rsidR="00215AD2">
          <w:t xml:space="preserve"> </w:t>
        </w:r>
        <w:r w:rsidR="00C27D55">
          <w:t>(56%))</w:t>
        </w:r>
      </w:ins>
      <w:ins w:id="219" w:author="Helen Higham" w:date="2024-07-21T19:24:00Z">
        <w:r w:rsidR="00215AD2">
          <w:t xml:space="preserve"> </w:t>
        </w:r>
      </w:ins>
      <w:del w:id="220" w:author="Helen Higham" w:date="2024-07-18T13:23:00Z">
        <w:r w:rsidR="0089637A">
          <w:delText>articles</w:delText>
        </w:r>
        <w:r>
          <w:delText>,</w:delText>
        </w:r>
        <w:r w:rsidR="00215AD2">
          <w:delText xml:space="preserve"> 56%</w:delText>
        </w:r>
        <w:r w:rsidR="0089637A">
          <w:delText xml:space="preserve"> of the sample</w:delText>
        </w:r>
        <w:r w:rsidR="00215AD2">
          <w:delText xml:space="preserve">) </w:delText>
        </w:r>
      </w:del>
      <w:r w:rsidR="00215AD2">
        <w:t>use</w:t>
      </w:r>
      <w:r>
        <w:t>d</w:t>
      </w:r>
      <w:r w:rsidR="00215AD2">
        <w:t xml:space="preserve"> clinical patient</w:t>
      </w:r>
      <w:r w:rsidR="00094246">
        <w:t xml:space="preserve"> text</w:t>
      </w:r>
      <w:r w:rsidR="00215AD2">
        <w:t xml:space="preserve"> vignettes.</w:t>
      </w:r>
      <w:r w:rsidR="00A45FAF">
        <w:t xml:space="preserve"> For vignettes, there is an established ground truth in each case (unlike in situ studies involving real patients) to compare the participants’ </w:t>
      </w:r>
      <w:r w:rsidR="006910D0">
        <w:t>confidence</w:t>
      </w:r>
      <w:r w:rsidR="00A45FAF">
        <w:t xml:space="preserve"> </w:t>
      </w:r>
      <w:ins w:id="221" w:author="Helen Higham" w:date="2024-07-18T13:24:00Z">
        <w:r w:rsidR="00C27D55">
          <w:t xml:space="preserve">and </w:t>
        </w:r>
      </w:ins>
      <w:del w:id="222" w:author="Helen Higham" w:date="2024-07-18T13:24:00Z">
        <w:r w:rsidR="00A45FAF">
          <w:delText>to</w:delText>
        </w:r>
      </w:del>
      <w:r w:rsidR="00A45FAF">
        <w:t xml:space="preserve"> </w:t>
      </w:r>
      <w:del w:id="223" w:author="Helen Higham" w:date="2024-07-18T13:23:00Z">
        <w:r w:rsidR="00A45FAF">
          <w:delText xml:space="preserve">in order to </w:delText>
        </w:r>
      </w:del>
      <w:r w:rsidR="00A45FAF">
        <w:t xml:space="preserve">gauge </w:t>
      </w:r>
      <w:r w:rsidR="006910D0">
        <w:t>calibration</w:t>
      </w:r>
      <w:r w:rsidR="00A45FAF">
        <w:t xml:space="preserve">. As vignettes are quick and simple to administer, participants can complete several diagnoses during a single study such that both their confidence and accuracy can be averaged across cases. </w:t>
      </w:r>
      <w:r w:rsidR="0062261E">
        <w:t>Other experimental methodologies include the use of imaging (e.g.</w:t>
      </w:r>
      <w:r w:rsidR="00736795">
        <w:t>,</w:t>
      </w:r>
      <w:r w:rsidR="0062261E">
        <w:t xml:space="preserve"> ECG, X-Rays, MRI) for diagnosis, high-fidelity simulations (either </w:t>
      </w:r>
      <w:r w:rsidR="00EC0D32">
        <w:t>using extended reality tools</w:t>
      </w:r>
      <w:r w:rsidR="0062261E">
        <w:t xml:space="preserve"> or a </w:t>
      </w:r>
      <w:r w:rsidR="00060D0F">
        <w:t xml:space="preserve">patient </w:t>
      </w:r>
      <w:r w:rsidR="0062261E">
        <w:t>mannequin)</w:t>
      </w:r>
      <w:r w:rsidR="0038790A">
        <w:t xml:space="preserve">, </w:t>
      </w:r>
      <w:r w:rsidR="005303DA">
        <w:t xml:space="preserve">or </w:t>
      </w:r>
      <w:r w:rsidR="0038790A">
        <w:t>questionnaires administered in situ to measure confidence during real patient cases as they are happening</w:t>
      </w:r>
      <w:r w:rsidR="00A72477">
        <w:t xml:space="preserve"> (Table 1)</w:t>
      </w:r>
      <w:r w:rsidR="00060D0F">
        <w:t xml:space="preserve">. </w:t>
      </w:r>
      <w:r w:rsidR="00116617">
        <w:t>The preponderance of vignette studies is noteworthy given the finding from o</w:t>
      </w:r>
      <w:r w:rsidR="000D755F">
        <w:t xml:space="preserve">ne study that nurses were both less accurate and less confident in a high-fidelity simulation compared to a paper-based </w:t>
      </w:r>
      <w:del w:id="224" w:author="Sriraj Aiyer" w:date="2024-07-21T19:24:00Z">
        <w:r w:rsidR="000D755F">
          <w:delText>vignette</w:delText>
        </w:r>
        <w:r w:rsidR="001F4005">
          <w:rPr>
            <w:vertAlign w:val="superscript"/>
          </w:rPr>
          <w:delText>26</w:delText>
        </w:r>
      </w:del>
      <w:ins w:id="225" w:author="Sriraj Aiyer" w:date="2024-07-21T19:24:00Z">
        <w:r w:rsidR="000D755F">
          <w:t>vignette</w:t>
        </w:r>
        <w:r w:rsidR="001F4005">
          <w:rPr>
            <w:vertAlign w:val="superscript"/>
          </w:rPr>
          <w:t>2</w:t>
        </w:r>
      </w:ins>
      <w:ins w:id="226" w:author="Sriraj Aiyer" w:date="2024-07-18T11:18:00Z">
        <w:r w:rsidR="002C11C7">
          <w:rPr>
            <w:vertAlign w:val="superscript"/>
          </w:rPr>
          <w:t>7</w:t>
        </w:r>
      </w:ins>
      <w:del w:id="227" w:author="Sriraj Aiyer" w:date="2024-07-18T11:18:00Z">
        <w:r w:rsidR="001F4005" w:rsidDel="002C11C7">
          <w:rPr>
            <w:vertAlign w:val="superscript"/>
          </w:rPr>
          <w:delText>6</w:delText>
        </w:r>
      </w:del>
      <w:r w:rsidR="001F4005">
        <w:t>,</w:t>
      </w:r>
      <w:r w:rsidR="000D755F">
        <w:t xml:space="preserve"> </w:t>
      </w:r>
      <w:r w:rsidR="003C48DA">
        <w:t>suggesting</w:t>
      </w:r>
      <w:r w:rsidR="000D755F">
        <w:t xml:space="preserve"> </w:t>
      </w:r>
      <w:r w:rsidR="004E2686">
        <w:t>the need for caution</w:t>
      </w:r>
      <w:r w:rsidR="000D755F">
        <w:t xml:space="preserve"> </w:t>
      </w:r>
      <w:r w:rsidR="004E2686">
        <w:t>when</w:t>
      </w:r>
      <w:r w:rsidR="000D755F">
        <w:t xml:space="preserve"> generalising </w:t>
      </w:r>
      <w:del w:id="228" w:author="Sriraj Aiyer" w:date="2024-07-21T19:24:00Z">
        <w:r w:rsidR="000D755F">
          <w:delText xml:space="preserve">less naturalistic paradigms (e.g. vignettes) </w:delText>
        </w:r>
      </w:del>
      <w:r w:rsidR="000D755F">
        <w:t xml:space="preserve">to how </w:t>
      </w:r>
      <w:del w:id="229" w:author="Sriraj Aiyer" w:date="2024-07-21T19:24:00Z">
        <w:r w:rsidR="000D755F">
          <w:delText>clinicians would</w:delText>
        </w:r>
      </w:del>
      <w:ins w:id="230" w:author="Sriraj Aiyer" w:date="2024-07-21T19:24:00Z">
        <w:r w:rsidR="00380685">
          <w:t>medical professionals</w:t>
        </w:r>
      </w:ins>
      <w:r w:rsidR="00380685">
        <w:t xml:space="preserve"> </w:t>
      </w:r>
      <w:r w:rsidR="000D755F">
        <w:t xml:space="preserve">behave in their everyday </w:t>
      </w:r>
      <w:del w:id="231" w:author="Sriraj Aiyer" w:date="2024-07-21T19:24:00Z">
        <w:r w:rsidR="000D755F">
          <w:delText xml:space="preserve">medical </w:delText>
        </w:r>
      </w:del>
      <w:r w:rsidR="000D755F">
        <w:t xml:space="preserve">practice. </w:t>
      </w:r>
    </w:p>
    <w:p w14:paraId="0687D1E6" w14:textId="715A30A1" w:rsidR="0062261E" w:rsidRDefault="0062261E"/>
    <w:p w14:paraId="7E63CB4B" w14:textId="4D95826F" w:rsidR="00712D1F" w:rsidRDefault="00751CE0" w:rsidP="00786AD6">
      <w:r>
        <w:t>Studies varied in how confidence and diagnostic accuracy were assessed</w:t>
      </w:r>
      <w:r w:rsidR="0062261E">
        <w:t>. Studies mostly use</w:t>
      </w:r>
      <w:r w:rsidR="003C48DA">
        <w:t>d</w:t>
      </w:r>
      <w:r w:rsidR="0062261E">
        <w:t xml:space="preserve"> a self-reported scale for confidence</w:t>
      </w:r>
      <w:del w:id="232" w:author="Sriraj Aiyer" w:date="2024-07-21T19:24:00Z">
        <w:r w:rsidR="0062261E">
          <w:delText>,</w:delText>
        </w:r>
      </w:del>
      <w:r w:rsidR="0062261E">
        <w:t xml:space="preserve"> </w:t>
      </w:r>
      <w:r w:rsidR="003C48DA">
        <w:t xml:space="preserve">(usually </w:t>
      </w:r>
      <w:r w:rsidR="0062261E">
        <w:t>1-10 or 1-100</w:t>
      </w:r>
      <w:del w:id="233" w:author="Sriraj Aiyer" w:date="2024-07-21T19:24:00Z">
        <w:r w:rsidR="003C48DA">
          <w:delText>)</w:delText>
        </w:r>
        <w:r w:rsidR="00441CCB">
          <w:delText>,</w:delText>
        </w:r>
      </w:del>
      <w:ins w:id="234" w:author="Sriraj Aiyer" w:date="2024-07-21T19:24:00Z">
        <w:r w:rsidR="003C48DA">
          <w:t>)</w:t>
        </w:r>
      </w:ins>
      <w:r w:rsidR="00441CCB">
        <w:t xml:space="preserve"> as opposed to verbal expressions of confidence (e.g</w:t>
      </w:r>
      <w:del w:id="235" w:author="Sriraj Aiyer" w:date="2024-07-21T19:24:00Z">
        <w:r w:rsidR="00441CCB">
          <w:delText>.</w:delText>
        </w:r>
      </w:del>
      <w:ins w:id="236" w:author="Sriraj Aiyer" w:date="2024-07-21T19:24:00Z">
        <w:r w:rsidR="00441CCB">
          <w:t>.</w:t>
        </w:r>
        <w:r w:rsidR="00DC2BC2">
          <w:t>,</w:t>
        </w:r>
      </w:ins>
      <w:r w:rsidR="00441CCB">
        <w:t xml:space="preserve"> “not sure</w:t>
      </w:r>
      <w:ins w:id="237" w:author="Sriraj Aiyer" w:date="2024-07-21T19:24:00Z">
        <w:r w:rsidR="00441CCB">
          <w:t>”</w:t>
        </w:r>
        <w:r w:rsidR="00DC2BC2">
          <w:t xml:space="preserve"> to “certain</w:t>
        </w:r>
      </w:ins>
      <w:r w:rsidR="00DC2BC2">
        <w:t>”</w:t>
      </w:r>
      <w:r w:rsidR="00441CCB">
        <w:t>) or visual analogue scales</w:t>
      </w:r>
      <w:r w:rsidR="0062261E">
        <w:t>.</w:t>
      </w:r>
      <w:r w:rsidR="00441CCB">
        <w:t xml:space="preserve"> </w:t>
      </w:r>
      <w:r w:rsidR="0062261E">
        <w:t xml:space="preserve">The use of </w:t>
      </w:r>
      <w:del w:id="238" w:author="Sriraj Aiyer" w:date="2024-07-21T19:24:00Z">
        <w:r w:rsidR="0062261E">
          <w:delText>such</w:delText>
        </w:r>
      </w:del>
      <w:ins w:id="239" w:author="Sriraj Aiyer" w:date="2024-07-21T19:24:00Z">
        <w:r w:rsidR="00AD250F">
          <w:t>self-report numerical</w:t>
        </w:r>
      </w:ins>
      <w:r w:rsidR="00AD250F">
        <w:t xml:space="preserve"> </w:t>
      </w:r>
      <w:r w:rsidR="0062261E">
        <w:t xml:space="preserve">scales is common within cognitive psychology and </w:t>
      </w:r>
      <w:del w:id="240" w:author="Sriraj Aiyer" w:date="2024-07-21T19:24:00Z">
        <w:r w:rsidR="0062261E">
          <w:delText xml:space="preserve">such </w:delText>
        </w:r>
      </w:del>
      <w:r w:rsidR="0062261E">
        <w:t xml:space="preserve">measured confidence values are often found to predict other behavioural variables of uncertainty, such as the tendency to seek further information or to opt out of making a </w:t>
      </w:r>
      <w:del w:id="241" w:author="Sriraj Aiyer" w:date="2024-07-21T19:24:00Z">
        <w:r w:rsidR="0062261E">
          <w:delText>decision</w:delText>
        </w:r>
        <w:r w:rsidR="001F4005" w:rsidRPr="001F4005">
          <w:rPr>
            <w:vertAlign w:val="superscript"/>
          </w:rPr>
          <w:delText>27</w:delText>
        </w:r>
      </w:del>
      <w:ins w:id="242" w:author="Sriraj Aiyer" w:date="2024-07-21T19:24:00Z">
        <w:r w:rsidR="0062261E">
          <w:t>decision</w:t>
        </w:r>
        <w:r w:rsidR="001F4005" w:rsidRPr="001F4005">
          <w:rPr>
            <w:vertAlign w:val="superscript"/>
          </w:rPr>
          <w:t>2</w:t>
        </w:r>
      </w:ins>
      <w:ins w:id="243" w:author="Sriraj Aiyer" w:date="2024-07-18T11:18:00Z">
        <w:r w:rsidR="002C11C7">
          <w:rPr>
            <w:vertAlign w:val="superscript"/>
          </w:rPr>
          <w:t>8</w:t>
        </w:r>
      </w:ins>
      <w:del w:id="244" w:author="Sriraj Aiyer" w:date="2024-07-18T11:18:00Z">
        <w:r w:rsidR="001F4005" w:rsidRPr="001F4005" w:rsidDel="002C11C7">
          <w:rPr>
            <w:vertAlign w:val="superscript"/>
          </w:rPr>
          <w:delText>7</w:delText>
        </w:r>
      </w:del>
      <w:r w:rsidR="0062261E">
        <w:t>.</w:t>
      </w:r>
      <w:r w:rsidR="00786AD6">
        <w:t xml:space="preserve"> </w:t>
      </w:r>
      <w:r w:rsidR="003C48DA">
        <w:t>Twenty-four</w:t>
      </w:r>
      <w:r w:rsidR="00786AD6">
        <w:t xml:space="preserve"> studies (30%) allowed participants to input multiple diagnostic differentials rather than a single diagnosis. Confidence is then either measured for each differential or in the set of differentials as a whole.</w:t>
      </w:r>
      <w:r w:rsidR="0072662A">
        <w:t xml:space="preserve"> </w:t>
      </w:r>
    </w:p>
    <w:p w14:paraId="50557A83" w14:textId="77777777" w:rsidR="00712D1F" w:rsidRDefault="00712D1F" w:rsidP="00786AD6"/>
    <w:p w14:paraId="5B3765EB" w14:textId="34BBE21C" w:rsidR="00786AD6" w:rsidRDefault="0072662A" w:rsidP="00786AD6">
      <w:r>
        <w:t>In terms of accuracy, most studies prompt clinicians for a single diagnosis that is marked as correct or incorrect</w:t>
      </w:r>
      <w:r w:rsidR="00712D1F">
        <w:t xml:space="preserve">. </w:t>
      </w:r>
      <w:del w:id="245" w:author="Sriraj Aiyer" w:date="2024-07-21T19:24:00Z">
        <w:r w:rsidR="00712D1F">
          <w:delText>Accuracy is easier to ‘mark’ for a single diagnosis, but it is less naturalistic to how</w:delText>
        </w:r>
      </w:del>
      <w:ins w:id="246" w:author="Sriraj Aiyer" w:date="2024-07-21T19:24:00Z">
        <w:r w:rsidR="008C345C">
          <w:t>However,</w:t>
        </w:r>
      </w:ins>
      <w:r w:rsidR="008C345C">
        <w:t xml:space="preserve"> </w:t>
      </w:r>
      <w:r w:rsidR="00712D1F">
        <w:t xml:space="preserve">clinicians may consider </w:t>
      </w:r>
      <w:del w:id="247" w:author="Sriraj Aiyer" w:date="2024-07-21T19:24:00Z">
        <w:r w:rsidR="00712D1F">
          <w:delText>competing</w:delText>
        </w:r>
      </w:del>
      <w:ins w:id="248" w:author="Sriraj Aiyer" w:date="2024-07-21T19:24:00Z">
        <w:r w:rsidR="008C345C">
          <w:t>multiple</w:t>
        </w:r>
        <w:r w:rsidR="006A5856">
          <w:t xml:space="preserve"> possible</w:t>
        </w:r>
      </w:ins>
      <w:r w:rsidR="008C345C">
        <w:t xml:space="preserve"> </w:t>
      </w:r>
      <w:r w:rsidR="00712D1F">
        <w:t xml:space="preserve">diagnoses in their everyday practice. Hence, </w:t>
      </w:r>
      <w:r>
        <w:t>24 studies (30%) allowed participants to record multiple differentials in their diagnosis</w:t>
      </w:r>
      <w:r w:rsidR="00BF7C39">
        <w:t>.</w:t>
      </w:r>
      <w:r w:rsidR="00506CDD">
        <w:t xml:space="preserve"> </w:t>
      </w:r>
      <w:del w:id="249" w:author="Sriraj Aiyer" w:date="2024-07-21T19:24:00Z">
        <w:r>
          <w:delText xml:space="preserve">An issue here is that </w:delText>
        </w:r>
      </w:del>
      <w:ins w:id="250" w:author="Sriraj Aiyer" w:date="2024-07-21T19:24:00Z">
        <w:r w:rsidR="00BF7C39">
          <w:t>T</w:t>
        </w:r>
        <w:r w:rsidR="00506CDD">
          <w:t xml:space="preserve">his complicates scoring of </w:t>
        </w:r>
      </w:ins>
      <w:r w:rsidR="00506CDD">
        <w:t xml:space="preserve">accuracy </w:t>
      </w:r>
      <w:del w:id="251" w:author="Sriraj Aiyer" w:date="2024-07-21T19:24:00Z">
        <w:r>
          <w:delText>then</w:delText>
        </w:r>
        <w:r w:rsidR="00712D1F">
          <w:delText xml:space="preserve"> tends to be</w:delText>
        </w:r>
        <w:r>
          <w:delText xml:space="preserve"> </w:delText>
        </w:r>
      </w:del>
      <w:ins w:id="252" w:author="Sriraj Aiyer" w:date="2024-07-21T19:24:00Z">
        <w:r w:rsidR="00506CDD">
          <w:t>and confidence</w:t>
        </w:r>
        <w:r w:rsidR="00BF7C39">
          <w:t>:</w:t>
        </w:r>
        <w:r>
          <w:t xml:space="preserve"> </w:t>
        </w:r>
        <w:r w:rsidR="00574C5E">
          <w:t xml:space="preserve">If </w:t>
        </w:r>
        <w:r>
          <w:t xml:space="preserve">accuracy </w:t>
        </w:r>
        <w:r w:rsidR="00574C5E">
          <w:t>is</w:t>
        </w:r>
        <w:r>
          <w:t xml:space="preserve"> </w:t>
        </w:r>
      </w:ins>
      <w:r>
        <w:t xml:space="preserve">operationalised </w:t>
      </w:r>
      <w:del w:id="253" w:author="Sriraj Aiyer" w:date="2024-07-21T19:24:00Z">
        <w:r>
          <w:delText>by looking at if</w:delText>
        </w:r>
      </w:del>
      <w:ins w:id="254" w:author="Sriraj Aiyer" w:date="2024-07-21T19:24:00Z">
        <w:r w:rsidR="00861340">
          <w:t>as whether</w:t>
        </w:r>
      </w:ins>
      <w:r>
        <w:t xml:space="preserve"> a correct diagnosis is included in this set of multiple differentials</w:t>
      </w:r>
      <w:del w:id="255" w:author="Sriraj Aiyer" w:date="2024-07-21T19:24:00Z">
        <w:r>
          <w:delText>. This means that</w:delText>
        </w:r>
      </w:del>
      <w:ins w:id="256" w:author="Sriraj Aiyer" w:date="2024-07-21T19:24:00Z">
        <w:r w:rsidR="00861340">
          <w:t>,</w:t>
        </w:r>
      </w:ins>
      <w:r>
        <w:t xml:space="preserve"> clinicians are more likely to correct with more differentials</w:t>
      </w:r>
      <w:ins w:id="257" w:author="Sriraj Aiyer" w:date="2024-07-21T19:24:00Z">
        <w:r w:rsidR="00861340">
          <w:t>,</w:t>
        </w:r>
      </w:ins>
      <w:r>
        <w:t xml:space="preserve"> and </w:t>
      </w:r>
      <w:del w:id="258" w:author="Sriraj Aiyer" w:date="2024-07-21T19:24:00Z">
        <w:r>
          <w:delText>this method ignores</w:delText>
        </w:r>
      </w:del>
      <w:ins w:id="259" w:author="Sriraj Aiyer" w:date="2024-07-21T19:24:00Z">
        <w:r w:rsidR="00861340">
          <w:t>it may remain unclear</w:t>
        </w:r>
      </w:ins>
      <w:r w:rsidR="00861340">
        <w:t xml:space="preserve"> how</w:t>
      </w:r>
      <w:r>
        <w:t xml:space="preserve"> clinicians weigh up competing differentials.</w:t>
      </w:r>
      <w:r w:rsidR="00786AD6">
        <w:t xml:space="preserve"> Hence, measures of how calibrated confidence judgements are to true diagnostic accuracy are heavily contingent on how diagnoses are recorded</w:t>
      </w:r>
      <w:r>
        <w:t xml:space="preserve">. This then </w:t>
      </w:r>
      <w:r w:rsidR="00786AD6">
        <w:t>has a bearing on how reliable findings on overconfidence/</w:t>
      </w:r>
      <w:proofErr w:type="spellStart"/>
      <w:r w:rsidR="00786AD6">
        <w:t>underconfidence</w:t>
      </w:r>
      <w:proofErr w:type="spellEnd"/>
      <w:r w:rsidR="00786AD6">
        <w:t xml:space="preserve"> are. </w:t>
      </w:r>
    </w:p>
    <w:p w14:paraId="47703D49" w14:textId="29A71E80" w:rsidR="00786AD6" w:rsidRDefault="00786AD6"/>
    <w:p w14:paraId="0B49CFC6" w14:textId="29B4860B" w:rsidR="00E36441" w:rsidRDefault="00E36441"/>
    <w:p w14:paraId="249DA62D" w14:textId="4EFCDDB8" w:rsidR="00E36441" w:rsidRDefault="00E36441"/>
    <w:p w14:paraId="1515A633" w14:textId="77777777" w:rsidR="00786AD6" w:rsidRDefault="00786AD6"/>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c>
          <w:tcPr>
            <w:tcW w:w="4504" w:type="dxa"/>
            <w:gridSpan w:val="2"/>
          </w:tcPr>
          <w:p w14:paraId="7744C541" w14:textId="77777777" w:rsidR="008E1B63" w:rsidRPr="00F05162" w:rsidRDefault="008E1B63" w:rsidP="002066A6">
            <w:pPr>
              <w:rPr>
                <w:b/>
                <w:bCs/>
              </w:rPr>
            </w:pPr>
            <w:r w:rsidRPr="00F05162">
              <w:rPr>
                <w:b/>
                <w:bCs/>
              </w:rPr>
              <w:t>Publication Year</w:t>
            </w:r>
          </w:p>
        </w:tc>
        <w:tc>
          <w:tcPr>
            <w:tcW w:w="4506" w:type="dxa"/>
            <w:gridSpan w:val="2"/>
          </w:tcPr>
          <w:p w14:paraId="245043F4" w14:textId="77777777" w:rsidR="008E1B63" w:rsidRDefault="008E1B63" w:rsidP="002066A6">
            <w:r w:rsidRPr="00F05162">
              <w:rPr>
                <w:b/>
                <w:bCs/>
              </w:rPr>
              <w:t>Subdiscipline / Population</w:t>
            </w:r>
          </w:p>
        </w:tc>
      </w:tr>
      <w:tr w:rsidR="008E1B63" w14:paraId="50553A12" w14:textId="77777777" w:rsidTr="002066A6">
        <w:tc>
          <w:tcPr>
            <w:tcW w:w="3823" w:type="dxa"/>
          </w:tcPr>
          <w:p w14:paraId="10258192" w14:textId="77777777" w:rsidR="008E1B63" w:rsidRDefault="008E1B63" w:rsidP="002066A6">
            <w:r>
              <w:t>1991-2000</w:t>
            </w:r>
          </w:p>
        </w:tc>
        <w:tc>
          <w:tcPr>
            <w:tcW w:w="681" w:type="dxa"/>
          </w:tcPr>
          <w:p w14:paraId="09E87411" w14:textId="77777777" w:rsidR="008E1B63" w:rsidRDefault="008E1B63" w:rsidP="002066A6">
            <w:pPr>
              <w:jc w:val="center"/>
            </w:pPr>
            <w:r>
              <w:t>10</w:t>
            </w:r>
          </w:p>
        </w:tc>
        <w:tc>
          <w:tcPr>
            <w:tcW w:w="3713" w:type="dxa"/>
          </w:tcPr>
          <w:p w14:paraId="35B9623B" w14:textId="77777777" w:rsidR="008E1B63" w:rsidRDefault="008E1B63" w:rsidP="002066A6">
            <w:r>
              <w:t>Primary Care / General Practice</w:t>
            </w:r>
          </w:p>
        </w:tc>
        <w:tc>
          <w:tcPr>
            <w:tcW w:w="793" w:type="dxa"/>
          </w:tcPr>
          <w:p w14:paraId="23FA31CD" w14:textId="77777777" w:rsidR="008E1B63" w:rsidRDefault="008E1B63" w:rsidP="002066A6">
            <w:pPr>
              <w:jc w:val="center"/>
            </w:pPr>
            <w:r>
              <w:t>26</w:t>
            </w:r>
          </w:p>
        </w:tc>
      </w:tr>
      <w:tr w:rsidR="008E1B63" w14:paraId="783C0D91" w14:textId="77777777" w:rsidTr="002066A6">
        <w:tc>
          <w:tcPr>
            <w:tcW w:w="3823" w:type="dxa"/>
          </w:tcPr>
          <w:p w14:paraId="70A1B202" w14:textId="77777777" w:rsidR="008E1B63" w:rsidRDefault="008E1B63" w:rsidP="002066A6">
            <w:r>
              <w:t>2001-2010</w:t>
            </w:r>
          </w:p>
        </w:tc>
        <w:tc>
          <w:tcPr>
            <w:tcW w:w="681" w:type="dxa"/>
          </w:tcPr>
          <w:p w14:paraId="0636DF08" w14:textId="77777777" w:rsidR="008E1B63" w:rsidRDefault="008E1B63" w:rsidP="002066A6">
            <w:pPr>
              <w:jc w:val="center"/>
            </w:pPr>
            <w:r>
              <w:t>11</w:t>
            </w:r>
          </w:p>
        </w:tc>
        <w:tc>
          <w:tcPr>
            <w:tcW w:w="3713" w:type="dxa"/>
          </w:tcPr>
          <w:p w14:paraId="0216E364" w14:textId="77777777" w:rsidR="008E1B63" w:rsidRDefault="008E1B63" w:rsidP="002066A6">
            <w:r>
              <w:t>Medical Students</w:t>
            </w:r>
          </w:p>
        </w:tc>
        <w:tc>
          <w:tcPr>
            <w:tcW w:w="793" w:type="dxa"/>
          </w:tcPr>
          <w:p w14:paraId="431E309F" w14:textId="77777777" w:rsidR="008E1B63" w:rsidRDefault="008E1B63" w:rsidP="002066A6">
            <w:pPr>
              <w:jc w:val="center"/>
            </w:pPr>
            <w:r>
              <w:t>15</w:t>
            </w:r>
          </w:p>
        </w:tc>
      </w:tr>
      <w:tr w:rsidR="008E1B63" w14:paraId="7C1F1D14" w14:textId="77777777" w:rsidTr="002066A6">
        <w:tc>
          <w:tcPr>
            <w:tcW w:w="3823" w:type="dxa"/>
          </w:tcPr>
          <w:p w14:paraId="32E1614C" w14:textId="77777777" w:rsidR="008E1B63" w:rsidRDefault="008E1B63" w:rsidP="002066A6">
            <w:r>
              <w:t>2011-2020</w:t>
            </w:r>
          </w:p>
        </w:tc>
        <w:tc>
          <w:tcPr>
            <w:tcW w:w="681" w:type="dxa"/>
          </w:tcPr>
          <w:p w14:paraId="0B5E7090" w14:textId="77777777" w:rsidR="008E1B63" w:rsidRDefault="008E1B63" w:rsidP="002066A6">
            <w:pPr>
              <w:jc w:val="center"/>
            </w:pPr>
            <w:r>
              <w:t>29</w:t>
            </w:r>
          </w:p>
        </w:tc>
        <w:tc>
          <w:tcPr>
            <w:tcW w:w="3713" w:type="dxa"/>
          </w:tcPr>
          <w:p w14:paraId="4110F085" w14:textId="77777777" w:rsidR="008E1B63" w:rsidRDefault="008E1B63" w:rsidP="002066A6">
            <w:r>
              <w:t>Emergency Medicine</w:t>
            </w:r>
          </w:p>
        </w:tc>
        <w:tc>
          <w:tcPr>
            <w:tcW w:w="793" w:type="dxa"/>
          </w:tcPr>
          <w:p w14:paraId="41E7FE99" w14:textId="77777777" w:rsidR="008E1B63" w:rsidRDefault="008E1B63" w:rsidP="002066A6">
            <w:pPr>
              <w:jc w:val="center"/>
            </w:pPr>
            <w:r>
              <w:t>10</w:t>
            </w:r>
          </w:p>
        </w:tc>
      </w:tr>
      <w:tr w:rsidR="008E1B63" w14:paraId="3E27A1A3" w14:textId="77777777" w:rsidTr="002066A6">
        <w:tc>
          <w:tcPr>
            <w:tcW w:w="3823" w:type="dxa"/>
          </w:tcPr>
          <w:p w14:paraId="50AB7EE0" w14:textId="77777777" w:rsidR="008E1B63" w:rsidRDefault="008E1B63" w:rsidP="002066A6">
            <w:r>
              <w:t>2021-</w:t>
            </w:r>
          </w:p>
        </w:tc>
        <w:tc>
          <w:tcPr>
            <w:tcW w:w="681" w:type="dxa"/>
          </w:tcPr>
          <w:p w14:paraId="5E2F45E5" w14:textId="77777777" w:rsidR="008E1B63" w:rsidRDefault="008E1B63" w:rsidP="002066A6">
            <w:pPr>
              <w:jc w:val="center"/>
            </w:pPr>
            <w:r>
              <w:t>29</w:t>
            </w:r>
          </w:p>
        </w:tc>
        <w:tc>
          <w:tcPr>
            <w:tcW w:w="3713" w:type="dxa"/>
          </w:tcPr>
          <w:p w14:paraId="569938F5" w14:textId="77777777" w:rsidR="008E1B63" w:rsidRDefault="008E1B63" w:rsidP="002066A6">
            <w:r>
              <w:t>Nursing</w:t>
            </w:r>
          </w:p>
        </w:tc>
        <w:tc>
          <w:tcPr>
            <w:tcW w:w="793" w:type="dxa"/>
          </w:tcPr>
          <w:p w14:paraId="4F2AF5E1" w14:textId="77777777" w:rsidR="008E1B63" w:rsidRDefault="008E1B63" w:rsidP="002066A6">
            <w:pPr>
              <w:jc w:val="center"/>
            </w:pPr>
            <w:r>
              <w:t>6</w:t>
            </w:r>
          </w:p>
        </w:tc>
      </w:tr>
      <w:tr w:rsidR="008E1B63" w14:paraId="0485E038" w14:textId="77777777" w:rsidTr="002066A6">
        <w:tc>
          <w:tcPr>
            <w:tcW w:w="3823" w:type="dxa"/>
          </w:tcPr>
          <w:p w14:paraId="1170CF72" w14:textId="77777777" w:rsidR="008E1B63" w:rsidRDefault="008E1B63" w:rsidP="002066A6"/>
        </w:tc>
        <w:tc>
          <w:tcPr>
            <w:tcW w:w="681" w:type="dxa"/>
          </w:tcPr>
          <w:p w14:paraId="2FD30B1A" w14:textId="77777777" w:rsidR="008E1B63" w:rsidRDefault="008E1B63" w:rsidP="002066A6"/>
        </w:tc>
        <w:tc>
          <w:tcPr>
            <w:tcW w:w="3713" w:type="dxa"/>
          </w:tcPr>
          <w:p w14:paraId="4E5DB13F" w14:textId="77777777" w:rsidR="008E1B63" w:rsidRDefault="008E1B63" w:rsidP="002066A6">
            <w:r>
              <w:t>Pathology</w:t>
            </w:r>
          </w:p>
        </w:tc>
        <w:tc>
          <w:tcPr>
            <w:tcW w:w="793" w:type="dxa"/>
          </w:tcPr>
          <w:p w14:paraId="7B659EB1" w14:textId="77777777" w:rsidR="008E1B63" w:rsidRDefault="008E1B63" w:rsidP="002066A6">
            <w:pPr>
              <w:jc w:val="center"/>
            </w:pPr>
            <w:r>
              <w:t>4</w:t>
            </w:r>
          </w:p>
        </w:tc>
      </w:tr>
      <w:tr w:rsidR="008E1B63" w14:paraId="60B4A2B3" w14:textId="77777777" w:rsidTr="002066A6">
        <w:tc>
          <w:tcPr>
            <w:tcW w:w="4504" w:type="dxa"/>
            <w:gridSpan w:val="2"/>
          </w:tcPr>
          <w:p w14:paraId="1EF777D2" w14:textId="521A4864" w:rsidR="008E1B63" w:rsidRPr="00F05162" w:rsidRDefault="00C02542" w:rsidP="002066A6">
            <w:pPr>
              <w:rPr>
                <w:b/>
                <w:bCs/>
              </w:rPr>
            </w:pPr>
            <w:r>
              <w:rPr>
                <w:b/>
                <w:bCs/>
              </w:rPr>
              <w:t>Study Environment/Context</w:t>
            </w:r>
          </w:p>
        </w:tc>
        <w:tc>
          <w:tcPr>
            <w:tcW w:w="3713" w:type="dxa"/>
          </w:tcPr>
          <w:p w14:paraId="16BC84F7" w14:textId="77777777" w:rsidR="008E1B63" w:rsidRDefault="008E1B63" w:rsidP="002066A6">
            <w:r>
              <w:t>Radiology</w:t>
            </w:r>
          </w:p>
        </w:tc>
        <w:tc>
          <w:tcPr>
            <w:tcW w:w="793" w:type="dxa"/>
          </w:tcPr>
          <w:p w14:paraId="5945AAC1" w14:textId="77777777" w:rsidR="008E1B63" w:rsidRDefault="008E1B63" w:rsidP="002066A6">
            <w:pPr>
              <w:jc w:val="center"/>
            </w:pPr>
            <w:r>
              <w:t>4</w:t>
            </w:r>
          </w:p>
        </w:tc>
      </w:tr>
      <w:tr w:rsidR="008E1B63" w14:paraId="4AC84F7F" w14:textId="77777777" w:rsidTr="002066A6">
        <w:tc>
          <w:tcPr>
            <w:tcW w:w="3823" w:type="dxa"/>
          </w:tcPr>
          <w:p w14:paraId="0CD29F26" w14:textId="4A3DB6C1" w:rsidR="008E1B63" w:rsidRDefault="008E1B63" w:rsidP="002066A6">
            <w:del w:id="260" w:author="Sriraj Aiyer" w:date="2024-07-21T19:24:00Z">
              <w:r>
                <w:delText>Textual</w:delText>
              </w:r>
            </w:del>
            <w:ins w:id="261" w:author="Sriraj Aiyer" w:date="2024-07-21T19:24:00Z">
              <w:r>
                <w:t>Text</w:t>
              </w:r>
            </w:ins>
            <w:r>
              <w:t xml:space="preserve"> Vignette</w:t>
            </w:r>
          </w:p>
        </w:tc>
        <w:tc>
          <w:tcPr>
            <w:tcW w:w="681" w:type="dxa"/>
          </w:tcPr>
          <w:p w14:paraId="07301A6C" w14:textId="77777777" w:rsidR="008E1B63" w:rsidRDefault="008E1B63" w:rsidP="002066A6">
            <w:pPr>
              <w:jc w:val="center"/>
            </w:pPr>
            <w:r>
              <w:t>44</w:t>
            </w:r>
          </w:p>
        </w:tc>
        <w:tc>
          <w:tcPr>
            <w:tcW w:w="3713" w:type="dxa"/>
          </w:tcPr>
          <w:p w14:paraId="5B725BC1" w14:textId="77777777" w:rsidR="008E1B63" w:rsidRDefault="008E1B63" w:rsidP="002066A6">
            <w:r>
              <w:t>Other</w:t>
            </w:r>
          </w:p>
        </w:tc>
        <w:tc>
          <w:tcPr>
            <w:tcW w:w="793" w:type="dxa"/>
          </w:tcPr>
          <w:p w14:paraId="4D36CFA2" w14:textId="77777777" w:rsidR="008E1B63" w:rsidRDefault="008E1B63" w:rsidP="002066A6">
            <w:pPr>
              <w:jc w:val="center"/>
            </w:pPr>
            <w:r>
              <w:t>14</w:t>
            </w:r>
          </w:p>
        </w:tc>
      </w:tr>
      <w:tr w:rsidR="00C62FD0" w14:paraId="2853234C" w14:textId="77777777" w:rsidTr="002066A6">
        <w:tc>
          <w:tcPr>
            <w:tcW w:w="3823" w:type="dxa"/>
          </w:tcPr>
          <w:p w14:paraId="42292A4B" w14:textId="53A288BB" w:rsidR="00C62FD0" w:rsidRDefault="00C62FD0" w:rsidP="00C62FD0">
            <w:r>
              <w:t>Imaging Interpretation (e.g. ECG)</w:t>
            </w:r>
          </w:p>
        </w:tc>
        <w:tc>
          <w:tcPr>
            <w:tcW w:w="681" w:type="dxa"/>
          </w:tcPr>
          <w:p w14:paraId="4048453B" w14:textId="1D644694" w:rsidR="00C62FD0" w:rsidRDefault="00C62FD0" w:rsidP="00C62FD0">
            <w:pPr>
              <w:jc w:val="center"/>
            </w:pPr>
            <w:r>
              <w:t>20</w:t>
            </w:r>
          </w:p>
        </w:tc>
        <w:tc>
          <w:tcPr>
            <w:tcW w:w="3713" w:type="dxa"/>
          </w:tcPr>
          <w:p w14:paraId="2F94B4F0" w14:textId="77777777" w:rsidR="00C62FD0" w:rsidRDefault="00C62FD0" w:rsidP="00C62FD0"/>
        </w:tc>
        <w:tc>
          <w:tcPr>
            <w:tcW w:w="793" w:type="dxa"/>
          </w:tcPr>
          <w:p w14:paraId="76EE201E" w14:textId="77777777" w:rsidR="00C62FD0" w:rsidRDefault="00C62FD0" w:rsidP="00C62FD0">
            <w:pPr>
              <w:jc w:val="center"/>
            </w:pPr>
          </w:p>
        </w:tc>
      </w:tr>
      <w:tr w:rsidR="00C62FD0" w14:paraId="57D25234" w14:textId="77777777" w:rsidTr="002D6BEC">
        <w:tc>
          <w:tcPr>
            <w:tcW w:w="3823" w:type="dxa"/>
          </w:tcPr>
          <w:p w14:paraId="187DF2F4" w14:textId="2AF44AAC" w:rsidR="00C62FD0" w:rsidRDefault="00C62FD0" w:rsidP="00C62FD0">
            <w:r>
              <w:t>In Situ Questionnaires/Surveys</w:t>
            </w:r>
          </w:p>
        </w:tc>
        <w:tc>
          <w:tcPr>
            <w:tcW w:w="681" w:type="dxa"/>
          </w:tcPr>
          <w:p w14:paraId="32DE3409" w14:textId="78E17715" w:rsidR="00C62FD0" w:rsidRDefault="00C62FD0" w:rsidP="00C62FD0">
            <w:pPr>
              <w:jc w:val="center"/>
            </w:pPr>
            <w:r>
              <w:t>13</w:t>
            </w:r>
          </w:p>
        </w:tc>
        <w:tc>
          <w:tcPr>
            <w:tcW w:w="4506" w:type="dxa"/>
            <w:gridSpan w:val="2"/>
          </w:tcPr>
          <w:p w14:paraId="546F95CA" w14:textId="4A9E1C6D" w:rsidR="00C62FD0" w:rsidRPr="00C62FD0" w:rsidRDefault="00C62FD0" w:rsidP="00C62FD0">
            <w:pPr>
              <w:rPr>
                <w:b/>
                <w:bCs/>
              </w:rPr>
            </w:pPr>
            <w:r w:rsidRPr="00C62FD0">
              <w:rPr>
                <w:b/>
                <w:bCs/>
              </w:rPr>
              <w:t>Study Population Sample Size</w:t>
            </w:r>
          </w:p>
        </w:tc>
      </w:tr>
      <w:tr w:rsidR="00C62FD0" w14:paraId="34EE9552" w14:textId="77777777" w:rsidTr="002066A6">
        <w:tc>
          <w:tcPr>
            <w:tcW w:w="3823" w:type="dxa"/>
          </w:tcPr>
          <w:p w14:paraId="019E8638" w14:textId="79C61B70" w:rsidR="00C62FD0" w:rsidRDefault="00C62FD0" w:rsidP="00C62FD0">
            <w:r>
              <w:t>High-Fidelity Simulation</w:t>
            </w:r>
          </w:p>
        </w:tc>
        <w:tc>
          <w:tcPr>
            <w:tcW w:w="681" w:type="dxa"/>
          </w:tcPr>
          <w:p w14:paraId="398FC5F8" w14:textId="6583C80E" w:rsidR="00C62FD0" w:rsidRDefault="00C62FD0" w:rsidP="00C62FD0">
            <w:pPr>
              <w:jc w:val="center"/>
            </w:pPr>
            <w:r>
              <w:t>2</w:t>
            </w:r>
          </w:p>
        </w:tc>
        <w:tc>
          <w:tcPr>
            <w:tcW w:w="3713" w:type="dxa"/>
          </w:tcPr>
          <w:p w14:paraId="5BAA9AB4" w14:textId="061D1C22" w:rsidR="00C62FD0" w:rsidRDefault="00C62FD0" w:rsidP="00C62FD0">
            <w:r>
              <w:t>&lt; 100</w:t>
            </w:r>
          </w:p>
        </w:tc>
        <w:tc>
          <w:tcPr>
            <w:tcW w:w="793" w:type="dxa"/>
          </w:tcPr>
          <w:p w14:paraId="3AFDC801" w14:textId="5A5B4FA8" w:rsidR="00C62FD0" w:rsidRDefault="00C62FD0" w:rsidP="00C62FD0">
            <w:pPr>
              <w:jc w:val="center"/>
            </w:pPr>
            <w:r>
              <w:t>44</w:t>
            </w:r>
          </w:p>
        </w:tc>
      </w:tr>
      <w:tr w:rsidR="00C62FD0" w14:paraId="648200B8" w14:textId="77777777" w:rsidTr="002066A6">
        <w:tc>
          <w:tcPr>
            <w:tcW w:w="3823" w:type="dxa"/>
          </w:tcPr>
          <w:p w14:paraId="3FE34527" w14:textId="79417ABB" w:rsidR="00C62FD0" w:rsidRDefault="00C62FD0" w:rsidP="00C62FD0"/>
        </w:tc>
        <w:tc>
          <w:tcPr>
            <w:tcW w:w="681" w:type="dxa"/>
          </w:tcPr>
          <w:p w14:paraId="0CE0C542" w14:textId="41279881" w:rsidR="00C62FD0" w:rsidRDefault="00C62FD0" w:rsidP="00C62FD0"/>
        </w:tc>
        <w:tc>
          <w:tcPr>
            <w:tcW w:w="3713" w:type="dxa"/>
          </w:tcPr>
          <w:p w14:paraId="25FC3185" w14:textId="4D5874AD" w:rsidR="00C62FD0" w:rsidRDefault="00C62FD0" w:rsidP="00C62FD0">
            <w:r>
              <w:t>101-200</w:t>
            </w:r>
          </w:p>
        </w:tc>
        <w:tc>
          <w:tcPr>
            <w:tcW w:w="793" w:type="dxa"/>
          </w:tcPr>
          <w:p w14:paraId="57048C2A" w14:textId="7A5D6537" w:rsidR="00C62FD0" w:rsidRDefault="00C62FD0" w:rsidP="00C62FD0">
            <w:pPr>
              <w:jc w:val="center"/>
            </w:pPr>
            <w:r>
              <w:t>20</w:t>
            </w:r>
          </w:p>
        </w:tc>
      </w:tr>
      <w:tr w:rsidR="00C62FD0" w14:paraId="60F786B2" w14:textId="77777777" w:rsidTr="008315EA">
        <w:tc>
          <w:tcPr>
            <w:tcW w:w="4504" w:type="dxa"/>
            <w:gridSpan w:val="2"/>
          </w:tcPr>
          <w:p w14:paraId="473D233F" w14:textId="37C3221F" w:rsidR="00C62FD0" w:rsidRDefault="00C62FD0" w:rsidP="00C62FD0">
            <w:r w:rsidRPr="00C62FD0">
              <w:rPr>
                <w:b/>
                <w:bCs/>
              </w:rPr>
              <w:t>Participant Experience Level</w:t>
            </w:r>
            <w:r>
              <w:rPr>
                <w:b/>
                <w:bCs/>
              </w:rPr>
              <w:t>s</w:t>
            </w:r>
            <w:r w:rsidRPr="00C62FD0">
              <w:rPr>
                <w:b/>
                <w:bCs/>
              </w:rPr>
              <w:t xml:space="preserve"> </w:t>
            </w:r>
          </w:p>
        </w:tc>
        <w:tc>
          <w:tcPr>
            <w:tcW w:w="3713" w:type="dxa"/>
          </w:tcPr>
          <w:p w14:paraId="0F7E06AD" w14:textId="3B28CE00" w:rsidR="00C62FD0" w:rsidRDefault="00C62FD0" w:rsidP="00C62FD0">
            <w:r>
              <w:t>201-300</w:t>
            </w:r>
          </w:p>
        </w:tc>
        <w:tc>
          <w:tcPr>
            <w:tcW w:w="793" w:type="dxa"/>
          </w:tcPr>
          <w:p w14:paraId="70D2C5B4" w14:textId="1D2445A7" w:rsidR="00C62FD0" w:rsidRDefault="00C62FD0" w:rsidP="00C62FD0">
            <w:pPr>
              <w:jc w:val="center"/>
            </w:pPr>
            <w:r>
              <w:t>9</w:t>
            </w:r>
          </w:p>
        </w:tc>
      </w:tr>
      <w:tr w:rsidR="00C62FD0" w14:paraId="3E305368" w14:textId="77777777" w:rsidTr="002066A6">
        <w:tc>
          <w:tcPr>
            <w:tcW w:w="3823" w:type="dxa"/>
          </w:tcPr>
          <w:p w14:paraId="45BFD6DD" w14:textId="46442CA6" w:rsidR="00C62FD0" w:rsidRDefault="00C62FD0" w:rsidP="00C62FD0">
            <w:r>
              <w:t>Fixed Across Participants</w:t>
            </w:r>
          </w:p>
        </w:tc>
        <w:tc>
          <w:tcPr>
            <w:tcW w:w="681" w:type="dxa"/>
          </w:tcPr>
          <w:p w14:paraId="6BA2B3A6" w14:textId="64C1EB76" w:rsidR="00C62FD0" w:rsidRDefault="00C62FD0" w:rsidP="00C62FD0">
            <w:r>
              <w:t>50</w:t>
            </w:r>
          </w:p>
        </w:tc>
        <w:tc>
          <w:tcPr>
            <w:tcW w:w="3713" w:type="dxa"/>
          </w:tcPr>
          <w:p w14:paraId="5BD2DF90" w14:textId="73CCC25C" w:rsidR="00C62FD0" w:rsidRDefault="00C62FD0" w:rsidP="00C62FD0">
            <w:r>
              <w:t>&gt; 300</w:t>
            </w:r>
          </w:p>
        </w:tc>
        <w:tc>
          <w:tcPr>
            <w:tcW w:w="793" w:type="dxa"/>
          </w:tcPr>
          <w:p w14:paraId="43D785AF" w14:textId="62FD5969" w:rsidR="00C62FD0" w:rsidRDefault="00C62FD0" w:rsidP="00C62FD0">
            <w:pPr>
              <w:jc w:val="center"/>
            </w:pPr>
            <w:r>
              <w:t>6</w:t>
            </w:r>
          </w:p>
        </w:tc>
      </w:tr>
      <w:tr w:rsidR="00C62FD0" w14:paraId="71456F5F" w14:textId="77777777" w:rsidTr="002066A6">
        <w:tc>
          <w:tcPr>
            <w:tcW w:w="3823" w:type="dxa"/>
          </w:tcPr>
          <w:p w14:paraId="5EFC8589" w14:textId="59FE7132" w:rsidR="00C62FD0" w:rsidRDefault="00C62FD0" w:rsidP="00C62FD0">
            <w:r>
              <w:t>Multiple Experience Groups</w:t>
            </w:r>
          </w:p>
        </w:tc>
        <w:tc>
          <w:tcPr>
            <w:tcW w:w="681" w:type="dxa"/>
          </w:tcPr>
          <w:p w14:paraId="189BC0EC" w14:textId="5CDA269F" w:rsidR="00C62FD0" w:rsidRDefault="00C62FD0" w:rsidP="00C62FD0">
            <w:r>
              <w:t>29</w:t>
            </w:r>
          </w:p>
        </w:tc>
        <w:tc>
          <w:tcPr>
            <w:tcW w:w="3713" w:type="dxa"/>
          </w:tcPr>
          <w:p w14:paraId="2A44E3A5" w14:textId="64B7F0AD" w:rsidR="00C62FD0" w:rsidRDefault="00C62FD0" w:rsidP="00C62FD0">
            <w:r w:rsidRPr="00F05162">
              <w:rPr>
                <w:b/>
                <w:bCs/>
              </w:rPr>
              <w:t>Total</w:t>
            </w:r>
          </w:p>
        </w:tc>
        <w:tc>
          <w:tcPr>
            <w:tcW w:w="793" w:type="dxa"/>
          </w:tcPr>
          <w:p w14:paraId="2FDDF67A" w14:textId="7F98F675" w:rsidR="00C62FD0" w:rsidRDefault="00C62FD0" w:rsidP="00C62FD0">
            <w:pPr>
              <w:jc w:val="center"/>
            </w:pPr>
            <w:r w:rsidRPr="00F05162">
              <w:rPr>
                <w:b/>
                <w:bCs/>
              </w:rPr>
              <w:t>79</w:t>
            </w:r>
          </w:p>
        </w:tc>
      </w:tr>
    </w:tbl>
    <w:p w14:paraId="35C5BC9B" w14:textId="77777777" w:rsidR="008E1B63" w:rsidRDefault="008E1B63" w:rsidP="008E1B63"/>
    <w:p w14:paraId="18684FCA" w14:textId="199739DE" w:rsidR="008E1B63" w:rsidRDefault="008E1B63">
      <w:pPr>
        <w:rPr>
          <w:b/>
          <w:bCs/>
        </w:rPr>
      </w:pPr>
      <w:commentRangeStart w:id="262"/>
      <w:r w:rsidRPr="000078DF">
        <w:rPr>
          <w:b/>
          <w:bCs/>
        </w:rPr>
        <w:t>TABLE 1:</w:t>
      </w:r>
      <w:r w:rsidR="00007CF2">
        <w:rPr>
          <w:b/>
          <w:bCs/>
        </w:rPr>
        <w:t xml:space="preserve"> </w:t>
      </w:r>
      <w:r w:rsidRPr="000078DF">
        <w:rPr>
          <w:b/>
          <w:bCs/>
        </w:rPr>
        <w:t xml:space="preserve">Characteristics </w:t>
      </w:r>
      <w:commentRangeEnd w:id="262"/>
      <w:r w:rsidR="00C27D55">
        <w:rPr>
          <w:rStyle w:val="CommentReference"/>
        </w:rPr>
        <w:commentReference w:id="262"/>
      </w:r>
      <w:r w:rsidRPr="000078DF">
        <w:rPr>
          <w:b/>
          <w:bCs/>
        </w:rPr>
        <w:t>of Included Studies</w:t>
      </w:r>
      <w:r w:rsidR="00C02542">
        <w:rPr>
          <w:b/>
          <w:bCs/>
        </w:rPr>
        <w:t>, including year of publication, study environment used and medical population</w:t>
      </w:r>
      <w:r w:rsidR="00F7352F">
        <w:rPr>
          <w:b/>
          <w:bCs/>
        </w:rPr>
        <w:t xml:space="preserve"> (recruiting single or multiple levels of participant experience, medical subdiscipline, sample size)</w:t>
      </w:r>
      <w:r w:rsidR="00C02542">
        <w:rPr>
          <w:b/>
          <w:bCs/>
        </w:rPr>
        <w:t xml:space="preserve">. </w:t>
      </w:r>
    </w:p>
    <w:p w14:paraId="26872FF5" w14:textId="77777777" w:rsidR="00E36441" w:rsidRPr="00F7352F" w:rsidRDefault="00E36441">
      <w:pPr>
        <w:rPr>
          <w:ins w:id="263" w:author="Sriraj Aiyer" w:date="2024-05-22T16:28:00Z"/>
          <w:b/>
          <w:bCs/>
        </w:rPr>
      </w:pPr>
    </w:p>
    <w:p w14:paraId="7A1D4E35" w14:textId="57EC5D8B" w:rsidR="008E1B63" w:rsidRDefault="008E1B63">
      <w:ins w:id="264"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E9FEFC2" w:rsidR="008E1B63" w:rsidRDefault="008E1B63" w:rsidP="008E1B63">
      <w:pPr>
        <w:rPr>
          <w:b/>
          <w:bCs/>
        </w:rPr>
      </w:pPr>
      <w:commentRangeStart w:id="265"/>
      <w:r w:rsidRPr="000078DF">
        <w:rPr>
          <w:b/>
          <w:bCs/>
        </w:rPr>
        <w:t>F</w:t>
      </w:r>
      <w:r>
        <w:rPr>
          <w:b/>
          <w:bCs/>
        </w:rPr>
        <w:t>IGURE</w:t>
      </w:r>
      <w:r w:rsidRPr="000078DF">
        <w:rPr>
          <w:b/>
          <w:bCs/>
        </w:rPr>
        <w:t xml:space="preserve"> </w:t>
      </w:r>
      <w:r w:rsidR="00E36441">
        <w:rPr>
          <w:b/>
          <w:bCs/>
        </w:rPr>
        <w:t>3</w:t>
      </w:r>
      <w:r w:rsidRPr="000078DF">
        <w:rPr>
          <w:b/>
          <w:bCs/>
        </w:rPr>
        <w:t xml:space="preserve"> – Distribution of Papers by Publication Year</w:t>
      </w:r>
      <w:commentRangeEnd w:id="265"/>
      <w:r w:rsidR="00C02A67">
        <w:rPr>
          <w:rStyle w:val="CommentReference"/>
        </w:rPr>
        <w:commentReference w:id="265"/>
      </w:r>
    </w:p>
    <w:p w14:paraId="58BDD7AB" w14:textId="77777777" w:rsidR="00E65754" w:rsidRPr="000078DF" w:rsidRDefault="00E65754" w:rsidP="008E1B63">
      <w:pPr>
        <w:rPr>
          <w:b/>
          <w:bCs/>
        </w:rPr>
      </w:pPr>
    </w:p>
    <w:p w14:paraId="0B1CC2F8" w14:textId="2B756AE4" w:rsidR="00CC44EB" w:rsidRDefault="00CD1B67">
      <w:pPr>
        <w:rPr>
          <w:b/>
          <w:bCs/>
          <w:sz w:val="28"/>
          <w:szCs w:val="28"/>
        </w:rPr>
      </w:pPr>
      <w:r>
        <w:rPr>
          <w:b/>
          <w:bCs/>
          <w:sz w:val="28"/>
          <w:szCs w:val="28"/>
        </w:rPr>
        <w:t xml:space="preserve">Emerging </w:t>
      </w:r>
      <w:r w:rsidR="00CC44EB">
        <w:rPr>
          <w:b/>
          <w:bCs/>
          <w:sz w:val="28"/>
          <w:szCs w:val="28"/>
        </w:rPr>
        <w:t>Research Themes</w:t>
      </w:r>
    </w:p>
    <w:p w14:paraId="6F8553D7" w14:textId="68EE472E" w:rsidR="000B57AA" w:rsidRDefault="000B57AA">
      <w:pPr>
        <w:rPr>
          <w:b/>
          <w:bCs/>
          <w:sz w:val="28"/>
          <w:szCs w:val="28"/>
        </w:rPr>
      </w:pPr>
    </w:p>
    <w:p w14:paraId="182D9517" w14:textId="71CED4F7" w:rsidR="000B57AA" w:rsidRDefault="00786AD6">
      <w:pPr>
        <w:rPr>
          <w:u w:val="single"/>
        </w:rPr>
      </w:pPr>
      <w:r>
        <w:rPr>
          <w:u w:val="single"/>
        </w:rPr>
        <w:t>Misc</w:t>
      </w:r>
      <w:r w:rsidR="000B57AA" w:rsidRPr="000B57AA">
        <w:rPr>
          <w:u w:val="single"/>
        </w:rPr>
        <w:t>alibration of Confidence and Certainty Judgements</w:t>
      </w:r>
      <w:r>
        <w:rPr>
          <w:u w:val="single"/>
        </w:rPr>
        <w:t xml:space="preserve"> </w:t>
      </w:r>
      <w:del w:id="266" w:author="Sriraj Aiyer" w:date="2024-07-21T19:24:00Z">
        <w:r w:rsidR="00D810E2">
          <w:rPr>
            <w:u w:val="single"/>
          </w:rPr>
          <w:delText>with</w:delText>
        </w:r>
      </w:del>
      <w:ins w:id="267" w:author="Sriraj Aiyer" w:date="2024-07-21T19:24:00Z">
        <w:r w:rsidR="002A50EB">
          <w:rPr>
            <w:u w:val="single"/>
          </w:rPr>
          <w:t>to</w:t>
        </w:r>
      </w:ins>
      <w:r w:rsidR="002A50EB">
        <w:rPr>
          <w:u w:val="single"/>
        </w:rPr>
        <w:t xml:space="preserve"> </w:t>
      </w:r>
      <w:r>
        <w:rPr>
          <w:u w:val="single"/>
        </w:rPr>
        <w:t>Objective Accuracy</w:t>
      </w:r>
    </w:p>
    <w:p w14:paraId="565AC928" w14:textId="73E3D7F9" w:rsidR="005B6EC8" w:rsidRDefault="005B6EC8">
      <w:pPr>
        <w:rPr>
          <w:u w:val="single"/>
        </w:rPr>
      </w:pPr>
    </w:p>
    <w:p w14:paraId="7A8D506E" w14:textId="5E74D135" w:rsidR="00A45FAF" w:rsidRDefault="00107577">
      <w:r>
        <w:t>C</w:t>
      </w:r>
      <w:r w:rsidR="002747F6">
        <w:t xml:space="preserve">alibration </w:t>
      </w:r>
      <w:r>
        <w:t>is assessed by comparing confidence</w:t>
      </w:r>
      <w:r w:rsidR="00537242">
        <w:t xml:space="preserve"> ratings</w:t>
      </w:r>
      <w:r>
        <w:t xml:space="preserve"> with objective </w:t>
      </w:r>
      <w:r w:rsidR="00C36FBD">
        <w:t xml:space="preserve">diagnostic </w:t>
      </w:r>
      <w:r>
        <w:t xml:space="preserve">accuracy: </w:t>
      </w:r>
      <w:r w:rsidR="00C36FBD">
        <w:t>When clinicians rate 100%</w:t>
      </w:r>
      <w:r w:rsidR="001440B2">
        <w:t xml:space="preserve"> (or 50% or 60%, etc.)</w:t>
      </w:r>
      <w:r w:rsidR="00C36FBD">
        <w:t xml:space="preserve"> </w:t>
      </w:r>
      <w:r w:rsidR="0079257A">
        <w:t>certainty in</w:t>
      </w:r>
      <w:r w:rsidR="00C36FBD">
        <w:t xml:space="preserve"> their diagnosis, are they in fact correct 100% </w:t>
      </w:r>
      <w:r w:rsidR="001440B2">
        <w:t xml:space="preserve">(or 50%, 60%, etc.) </w:t>
      </w:r>
      <w:r w:rsidR="00C36FBD">
        <w:t>of the time</w:t>
      </w:r>
      <w:r w:rsidR="00492F62">
        <w:t>?</w:t>
      </w:r>
      <w:r w:rsidR="00C36FBD">
        <w:t xml:space="preserve"> </w:t>
      </w:r>
      <w:r w:rsidR="00A45FAF">
        <w:t xml:space="preserve">Calibration is then an indirect measure that is calculated by comparing two other observed measures: confidence and accuracy. In our study sample, there was limited evidence of calibrated confidence judgements, with some studies reporting </w:t>
      </w:r>
      <w:del w:id="268" w:author="Sriraj Aiyer" w:date="2024-07-21T19:24:00Z">
        <w:r w:rsidR="00A45FAF">
          <w:delText>underconfidence</w:delText>
        </w:r>
        <w:r w:rsidR="001F4005">
          <w:rPr>
            <w:vertAlign w:val="superscript"/>
          </w:rPr>
          <w:delText>2</w:delText>
        </w:r>
        <w:r w:rsidR="00A45FAF" w:rsidRPr="00596D5E">
          <w:rPr>
            <w:vertAlign w:val="superscript"/>
          </w:rPr>
          <w:delText>6</w:delText>
        </w:r>
        <w:r w:rsidR="001F4005">
          <w:rPr>
            <w:vertAlign w:val="superscript"/>
          </w:rPr>
          <w:delText>,2</w:delText>
        </w:r>
        <w:r w:rsidR="00A45FAF" w:rsidRPr="00596D5E">
          <w:rPr>
            <w:vertAlign w:val="superscript"/>
          </w:rPr>
          <w:delText>8</w:delText>
        </w:r>
        <w:r w:rsidR="001F4005">
          <w:rPr>
            <w:vertAlign w:val="superscript"/>
          </w:rPr>
          <w:delText>,</w:delText>
        </w:r>
      </w:del>
      <w:ins w:id="269" w:author="Sriraj Aiyer" w:date="2024-07-21T19:24:00Z">
        <w:r w:rsidR="00A45FAF">
          <w:t>underconfidence</w:t>
        </w:r>
        <w:r w:rsidR="001F4005">
          <w:rPr>
            <w:vertAlign w:val="superscript"/>
          </w:rPr>
          <w:t>2</w:t>
        </w:r>
      </w:ins>
      <w:ins w:id="270" w:author="Sriraj Aiyer" w:date="2024-07-18T11:19:00Z">
        <w:r w:rsidR="002C11C7">
          <w:rPr>
            <w:vertAlign w:val="superscript"/>
          </w:rPr>
          <w:t>7</w:t>
        </w:r>
      </w:ins>
      <w:del w:id="271" w:author="Sriraj Aiyer" w:date="2024-07-18T11:19:00Z">
        <w:r w:rsidR="00A45FAF" w:rsidRPr="00596D5E" w:rsidDel="002C11C7">
          <w:rPr>
            <w:vertAlign w:val="superscript"/>
          </w:rPr>
          <w:delText>6</w:delText>
        </w:r>
      </w:del>
      <w:ins w:id="272" w:author="Sriraj Aiyer" w:date="2024-07-21T19:24:00Z">
        <w:r w:rsidR="001F4005">
          <w:rPr>
            <w:vertAlign w:val="superscript"/>
          </w:rPr>
          <w:t>,2</w:t>
        </w:r>
      </w:ins>
      <w:ins w:id="273" w:author="Sriraj Aiyer" w:date="2024-07-18T11:19:00Z">
        <w:r w:rsidR="002C11C7">
          <w:rPr>
            <w:vertAlign w:val="superscript"/>
          </w:rPr>
          <w:t>9</w:t>
        </w:r>
      </w:ins>
      <w:del w:id="274" w:author="Sriraj Aiyer" w:date="2024-07-18T11:19:00Z">
        <w:r w:rsidR="00A45FAF" w:rsidRPr="00596D5E" w:rsidDel="002C11C7">
          <w:rPr>
            <w:vertAlign w:val="superscript"/>
          </w:rPr>
          <w:delText>8</w:delText>
        </w:r>
      </w:del>
      <w:ins w:id="275" w:author="Sriraj Aiyer" w:date="2024-07-21T19:24:00Z">
        <w:r w:rsidR="001F4005">
          <w:rPr>
            <w:vertAlign w:val="superscript"/>
          </w:rPr>
          <w:t>,</w:t>
        </w:r>
      </w:ins>
      <w:ins w:id="276" w:author="Sriraj Aiyer" w:date="2024-07-18T11:19:00Z">
        <w:r w:rsidR="002C11C7">
          <w:rPr>
            <w:vertAlign w:val="superscript"/>
          </w:rPr>
          <w:t>30</w:t>
        </w:r>
      </w:ins>
      <w:del w:id="277" w:author="Sriraj Aiyer" w:date="2024-07-18T11:19:00Z">
        <w:r w:rsidR="001F4005" w:rsidDel="002C11C7">
          <w:rPr>
            <w:vertAlign w:val="superscript"/>
          </w:rPr>
          <w:delText>29</w:delText>
        </w:r>
      </w:del>
      <w:r w:rsidR="00A45FAF">
        <w:t xml:space="preserve"> and others </w:t>
      </w:r>
      <w:del w:id="278" w:author="Sriraj Aiyer" w:date="2024-07-21T19:24:00Z">
        <w:r w:rsidR="00A45FAF">
          <w:delText>overconfidence</w:delText>
        </w:r>
        <w:r w:rsidR="001F4005">
          <w:rPr>
            <w:vertAlign w:val="superscript"/>
          </w:rPr>
          <w:delText>30</w:delText>
        </w:r>
        <w:r w:rsidR="00A45FAF" w:rsidRPr="00596D5E">
          <w:rPr>
            <w:vertAlign w:val="superscript"/>
          </w:rPr>
          <w:delText>-</w:delText>
        </w:r>
        <w:r w:rsidR="001F4005">
          <w:rPr>
            <w:vertAlign w:val="superscript"/>
          </w:rPr>
          <w:delText>32</w:delText>
        </w:r>
        <w:r w:rsidR="00A45FAF">
          <w:delText>. In order to</w:delText>
        </w:r>
      </w:del>
      <w:ins w:id="279" w:author="Sriraj Aiyer" w:date="2024-07-21T19:24:00Z">
        <w:r w:rsidR="00A45FAF">
          <w:t>overconfidence</w:t>
        </w:r>
        <w:r w:rsidR="001F4005">
          <w:rPr>
            <w:vertAlign w:val="superscript"/>
          </w:rPr>
          <w:t>3</w:t>
        </w:r>
      </w:ins>
      <w:ins w:id="280" w:author="Sriraj Aiyer" w:date="2024-07-18T11:19:00Z">
        <w:r w:rsidR="002C11C7">
          <w:rPr>
            <w:vertAlign w:val="superscript"/>
          </w:rPr>
          <w:t>1</w:t>
        </w:r>
      </w:ins>
      <w:del w:id="281" w:author="Sriraj Aiyer" w:date="2024-07-18T11:19:00Z">
        <w:r w:rsidR="001F4005" w:rsidDel="002C11C7">
          <w:rPr>
            <w:vertAlign w:val="superscript"/>
          </w:rPr>
          <w:delText>0</w:delText>
        </w:r>
      </w:del>
      <w:ins w:id="282" w:author="Sriraj Aiyer" w:date="2024-07-21T19:24:00Z">
        <w:r w:rsidR="00A45FAF" w:rsidRPr="00596D5E">
          <w:rPr>
            <w:vertAlign w:val="superscript"/>
          </w:rPr>
          <w:t>-</w:t>
        </w:r>
        <w:r w:rsidR="001F4005">
          <w:rPr>
            <w:vertAlign w:val="superscript"/>
          </w:rPr>
          <w:t>3</w:t>
        </w:r>
      </w:ins>
      <w:ins w:id="283" w:author="Sriraj Aiyer" w:date="2024-07-18T11:19:00Z">
        <w:r w:rsidR="002C11C7">
          <w:rPr>
            <w:vertAlign w:val="superscript"/>
          </w:rPr>
          <w:t>3</w:t>
        </w:r>
      </w:ins>
      <w:del w:id="284" w:author="Sriraj Aiyer" w:date="2024-07-18T11:19:00Z">
        <w:r w:rsidR="001F4005" w:rsidDel="002C11C7">
          <w:rPr>
            <w:vertAlign w:val="superscript"/>
          </w:rPr>
          <w:delText>2</w:delText>
        </w:r>
      </w:del>
      <w:ins w:id="285" w:author="Sriraj Aiyer" w:date="2024-07-21T19:24:00Z">
        <w:r w:rsidR="00A45FAF">
          <w:t xml:space="preserve">. </w:t>
        </w:r>
        <w:r w:rsidR="00161D14">
          <w:t>T</w:t>
        </w:r>
        <w:r w:rsidR="00A45FAF">
          <w:t>o</w:t>
        </w:r>
      </w:ins>
      <w:r w:rsidR="00A45FAF">
        <w:t xml:space="preserve"> examine these findings in more detail, we </w:t>
      </w:r>
      <w:ins w:id="286" w:author="Helen Higham" w:date="2024-07-21T19:24:00Z">
        <w:r w:rsidR="00A45FAF">
          <w:t>consider</w:t>
        </w:r>
      </w:ins>
      <w:ins w:id="287" w:author="Helen Higham" w:date="2024-07-18T13:27:00Z">
        <w:r w:rsidR="00C27D55">
          <w:t>ed</w:t>
        </w:r>
      </w:ins>
      <w:del w:id="288" w:author="Helen Higham" w:date="2024-07-21T19:24:00Z">
        <w:r w:rsidR="00A45FAF">
          <w:delText>consider</w:delText>
        </w:r>
      </w:del>
      <w:r w:rsidR="00A45FAF">
        <w:t xml:space="preserve"> factors that impact</w:t>
      </w:r>
      <w:ins w:id="289" w:author="Helen Higham" w:date="2024-07-21T19:24:00Z">
        <w:r w:rsidR="00A45FAF">
          <w:t>/</w:t>
        </w:r>
      </w:ins>
      <w:del w:id="290" w:author="Helen Higham" w:date="2024-07-21T19:24:00Z">
        <w:r w:rsidR="004D1219">
          <w:delText xml:space="preserve"> or </w:delText>
        </w:r>
      </w:del>
      <w:r w:rsidR="00A45FAF">
        <w:t xml:space="preserve">promote </w:t>
      </w:r>
      <w:r w:rsidR="006910D0">
        <w:t>calibration</w:t>
      </w:r>
      <w:r w:rsidR="00A45FAF">
        <w:t xml:space="preserve"> in diagnos</w:t>
      </w:r>
      <w:r w:rsidR="006910D0">
        <w:t>e</w:t>
      </w:r>
      <w:r w:rsidR="00A45FAF">
        <w:t>s</w:t>
      </w:r>
      <w:r w:rsidR="006910D0">
        <w:t>.</w:t>
      </w:r>
      <w:r w:rsidR="00A45FAF">
        <w:t xml:space="preserve"> </w:t>
      </w:r>
    </w:p>
    <w:p w14:paraId="534833D4" w14:textId="13F936DE" w:rsidR="00474607" w:rsidRPr="00D72AAC" w:rsidRDefault="00D72AAC">
      <w:pPr>
        <w:rPr>
          <w:u w:val="single"/>
          <w:rPrChange w:id="291" w:author="Helen Higham" w:date="2024-07-21T19:24:00Z">
            <w:rPr/>
          </w:rPrChange>
        </w:rPr>
      </w:pPr>
      <w:commentRangeStart w:id="292"/>
      <w:ins w:id="293" w:author="Helen Higham" w:date="2024-07-21T13:40:00Z">
        <w:r w:rsidRPr="00D72AAC">
          <w:rPr>
            <w:u w:val="single"/>
            <w:rPrChange w:id="294" w:author="Helen Higham" w:date="2024-07-21T13:40:00Z">
              <w:rPr/>
            </w:rPrChange>
          </w:rPr>
          <w:t>The impact of experience on calibration</w:t>
        </w:r>
      </w:ins>
      <w:commentRangeEnd w:id="292"/>
      <w:ins w:id="295" w:author="Helen Higham" w:date="2024-07-21T13:41:00Z">
        <w:r>
          <w:rPr>
            <w:rStyle w:val="CommentReference"/>
          </w:rPr>
          <w:commentReference w:id="292"/>
        </w:r>
      </w:ins>
    </w:p>
    <w:p w14:paraId="5D42B2A3" w14:textId="3E68AA1C" w:rsidR="00C44BB9" w:rsidRDefault="00E65754" w:rsidP="00C44BB9">
      <w:pPr>
        <w:rPr>
          <w:ins w:id="296" w:author="Nicholas Yeung" w:date="2024-06-20T10:34:00Z"/>
        </w:rPr>
      </w:pPr>
      <w:r>
        <w:t>The first major theme of interest is how calibration interacts with experience</w:t>
      </w:r>
      <w:r w:rsidR="00474607">
        <w:t xml:space="preserve">. </w:t>
      </w:r>
      <w:r>
        <w:t>A</w:t>
      </w:r>
      <w:r w:rsidR="00C44BB9">
        <w:t xml:space="preserve"> difference in calibration across experience was not always observed in the </w:t>
      </w:r>
      <w:del w:id="297" w:author="Sriraj Aiyer" w:date="2024-07-21T19:24:00Z">
        <w:r w:rsidR="00C44BB9">
          <w:delText>results</w:delText>
        </w:r>
        <w:r w:rsidR="007866E1">
          <w:rPr>
            <w:vertAlign w:val="superscript"/>
          </w:rPr>
          <w:delText>3</w:delText>
        </w:r>
        <w:r>
          <w:rPr>
            <w:vertAlign w:val="superscript"/>
          </w:rPr>
          <w:delText>3,34</w:delText>
        </w:r>
        <w:r w:rsidR="00C44BB9">
          <w:delText>.</w:delText>
        </w:r>
      </w:del>
      <w:ins w:id="298" w:author="Sriraj Aiyer" w:date="2024-07-21T19:24:00Z">
        <w:r w:rsidR="00C44BB9">
          <w:t>results</w:t>
        </w:r>
        <w:r w:rsidR="007866E1">
          <w:rPr>
            <w:vertAlign w:val="superscript"/>
          </w:rPr>
          <w:t>3</w:t>
        </w:r>
      </w:ins>
      <w:ins w:id="299" w:author="Sriraj Aiyer" w:date="2024-07-18T11:19:00Z">
        <w:r w:rsidR="002C11C7">
          <w:rPr>
            <w:vertAlign w:val="superscript"/>
          </w:rPr>
          <w:t>4</w:t>
        </w:r>
      </w:ins>
      <w:del w:id="300" w:author="Sriraj Aiyer" w:date="2024-07-18T11:19:00Z">
        <w:r w:rsidDel="002C11C7">
          <w:rPr>
            <w:vertAlign w:val="superscript"/>
          </w:rPr>
          <w:delText>3</w:delText>
        </w:r>
      </w:del>
      <w:ins w:id="301" w:author="Sriraj Aiyer" w:date="2024-07-21T19:24:00Z">
        <w:r>
          <w:rPr>
            <w:vertAlign w:val="superscript"/>
          </w:rPr>
          <w:t>,3</w:t>
        </w:r>
      </w:ins>
      <w:ins w:id="302" w:author="Sriraj Aiyer" w:date="2024-07-18T11:19:00Z">
        <w:r w:rsidR="002C11C7">
          <w:rPr>
            <w:vertAlign w:val="superscript"/>
          </w:rPr>
          <w:t>5</w:t>
        </w:r>
      </w:ins>
      <w:del w:id="303" w:author="Sriraj Aiyer" w:date="2024-07-18T11:19:00Z">
        <w:r w:rsidDel="002C11C7">
          <w:rPr>
            <w:vertAlign w:val="superscript"/>
          </w:rPr>
          <w:delText>4</w:delText>
        </w:r>
      </w:del>
      <w:ins w:id="304" w:author="Sriraj Aiyer" w:date="2024-07-21T19:24:00Z">
        <w:r w:rsidR="00C44BB9">
          <w:t>.</w:t>
        </w:r>
      </w:ins>
      <w:r w:rsidR="00C44BB9">
        <w:t xml:space="preserve"> </w:t>
      </w:r>
      <w:r>
        <w:t xml:space="preserve"> Calibration interacted with case complexity and </w:t>
      </w:r>
      <w:proofErr w:type="spellStart"/>
      <w:r>
        <w:t>experience</w:t>
      </w:r>
      <w:del w:id="305" w:author="Helen Higham" w:date="2024-07-21T13:36:00Z">
        <w:r>
          <w:delText xml:space="preserve"> however, </w:delText>
        </w:r>
      </w:del>
      <w:r w:rsidR="006910D0">
        <w:t>with</w:t>
      </w:r>
      <w:proofErr w:type="spellEnd"/>
      <w:r w:rsidR="006910D0">
        <w:t xml:space="preserve"> </w:t>
      </w:r>
      <w:r>
        <w:t xml:space="preserve">experienced clinicians better able to </w:t>
      </w:r>
      <w:del w:id="306" w:author="Sriraj Aiyer" w:date="2024-07-21T19:24:00Z">
        <w:r>
          <w:delText>pick up</w:delText>
        </w:r>
        <w:r w:rsidR="006910D0">
          <w:delText xml:space="preserve"> </w:delText>
        </w:r>
      </w:del>
      <w:del w:id="307" w:author="Helen Higham" w:date="2024-07-21T13:36:00Z">
        <w:r w:rsidR="006910D0" w:rsidDel="00D72AAC">
          <w:delText>on</w:delText>
        </w:r>
      </w:del>
      <w:ins w:id="308" w:author="Sriraj Aiyer" w:date="2024-07-21T19:24:00Z">
        <w:r w:rsidR="00F905C6">
          <w:t>identify</w:t>
        </w:r>
      </w:ins>
      <w:r w:rsidR="00F905C6">
        <w:t xml:space="preserve"> </w:t>
      </w:r>
      <w:r>
        <w:t xml:space="preserve">when a case </w:t>
      </w:r>
      <w:ins w:id="309" w:author="Helen Higham" w:date="2024-07-21T13:36:00Z">
        <w:r w:rsidR="00D72AAC">
          <w:t>was</w:t>
        </w:r>
      </w:ins>
      <w:del w:id="310" w:author="Helen Higham" w:date="2024-07-21T13:36:00Z">
        <w:r>
          <w:delText>is</w:delText>
        </w:r>
      </w:del>
      <w:r>
        <w:t xml:space="preserve"> more complex</w:t>
      </w:r>
      <w:del w:id="311" w:author="Helen Higham" w:date="2024-07-21T13:36:00Z">
        <w:r w:rsidDel="00D72AAC">
          <w:delText>/</w:delText>
        </w:r>
      </w:del>
      <w:ins w:id="312" w:author="Sriraj Aiyer" w:date="2024-07-21T19:24:00Z">
        <w:r w:rsidR="00227A9C">
          <w:t xml:space="preserve"> or </w:t>
        </w:r>
      </w:ins>
      <w:del w:id="313" w:author="Helen Higham" w:date="2024-07-21T13:36:00Z">
        <w:r>
          <w:delText>difficult</w:delText>
        </w:r>
        <w:r w:rsidR="006910D0">
          <w:delText xml:space="preserve">, </w:delText>
        </w:r>
      </w:del>
      <w:ins w:id="314" w:author="Helen Higham" w:date="2024-07-21T13:36:00Z">
        <w:r w:rsidR="00D72AAC">
          <w:t xml:space="preserve">and </w:t>
        </w:r>
      </w:ins>
      <w:r>
        <w:t>adjust</w:t>
      </w:r>
      <w:del w:id="315" w:author="Helen Higham" w:date="2024-07-21T13:36:00Z">
        <w:r w:rsidR="006910D0">
          <w:delText>ing</w:delText>
        </w:r>
      </w:del>
      <w:r>
        <w:t xml:space="preserve"> their confidence </w:t>
      </w:r>
      <w:del w:id="316" w:author="Sriraj Aiyer" w:date="2024-07-21T19:24:00Z">
        <w:r>
          <w:delText>accordingly</w:delText>
        </w:r>
        <w:r>
          <w:rPr>
            <w:vertAlign w:val="superscript"/>
          </w:rPr>
          <w:delText>35,36</w:delText>
        </w:r>
        <w:r>
          <w:delText>.</w:delText>
        </w:r>
      </w:del>
      <w:ins w:id="317" w:author="Sriraj Aiyer" w:date="2024-07-21T19:24:00Z">
        <w:r>
          <w:t>accordingly</w:t>
        </w:r>
        <w:r>
          <w:rPr>
            <w:vertAlign w:val="superscript"/>
          </w:rPr>
          <w:t>3</w:t>
        </w:r>
      </w:ins>
      <w:ins w:id="318" w:author="Sriraj Aiyer" w:date="2024-07-18T11:19:00Z">
        <w:r w:rsidR="002C11C7">
          <w:rPr>
            <w:vertAlign w:val="superscript"/>
          </w:rPr>
          <w:t>6</w:t>
        </w:r>
      </w:ins>
      <w:del w:id="319" w:author="Sriraj Aiyer" w:date="2024-07-18T11:19:00Z">
        <w:r w:rsidDel="002C11C7">
          <w:rPr>
            <w:vertAlign w:val="superscript"/>
          </w:rPr>
          <w:delText>5</w:delText>
        </w:r>
      </w:del>
      <w:ins w:id="320" w:author="Sriraj Aiyer" w:date="2024-07-21T19:24:00Z">
        <w:r>
          <w:rPr>
            <w:vertAlign w:val="superscript"/>
          </w:rPr>
          <w:t>,3</w:t>
        </w:r>
      </w:ins>
      <w:ins w:id="321" w:author="Sriraj Aiyer" w:date="2024-07-18T11:19:00Z">
        <w:r w:rsidR="002C11C7">
          <w:rPr>
            <w:vertAlign w:val="superscript"/>
          </w:rPr>
          <w:t>7</w:t>
        </w:r>
      </w:ins>
      <w:del w:id="322" w:author="Sriraj Aiyer" w:date="2024-07-18T11:19:00Z">
        <w:r w:rsidDel="002C11C7">
          <w:rPr>
            <w:vertAlign w:val="superscript"/>
          </w:rPr>
          <w:delText>6</w:delText>
        </w:r>
      </w:del>
      <w:ins w:id="323" w:author="Sriraj Aiyer" w:date="2024-07-21T19:24:00Z">
        <w:r>
          <w:t>.</w:t>
        </w:r>
      </w:ins>
      <w:r>
        <w:t xml:space="preserve"> </w:t>
      </w:r>
      <w:r w:rsidR="00C44BB9">
        <w:t xml:space="preserve">Looking at the link between calibration and experience alone may be too simplistic, and there are other aspects of experience that influence diagnoses. Experienced clinicians were found to be less likely to ‘distort’ neutral information to be </w:t>
      </w:r>
      <w:r w:rsidR="008B1AC5">
        <w:t>in support</w:t>
      </w:r>
      <w:r w:rsidR="00C44BB9">
        <w:t xml:space="preserve"> of </w:t>
      </w:r>
      <w:r w:rsidR="008B1AC5">
        <w:t xml:space="preserve">their reported diagnoses, indicating a lower tendency toward confirmation </w:t>
      </w:r>
      <w:del w:id="324" w:author="Sriraj Aiyer" w:date="2024-07-21T19:24:00Z">
        <w:r w:rsidR="008B1AC5">
          <w:delText>bias</w:delText>
        </w:r>
        <w:r w:rsidR="000950C0">
          <w:rPr>
            <w:vertAlign w:val="superscript"/>
          </w:rPr>
          <w:delText>37</w:delText>
        </w:r>
      </w:del>
      <w:ins w:id="325" w:author="Sriraj Aiyer" w:date="2024-07-21T19:24:00Z">
        <w:r w:rsidR="008B1AC5">
          <w:t>bias</w:t>
        </w:r>
        <w:r w:rsidR="000950C0">
          <w:rPr>
            <w:vertAlign w:val="superscript"/>
          </w:rPr>
          <w:t>3</w:t>
        </w:r>
      </w:ins>
      <w:ins w:id="326" w:author="Sriraj Aiyer" w:date="2024-07-18T11:19:00Z">
        <w:r w:rsidR="002C11C7">
          <w:rPr>
            <w:vertAlign w:val="superscript"/>
          </w:rPr>
          <w:t>8</w:t>
        </w:r>
      </w:ins>
      <w:del w:id="327" w:author="Sriraj Aiyer" w:date="2024-07-18T11:19:00Z">
        <w:r w:rsidR="000950C0" w:rsidDel="002C11C7">
          <w:rPr>
            <w:vertAlign w:val="superscript"/>
          </w:rPr>
          <w:delText>7</w:delText>
        </w:r>
      </w:del>
      <w:r w:rsidR="00C44BB9">
        <w:t xml:space="preserve">. </w:t>
      </w:r>
      <w:r>
        <w:t>P</w:t>
      </w:r>
      <w:r w:rsidR="00492F62">
        <w:t xml:space="preserve">ast work has </w:t>
      </w:r>
      <w:r>
        <w:t xml:space="preserve">also </w:t>
      </w:r>
      <w:del w:id="328" w:author="Helen Higham" w:date="2024-07-21T13:37:00Z">
        <w:r>
          <w:delText>hinted at</w:delText>
        </w:r>
      </w:del>
      <w:ins w:id="329" w:author="Helen Higham" w:date="2024-07-21T13:37:00Z">
        <w:r w:rsidR="00D72AAC">
          <w:t>suggested</w:t>
        </w:r>
      </w:ins>
      <w:r>
        <w:t xml:space="preserve"> a</w:t>
      </w:r>
      <w:r w:rsidR="00492F62">
        <w:t xml:space="preserve"> distinction between experience (operationalised as years of experience or role seniority) and knowledge </w:t>
      </w:r>
      <w:r w:rsidR="00492F62">
        <w:rPr>
          <w:lang w:bidi="hi-IN"/>
        </w:rPr>
        <w:t>(measured using standardised tests of medical knowledge)</w:t>
      </w:r>
      <w:r w:rsidR="00492F62">
        <w:t>. In medical students, the calibration of confidence judgements were found to improve with years of education but not with medical</w:t>
      </w:r>
      <w:r w:rsidR="000950C0">
        <w:t xml:space="preserve"> </w:t>
      </w:r>
      <w:del w:id="330" w:author="Sriraj Aiyer" w:date="2024-07-21T19:24:00Z">
        <w:r w:rsidR="000950C0">
          <w:delText>knowledge</w:delText>
        </w:r>
        <w:r w:rsidR="009109A2">
          <w:rPr>
            <w:vertAlign w:val="superscript"/>
          </w:rPr>
          <w:delText>38</w:delText>
        </w:r>
        <w:r w:rsidR="00492F62">
          <w:delText>. The aforementioned information</w:delText>
        </w:r>
      </w:del>
      <w:ins w:id="331" w:author="Sriraj Aiyer" w:date="2024-07-21T19:24:00Z">
        <w:r w:rsidR="000950C0">
          <w:t>knowledge</w:t>
        </w:r>
        <w:r w:rsidR="009109A2">
          <w:rPr>
            <w:vertAlign w:val="superscript"/>
          </w:rPr>
          <w:t>3</w:t>
        </w:r>
      </w:ins>
      <w:ins w:id="332" w:author="Sriraj Aiyer" w:date="2024-07-18T11:19:00Z">
        <w:r w:rsidR="002C11C7">
          <w:rPr>
            <w:vertAlign w:val="superscript"/>
          </w:rPr>
          <w:t>9</w:t>
        </w:r>
      </w:ins>
      <w:del w:id="333" w:author="Sriraj Aiyer" w:date="2024-07-18T11:19:00Z">
        <w:r w:rsidR="009109A2" w:rsidDel="002C11C7">
          <w:rPr>
            <w:vertAlign w:val="superscript"/>
          </w:rPr>
          <w:delText>8</w:delText>
        </w:r>
      </w:del>
      <w:ins w:id="334" w:author="Sriraj Aiyer" w:date="2024-07-21T19:24:00Z">
        <w:r w:rsidR="00492F62">
          <w:t xml:space="preserve">. </w:t>
        </w:r>
        <w:r w:rsidR="00C32099">
          <w:t>I</w:t>
        </w:r>
        <w:r w:rsidR="00492F62">
          <w:t>nformation</w:t>
        </w:r>
      </w:ins>
      <w:r w:rsidR="00492F62">
        <w:t xml:space="preserve"> </w:t>
      </w:r>
      <w:del w:id="335" w:author="Helen Higham" w:date="2024-07-21T13:38:00Z">
        <w:r w:rsidR="00492F62">
          <w:delText>‘</w:delText>
        </w:r>
      </w:del>
      <w:r w:rsidR="00492F62">
        <w:t>distortion</w:t>
      </w:r>
      <w:del w:id="336" w:author="Helen Higham" w:date="2024-07-21T13:38:00Z">
        <w:r w:rsidR="00492F62">
          <w:delText>’</w:delText>
        </w:r>
      </w:del>
      <w:ins w:id="337" w:author="Helen Higham" w:date="2024-07-21T13:38:00Z">
        <w:r w:rsidR="00D72AAC">
          <w:t>,</w:t>
        </w:r>
      </w:ins>
      <w:ins w:id="338" w:author="Helen Higham" w:date="2024-07-21T19:24:00Z">
        <w:r w:rsidR="00492F62">
          <w:t xml:space="preserve"> </w:t>
        </w:r>
      </w:ins>
      <w:ins w:id="339" w:author="Helen Higham" w:date="2024-07-21T13:37:00Z">
        <w:r w:rsidR="00D72AAC">
          <w:t>associated with confirmation bias,</w:t>
        </w:r>
        <w:r w:rsidR="00492F62">
          <w:t xml:space="preserve"> </w:t>
        </w:r>
      </w:ins>
      <w:r w:rsidR="00492F62">
        <w:t xml:space="preserve">was found to affect novice clinicians </w:t>
      </w:r>
      <w:del w:id="340" w:author="Sriraj Aiyer" w:date="2024-07-21T19:24:00Z">
        <w:r w:rsidR="00492F62">
          <w:delText>more</w:delText>
        </w:r>
        <w:r w:rsidR="000950C0">
          <w:rPr>
            <w:vertAlign w:val="superscript"/>
          </w:rPr>
          <w:delText>37</w:delText>
        </w:r>
      </w:del>
      <w:ins w:id="341" w:author="Sriraj Aiyer" w:date="2024-07-21T19:24:00Z">
        <w:r w:rsidR="00492F62">
          <w:t>more</w:t>
        </w:r>
        <w:r w:rsidR="000950C0">
          <w:rPr>
            <w:vertAlign w:val="superscript"/>
          </w:rPr>
          <w:t>3</w:t>
        </w:r>
      </w:ins>
      <w:ins w:id="342" w:author="Sriraj Aiyer" w:date="2024-07-18T11:19:00Z">
        <w:r w:rsidR="002C11C7">
          <w:rPr>
            <w:vertAlign w:val="superscript"/>
          </w:rPr>
          <w:t>8</w:t>
        </w:r>
      </w:ins>
      <w:del w:id="343" w:author="Sriraj Aiyer" w:date="2024-07-18T11:19:00Z">
        <w:r w:rsidR="000950C0" w:rsidDel="002C11C7">
          <w:rPr>
            <w:vertAlign w:val="superscript"/>
          </w:rPr>
          <w:delText>7</w:delText>
        </w:r>
      </w:del>
      <w:r w:rsidR="00492F62">
        <w:t xml:space="preserve"> and lower knowledge was found to be related to higher susceptibility to irrelevant, distracting features of a </w:t>
      </w:r>
      <w:ins w:id="344" w:author="Helen Higham" w:date="2024-07-21T19:24:00Z">
        <w:r w:rsidR="00492F62">
          <w:t>patient</w:t>
        </w:r>
      </w:ins>
      <w:ins w:id="345" w:author="Helen Higham" w:date="2024-07-21T13:38:00Z">
        <w:r w:rsidR="00D72AAC">
          <w:t>’s presentation</w:t>
        </w:r>
      </w:ins>
      <w:ins w:id="346" w:author="Helen Higham" w:date="2024-07-21T19:24:00Z">
        <w:r w:rsidR="000A2354">
          <w:rPr>
            <w:vertAlign w:val="superscript"/>
          </w:rPr>
          <w:t>39</w:t>
        </w:r>
        <w:r w:rsidR="00492F62">
          <w:t>.</w:t>
        </w:r>
      </w:ins>
      <w:ins w:id="347" w:author="Sriraj Aiyer" w:date="2024-07-21T19:24:00Z">
        <w:r w:rsidR="00492F62">
          <w:t>patient</w:t>
        </w:r>
      </w:ins>
      <w:ins w:id="348" w:author="Sriraj Aiyer" w:date="2024-07-18T11:19:00Z">
        <w:r w:rsidR="002C11C7">
          <w:rPr>
            <w:vertAlign w:val="superscript"/>
          </w:rPr>
          <w:t>40</w:t>
        </w:r>
      </w:ins>
      <w:del w:id="349" w:author="Sriraj Aiyer" w:date="2024-07-18T11:19:00Z">
        <w:r w:rsidR="000A2354" w:rsidDel="002C11C7">
          <w:rPr>
            <w:vertAlign w:val="superscript"/>
          </w:rPr>
          <w:delText>39</w:delText>
        </w:r>
      </w:del>
      <w:ins w:id="350" w:author="Sriraj Aiyer" w:date="2024-07-21T19:24:00Z">
        <w:r w:rsidR="00492F62">
          <w:t>.</w:t>
        </w:r>
      </w:ins>
      <w:r w:rsidR="00492F62">
        <w:t xml:space="preserve"> However, the </w:t>
      </w:r>
      <w:commentRangeStart w:id="351"/>
      <w:r w:rsidR="00492F62">
        <w:t xml:space="preserve">latter study </w:t>
      </w:r>
      <w:commentRangeEnd w:id="351"/>
      <w:r w:rsidR="00D72AAC">
        <w:rPr>
          <w:rStyle w:val="CommentReference"/>
        </w:rPr>
        <w:commentReference w:id="351"/>
      </w:r>
      <w:r w:rsidR="00492F62">
        <w:t xml:space="preserve">found that medical knowledge was not directly associated with </w:t>
      </w:r>
      <w:r>
        <w:t>calibration</w:t>
      </w:r>
      <w:r w:rsidR="00492F62">
        <w:t xml:space="preserve">.  </w:t>
      </w:r>
    </w:p>
    <w:p w14:paraId="79DA21FE" w14:textId="77777777" w:rsidR="00C44BB9" w:rsidRPr="00D72AAC" w:rsidRDefault="00D72AAC">
      <w:pPr>
        <w:rPr>
          <w:ins w:id="352" w:author="Nicholas Yeung" w:date="2024-06-20T10:34:00Z"/>
          <w:u w:val="single"/>
          <w:rPrChange w:id="353" w:author="Helen Higham" w:date="2024-07-21T19:24:00Z">
            <w:rPr>
              <w:ins w:id="354" w:author="Nicholas Yeung" w:date="2024-06-20T10:34:00Z"/>
            </w:rPr>
          </w:rPrChange>
        </w:rPr>
      </w:pPr>
      <w:ins w:id="355" w:author="Helen Higham" w:date="2024-07-21T13:41:00Z">
        <w:r w:rsidRPr="00D72AAC">
          <w:rPr>
            <w:u w:val="single"/>
            <w:rPrChange w:id="356" w:author="Helen Higham" w:date="2024-07-21T13:41:00Z">
              <w:rPr/>
            </w:rPrChange>
          </w:rPr>
          <w:t>The impact of contextual factors on calibration</w:t>
        </w:r>
      </w:ins>
    </w:p>
    <w:p w14:paraId="7A6A8EE2" w14:textId="30D7578F" w:rsidR="00E65754" w:rsidRDefault="00E65754">
      <w:r>
        <w:rPr>
          <w:lang w:bidi="hi-IN"/>
        </w:rPr>
        <w:t xml:space="preserve">The second major theme </w:t>
      </w:r>
      <w:del w:id="357" w:author="Sriraj Aiyer" w:date="2024-07-21T19:24:00Z">
        <w:r>
          <w:rPr>
            <w:lang w:bidi="hi-IN"/>
          </w:rPr>
          <w:delText>is on</w:delText>
        </w:r>
      </w:del>
      <w:ins w:id="358" w:author="Sriraj Aiyer" w:date="2024-07-21T19:24:00Z">
        <w:r w:rsidR="00684A88">
          <w:rPr>
            <w:lang w:bidi="hi-IN"/>
          </w:rPr>
          <w:t>relates to</w:t>
        </w:r>
      </w:ins>
      <w:r>
        <w:rPr>
          <w:lang w:bidi="hi-IN"/>
        </w:rPr>
        <w:t xml:space="preserve"> contextual and environmental factors. </w:t>
      </w:r>
      <w:r w:rsidR="00474607">
        <w:t>Studies have found that calibration is affect</w:t>
      </w:r>
      <w:r w:rsidR="002E2057">
        <w:t xml:space="preserve">ed </w:t>
      </w:r>
      <w:r w:rsidR="00474607">
        <w:t xml:space="preserve">by the complexity or difficulty of the presented </w:t>
      </w:r>
      <w:del w:id="359" w:author="Sriraj Aiyer" w:date="2024-07-21T19:24:00Z">
        <w:r w:rsidR="00474607">
          <w:delText>case</w:delText>
        </w:r>
        <w:r w:rsidR="000A2354">
          <w:rPr>
            <w:vertAlign w:val="superscript"/>
          </w:rPr>
          <w:delText>40-42</w:delText>
        </w:r>
      </w:del>
      <w:ins w:id="360" w:author="Sriraj Aiyer" w:date="2024-07-21T19:24:00Z">
        <w:r w:rsidR="00474607">
          <w:t>case</w:t>
        </w:r>
        <w:r w:rsidR="000A2354">
          <w:rPr>
            <w:vertAlign w:val="superscript"/>
          </w:rPr>
          <w:t>4</w:t>
        </w:r>
      </w:ins>
      <w:ins w:id="361" w:author="Sriraj Aiyer" w:date="2024-07-18T11:19:00Z">
        <w:r w:rsidR="002C11C7">
          <w:rPr>
            <w:vertAlign w:val="superscript"/>
          </w:rPr>
          <w:t>1</w:t>
        </w:r>
      </w:ins>
      <w:del w:id="362" w:author="Sriraj Aiyer" w:date="2024-07-18T11:19:00Z">
        <w:r w:rsidR="000A2354" w:rsidDel="002C11C7">
          <w:rPr>
            <w:vertAlign w:val="superscript"/>
          </w:rPr>
          <w:delText>0</w:delText>
        </w:r>
      </w:del>
      <w:ins w:id="363" w:author="Sriraj Aiyer" w:date="2024-07-21T19:24:00Z">
        <w:r w:rsidR="000A2354">
          <w:rPr>
            <w:vertAlign w:val="superscript"/>
          </w:rPr>
          <w:t>-4</w:t>
        </w:r>
      </w:ins>
      <w:ins w:id="364" w:author="Sriraj Aiyer" w:date="2024-07-18T11:19:00Z">
        <w:r w:rsidR="002C11C7">
          <w:rPr>
            <w:vertAlign w:val="superscript"/>
          </w:rPr>
          <w:t>3</w:t>
        </w:r>
      </w:ins>
      <w:del w:id="365" w:author="Sriraj Aiyer" w:date="2024-07-18T11:19:00Z">
        <w:r w:rsidR="000A2354" w:rsidDel="002C11C7">
          <w:rPr>
            <w:vertAlign w:val="superscript"/>
          </w:rPr>
          <w:delText>2</w:delText>
        </w:r>
      </w:del>
      <w:r w:rsidR="00474607">
        <w:t xml:space="preserve">. </w:t>
      </w:r>
      <w:r w:rsidR="00EC555F">
        <w:t>When</w:t>
      </w:r>
      <w:r w:rsidR="00474607">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w:t>
      </w:r>
      <w:del w:id="366" w:author="Sriraj Aiyer" w:date="2024-07-21T19:24:00Z">
        <w:r w:rsidR="00EC555F">
          <w:delText>).</w:delText>
        </w:r>
      </w:del>
      <w:ins w:id="367" w:author="Sriraj Aiyer" w:date="2024-07-21T19:24:00Z">
        <w:r w:rsidR="00EC555F">
          <w:t>)</w:t>
        </w:r>
      </w:ins>
      <w:ins w:id="368" w:author="Sriraj Aiyer" w:date="2024-07-18T12:34:00Z">
        <w:r w:rsidR="0064320C" w:rsidRPr="0064320C">
          <w:rPr>
            <w:vertAlign w:val="superscript"/>
            <w:rPrChange w:id="369" w:author="Sriraj Aiyer" w:date="2024-07-18T12:34:00Z">
              <w:rPr/>
            </w:rPrChange>
          </w:rPr>
          <w:t>41</w:t>
        </w:r>
      </w:ins>
      <w:commentRangeStart w:id="370"/>
      <w:ins w:id="371" w:author="Sriraj Aiyer" w:date="2024-07-21T19:24:00Z">
        <w:r w:rsidR="00EC555F">
          <w:t>.</w:t>
        </w:r>
        <w:commentRangeEnd w:id="370"/>
        <w:r w:rsidR="003B5249">
          <w:rPr>
            <w:rStyle w:val="CommentReference"/>
          </w:rPr>
          <w:commentReference w:id="370"/>
        </w:r>
      </w:ins>
      <w:r w:rsidR="00EC555F">
        <w:t xml:space="preserve"> In past studies, complexity is manipulated by either presenting patient</w:t>
      </w:r>
      <w:r w:rsidR="00474607">
        <w:t xml:space="preserve"> </w:t>
      </w:r>
      <w:r w:rsidR="00EC555F">
        <w:t xml:space="preserve">cases with more comorbid </w:t>
      </w:r>
      <w:del w:id="372" w:author="Sriraj Aiyer" w:date="2024-07-21T19:24:00Z">
        <w:r w:rsidR="00EC555F">
          <w:delText>conditions</w:delText>
        </w:r>
        <w:r w:rsidR="00F36703">
          <w:rPr>
            <w:vertAlign w:val="superscript"/>
          </w:rPr>
          <w:delText>41</w:delText>
        </w:r>
      </w:del>
      <w:ins w:id="373" w:author="Sriraj Aiyer" w:date="2024-07-21T19:24:00Z">
        <w:r w:rsidR="00EC555F">
          <w:t>conditions</w:t>
        </w:r>
        <w:r w:rsidR="00F36703">
          <w:rPr>
            <w:vertAlign w:val="superscript"/>
          </w:rPr>
          <w:t>4</w:t>
        </w:r>
      </w:ins>
      <w:ins w:id="374" w:author="Sriraj Aiyer" w:date="2024-07-18T11:19:00Z">
        <w:r w:rsidR="002C11C7">
          <w:rPr>
            <w:vertAlign w:val="superscript"/>
          </w:rPr>
          <w:t>2</w:t>
        </w:r>
      </w:ins>
      <w:del w:id="375" w:author="Sriraj Aiyer" w:date="2024-07-18T11:19:00Z">
        <w:r w:rsidR="00F36703" w:rsidDel="002C11C7">
          <w:rPr>
            <w:vertAlign w:val="superscript"/>
          </w:rPr>
          <w:delText>1</w:delText>
        </w:r>
      </w:del>
      <w:r w:rsidR="00EC555F">
        <w:t xml:space="preserve"> or by showing conflicting information about the patient to indicate multiple possible </w:t>
      </w:r>
      <w:del w:id="376" w:author="Sriraj Aiyer" w:date="2024-07-21T19:24:00Z">
        <w:r w:rsidR="00EC555F">
          <w:delText>conditions</w:delText>
        </w:r>
        <w:r w:rsidR="00F36703">
          <w:rPr>
            <w:vertAlign w:val="superscript"/>
          </w:rPr>
          <w:delText>33</w:delText>
        </w:r>
        <w:r w:rsidR="00EC555F">
          <w:delText>.</w:delText>
        </w:r>
      </w:del>
      <w:ins w:id="377" w:author="Sriraj Aiyer" w:date="2024-07-21T19:24:00Z">
        <w:r w:rsidR="00EC555F">
          <w:t>conditions</w:t>
        </w:r>
        <w:r w:rsidR="00F36703">
          <w:rPr>
            <w:vertAlign w:val="superscript"/>
          </w:rPr>
          <w:t>3</w:t>
        </w:r>
      </w:ins>
      <w:ins w:id="378" w:author="Sriraj Aiyer" w:date="2024-07-18T11:19:00Z">
        <w:r w:rsidR="002C11C7">
          <w:rPr>
            <w:vertAlign w:val="superscript"/>
          </w:rPr>
          <w:t>4</w:t>
        </w:r>
      </w:ins>
      <w:del w:id="379" w:author="Sriraj Aiyer" w:date="2024-07-18T11:19:00Z">
        <w:r w:rsidR="00F36703" w:rsidDel="002C11C7">
          <w:rPr>
            <w:vertAlign w:val="superscript"/>
          </w:rPr>
          <w:delText>3</w:delText>
        </w:r>
      </w:del>
      <w:ins w:id="380" w:author="Sriraj Aiyer" w:date="2024-07-21T19:24:00Z">
        <w:r w:rsidR="00EC555F">
          <w:t>.</w:t>
        </w:r>
      </w:ins>
      <w:r w:rsidR="00EC555F">
        <w:t xml:space="preserve"> </w:t>
      </w:r>
      <w:r w:rsidR="003E01B6">
        <w:t xml:space="preserve">Calibration </w:t>
      </w:r>
      <w:r w:rsidR="0014377B">
        <w:t>can</w:t>
      </w:r>
      <w:r w:rsidR="003E01B6">
        <w:t xml:space="preserve"> be improved by the presence of feedback during a training </w:t>
      </w:r>
      <w:del w:id="381" w:author="Sriraj Aiyer" w:date="2024-07-21T19:24:00Z">
        <w:r w:rsidR="003E01B6">
          <w:delText>period</w:delText>
        </w:r>
        <w:r w:rsidR="00087E58">
          <w:rPr>
            <w:vertAlign w:val="superscript"/>
          </w:rPr>
          <w:delText>43,44</w:delText>
        </w:r>
      </w:del>
      <w:ins w:id="382" w:author="Sriraj Aiyer" w:date="2024-07-21T19:24:00Z">
        <w:r w:rsidR="003E01B6">
          <w:t>period</w:t>
        </w:r>
        <w:r w:rsidR="00087E58">
          <w:rPr>
            <w:vertAlign w:val="superscript"/>
          </w:rPr>
          <w:t>4</w:t>
        </w:r>
      </w:ins>
      <w:ins w:id="383" w:author="Sriraj Aiyer" w:date="2024-07-18T11:19:00Z">
        <w:r w:rsidR="002C11C7">
          <w:rPr>
            <w:vertAlign w:val="superscript"/>
          </w:rPr>
          <w:t>4</w:t>
        </w:r>
      </w:ins>
      <w:del w:id="384" w:author="Sriraj Aiyer" w:date="2024-07-18T11:19:00Z">
        <w:r w:rsidR="00087E58" w:rsidDel="002C11C7">
          <w:rPr>
            <w:vertAlign w:val="superscript"/>
          </w:rPr>
          <w:delText>3</w:delText>
        </w:r>
      </w:del>
      <w:ins w:id="385" w:author="Sriraj Aiyer" w:date="2024-07-21T19:24:00Z">
        <w:r w:rsidR="00087E58">
          <w:rPr>
            <w:vertAlign w:val="superscript"/>
          </w:rPr>
          <w:t>,4</w:t>
        </w:r>
      </w:ins>
      <w:ins w:id="386" w:author="Sriraj Aiyer" w:date="2024-07-18T11:19:00Z">
        <w:r w:rsidR="002C11C7">
          <w:rPr>
            <w:vertAlign w:val="superscript"/>
          </w:rPr>
          <w:t>5</w:t>
        </w:r>
      </w:ins>
      <w:del w:id="387" w:author="Sriraj Aiyer" w:date="2024-07-18T11:19:00Z">
        <w:r w:rsidR="00087E58" w:rsidDel="002C11C7">
          <w:rPr>
            <w:vertAlign w:val="superscript"/>
          </w:rPr>
          <w:delText>4</w:delText>
        </w:r>
      </w:del>
      <w:r w:rsidR="003E01B6">
        <w:t>.</w:t>
      </w:r>
      <w:r>
        <w:t xml:space="preserve"> </w:t>
      </w:r>
    </w:p>
    <w:p w14:paraId="277949C7" w14:textId="77777777" w:rsidR="00E65754" w:rsidRDefault="00E65754"/>
    <w:p w14:paraId="586B688E" w14:textId="7EC3E57A" w:rsidR="00FC0869" w:rsidRDefault="00FC0869">
      <w:r>
        <w:t>Contextual factors that pertain to the situated medical environment can also affect confidence</w:t>
      </w:r>
      <w:r w:rsidR="00E65754">
        <w:t xml:space="preserve"> </w:t>
      </w:r>
      <w:commentRangeStart w:id="388"/>
      <w:r w:rsidR="00E65754">
        <w:t>specifically</w:t>
      </w:r>
      <w:commentRangeEnd w:id="388"/>
      <w:del w:id="389" w:author="Sriraj Aiyer" w:date="2024-07-21T19:24:00Z">
        <w:r w:rsidR="002A34D9">
          <w:delText>,</w:delText>
        </w:r>
      </w:del>
      <w:ins w:id="390" w:author="Sriraj Aiyer" w:date="2024-07-21T19:24:00Z">
        <w:r w:rsidR="0074646D">
          <w:rPr>
            <w:rStyle w:val="CommentReference"/>
          </w:rPr>
          <w:commentReference w:id="388"/>
        </w:r>
      </w:ins>
      <w:ins w:id="391" w:author="Sriraj Aiyer" w:date="2024-07-18T11:28:00Z">
        <w:r w:rsidR="00AB30BD">
          <w:t xml:space="preserve"> (rather than calibration)</w:t>
        </w:r>
      </w:ins>
      <w:ins w:id="392" w:author="Sriraj Aiyer" w:date="2024-07-21T19:24:00Z">
        <w:r w:rsidR="002A34D9">
          <w:t>,</w:t>
        </w:r>
      </w:ins>
      <w:r w:rsidR="002A34D9">
        <w:t xml:space="preserve"> as found </w:t>
      </w:r>
      <w:r w:rsidR="001B1A3D">
        <w:t>using</w:t>
      </w:r>
      <w:r w:rsidR="002A34D9">
        <w:t xml:space="preserve"> naturalistic paradigms</w:t>
      </w:r>
      <w:r>
        <w:t xml:space="preserve">. For example, clinicians may be constantly interrupted </w:t>
      </w:r>
      <w:del w:id="393" w:author="Sriraj Aiyer" w:date="2024-07-21T19:24:00Z">
        <w:r>
          <w:delText>for</w:delText>
        </w:r>
      </w:del>
      <w:ins w:id="394" w:author="Sriraj Aiyer" w:date="2024-07-21T19:24:00Z">
        <w:r w:rsidR="00EA4C91">
          <w:t>by</w:t>
        </w:r>
      </w:ins>
      <w:r w:rsidR="00EA4C91">
        <w:t xml:space="preserve"> </w:t>
      </w:r>
      <w:r>
        <w:t xml:space="preserve">other </w:t>
      </w:r>
      <w:del w:id="395" w:author="Sriraj Aiyer" w:date="2024-07-21T19:24:00Z">
        <w:r>
          <w:delText>tasks</w:delText>
        </w:r>
        <w:r w:rsidR="005C5C4C">
          <w:rPr>
            <w:vertAlign w:val="superscript"/>
          </w:rPr>
          <w:delText>45</w:delText>
        </w:r>
      </w:del>
      <w:ins w:id="396" w:author="Sriraj Aiyer" w:date="2024-07-21T19:24:00Z">
        <w:r>
          <w:t>tasks</w:t>
        </w:r>
        <w:r w:rsidR="005C5C4C">
          <w:rPr>
            <w:vertAlign w:val="superscript"/>
          </w:rPr>
          <w:t>4</w:t>
        </w:r>
      </w:ins>
      <w:ins w:id="397" w:author="Sriraj Aiyer" w:date="2024-07-18T11:19:00Z">
        <w:r w:rsidR="002C11C7">
          <w:rPr>
            <w:vertAlign w:val="superscript"/>
          </w:rPr>
          <w:t>6</w:t>
        </w:r>
      </w:ins>
      <w:del w:id="398" w:author="Sriraj Aiyer" w:date="2024-07-18T11:19:00Z">
        <w:r w:rsidR="005C5C4C" w:rsidDel="002C11C7">
          <w:rPr>
            <w:vertAlign w:val="superscript"/>
          </w:rPr>
          <w:delText>5</w:delText>
        </w:r>
      </w:del>
      <w:r>
        <w:t>, especially</w:t>
      </w:r>
      <w:r w:rsidR="002E2057">
        <w:t xml:space="preserve"> </w:t>
      </w:r>
      <w:r>
        <w:t xml:space="preserve">during busier shifts where they have to manage more </w:t>
      </w:r>
      <w:del w:id="399" w:author="Sriraj Aiyer" w:date="2024-07-21T19:24:00Z">
        <w:r>
          <w:delText>patients</w:delText>
        </w:r>
        <w:r w:rsidR="005C5C4C">
          <w:rPr>
            <w:vertAlign w:val="superscript"/>
          </w:rPr>
          <w:delText>46</w:delText>
        </w:r>
      </w:del>
      <w:ins w:id="400" w:author="Sriraj Aiyer" w:date="2024-07-21T19:24:00Z">
        <w:r>
          <w:t>patients</w:t>
        </w:r>
        <w:r w:rsidR="005C5C4C">
          <w:rPr>
            <w:vertAlign w:val="superscript"/>
          </w:rPr>
          <w:t>4</w:t>
        </w:r>
      </w:ins>
      <w:ins w:id="401" w:author="Sriraj Aiyer" w:date="2024-07-18T11:19:00Z">
        <w:r w:rsidR="002C11C7">
          <w:rPr>
            <w:vertAlign w:val="superscript"/>
          </w:rPr>
          <w:t>7</w:t>
        </w:r>
      </w:ins>
      <w:del w:id="402" w:author="Sriraj Aiyer" w:date="2024-07-18T11:19:00Z">
        <w:r w:rsidR="005C5C4C" w:rsidDel="002C11C7">
          <w:rPr>
            <w:vertAlign w:val="superscript"/>
          </w:rPr>
          <w:delText>6</w:delText>
        </w:r>
      </w:del>
      <w:r w:rsidR="00F86AFF">
        <w:t xml:space="preserve"> </w:t>
      </w:r>
      <w:r>
        <w:t xml:space="preserve">and </w:t>
      </w:r>
      <w:r w:rsidR="009345AF">
        <w:t xml:space="preserve">may </w:t>
      </w:r>
      <w:r>
        <w:t xml:space="preserve">not </w:t>
      </w:r>
      <w:r w:rsidR="009345AF">
        <w:t xml:space="preserve">be </w:t>
      </w:r>
      <w:r>
        <w:t>presen</w:t>
      </w:r>
      <w:r w:rsidR="002E2057">
        <w:t>t</w:t>
      </w:r>
      <w:r w:rsidR="009345AF">
        <w:t xml:space="preserve"> for the sharing of information </w:t>
      </w:r>
      <w:r w:rsidR="006910D0">
        <w:t>during</w:t>
      </w:r>
      <w:r w:rsidR="009345AF">
        <w:t xml:space="preserve"> </w:t>
      </w:r>
      <w:del w:id="403" w:author="Sriraj Aiyer" w:date="2024-07-21T19:24:00Z">
        <w:r w:rsidR="009345AF">
          <w:delText>handover</w:delText>
        </w:r>
        <w:r w:rsidR="006910D0">
          <w:delText>s</w:delText>
        </w:r>
        <w:r w:rsidR="005C5C4C">
          <w:rPr>
            <w:vertAlign w:val="superscript"/>
          </w:rPr>
          <w:delText>47</w:delText>
        </w:r>
      </w:del>
      <w:ins w:id="404" w:author="Sriraj Aiyer" w:date="2024-07-21T19:24:00Z">
        <w:r w:rsidR="009345AF">
          <w:t>handover</w:t>
        </w:r>
        <w:r w:rsidR="006910D0">
          <w:t>s</w:t>
        </w:r>
        <w:r w:rsidR="005C5C4C">
          <w:rPr>
            <w:vertAlign w:val="superscript"/>
          </w:rPr>
          <w:t>4</w:t>
        </w:r>
      </w:ins>
      <w:ins w:id="405" w:author="Sriraj Aiyer" w:date="2024-07-18T11:19:00Z">
        <w:r w:rsidR="002C11C7">
          <w:rPr>
            <w:vertAlign w:val="superscript"/>
          </w:rPr>
          <w:t>8</w:t>
        </w:r>
      </w:ins>
      <w:del w:id="406" w:author="Sriraj Aiyer" w:date="2024-07-18T11:19:00Z">
        <w:r w:rsidR="005C5C4C" w:rsidDel="002C11C7">
          <w:rPr>
            <w:vertAlign w:val="superscript"/>
          </w:rPr>
          <w:delText>7</w:delText>
        </w:r>
      </w:del>
      <w:r>
        <w:t xml:space="preserve">. </w:t>
      </w:r>
      <w:r w:rsidR="002E2057">
        <w:t xml:space="preserve">Studies that </w:t>
      </w:r>
      <w:r w:rsidR="009345AF">
        <w:t>si</w:t>
      </w:r>
      <w:r w:rsidR="002E2057">
        <w:t xml:space="preserve">mulated </w:t>
      </w:r>
      <w:r>
        <w:t xml:space="preserve">these </w:t>
      </w:r>
      <w:r w:rsidR="009345AF">
        <w:t xml:space="preserve">situations </w:t>
      </w:r>
      <w:r>
        <w:t xml:space="preserve">found </w:t>
      </w:r>
      <w:r w:rsidR="006910D0">
        <w:t xml:space="preserve">they resulted in </w:t>
      </w:r>
      <w:r>
        <w:t>lower diagnostic confidence</w:t>
      </w:r>
      <w:r w:rsidR="009345AF">
        <w:t>. However</w:t>
      </w:r>
      <w:r w:rsidR="006910D0">
        <w:t xml:space="preserve">, such studies </w:t>
      </w:r>
      <w:r w:rsidR="00D810E2">
        <w:t>cannot</w:t>
      </w:r>
      <w:r w:rsidR="009345AF">
        <w:t xml:space="preserve"> </w:t>
      </w:r>
      <w:r w:rsidR="00D810E2">
        <w:t xml:space="preserve">assess </w:t>
      </w:r>
      <w:r w:rsidR="009345AF">
        <w:t>the effect of contextual factors on c</w:t>
      </w:r>
      <w:r w:rsidR="00D810E2">
        <w:t>alibration</w:t>
      </w:r>
      <w:r w:rsidR="009345AF">
        <w:t xml:space="preserve"> </w:t>
      </w:r>
      <w:r w:rsidR="00D810E2">
        <w:t xml:space="preserve">with diagnostic accuracy </w:t>
      </w:r>
      <w:r w:rsidR="009345AF">
        <w:t>because they were conducted in-situ</w:t>
      </w:r>
      <w:r w:rsidR="006910D0">
        <w:t xml:space="preserve">, meaning that </w:t>
      </w:r>
      <w:r w:rsidR="00786AD6">
        <w:t xml:space="preserve">researchers for these studies </w:t>
      </w:r>
      <w:r w:rsidR="006910D0">
        <w:t xml:space="preserve">are not able to </w:t>
      </w:r>
      <w:r w:rsidR="00786AD6">
        <w:t>obtain measures of accuracy</w:t>
      </w:r>
      <w:r w:rsidR="006910D0">
        <w:t>. At this stage,</w:t>
      </w:r>
      <w:r w:rsidR="00786AD6">
        <w:t xml:space="preserve"> we can only determine how these contextual factors affect confidence</w:t>
      </w:r>
      <w:r w:rsidR="006910D0">
        <w:t>,</w:t>
      </w:r>
      <w:r w:rsidR="00786AD6">
        <w:t xml:space="preserve"> rather than calibration</w:t>
      </w:r>
      <w:r w:rsidR="002E2057">
        <w:t>.</w:t>
      </w:r>
      <w:r w:rsidR="00A669ED">
        <w:t xml:space="preserve"> </w:t>
      </w:r>
    </w:p>
    <w:p w14:paraId="08E90ADF" w14:textId="6F52D3E4" w:rsidR="007F69AD" w:rsidRDefault="007F69AD" w:rsidP="007F69AD"/>
    <w:p w14:paraId="54830A24" w14:textId="4228F5F9" w:rsidR="00164C7C" w:rsidRDefault="00164C7C"/>
    <w:p w14:paraId="40F2A1B4" w14:textId="77777777" w:rsidR="008E1B63" w:rsidRDefault="008E1B63" w:rsidP="008E1B63">
      <w:pPr>
        <w:rPr>
          <w:b/>
          <w:bCs/>
        </w:rPr>
      </w:pPr>
      <w:commentRangeStart w:id="407"/>
      <w:commentRangeStart w:id="408"/>
      <w:r w:rsidRPr="00164C7C">
        <w:rPr>
          <w:b/>
          <w:bCs/>
        </w:rPr>
        <w:t xml:space="preserve">BOX 3: </w:t>
      </w:r>
      <w:commentRangeStart w:id="409"/>
      <w:r w:rsidRPr="00164C7C">
        <w:rPr>
          <w:b/>
          <w:bCs/>
        </w:rPr>
        <w:t xml:space="preserve">Papers </w:t>
      </w:r>
      <w:commentRangeEnd w:id="407"/>
      <w:r w:rsidR="00B97D13">
        <w:rPr>
          <w:rStyle w:val="CommentReference"/>
        </w:rPr>
        <w:commentReference w:id="407"/>
      </w:r>
      <w:commentRangeEnd w:id="408"/>
      <w:r w:rsidR="00AB30BD">
        <w:rPr>
          <w:rStyle w:val="CommentReference"/>
        </w:rPr>
        <w:commentReference w:id="408"/>
      </w:r>
      <w:r w:rsidRPr="00164C7C">
        <w:rPr>
          <w:b/>
          <w:bCs/>
        </w:rPr>
        <w:t>on Imaging and Confidence</w:t>
      </w:r>
      <w:commentRangeEnd w:id="409"/>
      <w:r w:rsidR="00860C00">
        <w:rPr>
          <w:rStyle w:val="CommentReference"/>
        </w:rPr>
        <w:commentReference w:id="409"/>
      </w:r>
    </w:p>
    <w:p w14:paraId="37323F5F" w14:textId="77777777" w:rsidR="008E1B63" w:rsidRDefault="008E1B63" w:rsidP="008E1B63">
      <w:pPr>
        <w:rPr>
          <w:b/>
          <w:bCs/>
        </w:rPr>
      </w:pPr>
    </w:p>
    <w:p w14:paraId="1DB5F635" w14:textId="256C8504" w:rsidR="008E1B63" w:rsidRDefault="008E1B63" w:rsidP="008E1B63">
      <w:commentRangeStart w:id="410"/>
      <w:del w:id="411" w:author="Sriraj Aiyer" w:date="2024-07-21T19:24:00Z">
        <w:r>
          <w:delText>There were also a</w:delText>
        </w:r>
      </w:del>
      <w:ins w:id="412" w:author="Sriraj Aiyer" w:date="2024-07-21T19:24:00Z">
        <w:r w:rsidR="00EA4C91">
          <w:t>A</w:t>
        </w:r>
      </w:ins>
      <w:r>
        <w:t xml:space="preserve"> subset </w:t>
      </w:r>
      <w:commentRangeEnd w:id="410"/>
      <w:r w:rsidR="00860C00">
        <w:rPr>
          <w:rStyle w:val="CommentReference"/>
        </w:rPr>
        <w:commentReference w:id="410"/>
      </w:r>
      <w:r>
        <w:t xml:space="preserve">of papers </w:t>
      </w:r>
      <w:ins w:id="413" w:author="Helen Higham" w:date="2024-07-21T19:24:00Z">
        <w:r>
          <w:t>that f</w:t>
        </w:r>
      </w:ins>
      <w:ins w:id="414" w:author="Helen Higham" w:date="2024-07-21T13:43:00Z">
        <w:r w:rsidR="00D72AAC">
          <w:t>ound</w:t>
        </w:r>
      </w:ins>
      <w:del w:id="415" w:author="Helen Higham" w:date="2024-07-21T13:43:00Z">
        <w:r w:rsidDel="00D72AAC">
          <w:delText>ind</w:delText>
        </w:r>
      </w:del>
      <w:del w:id="416" w:author="Helen Higham" w:date="2024-07-21T19:24:00Z">
        <w:r>
          <w:delText>find</w:delText>
        </w:r>
      </w:del>
      <w:r>
        <w:t xml:space="preserve"> an increase in confidence when providing clinicians with specialised imaging for a patient</w:t>
      </w:r>
      <w:ins w:id="417" w:author="Helen Higham" w:date="2024-07-21T13:43:00Z">
        <w:r>
          <w:t xml:space="preserve"> </w:t>
        </w:r>
        <w:r w:rsidR="00D72AAC">
          <w:t>to assist</w:t>
        </w:r>
      </w:ins>
      <w:del w:id="418" w:author="Helen Higham" w:date="2024-07-21T13:43:00Z">
        <w:r w:rsidDel="00D72AAC">
          <w:delText xml:space="preserve"> </w:delText>
        </w:r>
        <w:r>
          <w:delText>when making</w:delText>
        </w:r>
      </w:del>
      <w:r>
        <w:t xml:space="preserve"> diagnoses, be they MRI </w:t>
      </w:r>
      <w:del w:id="419" w:author="Sriraj Aiyer" w:date="2024-07-21T19:24:00Z">
        <w:r>
          <w:delText>scans</w:delText>
        </w:r>
        <w:r w:rsidR="008D02B8">
          <w:rPr>
            <w:vertAlign w:val="superscript"/>
          </w:rPr>
          <w:delText>48</w:delText>
        </w:r>
        <w:r w:rsidRPr="00136332">
          <w:rPr>
            <w:vertAlign w:val="superscript"/>
          </w:rPr>
          <w:delText>-</w:delText>
        </w:r>
      </w:del>
      <w:ins w:id="420" w:author="Sriraj Aiyer" w:date="2024-07-21T19:24:00Z">
        <w:r>
          <w:t>scans</w:t>
        </w:r>
        <w:r w:rsidR="008D02B8">
          <w:rPr>
            <w:vertAlign w:val="superscript"/>
          </w:rPr>
          <w:t>4</w:t>
        </w:r>
      </w:ins>
      <w:ins w:id="421" w:author="Sriraj Aiyer" w:date="2024-07-18T11:20:00Z">
        <w:r w:rsidR="002C11C7">
          <w:rPr>
            <w:vertAlign w:val="superscript"/>
          </w:rPr>
          <w:t>9</w:t>
        </w:r>
      </w:ins>
      <w:del w:id="422" w:author="Sriraj Aiyer" w:date="2024-07-18T11:20:00Z">
        <w:r w:rsidR="008D02B8" w:rsidDel="002C11C7">
          <w:rPr>
            <w:vertAlign w:val="superscript"/>
          </w:rPr>
          <w:delText>8</w:delText>
        </w:r>
      </w:del>
      <w:ins w:id="423" w:author="Sriraj Aiyer" w:date="2024-07-21T19:24:00Z">
        <w:r w:rsidRPr="00136332">
          <w:rPr>
            <w:vertAlign w:val="superscript"/>
          </w:rPr>
          <w:t>-</w:t>
        </w:r>
      </w:ins>
      <w:ins w:id="424" w:author="Sriraj Aiyer" w:date="2024-07-18T11:20:00Z">
        <w:r w:rsidR="002C11C7">
          <w:rPr>
            <w:vertAlign w:val="superscript"/>
          </w:rPr>
          <w:t>50</w:t>
        </w:r>
      </w:ins>
      <w:del w:id="425" w:author="Sriraj Aiyer" w:date="2024-07-18T11:20:00Z">
        <w:r w:rsidR="008D02B8" w:rsidDel="002C11C7">
          <w:rPr>
            <w:vertAlign w:val="superscript"/>
          </w:rPr>
          <w:delText>49</w:delText>
        </w:r>
      </w:del>
      <w:r>
        <w:t xml:space="preserve">, CT </w:t>
      </w:r>
      <w:del w:id="426" w:author="Sriraj Aiyer" w:date="2024-07-21T19:24:00Z">
        <w:r>
          <w:delText>scans</w:delText>
        </w:r>
        <w:r w:rsidR="008D02B8">
          <w:rPr>
            <w:vertAlign w:val="superscript"/>
          </w:rPr>
          <w:delText>50</w:delText>
        </w:r>
      </w:del>
      <w:ins w:id="427" w:author="Sriraj Aiyer" w:date="2024-07-21T19:24:00Z">
        <w:r>
          <w:t>scans</w:t>
        </w:r>
        <w:r w:rsidR="008D02B8">
          <w:rPr>
            <w:vertAlign w:val="superscript"/>
          </w:rPr>
          <w:t>5</w:t>
        </w:r>
      </w:ins>
      <w:ins w:id="428" w:author="Sriraj Aiyer" w:date="2024-07-18T11:20:00Z">
        <w:r w:rsidR="002C11C7">
          <w:rPr>
            <w:vertAlign w:val="superscript"/>
          </w:rPr>
          <w:t>1</w:t>
        </w:r>
      </w:ins>
      <w:del w:id="429" w:author="Sriraj Aiyer" w:date="2024-07-18T11:20:00Z">
        <w:r w:rsidR="008D02B8" w:rsidDel="002C11C7">
          <w:rPr>
            <w:vertAlign w:val="superscript"/>
          </w:rPr>
          <w:delText>0</w:delText>
        </w:r>
      </w:del>
      <w:r>
        <w:t xml:space="preserve">, evacuation </w:t>
      </w:r>
      <w:del w:id="430" w:author="Sriraj Aiyer" w:date="2024-07-21T19:24:00Z">
        <w:r>
          <w:delText>proctography</w:delText>
        </w:r>
        <w:r w:rsidR="008D02B8">
          <w:rPr>
            <w:vertAlign w:val="superscript"/>
          </w:rPr>
          <w:delText>51</w:delText>
        </w:r>
      </w:del>
      <w:ins w:id="431" w:author="Sriraj Aiyer" w:date="2024-07-21T19:24:00Z">
        <w:r>
          <w:t>proctography</w:t>
        </w:r>
        <w:r w:rsidR="008D02B8">
          <w:rPr>
            <w:vertAlign w:val="superscript"/>
          </w:rPr>
          <w:t>5</w:t>
        </w:r>
      </w:ins>
      <w:ins w:id="432" w:author="Sriraj Aiyer" w:date="2024-07-18T11:20:00Z">
        <w:r w:rsidR="002C11C7">
          <w:rPr>
            <w:vertAlign w:val="superscript"/>
          </w:rPr>
          <w:t>2</w:t>
        </w:r>
      </w:ins>
      <w:del w:id="433" w:author="Sriraj Aiyer" w:date="2024-07-18T11:20:00Z">
        <w:r w:rsidR="008D02B8" w:rsidDel="002C11C7">
          <w:rPr>
            <w:vertAlign w:val="superscript"/>
          </w:rPr>
          <w:delText>1</w:delText>
        </w:r>
      </w:del>
      <w:r>
        <w:t xml:space="preserve"> or photos of </w:t>
      </w:r>
      <w:del w:id="434" w:author="Sriraj Aiyer" w:date="2024-07-21T19:24:00Z">
        <w:r>
          <w:delText>wounds</w:delText>
        </w:r>
        <w:r w:rsidR="008D02B8">
          <w:rPr>
            <w:vertAlign w:val="superscript"/>
          </w:rPr>
          <w:delText>52</w:delText>
        </w:r>
        <w:r>
          <w:delText>. Meanwhile, another</w:delText>
        </w:r>
      </w:del>
      <w:ins w:id="435" w:author="Sriraj Aiyer" w:date="2024-07-21T19:24:00Z">
        <w:r>
          <w:t>wounds</w:t>
        </w:r>
        <w:r w:rsidR="008D02B8">
          <w:rPr>
            <w:vertAlign w:val="superscript"/>
          </w:rPr>
          <w:t>5</w:t>
        </w:r>
      </w:ins>
      <w:ins w:id="436" w:author="Sriraj Aiyer" w:date="2024-07-18T11:20:00Z">
        <w:r w:rsidR="002C11C7">
          <w:rPr>
            <w:vertAlign w:val="superscript"/>
          </w:rPr>
          <w:t>3</w:t>
        </w:r>
      </w:ins>
      <w:del w:id="437" w:author="Sriraj Aiyer" w:date="2024-07-18T11:20:00Z">
        <w:r w:rsidR="008D02B8" w:rsidDel="002C11C7">
          <w:rPr>
            <w:vertAlign w:val="superscript"/>
          </w:rPr>
          <w:delText>2</w:delText>
        </w:r>
      </w:del>
      <w:ins w:id="438" w:author="Sriraj Aiyer" w:date="2024-07-21T19:24:00Z">
        <w:r>
          <w:t xml:space="preserve">. </w:t>
        </w:r>
        <w:r w:rsidR="004D7594">
          <w:t>A</w:t>
        </w:r>
        <w:r>
          <w:t>nother</w:t>
        </w:r>
      </w:ins>
      <w:r>
        <w:t xml:space="preserve"> subset of papers </w:t>
      </w:r>
      <w:ins w:id="439" w:author="Helen Higham" w:date="2024-07-21T19:24:00Z">
        <w:r>
          <w:t>use</w:t>
        </w:r>
      </w:ins>
      <w:ins w:id="440" w:author="Helen Higham" w:date="2024-07-21T13:43:00Z">
        <w:r w:rsidR="00D72AAC">
          <w:t>d</w:t>
        </w:r>
      </w:ins>
      <w:del w:id="441" w:author="Helen Higham" w:date="2024-07-21T19:24:00Z">
        <w:r>
          <w:delText>use</w:delText>
        </w:r>
      </w:del>
      <w:r>
        <w:t xml:space="preserve"> various forms of computer-aided decision support systems with the goal of improving confidence, with mixed </w:t>
      </w:r>
      <w:del w:id="442" w:author="Sriraj Aiyer" w:date="2024-07-21T19:24:00Z">
        <w:r>
          <w:delText>results</w:delText>
        </w:r>
        <w:r w:rsidR="008D02B8">
          <w:rPr>
            <w:vertAlign w:val="superscript"/>
          </w:rPr>
          <w:delText>53</w:delText>
        </w:r>
        <w:r w:rsidRPr="0080278F">
          <w:rPr>
            <w:vertAlign w:val="superscript"/>
          </w:rPr>
          <w:delText>-</w:delText>
        </w:r>
        <w:r w:rsidR="008D02B8">
          <w:rPr>
            <w:vertAlign w:val="superscript"/>
          </w:rPr>
          <w:delText>56</w:delText>
        </w:r>
        <w:r>
          <w:delText>.</w:delText>
        </w:r>
      </w:del>
      <w:ins w:id="443" w:author="Sriraj Aiyer" w:date="2024-07-21T19:24:00Z">
        <w:r>
          <w:t>results</w:t>
        </w:r>
        <w:r w:rsidR="008D02B8">
          <w:rPr>
            <w:vertAlign w:val="superscript"/>
          </w:rPr>
          <w:t>5</w:t>
        </w:r>
      </w:ins>
      <w:ins w:id="444" w:author="Sriraj Aiyer" w:date="2024-07-18T11:20:00Z">
        <w:r w:rsidR="002C11C7">
          <w:rPr>
            <w:vertAlign w:val="superscript"/>
          </w:rPr>
          <w:t>4</w:t>
        </w:r>
      </w:ins>
      <w:del w:id="445" w:author="Sriraj Aiyer" w:date="2024-07-18T11:20:00Z">
        <w:r w:rsidR="008D02B8" w:rsidDel="002C11C7">
          <w:rPr>
            <w:vertAlign w:val="superscript"/>
          </w:rPr>
          <w:delText>3</w:delText>
        </w:r>
      </w:del>
      <w:ins w:id="446" w:author="Sriraj Aiyer" w:date="2024-07-21T19:24:00Z">
        <w:r w:rsidRPr="0080278F">
          <w:rPr>
            <w:vertAlign w:val="superscript"/>
          </w:rPr>
          <w:t>-</w:t>
        </w:r>
        <w:r w:rsidR="008D02B8">
          <w:rPr>
            <w:vertAlign w:val="superscript"/>
          </w:rPr>
          <w:t>5</w:t>
        </w:r>
      </w:ins>
      <w:ins w:id="447" w:author="Sriraj Aiyer" w:date="2024-07-18T11:20:00Z">
        <w:r w:rsidR="002C11C7">
          <w:rPr>
            <w:vertAlign w:val="superscript"/>
          </w:rPr>
          <w:t>7</w:t>
        </w:r>
      </w:ins>
      <w:del w:id="448" w:author="Sriraj Aiyer" w:date="2024-07-18T11:20:00Z">
        <w:r w:rsidR="008D02B8" w:rsidDel="002C11C7">
          <w:rPr>
            <w:vertAlign w:val="superscript"/>
          </w:rPr>
          <w:delText>6</w:delText>
        </w:r>
      </w:del>
      <w:ins w:id="449" w:author="Sriraj Aiyer" w:date="2024-07-21T19:24:00Z">
        <w:r>
          <w:t>.</w:t>
        </w:r>
      </w:ins>
      <w:r>
        <w:t xml:space="preserve"> </w:t>
      </w:r>
      <w:commentRangeStart w:id="450"/>
      <w:r>
        <w:t xml:space="preserve">These results are perhaps not surprising, but do warrant addressing as per our inclusion criteria. </w:t>
      </w:r>
      <w:commentRangeEnd w:id="450"/>
      <w:r w:rsidR="00860C00">
        <w:rPr>
          <w:rStyle w:val="CommentReference"/>
        </w:rPr>
        <w:commentReference w:id="450"/>
      </w:r>
    </w:p>
    <w:p w14:paraId="4E92722D" w14:textId="77777777" w:rsidR="003E01B6" w:rsidRDefault="003E01B6" w:rsidP="000B57AA">
      <w:pPr>
        <w:rPr>
          <w:u w:val="single"/>
        </w:rPr>
      </w:pPr>
    </w:p>
    <w:p w14:paraId="4CEBD7DF" w14:textId="46E55648" w:rsidR="000B57AA" w:rsidRPr="00C2407D" w:rsidRDefault="00C2407D">
      <w:pPr>
        <w:rPr>
          <w:u w:val="single"/>
        </w:rPr>
      </w:pPr>
      <w:r>
        <w:rPr>
          <w:u w:val="single"/>
        </w:rPr>
        <w:t>Interventions at the Point of Generating Differentials</w:t>
      </w:r>
    </w:p>
    <w:p w14:paraId="22C26728" w14:textId="6333033C" w:rsidR="000B57AA" w:rsidRDefault="000B57AA">
      <w:pPr>
        <w:rPr>
          <w:b/>
          <w:bCs/>
          <w:sz w:val="28"/>
          <w:szCs w:val="28"/>
        </w:rPr>
      </w:pPr>
    </w:p>
    <w:p w14:paraId="2277992D" w14:textId="40B9C50E" w:rsidR="00C4251A" w:rsidRDefault="00C4251A">
      <w:r>
        <w:t>Th</w:t>
      </w:r>
      <w:r w:rsidR="00576E39">
        <w:t>e</w:t>
      </w:r>
      <w:r w:rsidR="00060D0F">
        <w:t xml:space="preserve"> </w:t>
      </w:r>
      <w:r>
        <w:t>process of g</w:t>
      </w:r>
      <w:r w:rsidR="007F69AD">
        <w:t xml:space="preserve">enerating diagnostic differentials </w:t>
      </w:r>
      <w:r>
        <w:t xml:space="preserve">has been subject to experimental </w:t>
      </w:r>
      <w:r w:rsidR="007F69AD">
        <w:t>manipulations and interventions</w:t>
      </w:r>
      <w:r>
        <w:t xml:space="preserve"> (such as early diagnostic suggestions)</w:t>
      </w:r>
      <w:r w:rsidR="007F69AD">
        <w:t xml:space="preserve"> </w:t>
      </w:r>
      <w:r>
        <w:t xml:space="preserve">to investigate </w:t>
      </w:r>
      <w:r w:rsidR="007F69AD">
        <w:t>their effect on accuracy and confidence.</w:t>
      </w:r>
      <w:r>
        <w:t xml:space="preserve"> </w:t>
      </w:r>
      <w:del w:id="451" w:author="Sriraj Aiyer" w:date="2024-07-21T19:24:00Z">
        <w:r>
          <w:delText>One can imagine the applicability of this</w:delText>
        </w:r>
      </w:del>
      <w:ins w:id="452" w:author="Sriraj Aiyer" w:date="2024-07-21T19:24:00Z">
        <w:r w:rsidR="00A1154A">
          <w:t>This</w:t>
        </w:r>
      </w:ins>
      <w:r w:rsidR="00A1154A">
        <w:t xml:space="preserve"> work</w:t>
      </w:r>
      <w:ins w:id="453" w:author="Sriraj Aiyer" w:date="2024-07-21T19:24:00Z">
        <w:r w:rsidR="00A1154A">
          <w:t xml:space="preserve"> is applicable</w:t>
        </w:r>
      </w:ins>
      <w:r w:rsidR="00A1154A">
        <w:t xml:space="preserve">, </w:t>
      </w:r>
      <w:r>
        <w:t>for instance</w:t>
      </w:r>
      <w:del w:id="454" w:author="Sriraj Aiyer" w:date="2024-07-21T19:24:00Z">
        <w:r>
          <w:delText xml:space="preserve"> when</w:delText>
        </w:r>
      </w:del>
      <w:ins w:id="455" w:author="Sriraj Aiyer" w:date="2024-07-21T19:24:00Z">
        <w:r w:rsidR="00A1154A">
          <w:t>, to understanding how</w:t>
        </w:r>
      </w:ins>
      <w:r>
        <w:t xml:space="preserve"> a clinician </w:t>
      </w:r>
      <w:del w:id="456" w:author="Sriraj Aiyer" w:date="2024-07-21T19:24:00Z">
        <w:r>
          <w:delText>is transitioning</w:delText>
        </w:r>
      </w:del>
      <w:ins w:id="457" w:author="Sriraj Aiyer" w:date="2024-07-21T19:24:00Z">
        <w:r>
          <w:t>transition</w:t>
        </w:r>
        <w:r w:rsidR="00A1154A">
          <w:t>s</w:t>
        </w:r>
      </w:ins>
      <w:r>
        <w:t xml:space="preserve"> care </w:t>
      </w:r>
      <w:r w:rsidR="00576E39">
        <w:t>of</w:t>
      </w:r>
      <w:r>
        <w:t xml:space="preserve"> a patient to another clinician</w:t>
      </w:r>
      <w:r w:rsidR="00576E39">
        <w:t xml:space="preserve"> and</w:t>
      </w:r>
      <w:r w:rsidR="00795723">
        <w:t xml:space="preserve"> </w:t>
      </w:r>
      <w:del w:id="458" w:author="Sriraj Aiyer" w:date="2024-07-21T19:24:00Z">
        <w:r>
          <w:delText>giving</w:delText>
        </w:r>
      </w:del>
      <w:ins w:id="459" w:author="Sriraj Aiyer" w:date="2024-07-21T19:24:00Z">
        <w:r>
          <w:t>giv</w:t>
        </w:r>
        <w:r w:rsidR="00B066C3">
          <w:t>es</w:t>
        </w:r>
      </w:ins>
      <w:r>
        <w:t xml:space="preserve"> a</w:t>
      </w:r>
      <w:r w:rsidR="00576E39">
        <w:t xml:space="preserve"> handover of relevant information.</w:t>
      </w:r>
      <w:r w:rsidR="00795723">
        <w:t xml:space="preserve"> </w:t>
      </w:r>
      <w:r w:rsidR="0070460D">
        <w:t xml:space="preserve">A general theme </w:t>
      </w:r>
      <w:r>
        <w:t xml:space="preserve">of this work is </w:t>
      </w:r>
      <w:r w:rsidR="0070460D">
        <w:t>that there is</w:t>
      </w:r>
      <w:r w:rsidR="004323AA">
        <w:t xml:space="preserve"> a</w:t>
      </w:r>
      <w:r w:rsidR="0070460D">
        <w:t xml:space="preserve"> tendency toward higher weighting of early information, </w:t>
      </w:r>
      <w:commentRangeStart w:id="460"/>
      <w:r w:rsidR="0070460D">
        <w:t>indicating a primacy effect.</w:t>
      </w:r>
      <w:commentRangeEnd w:id="460"/>
      <w:r w:rsidR="00860C00">
        <w:rPr>
          <w:rStyle w:val="CommentReference"/>
        </w:rPr>
        <w:commentReference w:id="460"/>
      </w:r>
      <w:r w:rsidR="007F69AD">
        <w:t xml:space="preserve"> Early diagnostic suggestions have been found to be highly influential in the subsequent decision process </w:t>
      </w:r>
      <w:r w:rsidR="00576E39">
        <w:t xml:space="preserve">where </w:t>
      </w:r>
      <w:r w:rsidR="0070460D">
        <w:t>clinicians find</w:t>
      </w:r>
      <w:r w:rsidR="00060D0F">
        <w:t xml:space="preserve"> </w:t>
      </w:r>
      <w:r w:rsidR="0070460D">
        <w:t xml:space="preserve">these suggestions difficult to ignore and </w:t>
      </w:r>
      <w:r w:rsidR="00576E39">
        <w:t>have more</w:t>
      </w:r>
      <w:r w:rsidR="0070460D">
        <w:t xml:space="preserve"> confidence </w:t>
      </w:r>
      <w:r w:rsidR="00576E39">
        <w:t>in</w:t>
      </w:r>
      <w:r w:rsidR="009F4783">
        <w:t xml:space="preserve"> </w:t>
      </w:r>
      <w:del w:id="461" w:author="Sriraj Aiyer" w:date="2024-07-21T19:24:00Z">
        <w:r w:rsidR="0070460D">
          <w:delText>them</w:delText>
        </w:r>
        <w:r w:rsidR="007878A6" w:rsidRPr="007878A6">
          <w:rPr>
            <w:vertAlign w:val="superscript"/>
          </w:rPr>
          <w:delText>5</w:delText>
        </w:r>
        <w:r w:rsidR="009F4783">
          <w:rPr>
            <w:vertAlign w:val="superscript"/>
          </w:rPr>
          <w:delText>7</w:delText>
        </w:r>
        <w:r w:rsidR="007878A6" w:rsidRPr="007878A6">
          <w:rPr>
            <w:vertAlign w:val="superscript"/>
          </w:rPr>
          <w:delText>-5</w:delText>
        </w:r>
        <w:r w:rsidR="009F4783">
          <w:rPr>
            <w:vertAlign w:val="superscript"/>
          </w:rPr>
          <w:delText>8</w:delText>
        </w:r>
      </w:del>
      <w:ins w:id="462" w:author="Sriraj Aiyer" w:date="2024-07-21T19:24:00Z">
        <w:r w:rsidR="0070460D">
          <w:t>them</w:t>
        </w:r>
        <w:r w:rsidR="007878A6" w:rsidRPr="007878A6">
          <w:rPr>
            <w:vertAlign w:val="superscript"/>
          </w:rPr>
          <w:t>5</w:t>
        </w:r>
      </w:ins>
      <w:ins w:id="463" w:author="Sriraj Aiyer" w:date="2024-07-18T11:20:00Z">
        <w:r w:rsidR="002C11C7">
          <w:rPr>
            <w:vertAlign w:val="superscript"/>
          </w:rPr>
          <w:t>8</w:t>
        </w:r>
      </w:ins>
      <w:del w:id="464" w:author="Sriraj Aiyer" w:date="2024-07-18T11:20:00Z">
        <w:r w:rsidR="009F4783" w:rsidDel="002C11C7">
          <w:rPr>
            <w:vertAlign w:val="superscript"/>
          </w:rPr>
          <w:delText>7</w:delText>
        </w:r>
      </w:del>
      <w:ins w:id="465" w:author="Sriraj Aiyer" w:date="2024-07-21T19:24:00Z">
        <w:r w:rsidR="007878A6" w:rsidRPr="007878A6">
          <w:rPr>
            <w:vertAlign w:val="superscript"/>
          </w:rPr>
          <w:t>-5</w:t>
        </w:r>
      </w:ins>
      <w:ins w:id="466" w:author="Sriraj Aiyer" w:date="2024-07-18T11:20:00Z">
        <w:r w:rsidR="002C11C7">
          <w:rPr>
            <w:vertAlign w:val="superscript"/>
          </w:rPr>
          <w:t>9</w:t>
        </w:r>
      </w:ins>
      <w:del w:id="467" w:author="Sriraj Aiyer" w:date="2024-07-18T11:20:00Z">
        <w:r w:rsidR="009F4783" w:rsidDel="002C11C7">
          <w:rPr>
            <w:vertAlign w:val="superscript"/>
          </w:rPr>
          <w:delText>8</w:delText>
        </w:r>
      </w:del>
      <w:r w:rsidR="0070460D">
        <w:t xml:space="preserve">. This also affects the breadth of differentials considered, with fewer differentials considered when provided </w:t>
      </w:r>
      <w:r w:rsidR="00394622">
        <w:t xml:space="preserve">with early </w:t>
      </w:r>
      <w:del w:id="468" w:author="Sriraj Aiyer" w:date="2024-07-21T19:24:00Z">
        <w:r w:rsidR="0070460D">
          <w:delText>suggestions</w:delText>
        </w:r>
        <w:r w:rsidR="00213CEF" w:rsidRPr="00213CEF">
          <w:rPr>
            <w:vertAlign w:val="superscript"/>
          </w:rPr>
          <w:delText>5</w:delText>
        </w:r>
        <w:r w:rsidR="009F4783">
          <w:rPr>
            <w:vertAlign w:val="superscript"/>
          </w:rPr>
          <w:delText>9</w:delText>
        </w:r>
      </w:del>
      <w:ins w:id="469" w:author="Sriraj Aiyer" w:date="2024-07-21T19:24:00Z">
        <w:r w:rsidR="0070460D">
          <w:t>suggestions</w:t>
        </w:r>
      </w:ins>
      <w:ins w:id="470" w:author="Sriraj Aiyer" w:date="2024-07-18T11:20:00Z">
        <w:r w:rsidR="002C11C7">
          <w:rPr>
            <w:vertAlign w:val="superscript"/>
          </w:rPr>
          <w:t>60</w:t>
        </w:r>
      </w:ins>
      <w:del w:id="471" w:author="Sriraj Aiyer" w:date="2024-07-18T11:20:00Z">
        <w:r w:rsidR="00213CEF" w:rsidRPr="00213CEF" w:rsidDel="002C11C7">
          <w:rPr>
            <w:vertAlign w:val="superscript"/>
          </w:rPr>
          <w:delText>5</w:delText>
        </w:r>
        <w:r w:rsidR="009F4783" w:rsidDel="002C11C7">
          <w:rPr>
            <w:vertAlign w:val="superscript"/>
          </w:rPr>
          <w:delText>9</w:delText>
        </w:r>
      </w:del>
      <w:r w:rsidR="0070460D">
        <w:t xml:space="preserve"> and an underweighting of differentials if they were considered </w:t>
      </w:r>
      <w:r w:rsidR="00394622">
        <w:t>later</w:t>
      </w:r>
      <w:r w:rsidR="0070460D">
        <w:t xml:space="preserve"> in the diagnostic </w:t>
      </w:r>
      <w:del w:id="472" w:author="Sriraj Aiyer" w:date="2024-07-21T19:24:00Z">
        <w:r w:rsidR="0070460D">
          <w:delText>process</w:delText>
        </w:r>
        <w:r w:rsidR="009F4783">
          <w:rPr>
            <w:vertAlign w:val="superscript"/>
          </w:rPr>
          <w:delText>60</w:delText>
        </w:r>
      </w:del>
      <w:ins w:id="473" w:author="Sriraj Aiyer" w:date="2024-07-21T19:24:00Z">
        <w:r w:rsidR="0070460D">
          <w:t>process</w:t>
        </w:r>
        <w:r w:rsidR="009F4783">
          <w:rPr>
            <w:vertAlign w:val="superscript"/>
          </w:rPr>
          <w:t>6</w:t>
        </w:r>
      </w:ins>
      <w:ins w:id="474" w:author="Sriraj Aiyer" w:date="2024-07-18T11:20:00Z">
        <w:r w:rsidR="002C11C7">
          <w:rPr>
            <w:vertAlign w:val="superscript"/>
          </w:rPr>
          <w:t>1</w:t>
        </w:r>
      </w:ins>
      <w:del w:id="475" w:author="Sriraj Aiyer" w:date="2024-07-18T11:20:00Z">
        <w:r w:rsidR="009F4783" w:rsidDel="002C11C7">
          <w:rPr>
            <w:vertAlign w:val="superscript"/>
          </w:rPr>
          <w:delText>0</w:delText>
        </w:r>
      </w:del>
      <w:r w:rsidR="0070460D">
        <w:t xml:space="preserve">. </w:t>
      </w:r>
      <w:r w:rsidR="00394622">
        <w:t>I</w:t>
      </w:r>
      <w:r w:rsidR="0070460D">
        <w:t>nterventions aim</w:t>
      </w:r>
      <w:r w:rsidR="00394622">
        <w:t>ed at</w:t>
      </w:r>
      <w:r w:rsidR="0070460D">
        <w:t xml:space="preserve"> mitigat</w:t>
      </w:r>
      <w:r w:rsidR="00394622">
        <w:t>ing</w:t>
      </w:r>
      <w:r w:rsidR="0070460D">
        <w:t xml:space="preserve"> this tendency by asking clinicians to explicitly consider alternatives, increase</w:t>
      </w:r>
      <w:r w:rsidR="00394622">
        <w:t>d</w:t>
      </w:r>
      <w:r w:rsidR="0070460D">
        <w:t xml:space="preserve"> their accuracy and </w:t>
      </w:r>
      <w:del w:id="476" w:author="Sriraj Aiyer" w:date="2024-07-21T19:24:00Z">
        <w:r w:rsidR="0070460D">
          <w:delText>calibration</w:delText>
        </w:r>
        <w:r w:rsidR="009F4783">
          <w:rPr>
            <w:vertAlign w:val="superscript"/>
          </w:rPr>
          <w:delText>61</w:delText>
        </w:r>
      </w:del>
      <w:ins w:id="477" w:author="Sriraj Aiyer" w:date="2024-07-21T19:24:00Z">
        <w:r w:rsidR="0070460D">
          <w:t>calibration</w:t>
        </w:r>
        <w:r w:rsidR="009F4783">
          <w:rPr>
            <w:vertAlign w:val="superscript"/>
          </w:rPr>
          <w:t>6</w:t>
        </w:r>
      </w:ins>
      <w:ins w:id="478" w:author="Sriraj Aiyer" w:date="2024-07-18T11:20:00Z">
        <w:r w:rsidR="002C11C7">
          <w:rPr>
            <w:vertAlign w:val="superscript"/>
          </w:rPr>
          <w:t>2</w:t>
        </w:r>
      </w:ins>
      <w:del w:id="479" w:author="Sriraj Aiyer" w:date="2024-07-18T11:20:00Z">
        <w:r w:rsidR="009F4783" w:rsidDel="002C11C7">
          <w:rPr>
            <w:vertAlign w:val="superscript"/>
          </w:rPr>
          <w:delText>1</w:delText>
        </w:r>
      </w:del>
      <w:r w:rsidR="00375604">
        <w:t>, or prompt</w:t>
      </w:r>
      <w:r w:rsidR="00394622">
        <w:t>ing</w:t>
      </w:r>
      <w:r w:rsidR="00375604">
        <w:t xml:space="preserve"> the consideration of the patient’s ‘red flags’  in diagnoses, </w:t>
      </w:r>
      <w:r w:rsidR="007B2305">
        <w:t xml:space="preserve">which </w:t>
      </w:r>
      <w:r w:rsidR="00375604">
        <w:t>increase</w:t>
      </w:r>
      <w:r w:rsidR="00394622">
        <w:t>d</w:t>
      </w:r>
      <w:r w:rsidR="00375604">
        <w:t xml:space="preserve"> confidence on simpler cases but not </w:t>
      </w:r>
      <w:del w:id="480" w:author="Sriraj Aiyer" w:date="2024-07-21T19:24:00Z">
        <w:r w:rsidR="00375604">
          <w:delText>accuracy</w:delText>
        </w:r>
        <w:r w:rsidR="009F4783">
          <w:rPr>
            <w:vertAlign w:val="superscript"/>
          </w:rPr>
          <w:delText>62</w:delText>
        </w:r>
      </w:del>
      <w:ins w:id="481" w:author="Sriraj Aiyer" w:date="2024-07-21T19:24:00Z">
        <w:r w:rsidR="00375604">
          <w:t>accuracy</w:t>
        </w:r>
      </w:ins>
      <w:ins w:id="482" w:author="Sriraj Aiyer" w:date="2024-07-18T11:20:00Z">
        <w:r w:rsidR="002C11C7">
          <w:rPr>
            <w:vertAlign w:val="superscript"/>
          </w:rPr>
          <w:t>63</w:t>
        </w:r>
      </w:ins>
      <w:del w:id="483" w:author="Sriraj Aiyer" w:date="2024-07-18T11:20:00Z">
        <w:r w:rsidR="009F4783" w:rsidDel="002C11C7">
          <w:rPr>
            <w:vertAlign w:val="superscript"/>
          </w:rPr>
          <w:delText>62</w:delText>
        </w:r>
      </w:del>
      <w:r w:rsidR="0070460D">
        <w:t xml:space="preserve">. These interventions </w:t>
      </w:r>
      <w:del w:id="484" w:author="Sriraj Aiyer" w:date="2024-07-21T19:24:00Z">
        <w:r w:rsidR="0070460D">
          <w:delText>seemingly have</w:delText>
        </w:r>
      </w:del>
      <w:ins w:id="485" w:author="Sriraj Aiyer" w:date="2024-07-21T19:24:00Z">
        <w:r w:rsidR="0070460D">
          <w:t>seem</w:t>
        </w:r>
      </w:ins>
      <w:r w:rsidR="0070460D">
        <w:t xml:space="preserve"> to </w:t>
      </w:r>
      <w:del w:id="486" w:author="Sriraj Aiyer" w:date="2024-07-21T19:24:00Z">
        <w:r w:rsidR="004323AA">
          <w:delText>be</w:delText>
        </w:r>
      </w:del>
      <w:ins w:id="487" w:author="Sriraj Aiyer" w:date="2024-07-21T19:24:00Z">
        <w:r w:rsidR="00CA3AED">
          <w:t>require</w:t>
        </w:r>
      </w:ins>
      <w:r w:rsidR="00CA3AED">
        <w:t xml:space="preserve"> </w:t>
      </w:r>
      <w:r w:rsidR="0070460D">
        <w:t>explicit</w:t>
      </w:r>
      <w:del w:id="488" w:author="Sriraj Aiyer" w:date="2024-07-21T19:24:00Z">
        <w:r w:rsidR="0070460D">
          <w:delText>, as simply</w:delText>
        </w:r>
      </w:del>
      <w:ins w:id="489" w:author="Sriraj Aiyer" w:date="2024-07-21T19:24:00Z">
        <w:r w:rsidR="0070460D">
          <w:t xml:space="preserve"> </w:t>
        </w:r>
        <w:r w:rsidR="00A84B4D">
          <w:t>instructions</w:t>
        </w:r>
        <w:r w:rsidR="00CA3AED">
          <w:t>: S</w:t>
        </w:r>
        <w:r w:rsidR="0070460D">
          <w:t>imply</w:t>
        </w:r>
      </w:ins>
      <w:r w:rsidR="0070460D">
        <w:t xml:space="preserve"> asking clinicians to reflect on their decision without </w:t>
      </w:r>
      <w:del w:id="490" w:author="Sriraj Aiyer" w:date="2024-07-21T19:24:00Z">
        <w:r w:rsidR="0070460D">
          <w:delText>guidance</w:delText>
        </w:r>
        <w:r w:rsidR="009F4783">
          <w:rPr>
            <w:vertAlign w:val="superscript"/>
          </w:rPr>
          <w:delText>63,64</w:delText>
        </w:r>
      </w:del>
      <w:ins w:id="491" w:author="Sriraj Aiyer" w:date="2024-07-21T19:24:00Z">
        <w:r w:rsidR="0070460D">
          <w:t>guidance</w:t>
        </w:r>
        <w:r w:rsidR="009F4783">
          <w:rPr>
            <w:vertAlign w:val="superscript"/>
          </w:rPr>
          <w:t>6</w:t>
        </w:r>
      </w:ins>
      <w:ins w:id="492" w:author="Sriraj Aiyer" w:date="2024-07-18T11:20:00Z">
        <w:r w:rsidR="002C11C7">
          <w:rPr>
            <w:vertAlign w:val="superscript"/>
          </w:rPr>
          <w:t>4</w:t>
        </w:r>
      </w:ins>
      <w:del w:id="493" w:author="Sriraj Aiyer" w:date="2024-07-18T11:20:00Z">
        <w:r w:rsidR="009F4783" w:rsidDel="002C11C7">
          <w:rPr>
            <w:vertAlign w:val="superscript"/>
          </w:rPr>
          <w:delText>3</w:delText>
        </w:r>
      </w:del>
      <w:ins w:id="494" w:author="Sriraj Aiyer" w:date="2024-07-21T19:24:00Z">
        <w:r w:rsidR="009F4783">
          <w:rPr>
            <w:vertAlign w:val="superscript"/>
          </w:rPr>
          <w:t>,6</w:t>
        </w:r>
      </w:ins>
      <w:ins w:id="495" w:author="Sriraj Aiyer" w:date="2024-07-18T11:20:00Z">
        <w:r w:rsidR="002C11C7">
          <w:rPr>
            <w:vertAlign w:val="superscript"/>
          </w:rPr>
          <w:t>5</w:t>
        </w:r>
      </w:ins>
      <w:del w:id="496" w:author="Sriraj Aiyer" w:date="2024-07-18T11:20:00Z">
        <w:r w:rsidR="009F4783" w:rsidDel="002C11C7">
          <w:rPr>
            <w:vertAlign w:val="superscript"/>
          </w:rPr>
          <w:delText>4</w:delText>
        </w:r>
      </w:del>
      <w:r w:rsidR="0070460D">
        <w:t xml:space="preserve"> </w:t>
      </w:r>
      <w:r w:rsidR="00375604">
        <w:t>or participate in an educational</w:t>
      </w:r>
      <w:r w:rsidR="00A669ED">
        <w:t xml:space="preserve"> training</w:t>
      </w:r>
      <w:r w:rsidR="00375604">
        <w:t xml:space="preserve"> </w:t>
      </w:r>
      <w:del w:id="497" w:author="Sriraj Aiyer" w:date="2024-07-21T19:24:00Z">
        <w:r w:rsidR="00375604">
          <w:delText>course</w:delText>
        </w:r>
        <w:r w:rsidR="009F4783">
          <w:rPr>
            <w:vertAlign w:val="superscript"/>
          </w:rPr>
          <w:delText>65</w:delText>
        </w:r>
        <w:r w:rsidR="003511F9" w:rsidRPr="003511F9">
          <w:rPr>
            <w:vertAlign w:val="superscript"/>
          </w:rPr>
          <w:delText>-</w:delText>
        </w:r>
        <w:r w:rsidR="009F4783">
          <w:rPr>
            <w:vertAlign w:val="superscript"/>
          </w:rPr>
          <w:delText>66</w:delText>
        </w:r>
      </w:del>
      <w:ins w:id="498" w:author="Sriraj Aiyer" w:date="2024-07-21T19:24:00Z">
        <w:r w:rsidR="00375604">
          <w:t>course</w:t>
        </w:r>
        <w:r w:rsidR="009F4783">
          <w:rPr>
            <w:vertAlign w:val="superscript"/>
          </w:rPr>
          <w:t>6</w:t>
        </w:r>
      </w:ins>
      <w:ins w:id="499" w:author="Sriraj Aiyer" w:date="2024-07-18T11:21:00Z">
        <w:r w:rsidR="002C11C7">
          <w:rPr>
            <w:vertAlign w:val="superscript"/>
          </w:rPr>
          <w:t>6</w:t>
        </w:r>
      </w:ins>
      <w:del w:id="500" w:author="Sriraj Aiyer" w:date="2024-07-18T11:20:00Z">
        <w:r w:rsidR="009F4783" w:rsidDel="002C11C7">
          <w:rPr>
            <w:vertAlign w:val="superscript"/>
          </w:rPr>
          <w:delText>5</w:delText>
        </w:r>
      </w:del>
      <w:ins w:id="501" w:author="Sriraj Aiyer" w:date="2024-07-21T19:24:00Z">
        <w:r w:rsidR="003511F9" w:rsidRPr="003511F9">
          <w:rPr>
            <w:vertAlign w:val="superscript"/>
          </w:rPr>
          <w:t>-</w:t>
        </w:r>
        <w:r w:rsidR="009F4783">
          <w:rPr>
            <w:vertAlign w:val="superscript"/>
          </w:rPr>
          <w:t>6</w:t>
        </w:r>
      </w:ins>
      <w:ins w:id="502" w:author="Sriraj Aiyer" w:date="2024-07-18T11:21:00Z">
        <w:r w:rsidR="002C11C7">
          <w:rPr>
            <w:vertAlign w:val="superscript"/>
          </w:rPr>
          <w:t>7</w:t>
        </w:r>
      </w:ins>
      <w:del w:id="503" w:author="Sriraj Aiyer" w:date="2024-07-18T11:21:00Z">
        <w:r w:rsidR="009F4783" w:rsidDel="002C11C7">
          <w:rPr>
            <w:vertAlign w:val="superscript"/>
          </w:rPr>
          <w:delText>6</w:delText>
        </w:r>
      </w:del>
      <w:r w:rsidR="00375604">
        <w:t xml:space="preserve"> </w:t>
      </w:r>
      <w:r w:rsidR="0070460D">
        <w:t>does not seem to improv</w:t>
      </w:r>
      <w:r w:rsidR="00394622">
        <w:t>e</w:t>
      </w:r>
      <w:r w:rsidR="0070460D">
        <w:t xml:space="preserve"> diagnostic accuracy and calibration.</w:t>
      </w:r>
    </w:p>
    <w:p w14:paraId="53A54E72" w14:textId="7D1E23E9" w:rsidR="00492F62" w:rsidRDefault="00492F62"/>
    <w:p w14:paraId="0854944A" w14:textId="273447F6" w:rsidR="00492F62" w:rsidRDefault="00492F62">
      <w:pPr>
        <w:rPr>
          <w:del w:id="504" w:author="Helen Higham" w:date="2024-07-21T13:44:00Z"/>
        </w:rPr>
      </w:pPr>
      <w:del w:id="505" w:author="Sriraj Aiyer" w:date="2024-07-21T19:24:00Z">
        <w:r>
          <w:delText>Some studies</w:delText>
        </w:r>
      </w:del>
      <w:ins w:id="506" w:author="Sriraj Aiyer" w:date="2024-07-21T19:24:00Z">
        <w:r w:rsidR="004C6FB8">
          <w:t>S</w:t>
        </w:r>
        <w:r>
          <w:t>tudies</w:t>
        </w:r>
        <w:r w:rsidR="004C6FB8">
          <w:t xml:space="preserve"> have</w:t>
        </w:r>
      </w:ins>
      <w:r w:rsidR="004C6FB8">
        <w:t xml:space="preserve"> </w:t>
      </w:r>
      <w:r w:rsidR="0008705F">
        <w:t xml:space="preserve">also </w:t>
      </w:r>
      <w:del w:id="507" w:author="Sriraj Aiyer" w:date="2024-07-21T19:24:00Z">
        <w:r>
          <w:delText>manipulated</w:delText>
        </w:r>
      </w:del>
      <w:ins w:id="508" w:author="Sriraj Aiyer" w:date="2024-07-21T19:24:00Z">
        <w:r w:rsidR="004C6FB8">
          <w:t>investigated how confidence is affected by</w:t>
        </w:r>
      </w:ins>
      <w:r>
        <w:t xml:space="preserve"> the manner in which information </w:t>
      </w:r>
      <w:ins w:id="509" w:author="Sriraj Aiyer" w:date="2024-07-21T19:24:00Z">
        <w:r w:rsidR="004C6FB8">
          <w:t xml:space="preserve">is </w:t>
        </w:r>
      </w:ins>
      <w:r>
        <w:t>presented to clinicians during the diagnostic process</w:t>
      </w:r>
      <w:del w:id="510" w:author="Sriraj Aiyer" w:date="2024-07-21T19:24:00Z">
        <w:r>
          <w:delText xml:space="preserve"> affected confidence.</w:delText>
        </w:r>
      </w:del>
      <w:commentRangeStart w:id="511"/>
      <w:ins w:id="512" w:author="Sriraj Aiyer" w:date="2024-07-21T19:24:00Z">
        <w:r>
          <w:t>.</w:t>
        </w:r>
        <w:commentRangeEnd w:id="511"/>
        <w:r w:rsidR="004C6FB8">
          <w:rPr>
            <w:rStyle w:val="CommentReference"/>
          </w:rPr>
          <w:commentReference w:id="511"/>
        </w:r>
      </w:ins>
      <w:r>
        <w:t xml:space="preserve"> </w:t>
      </w:r>
      <w:commentRangeStart w:id="513"/>
      <w:r>
        <w:t xml:space="preserve">Higher confidence was found when clinicians were presented with redundant patient </w:t>
      </w:r>
      <w:del w:id="514" w:author="Sriraj Aiyer" w:date="2024-07-21T19:24:00Z">
        <w:r>
          <w:delText>information</w:delText>
        </w:r>
        <w:r w:rsidRPr="00BD46F0">
          <w:rPr>
            <w:vertAlign w:val="superscript"/>
          </w:rPr>
          <w:delText>6</w:delText>
        </w:r>
        <w:r w:rsidR="009F4783">
          <w:rPr>
            <w:vertAlign w:val="superscript"/>
          </w:rPr>
          <w:delText>7</w:delText>
        </w:r>
        <w:r>
          <w:delText xml:space="preserve"> </w:delText>
        </w:r>
      </w:del>
      <w:ins w:id="515" w:author="Sriraj Aiyer" w:date="2024-07-21T19:24:00Z">
        <w:r>
          <w:t>information</w:t>
        </w:r>
        <w:r w:rsidRPr="00BD46F0">
          <w:rPr>
            <w:vertAlign w:val="superscript"/>
          </w:rPr>
          <w:t>6</w:t>
        </w:r>
      </w:ins>
      <w:ins w:id="516" w:author="Sriraj Aiyer" w:date="2024-07-18T11:21:00Z">
        <w:r w:rsidR="002C11C7">
          <w:rPr>
            <w:vertAlign w:val="superscript"/>
          </w:rPr>
          <w:t>8</w:t>
        </w:r>
      </w:ins>
      <w:del w:id="517" w:author="Sriraj Aiyer" w:date="2024-07-18T11:21:00Z">
        <w:r w:rsidR="009F4783" w:rsidDel="002C11C7">
          <w:rPr>
            <w:vertAlign w:val="superscript"/>
          </w:rPr>
          <w:delText>7</w:delText>
        </w:r>
      </w:del>
      <w:ins w:id="518" w:author="Sriraj Aiyer" w:date="2024-07-21T19:24:00Z">
        <w:r>
          <w:t xml:space="preserve"> </w:t>
        </w:r>
        <w:commentRangeEnd w:id="513"/>
        <w:r w:rsidR="00171C43">
          <w:rPr>
            <w:rStyle w:val="CommentReference"/>
          </w:rPr>
          <w:commentReference w:id="513"/>
        </w:r>
      </w:ins>
      <w:r>
        <w:t xml:space="preserve">and when given all available patient information rather than having to gather information </w:t>
      </w:r>
      <w:del w:id="519" w:author="Sriraj Aiyer" w:date="2024-07-21T19:24:00Z">
        <w:r>
          <w:delText>themselves</w:delText>
        </w:r>
        <w:r w:rsidRPr="00BD46F0">
          <w:rPr>
            <w:vertAlign w:val="superscript"/>
          </w:rPr>
          <w:delText>6</w:delText>
        </w:r>
        <w:r w:rsidR="009F4783">
          <w:rPr>
            <w:vertAlign w:val="superscript"/>
          </w:rPr>
          <w:delText>8</w:delText>
        </w:r>
        <w:r>
          <w:delText>.</w:delText>
        </w:r>
      </w:del>
      <w:ins w:id="520" w:author="Sriraj Aiyer" w:date="2024-07-21T19:24:00Z">
        <w:r>
          <w:t>themselves</w:t>
        </w:r>
        <w:r w:rsidRPr="00BD46F0">
          <w:rPr>
            <w:vertAlign w:val="superscript"/>
          </w:rPr>
          <w:t>6</w:t>
        </w:r>
      </w:ins>
      <w:ins w:id="521" w:author="Sriraj Aiyer" w:date="2024-07-18T11:21:00Z">
        <w:r w:rsidR="002C11C7">
          <w:rPr>
            <w:vertAlign w:val="superscript"/>
          </w:rPr>
          <w:t>9</w:t>
        </w:r>
      </w:ins>
      <w:del w:id="522" w:author="Sriraj Aiyer" w:date="2024-07-18T11:21:00Z">
        <w:r w:rsidR="009F4783" w:rsidDel="002C11C7">
          <w:rPr>
            <w:vertAlign w:val="superscript"/>
          </w:rPr>
          <w:delText>8</w:delText>
        </w:r>
      </w:del>
      <w:ins w:id="523" w:author="Sriraj Aiyer" w:date="2024-07-21T19:24:00Z">
        <w:r>
          <w:t>.</w:t>
        </w:r>
      </w:ins>
      <w:r>
        <w:t xml:space="preserve"> </w:t>
      </w:r>
      <w:commentRangeStart w:id="524"/>
      <w:r>
        <w:t xml:space="preserve">Clinicians were also found to be more confident when presented with an Electronic Health Record of the patient alongside other </w:t>
      </w:r>
      <w:del w:id="525" w:author="Sriraj Aiyer" w:date="2024-07-21T19:24:00Z">
        <w:r>
          <w:delText>information</w:delText>
        </w:r>
        <w:r w:rsidRPr="00BD46F0">
          <w:rPr>
            <w:vertAlign w:val="superscript"/>
          </w:rPr>
          <w:delText>6</w:delText>
        </w:r>
        <w:r w:rsidR="009F4783">
          <w:rPr>
            <w:vertAlign w:val="superscript"/>
          </w:rPr>
          <w:delText>9</w:delText>
        </w:r>
      </w:del>
      <w:ins w:id="526" w:author="Sriraj Aiyer" w:date="2024-07-21T19:24:00Z">
        <w:r>
          <w:t>information</w:t>
        </w:r>
        <w:commentRangeEnd w:id="524"/>
        <w:r w:rsidR="00440668">
          <w:rPr>
            <w:rStyle w:val="CommentReference"/>
          </w:rPr>
          <w:commentReference w:id="524"/>
        </w:r>
      </w:ins>
      <w:ins w:id="527" w:author="Sriraj Aiyer" w:date="2024-07-18T11:21:00Z">
        <w:r w:rsidR="002C11C7">
          <w:rPr>
            <w:vertAlign w:val="superscript"/>
          </w:rPr>
          <w:t>70</w:t>
        </w:r>
      </w:ins>
      <w:del w:id="528" w:author="Sriraj Aiyer" w:date="2024-07-18T11:21:00Z">
        <w:r w:rsidRPr="00BD46F0" w:rsidDel="002C11C7">
          <w:rPr>
            <w:vertAlign w:val="superscript"/>
          </w:rPr>
          <w:delText>6</w:delText>
        </w:r>
        <w:r w:rsidR="009F4783" w:rsidDel="002C11C7">
          <w:rPr>
            <w:vertAlign w:val="superscript"/>
          </w:rPr>
          <w:delText>9</w:delText>
        </w:r>
      </w:del>
      <w:r>
        <w:t xml:space="preserve"> and when presented with the patient history first rather than out of </w:t>
      </w:r>
      <w:del w:id="529" w:author="Sriraj Aiyer" w:date="2024-07-21T19:24:00Z">
        <w:r>
          <w:delText>order</w:delText>
        </w:r>
        <w:r w:rsidR="009F4783">
          <w:rPr>
            <w:vertAlign w:val="superscript"/>
          </w:rPr>
          <w:delText>70</w:delText>
        </w:r>
      </w:del>
      <w:ins w:id="530" w:author="Sriraj Aiyer" w:date="2024-07-21T19:24:00Z">
        <w:r>
          <w:t>order</w:t>
        </w:r>
        <w:r w:rsidR="009F4783">
          <w:rPr>
            <w:vertAlign w:val="superscript"/>
          </w:rPr>
          <w:t>7</w:t>
        </w:r>
      </w:ins>
      <w:ins w:id="531" w:author="Sriraj Aiyer" w:date="2024-07-18T11:21:00Z">
        <w:r w:rsidR="002C11C7">
          <w:rPr>
            <w:vertAlign w:val="superscript"/>
          </w:rPr>
          <w:t>1</w:t>
        </w:r>
      </w:ins>
      <w:del w:id="532" w:author="Sriraj Aiyer" w:date="2024-07-18T11:21:00Z">
        <w:r w:rsidR="009F4783" w:rsidDel="002C11C7">
          <w:rPr>
            <w:vertAlign w:val="superscript"/>
          </w:rPr>
          <w:delText>0</w:delText>
        </w:r>
      </w:del>
      <w:r w:rsidR="007B2305">
        <w:t xml:space="preserve">. This indicates that </w:t>
      </w:r>
      <w:r>
        <w:t xml:space="preserve">complete patient history available early on </w:t>
      </w:r>
      <w:r w:rsidR="007B2305">
        <w:t>has a positive impact on confidence</w:t>
      </w:r>
      <w:r>
        <w:t xml:space="preserve">. </w:t>
      </w:r>
      <w:r w:rsidR="007B2305">
        <w:t>However, an</w:t>
      </w:r>
      <w:r>
        <w:t xml:space="preserve"> erroneous patient history has also been found to cue both novice and experienced clinicians to incorrect diagnoses whilst confidence remained relatively high, resulting in </w:t>
      </w:r>
      <w:del w:id="533" w:author="Sriraj Aiyer" w:date="2024-07-21T19:24:00Z">
        <w:r>
          <w:delText>overconfidence</w:delText>
        </w:r>
        <w:r w:rsidR="009F4783">
          <w:rPr>
            <w:vertAlign w:val="superscript"/>
          </w:rPr>
          <w:delText>71</w:delText>
        </w:r>
      </w:del>
      <w:ins w:id="534" w:author="Sriraj Aiyer" w:date="2024-07-21T19:24:00Z">
        <w:r>
          <w:t>overconfidence</w:t>
        </w:r>
        <w:r w:rsidR="009F4783">
          <w:rPr>
            <w:vertAlign w:val="superscript"/>
          </w:rPr>
          <w:t>7</w:t>
        </w:r>
      </w:ins>
      <w:ins w:id="535" w:author="Sriraj Aiyer" w:date="2024-07-18T11:21:00Z">
        <w:r w:rsidR="002C11C7">
          <w:rPr>
            <w:vertAlign w:val="superscript"/>
          </w:rPr>
          <w:t>2</w:t>
        </w:r>
      </w:ins>
      <w:del w:id="536" w:author="Sriraj Aiyer" w:date="2024-07-18T11:21:00Z">
        <w:r w:rsidR="009F4783" w:rsidDel="002C11C7">
          <w:rPr>
            <w:vertAlign w:val="superscript"/>
          </w:rPr>
          <w:delText>1</w:delText>
        </w:r>
      </w:del>
      <w:r>
        <w:t xml:space="preserve">. </w:t>
      </w:r>
    </w:p>
    <w:p w14:paraId="27FA62AE" w14:textId="41E569D7" w:rsidR="00963C9E" w:rsidRDefault="00963C9E">
      <w:pPr>
        <w:rPr>
          <w:del w:id="537" w:author="Helen Higham" w:date="2024-07-21T13:44:00Z"/>
        </w:rPr>
      </w:pPr>
    </w:p>
    <w:p w14:paraId="191A22CB" w14:textId="1AB57661" w:rsidR="00E65754" w:rsidDel="00A544F8" w:rsidRDefault="00E65754">
      <w:pPr>
        <w:rPr>
          <w:del w:id="538" w:author="Sriraj Aiyer" w:date="2024-07-18T12:07:00Z"/>
        </w:rPr>
      </w:pPr>
    </w:p>
    <w:p w14:paraId="3E8B164B" w14:textId="79DE725C" w:rsidR="00E65754" w:rsidRDefault="00E65754"/>
    <w:p w14:paraId="65D61FC4" w14:textId="77777777" w:rsidR="00E769CD" w:rsidRDefault="00E769CD"/>
    <w:p w14:paraId="4402ED72" w14:textId="77777777" w:rsidR="00963C9E" w:rsidRDefault="00963C9E" w:rsidP="00963C9E">
      <w:pPr>
        <w:rPr>
          <w:u w:val="single"/>
        </w:rPr>
      </w:pPr>
      <w:r>
        <w:rPr>
          <w:u w:val="single"/>
        </w:rPr>
        <w:t>Uses of Confidence</w:t>
      </w:r>
    </w:p>
    <w:p w14:paraId="3F5C1750" w14:textId="77777777" w:rsidR="00963C9E" w:rsidRDefault="00963C9E" w:rsidP="00963C9E">
      <w:pPr>
        <w:rPr>
          <w:u w:val="single"/>
        </w:rPr>
      </w:pPr>
    </w:p>
    <w:p w14:paraId="164FC914" w14:textId="5C4D67E9" w:rsidR="00963C9E" w:rsidRDefault="00963C9E">
      <w:pPr>
        <w:rPr>
          <w:lang w:bidi="hi-IN"/>
        </w:rPr>
      </w:pPr>
      <w:r>
        <w:t xml:space="preserve">With more naturalistic studies, it is possible to isolate ways in which </w:t>
      </w:r>
      <w:commentRangeStart w:id="539"/>
      <w:r>
        <w:t xml:space="preserve">confidence and </w:t>
      </w:r>
      <w:commentRangeEnd w:id="539"/>
      <w:r w:rsidR="00860C00">
        <w:rPr>
          <w:rStyle w:val="CommentReference"/>
        </w:rPr>
        <w:commentReference w:id="539"/>
      </w:r>
      <w:r>
        <w:t>certainty are utilised within the wider diagnostic process, especially as healthcare involves transition</w:t>
      </w:r>
      <w:r w:rsidR="00394622">
        <w:t>s</w:t>
      </w:r>
      <w:r>
        <w:t xml:space="preserve"> of care between multiple clinicians and departments. Past work has attempted to establish a link between confidence and further seeking of patient information and tests</w:t>
      </w:r>
      <w:ins w:id="540" w:author="Sriraj Aiyer" w:date="2024-07-21T19:24:00Z">
        <w:r w:rsidR="00AE5E02">
          <w:t>,</w:t>
        </w:r>
      </w:ins>
      <w:r>
        <w:t xml:space="preserve"> with mixed results. </w:t>
      </w:r>
      <w:r w:rsidR="004A5716">
        <w:t xml:space="preserve">US </w:t>
      </w:r>
      <w:commentRangeStart w:id="541"/>
      <w:commentRangeStart w:id="542"/>
      <w:commentRangeStart w:id="543"/>
      <w:r w:rsidR="004A5716">
        <w:t>hospitalists</w:t>
      </w:r>
      <w:commentRangeEnd w:id="543"/>
      <w:ins w:id="544" w:author="Sriraj Aiyer" w:date="2024-07-21T19:24:00Z">
        <w:r>
          <w:t xml:space="preserve"> </w:t>
        </w:r>
      </w:ins>
      <w:commentRangeEnd w:id="541"/>
      <w:r w:rsidR="00860C00">
        <w:rPr>
          <w:rStyle w:val="CommentReference"/>
        </w:rPr>
        <w:commentReference w:id="543"/>
      </w:r>
      <w:r w:rsidR="00AE5E02">
        <w:rPr>
          <w:rStyle w:val="CommentReference"/>
        </w:rPr>
        <w:commentReference w:id="541"/>
      </w:r>
      <w:commentRangeEnd w:id="542"/>
      <w:r w:rsidR="00AB30BD">
        <w:rPr>
          <w:rStyle w:val="CommentReference"/>
        </w:rPr>
        <w:commentReference w:id="542"/>
      </w:r>
      <w:ins w:id="545" w:author="Helen Higham" w:date="2024-07-21T19:24:00Z">
        <w:r>
          <w:t xml:space="preserve"> </w:t>
        </w:r>
      </w:ins>
      <w:r>
        <w:t xml:space="preserve">with lower confidence were found to be linked to more test </w:t>
      </w:r>
      <w:del w:id="546" w:author="Sriraj Aiyer" w:date="2024-07-21T19:24:00Z">
        <w:r>
          <w:delText>orders</w:delText>
        </w:r>
        <w:r w:rsidR="006830AF">
          <w:rPr>
            <w:vertAlign w:val="superscript"/>
          </w:rPr>
          <w:delText>46</w:delText>
        </w:r>
      </w:del>
      <w:ins w:id="547" w:author="Sriraj Aiyer" w:date="2024-07-21T19:24:00Z">
        <w:r>
          <w:t>orders</w:t>
        </w:r>
        <w:r w:rsidR="006830AF">
          <w:rPr>
            <w:vertAlign w:val="superscript"/>
          </w:rPr>
          <w:t>4</w:t>
        </w:r>
      </w:ins>
      <w:ins w:id="548" w:author="Sriraj Aiyer" w:date="2024-07-18T11:21:00Z">
        <w:r w:rsidR="002C11C7">
          <w:rPr>
            <w:vertAlign w:val="superscript"/>
          </w:rPr>
          <w:t>7</w:t>
        </w:r>
      </w:ins>
      <w:del w:id="549" w:author="Sriraj Aiyer" w:date="2024-07-18T11:21:00Z">
        <w:r w:rsidR="006830AF" w:rsidDel="002C11C7">
          <w:rPr>
            <w:vertAlign w:val="superscript"/>
          </w:rPr>
          <w:delText>6</w:delText>
        </w:r>
      </w:del>
      <w:r>
        <w:t xml:space="preserve"> whilst </w:t>
      </w:r>
      <w:commentRangeStart w:id="550"/>
      <w:commentRangeStart w:id="551"/>
      <w:del w:id="552" w:author="Sriraj Aiyer" w:date="2024-07-18T11:55:00Z">
        <w:r w:rsidDel="00AB30BD">
          <w:delText>more metacognitively aware</w:delText>
        </w:r>
      </w:del>
      <w:del w:id="553" w:author="Sriraj Aiyer" w:date="2024-07-21T19:24:00Z">
        <w:r>
          <w:delText xml:space="preserve"> </w:delText>
        </w:r>
      </w:del>
      <w:ins w:id="554" w:author="Sriraj Aiyer" w:date="2024-07-18T11:55:00Z">
        <w:r w:rsidR="00AB30BD">
          <w:t>better calibrated</w:t>
        </w:r>
      </w:ins>
      <w:ins w:id="555" w:author="Sriraj Aiyer" w:date="2024-07-21T19:24:00Z">
        <w:r>
          <w:t xml:space="preserve"> </w:t>
        </w:r>
      </w:ins>
      <w:r>
        <w:t xml:space="preserve">pathologists </w:t>
      </w:r>
      <w:commentRangeEnd w:id="550"/>
      <w:commentRangeEnd w:id="551"/>
      <w:r w:rsidR="00860C00">
        <w:rPr>
          <w:rStyle w:val="CommentReference"/>
        </w:rPr>
        <w:commentReference w:id="551"/>
      </w:r>
      <w:r w:rsidR="007D4E69">
        <w:rPr>
          <w:rStyle w:val="CommentReference"/>
        </w:rPr>
        <w:commentReference w:id="550"/>
      </w:r>
      <w:r>
        <w:t>(i.e</w:t>
      </w:r>
      <w:del w:id="556" w:author="Sriraj Aiyer" w:date="2024-07-21T19:24:00Z">
        <w:r>
          <w:delText>.</w:delText>
        </w:r>
      </w:del>
      <w:ins w:id="557" w:author="Sriraj Aiyer" w:date="2024-07-21T19:24:00Z">
        <w:r>
          <w:t>.</w:t>
        </w:r>
        <w:r w:rsidR="007D4E69">
          <w:t>,</w:t>
        </w:r>
      </w:ins>
      <w:r>
        <w:t xml:space="preserve"> who tended to report confidence judgements that were closer to their true accuracy) were found to be more likely to request further tests when they were </w:t>
      </w:r>
      <w:del w:id="558" w:author="Sriraj Aiyer" w:date="2024-07-21T19:24:00Z">
        <w:r>
          <w:delText>unsure</w:delText>
        </w:r>
        <w:r w:rsidR="006830AF">
          <w:rPr>
            <w:vertAlign w:val="superscript"/>
          </w:rPr>
          <w:delText>36</w:delText>
        </w:r>
      </w:del>
      <w:ins w:id="559" w:author="Sriraj Aiyer" w:date="2024-07-21T19:24:00Z">
        <w:r>
          <w:t>unsure</w:t>
        </w:r>
        <w:r w:rsidR="006830AF">
          <w:rPr>
            <w:vertAlign w:val="superscript"/>
          </w:rPr>
          <w:t>3</w:t>
        </w:r>
      </w:ins>
      <w:ins w:id="560" w:author="Sriraj Aiyer" w:date="2024-07-18T11:21:00Z">
        <w:r w:rsidR="002C11C7">
          <w:rPr>
            <w:vertAlign w:val="superscript"/>
          </w:rPr>
          <w:t>7</w:t>
        </w:r>
      </w:ins>
      <w:del w:id="561" w:author="Sriraj Aiyer" w:date="2024-07-18T11:21:00Z">
        <w:r w:rsidR="006830AF" w:rsidDel="002C11C7">
          <w:rPr>
            <w:vertAlign w:val="superscript"/>
          </w:rPr>
          <w:delText>6</w:delText>
        </w:r>
      </w:del>
      <w:r>
        <w:t xml:space="preserve">. Confidence has also been linked to prescribing medication, though overtreatment </w:t>
      </w:r>
      <w:r w:rsidR="00394622">
        <w:t>with</w:t>
      </w:r>
      <w:r>
        <w:t xml:space="preserve"> unnecessary medications </w:t>
      </w:r>
      <w:del w:id="562" w:author="Sriraj Aiyer" w:date="2024-07-21T19:24:00Z">
        <w:r>
          <w:delText>was found to</w:delText>
        </w:r>
        <w:r w:rsidR="004323AA">
          <w:delText xml:space="preserve"> be</w:delText>
        </w:r>
      </w:del>
      <w:ins w:id="563" w:author="Sriraj Aiyer" w:date="2024-07-21T19:24:00Z">
        <w:r w:rsidR="00DF47D0">
          <w:t xml:space="preserve">has </w:t>
        </w:r>
        <w:r w:rsidR="004323AA">
          <w:t>be</w:t>
        </w:r>
        <w:r w:rsidR="00DF47D0">
          <w:t>en</w:t>
        </w:r>
      </w:ins>
      <w:r>
        <w:t xml:space="preserve"> linked to both </w:t>
      </w:r>
      <w:del w:id="564" w:author="Sriraj Aiyer" w:date="2024-07-21T19:24:00Z">
        <w:r>
          <w:delText>underconfidence</w:delText>
        </w:r>
        <w:r w:rsidR="006830AF">
          <w:rPr>
            <w:vertAlign w:val="superscript"/>
          </w:rPr>
          <w:delText>72</w:delText>
        </w:r>
      </w:del>
      <w:ins w:id="565" w:author="Sriraj Aiyer" w:date="2024-07-21T19:24:00Z">
        <w:r>
          <w:t>underconfidence</w:t>
        </w:r>
        <w:r w:rsidR="006830AF">
          <w:rPr>
            <w:vertAlign w:val="superscript"/>
          </w:rPr>
          <w:t>7</w:t>
        </w:r>
      </w:ins>
      <w:ins w:id="566" w:author="Sriraj Aiyer" w:date="2024-07-18T11:21:00Z">
        <w:r w:rsidR="002C11C7">
          <w:rPr>
            <w:vertAlign w:val="superscript"/>
          </w:rPr>
          <w:t>3</w:t>
        </w:r>
      </w:ins>
      <w:del w:id="567" w:author="Sriraj Aiyer" w:date="2024-07-18T11:21:00Z">
        <w:r w:rsidR="006830AF" w:rsidDel="002C11C7">
          <w:rPr>
            <w:vertAlign w:val="superscript"/>
          </w:rPr>
          <w:delText>2</w:delText>
        </w:r>
      </w:del>
      <w:r>
        <w:t xml:space="preserve"> and </w:t>
      </w:r>
      <w:del w:id="568" w:author="Sriraj Aiyer" w:date="2024-07-21T19:24:00Z">
        <w:r>
          <w:delText>overconfidence</w:delText>
        </w:r>
        <w:r w:rsidR="006830AF">
          <w:rPr>
            <w:vertAlign w:val="superscript"/>
          </w:rPr>
          <w:delText>32</w:delText>
        </w:r>
        <w:r>
          <w:delText>.</w:delText>
        </w:r>
      </w:del>
      <w:ins w:id="569" w:author="Sriraj Aiyer" w:date="2024-07-21T19:24:00Z">
        <w:r>
          <w:t>overconfidence</w:t>
        </w:r>
        <w:r w:rsidR="006830AF">
          <w:rPr>
            <w:vertAlign w:val="superscript"/>
          </w:rPr>
          <w:t>3</w:t>
        </w:r>
      </w:ins>
      <w:ins w:id="570" w:author="Sriraj Aiyer" w:date="2024-07-18T11:21:00Z">
        <w:r w:rsidR="002C11C7">
          <w:rPr>
            <w:vertAlign w:val="superscript"/>
          </w:rPr>
          <w:t>3</w:t>
        </w:r>
      </w:ins>
      <w:del w:id="571" w:author="Sriraj Aiyer" w:date="2024-07-18T11:21:00Z">
        <w:r w:rsidR="006830AF" w:rsidDel="002C11C7">
          <w:rPr>
            <w:vertAlign w:val="superscript"/>
          </w:rPr>
          <w:delText>2</w:delText>
        </w:r>
      </w:del>
      <w:ins w:id="572" w:author="Sriraj Aiyer" w:date="2024-07-21T19:24:00Z">
        <w:r>
          <w:t>.</w:t>
        </w:r>
      </w:ins>
      <w:r>
        <w:t xml:space="preserve"> Higher confidence has also been </w:t>
      </w:r>
      <w:commentRangeStart w:id="573"/>
      <w:r>
        <w:t>linked to</w:t>
      </w:r>
      <w:ins w:id="574" w:author="Sriraj Aiyer" w:date="2024-07-18T11:56:00Z">
        <w:r w:rsidR="00AB30BD">
          <w:t xml:space="preserve"> </w:t>
        </w:r>
      </w:ins>
      <w:del w:id="575" w:author="Sriraj Aiyer" w:date="2024-07-21T19:24:00Z">
        <w:r>
          <w:delText>referral</w:delText>
        </w:r>
      </w:del>
      <w:ins w:id="576" w:author="Sriraj Aiyer" w:date="2024-07-18T11:56:00Z">
        <w:r w:rsidR="00AB30BD">
          <w:t>more</w:t>
        </w:r>
      </w:ins>
      <w:ins w:id="577" w:author="Sriraj Aiyer" w:date="2024-07-21T19:24:00Z">
        <w:r>
          <w:t xml:space="preserve"> referral</w:t>
        </w:r>
      </w:ins>
      <w:ins w:id="578" w:author="Sriraj Aiyer" w:date="2024-07-18T11:56:00Z">
        <w:r w:rsidR="00AB30BD">
          <w:t xml:space="preserve">s </w:t>
        </w:r>
      </w:ins>
      <w:del w:id="579" w:author="Sriraj Aiyer" w:date="2024-07-18T11:56:00Z">
        <w:r w:rsidDel="00AB30BD">
          <w:delText xml:space="preserve"> rates</w:delText>
        </w:r>
        <w:commentRangeEnd w:id="573"/>
        <w:r w:rsidR="00A54419" w:rsidDel="00AB30BD">
          <w:rPr>
            <w:rStyle w:val="CommentReference"/>
          </w:rPr>
          <w:commentReference w:id="573"/>
        </w:r>
        <w:r w:rsidDel="00AB30BD">
          <w:delText xml:space="preserve"> </w:delText>
        </w:r>
      </w:del>
      <w:r>
        <w:t xml:space="preserve">to </w:t>
      </w:r>
      <w:del w:id="580" w:author="Sriraj Aiyer" w:date="2024-07-18T11:56:00Z">
        <w:r w:rsidDel="00AB30BD">
          <w:delText xml:space="preserve">other </w:delText>
        </w:r>
      </w:del>
      <w:r>
        <w:t xml:space="preserve">specialists in other </w:t>
      </w:r>
      <w:del w:id="581" w:author="Sriraj Aiyer" w:date="2024-07-21T19:24:00Z">
        <w:r>
          <w:delText>departments</w:delText>
        </w:r>
        <w:r w:rsidR="00E211F5">
          <w:rPr>
            <w:vertAlign w:val="superscript"/>
          </w:rPr>
          <w:delText>73</w:delText>
        </w:r>
      </w:del>
      <w:ins w:id="582" w:author="Sriraj Aiyer" w:date="2024-07-21T19:24:00Z">
        <w:r>
          <w:t>departments</w:t>
        </w:r>
        <w:r w:rsidR="00E211F5">
          <w:rPr>
            <w:vertAlign w:val="superscript"/>
          </w:rPr>
          <w:t>7</w:t>
        </w:r>
      </w:ins>
      <w:ins w:id="583" w:author="Sriraj Aiyer" w:date="2024-07-18T11:21:00Z">
        <w:r w:rsidR="002C11C7">
          <w:rPr>
            <w:vertAlign w:val="superscript"/>
          </w:rPr>
          <w:t>4</w:t>
        </w:r>
      </w:ins>
      <w:del w:id="584" w:author="Sriraj Aiyer" w:date="2024-07-18T11:21:00Z">
        <w:r w:rsidR="00E211F5" w:rsidDel="002C11C7">
          <w:rPr>
            <w:vertAlign w:val="superscript"/>
          </w:rPr>
          <w:delText>3</w:delText>
        </w:r>
      </w:del>
      <w:r>
        <w:t xml:space="preserve"> and to a lower willingness to admit </w:t>
      </w:r>
      <w:del w:id="585" w:author="Sriraj Aiyer" w:date="2024-07-21T19:24:00Z">
        <w:r>
          <w:delText>mistakes</w:delText>
        </w:r>
        <w:r w:rsidR="00E211F5">
          <w:rPr>
            <w:vertAlign w:val="superscript"/>
          </w:rPr>
          <w:delText>29</w:delText>
        </w:r>
      </w:del>
      <w:ins w:id="586" w:author="Sriraj Aiyer" w:date="2024-07-21T19:24:00Z">
        <w:r>
          <w:t>mistakes</w:t>
        </w:r>
      </w:ins>
      <w:ins w:id="587" w:author="Sriraj Aiyer" w:date="2024-07-18T11:21:00Z">
        <w:r w:rsidR="002C11C7">
          <w:rPr>
            <w:vertAlign w:val="superscript"/>
          </w:rPr>
          <w:t>30</w:t>
        </w:r>
      </w:ins>
      <w:del w:id="588" w:author="Sriraj Aiyer" w:date="2024-07-18T11:21:00Z">
        <w:r w:rsidR="00E211F5" w:rsidDel="002C11C7">
          <w:rPr>
            <w:vertAlign w:val="superscript"/>
          </w:rPr>
          <w:delText>29</w:delText>
        </w:r>
      </w:del>
      <w:r>
        <w:t>.</w:t>
      </w:r>
      <w:r w:rsidR="00A77C3F">
        <w:t xml:space="preserve">  One study found that whilst experienced clinicians were not more accurate in their</w:t>
      </w:r>
      <w:ins w:id="589" w:author="Sriraj Aiyer" w:date="2024-07-18T11:57:00Z">
        <w:r w:rsidR="00AB30BD">
          <w:t xml:space="preserve"> initial</w:t>
        </w:r>
      </w:ins>
      <w:ins w:id="590" w:author="Sriraj Aiyer" w:date="2024-07-21T19:24:00Z">
        <w:r w:rsidR="00A77C3F">
          <w:t xml:space="preserve"> </w:t>
        </w:r>
      </w:ins>
      <w:commentRangeStart w:id="591"/>
      <w:r w:rsidR="00A77C3F">
        <w:t>diagnoses</w:t>
      </w:r>
      <w:commentRangeEnd w:id="591"/>
      <w:r w:rsidR="00EB3988">
        <w:rPr>
          <w:rStyle w:val="CommentReference"/>
        </w:rPr>
        <w:commentReference w:id="591"/>
      </w:r>
      <w:r w:rsidR="00A77C3F">
        <w:t xml:space="preserve">, they were more willing to change diagnoses and request more </w:t>
      </w:r>
      <w:del w:id="592" w:author="Sriraj Aiyer" w:date="2024-07-21T19:24:00Z">
        <w:r w:rsidR="00A77C3F">
          <w:delText>information</w:delText>
        </w:r>
        <w:r w:rsidR="00BB7E8E">
          <w:rPr>
            <w:vertAlign w:val="superscript"/>
          </w:rPr>
          <w:delText>7</w:delText>
        </w:r>
        <w:r w:rsidR="00A77C3F">
          <w:rPr>
            <w:vertAlign w:val="superscript"/>
          </w:rPr>
          <w:delText>4</w:delText>
        </w:r>
        <w:r w:rsidR="00A77C3F">
          <w:delText>.</w:delText>
        </w:r>
      </w:del>
      <w:ins w:id="593" w:author="Sriraj Aiyer" w:date="2024-07-21T19:24:00Z">
        <w:r w:rsidR="00A77C3F">
          <w:t>information</w:t>
        </w:r>
        <w:r w:rsidR="00BB7E8E">
          <w:rPr>
            <w:vertAlign w:val="superscript"/>
          </w:rPr>
          <w:t>7</w:t>
        </w:r>
      </w:ins>
      <w:ins w:id="594" w:author="Sriraj Aiyer" w:date="2024-07-18T11:21:00Z">
        <w:r w:rsidR="002C11C7">
          <w:rPr>
            <w:vertAlign w:val="superscript"/>
          </w:rPr>
          <w:t>5</w:t>
        </w:r>
      </w:ins>
      <w:del w:id="595" w:author="Sriraj Aiyer" w:date="2024-07-18T11:21:00Z">
        <w:r w:rsidR="00A77C3F" w:rsidDel="002C11C7">
          <w:rPr>
            <w:vertAlign w:val="superscript"/>
          </w:rPr>
          <w:delText>4</w:delText>
        </w:r>
      </w:del>
      <w:ins w:id="596" w:author="Sriraj Aiyer" w:date="2024-07-21T19:24:00Z">
        <w:r w:rsidR="00A77C3F">
          <w:t>.</w:t>
        </w:r>
      </w:ins>
      <w:r w:rsidR="00A77C3F">
        <w:t xml:space="preserve"> </w:t>
      </w:r>
      <w:r>
        <w:t xml:space="preserve">Lower confidence has been found to result in less specific diagnoses for patients in </w:t>
      </w:r>
      <w:del w:id="597" w:author="Sriraj Aiyer" w:date="2024-07-21T19:24:00Z">
        <w:r>
          <w:delText>situ</w:delText>
        </w:r>
        <w:r w:rsidR="00BB7E8E">
          <w:rPr>
            <w:vertAlign w:val="superscript"/>
          </w:rPr>
          <w:delText>75</w:delText>
        </w:r>
        <w:r>
          <w:delText xml:space="preserve">. </w:delText>
        </w:r>
        <w:r w:rsidR="00394622">
          <w:delText>W</w:delText>
        </w:r>
        <w:r>
          <w:delText>hilst past work</w:delText>
        </w:r>
      </w:del>
      <w:ins w:id="598" w:author="Sriraj Aiyer" w:date="2024-07-21T19:24:00Z">
        <w:r>
          <w:t>situ</w:t>
        </w:r>
        <w:r w:rsidR="00BB7E8E">
          <w:rPr>
            <w:vertAlign w:val="superscript"/>
          </w:rPr>
          <w:t>7</w:t>
        </w:r>
      </w:ins>
      <w:ins w:id="599" w:author="Sriraj Aiyer" w:date="2024-07-18T11:22:00Z">
        <w:r w:rsidR="002C11C7">
          <w:rPr>
            <w:vertAlign w:val="superscript"/>
          </w:rPr>
          <w:t>6</w:t>
        </w:r>
      </w:ins>
      <w:del w:id="600" w:author="Sriraj Aiyer" w:date="2024-07-18T11:22:00Z">
        <w:r w:rsidR="00BB7E8E" w:rsidDel="002C11C7">
          <w:rPr>
            <w:vertAlign w:val="superscript"/>
          </w:rPr>
          <w:delText>5</w:delText>
        </w:r>
      </w:del>
      <w:ins w:id="601" w:author="Sriraj Aiyer" w:date="2024-07-21T19:24:00Z">
        <w:r>
          <w:t xml:space="preserve">. </w:t>
        </w:r>
        <w:r w:rsidR="00DC1021">
          <w:t>Although psychology research</w:t>
        </w:r>
      </w:ins>
      <w:r>
        <w:t xml:space="preserve"> on confidence has examined its role </w:t>
      </w:r>
      <w:ins w:id="602" w:author="Helen Higham" w:date="2024-07-21T19:24:00Z">
        <w:r>
          <w:t xml:space="preserve">within groups (as discussed in the </w:t>
        </w:r>
      </w:ins>
      <w:proofErr w:type="spellStart"/>
      <w:ins w:id="603" w:author="Helen Higham" w:date="2024-07-21T13:57:00Z">
        <w:r w:rsidR="007F120A">
          <w:t>i</w:t>
        </w:r>
      </w:ins>
      <w:ins w:id="604" w:author="Sriraj Aiyer" w:date="2024-07-21T19:24:00Z">
        <w:r w:rsidR="00DC1021">
          <w:t>in</w:t>
        </w:r>
        <w:proofErr w:type="spellEnd"/>
        <w:r w:rsidR="00DC1021">
          <w:t xml:space="preserve"> </w:t>
        </w:r>
        <w:r>
          <w:t>group</w:t>
        </w:r>
        <w:r w:rsidR="00DC1021">
          <w:t xml:space="preserve"> decision making</w:t>
        </w:r>
        <w:r>
          <w:t xml:space="preserve"> (</w:t>
        </w:r>
        <w:r w:rsidR="00DC1021">
          <w:t>see</w:t>
        </w:r>
        <w:r>
          <w:t xml:space="preserve"> </w:t>
        </w:r>
      </w:ins>
      <w:del w:id="605" w:author="Helen Higham" w:date="2024-07-21T13:57:00Z">
        <w:r>
          <w:delText>I</w:delText>
        </w:r>
      </w:del>
      <w:proofErr w:type="spellStart"/>
      <w:r>
        <w:t>ntroduction</w:t>
      </w:r>
      <w:proofErr w:type="spellEnd"/>
      <w:r>
        <w:t xml:space="preserve">), only one </w:t>
      </w:r>
      <w:del w:id="606" w:author="Helen Higham" w:date="2024-07-21T13:57:00Z">
        <w:r>
          <w:delText xml:space="preserve">included </w:delText>
        </w:r>
      </w:del>
      <w:r>
        <w:t>article looked at confidence in group decisions</w:t>
      </w:r>
      <w:r w:rsidR="00553B34">
        <w:t xml:space="preserve"> </w:t>
      </w:r>
      <w:del w:id="607" w:author="Sriraj Aiyer" w:date="2024-07-21T19:24:00Z">
        <w:r>
          <w:delText>and</w:delText>
        </w:r>
      </w:del>
      <w:ins w:id="608" w:author="Sriraj Aiyer" w:date="2024-07-21T19:24:00Z">
        <w:r w:rsidR="00553B34">
          <w:t>in medicine. This study</w:t>
        </w:r>
      </w:ins>
      <w:r w:rsidR="005E1954">
        <w:t xml:space="preserve"> </w:t>
      </w:r>
      <w:r>
        <w:t xml:space="preserve">found that a multidisciplinary panel was more confident and better calibrated than a single </w:t>
      </w:r>
      <w:del w:id="609" w:author="Sriraj Aiyer" w:date="2024-07-21T19:24:00Z">
        <w:r>
          <w:delText>clinician</w:delText>
        </w:r>
        <w:r w:rsidR="00D41A30" w:rsidRPr="00D41A30">
          <w:rPr>
            <w:vertAlign w:val="superscript"/>
          </w:rPr>
          <w:delText>76</w:delText>
        </w:r>
      </w:del>
      <w:ins w:id="610" w:author="Sriraj Aiyer" w:date="2024-07-21T19:24:00Z">
        <w:r>
          <w:t>clinician</w:t>
        </w:r>
        <w:r w:rsidR="00D41A30" w:rsidRPr="00D41A30">
          <w:rPr>
            <w:vertAlign w:val="superscript"/>
          </w:rPr>
          <w:t>7</w:t>
        </w:r>
      </w:ins>
      <w:ins w:id="611" w:author="Sriraj Aiyer" w:date="2024-07-18T11:22:00Z">
        <w:r w:rsidR="002C11C7">
          <w:rPr>
            <w:vertAlign w:val="superscript"/>
          </w:rPr>
          <w:t>7</w:t>
        </w:r>
      </w:ins>
      <w:del w:id="612" w:author="Sriraj Aiyer" w:date="2024-07-18T11:22:00Z">
        <w:r w:rsidR="00D41A30" w:rsidRPr="00D41A30" w:rsidDel="002C11C7">
          <w:rPr>
            <w:vertAlign w:val="superscript"/>
          </w:rPr>
          <w:delText>6</w:delText>
        </w:r>
      </w:del>
      <w:r>
        <w:t xml:space="preserve">. </w:t>
      </w:r>
      <w:commentRangeStart w:id="613"/>
      <w:del w:id="614" w:author="Helen Higham" w:date="2024-07-21T13:57:00Z">
        <w:r>
          <w:delText>We</w:delText>
        </w:r>
      </w:del>
      <w:commentRangeEnd w:id="613"/>
      <w:r w:rsidR="007F120A">
        <w:rPr>
          <w:rStyle w:val="CommentReference"/>
        </w:rPr>
        <w:commentReference w:id="613"/>
      </w:r>
      <w:del w:id="615" w:author="Helen Higham" w:date="2024-07-21T13:57:00Z">
        <w:r>
          <w:delText xml:space="preserve"> return to this later as a theme for future work. </w:delText>
        </w:r>
      </w:del>
    </w:p>
    <w:p w14:paraId="6E64890A" w14:textId="21EA3314" w:rsidR="004C6ED5" w:rsidRDefault="004C6ED5"/>
    <w:p w14:paraId="30B65637" w14:textId="1DEA6A5D" w:rsidR="004C6ED5" w:rsidRPr="004C6ED5" w:rsidRDefault="00093B41">
      <w:pPr>
        <w:rPr>
          <w:u w:val="single"/>
        </w:rPr>
      </w:pPr>
      <w:r>
        <w:rPr>
          <w:u w:val="single"/>
        </w:rPr>
        <w:t>Conceptual Model</w:t>
      </w:r>
      <w:r w:rsidR="004C6ED5" w:rsidRPr="004C6ED5">
        <w:rPr>
          <w:u w:val="single"/>
        </w:rPr>
        <w:t xml:space="preserve"> for Diagnostic Decisions</w:t>
      </w:r>
    </w:p>
    <w:p w14:paraId="1ED8F5AB" w14:textId="04555EA4" w:rsidR="004C6ED5" w:rsidRDefault="004C6ED5"/>
    <w:p w14:paraId="46A159A1" w14:textId="658469BE" w:rsidR="00093B41" w:rsidRDefault="004C6ED5">
      <w:commentRangeStart w:id="616"/>
      <w:r>
        <w:t xml:space="preserve">We synthesise the </w:t>
      </w:r>
      <w:del w:id="617" w:author="Sriraj Aiyer" w:date="2024-07-21T19:24:00Z">
        <w:r w:rsidR="004323AA">
          <w:delText>included</w:delText>
        </w:r>
      </w:del>
      <w:ins w:id="618" w:author="Sriraj Aiyer" w:date="2024-07-21T19:24:00Z">
        <w:r w:rsidR="00EE2F0C">
          <w:t>reviewed</w:t>
        </w:r>
      </w:ins>
      <w:r w:rsidR="00EE2F0C">
        <w:t xml:space="preserve"> </w:t>
      </w:r>
      <w:r>
        <w:t xml:space="preserve">findings into a theoretical framework </w:t>
      </w:r>
      <w:del w:id="619" w:author="Sriraj Aiyer" w:date="2024-07-21T19:24:00Z">
        <w:r>
          <w:delText>to illustrate</w:delText>
        </w:r>
      </w:del>
      <w:ins w:id="620" w:author="Sriraj Aiyer" w:date="2024-07-21T19:24:00Z">
        <w:r w:rsidR="00EB3410">
          <w:t xml:space="preserve">that </w:t>
        </w:r>
        <w:r>
          <w:t>illustrate</w:t>
        </w:r>
        <w:r w:rsidR="00EB3410">
          <w:t>s</w:t>
        </w:r>
      </w:ins>
      <w:r>
        <w:t xml:space="preserve"> how various factors distinctly impact diagnostic confidence and accuracy</w:t>
      </w:r>
      <w:r w:rsidR="004477F7">
        <w:t xml:space="preserve">. This framework </w:t>
      </w:r>
      <w:del w:id="621" w:author="Sriraj Aiyer" w:date="2024-07-21T19:24:00Z">
        <w:r w:rsidR="00E11F85">
          <w:delText xml:space="preserve">is shown below in </w:delText>
        </w:r>
      </w:del>
      <w:ins w:id="622" w:author="Sriraj Aiyer" w:date="2024-07-21T19:24:00Z">
        <w:r w:rsidR="004477F7">
          <w:t>(</w:t>
        </w:r>
      </w:ins>
      <w:r w:rsidR="00E11F85">
        <w:t xml:space="preserve">Figure </w:t>
      </w:r>
      <w:r w:rsidR="00E65754">
        <w:t>4</w:t>
      </w:r>
      <w:del w:id="623" w:author="Sriraj Aiyer" w:date="2024-07-21T19:24:00Z">
        <w:r w:rsidR="00E11F85">
          <w:delText>. We especially note that the framework both</w:delText>
        </w:r>
      </w:del>
      <w:ins w:id="624" w:author="Sriraj Aiyer" w:date="2024-07-21T19:24:00Z">
        <w:r w:rsidR="004477F7">
          <w:t>)</w:t>
        </w:r>
      </w:ins>
      <w:r w:rsidR="004477F7">
        <w:t xml:space="preserve"> </w:t>
      </w:r>
      <w:r w:rsidR="00E11F85">
        <w:t xml:space="preserve">summarises </w:t>
      </w:r>
      <w:del w:id="625" w:author="Sriraj Aiyer" w:date="2024-07-21T19:24:00Z">
        <w:r w:rsidR="00E11F85">
          <w:delText xml:space="preserve">the </w:delText>
        </w:r>
      </w:del>
      <w:r w:rsidR="00E11F85">
        <w:t xml:space="preserve">existing research </w:t>
      </w:r>
      <w:del w:id="626" w:author="Sriraj Aiyer" w:date="2024-07-21T19:24:00Z">
        <w:r w:rsidR="00E11F85">
          <w:delText xml:space="preserve">as described here </w:delText>
        </w:r>
      </w:del>
      <w:r w:rsidR="00706EB6">
        <w:t>and</w:t>
      </w:r>
      <w:r w:rsidR="004477F7">
        <w:t xml:space="preserve"> </w:t>
      </w:r>
      <w:del w:id="627" w:author="Sriraj Aiyer" w:date="2024-07-21T19:24:00Z">
        <w:r w:rsidR="00E11F85">
          <w:delText>proposes directions</w:delText>
        </w:r>
      </w:del>
      <w:ins w:id="628" w:author="Sriraj Aiyer" w:date="2024-07-21T19:24:00Z">
        <w:r w:rsidR="004477F7">
          <w:t>identifies opportunities</w:t>
        </w:r>
      </w:ins>
      <w:r w:rsidR="00E11F85">
        <w:t xml:space="preserve"> for future research that </w:t>
      </w:r>
      <w:del w:id="629" w:author="Sriraj Aiyer" w:date="2024-07-21T19:24:00Z">
        <w:r w:rsidR="00E11F85">
          <w:delText>has</w:delText>
        </w:r>
      </w:del>
      <w:ins w:id="630" w:author="Sriraj Aiyer" w:date="2024-07-21T19:24:00Z">
        <w:r w:rsidR="00E11F85">
          <w:t>ha</w:t>
        </w:r>
        <w:r w:rsidR="00576CF4">
          <w:t>ve</w:t>
        </w:r>
      </w:ins>
      <w:r w:rsidR="00E11F85">
        <w:t xml:space="preserve"> been relatively untapped </w:t>
      </w:r>
      <w:ins w:id="631" w:author="Helen Higham" w:date="2024-07-21T19:24:00Z">
        <w:r w:rsidR="00E11F85">
          <w:t>by the included studies.</w:t>
        </w:r>
        <w:commentRangeEnd w:id="616"/>
        <w:r w:rsidR="007F120A">
          <w:rPr>
            <w:rStyle w:val="CommentReference"/>
          </w:rPr>
          <w:commentReference w:id="616"/>
        </w:r>
      </w:ins>
      <w:ins w:id="632" w:author="Sriraj Aiyer" w:date="2024-07-21T19:24:00Z">
        <w:r w:rsidR="003C436D">
          <w:t>to date</w:t>
        </w:r>
        <w:r w:rsidR="00E11F85">
          <w:t>.</w:t>
        </w:r>
      </w:ins>
    </w:p>
    <w:p w14:paraId="5C1AAE47" w14:textId="77777777" w:rsidR="00093B41" w:rsidRDefault="00093B41"/>
    <w:p w14:paraId="4E0D2F66" w14:textId="7EC8EE2E" w:rsidR="00093B41" w:rsidRDefault="00093B41">
      <w:r>
        <w:t xml:space="preserve">The </w:t>
      </w:r>
      <w:commentRangeStart w:id="633"/>
      <w:r>
        <w:t>model</w:t>
      </w:r>
      <w:commentRangeEnd w:id="633"/>
      <w:r w:rsidR="007F120A">
        <w:rPr>
          <w:rStyle w:val="CommentReference"/>
        </w:rPr>
        <w:commentReference w:id="633"/>
      </w:r>
      <w:r>
        <w:t xml:space="preserve"> starts by mapping out the stages of the diagnostic process</w:t>
      </w:r>
      <w:del w:id="634" w:author="Sriraj Aiyer" w:date="2024-07-21T19:24:00Z">
        <w:r>
          <w:delText>: beginning with the early</w:delText>
        </w:r>
      </w:del>
      <w:ins w:id="635" w:author="Sriraj Aiyer" w:date="2024-07-21T19:24:00Z">
        <w:r w:rsidR="00C62E68">
          <w:t xml:space="preserve"> (Figure 4, bottom panel)</w:t>
        </w:r>
        <w:r w:rsidR="00714EE4">
          <w:t>.</w:t>
        </w:r>
        <w:r>
          <w:t xml:space="preserve"> </w:t>
        </w:r>
        <w:r w:rsidR="00714EE4">
          <w:t>B</w:t>
        </w:r>
        <w:r w:rsidR="00C84E78">
          <w:t>ased on initial</w:t>
        </w:r>
      </w:ins>
      <w:r>
        <w:t xml:space="preserve"> patient presentation, </w:t>
      </w:r>
      <w:del w:id="636" w:author="Sriraj Aiyer" w:date="2024-07-21T19:24:00Z">
        <w:r>
          <w:delText>followed by the gathering</w:delText>
        </w:r>
      </w:del>
      <w:ins w:id="637" w:author="Sriraj Aiyer" w:date="2024-07-21T19:24:00Z">
        <w:r w:rsidR="00C84E78">
          <w:t xml:space="preserve">clinicians </w:t>
        </w:r>
        <w:r>
          <w:t>gather</w:t>
        </w:r>
      </w:ins>
      <w:r>
        <w:t xml:space="preserve"> and </w:t>
      </w:r>
      <w:del w:id="638" w:author="Sriraj Aiyer" w:date="2024-07-21T19:24:00Z">
        <w:r>
          <w:delText>subsequent interpretation of</w:delText>
        </w:r>
      </w:del>
      <w:ins w:id="639" w:author="Sriraj Aiyer" w:date="2024-07-21T19:24:00Z">
        <w:r>
          <w:t>interpret</w:t>
        </w:r>
      </w:ins>
      <w:r>
        <w:t xml:space="preserve"> patient information (e.g. history, examinations, tests</w:t>
      </w:r>
      <w:del w:id="640" w:author="Sriraj Aiyer" w:date="2024-07-21T19:24:00Z">
        <w:r>
          <w:delText>). This interpretation is then used</w:delText>
        </w:r>
      </w:del>
      <w:ins w:id="641" w:author="Sriraj Aiyer" w:date="2024-07-21T19:24:00Z">
        <w:r>
          <w:t>)</w:t>
        </w:r>
      </w:ins>
      <w:r w:rsidR="00C84E78">
        <w:t xml:space="preserve"> to </w:t>
      </w:r>
      <w:del w:id="642" w:author="Sriraj Aiyer" w:date="2024-07-21T19:24:00Z">
        <w:r>
          <w:delText>form a</w:delText>
        </w:r>
      </w:del>
      <w:ins w:id="643" w:author="Sriraj Aiyer" w:date="2024-07-21T19:24:00Z">
        <w:r w:rsidR="00C84E78">
          <w:t xml:space="preserve">inform </w:t>
        </w:r>
        <w:r w:rsidR="00615D5B">
          <w:t>their</w:t>
        </w:r>
      </w:ins>
      <w:r>
        <w:t xml:space="preserve"> diagnosis of the </w:t>
      </w:r>
      <w:del w:id="644" w:author="Sriraj Aiyer" w:date="2024-07-21T19:24:00Z">
        <w:r>
          <w:delText>patient, from which the clinician formulates a level of</w:delText>
        </w:r>
      </w:del>
      <w:ins w:id="645" w:author="Sriraj Aiyer" w:date="2024-07-21T19:24:00Z">
        <w:r>
          <w:t>patient</w:t>
        </w:r>
        <w:r w:rsidR="00615D5B">
          <w:t>’s condition</w:t>
        </w:r>
        <w:r w:rsidR="00A51C30">
          <w:t xml:space="preserve">. </w:t>
        </w:r>
        <w:r w:rsidR="001B7F8C">
          <w:t>T</w:t>
        </w:r>
        <w:r>
          <w:t>he clinician</w:t>
        </w:r>
        <w:r w:rsidR="001B7F8C">
          <w:t>’s</w:t>
        </w:r>
      </w:ins>
      <w:r>
        <w:t xml:space="preserve"> confidence in their diagnosis</w:t>
      </w:r>
      <w:del w:id="646" w:author="Sriraj Aiyer" w:date="2024-07-21T19:24:00Z">
        <w:r>
          <w:delText>. This diagnosis is then used</w:delText>
        </w:r>
      </w:del>
      <w:ins w:id="647" w:author="Sriraj Aiyer" w:date="2024-07-21T19:24:00Z">
        <w:r w:rsidR="001B7F8C">
          <w:t xml:space="preserve"> </w:t>
        </w:r>
        <w:r w:rsidR="00FA4763">
          <w:t xml:space="preserve">guides their judgment on </w:t>
        </w:r>
        <w:r w:rsidR="005E57D8">
          <w:t>when</w:t>
        </w:r>
        <w:r w:rsidR="00FA4763">
          <w:t xml:space="preserve"> they have enough information</w:t>
        </w:r>
      </w:ins>
      <w:r w:rsidR="00FA4763">
        <w:t xml:space="preserve"> to </w:t>
      </w:r>
      <w:del w:id="648" w:author="Sriraj Aiyer" w:date="2024-07-21T19:24:00Z">
        <w:r>
          <w:delText>guide</w:delText>
        </w:r>
      </w:del>
      <w:ins w:id="649" w:author="Sriraj Aiyer" w:date="2024-07-21T19:24:00Z">
        <w:r w:rsidR="00FA4763">
          <w:t xml:space="preserve">begin treatment </w:t>
        </w:r>
        <w:r w:rsidR="00C72787">
          <w:t>versus whether</w:t>
        </w:r>
        <w:r w:rsidR="00FA4763">
          <w:t xml:space="preserve"> further tests or additional information </w:t>
        </w:r>
        <w:r w:rsidR="002B07EF">
          <w:t>are</w:t>
        </w:r>
        <w:r w:rsidR="00FA4763">
          <w:t xml:space="preserve"> needed</w:t>
        </w:r>
        <w:r>
          <w:t xml:space="preserve">. </w:t>
        </w:r>
        <w:r w:rsidR="00005B5B">
          <w:t>Once a</w:t>
        </w:r>
        <w:r>
          <w:t xml:space="preserve"> diagnosis is</w:t>
        </w:r>
        <w:r w:rsidR="00005B5B">
          <w:t xml:space="preserve"> reached,</w:t>
        </w:r>
        <w:r>
          <w:t xml:space="preserve"> </w:t>
        </w:r>
        <w:r w:rsidR="00005B5B">
          <w:t>this</w:t>
        </w:r>
        <w:r>
          <w:t xml:space="preserve"> guide</w:t>
        </w:r>
        <w:r w:rsidR="00005B5B">
          <w:t>s</w:t>
        </w:r>
      </w:ins>
      <w:r>
        <w:t xml:space="preserve"> patient treatment and care, </w:t>
      </w:r>
      <w:ins w:id="650" w:author="Sriraj Aiyer" w:date="2024-07-21T19:24:00Z">
        <w:r w:rsidR="00A47E16">
          <w:t xml:space="preserve">the success of </w:t>
        </w:r>
      </w:ins>
      <w:r w:rsidR="00A47E16">
        <w:t xml:space="preserve">which </w:t>
      </w:r>
      <w:del w:id="651" w:author="Sriraj Aiyer" w:date="2024-07-21T19:24:00Z">
        <w:r>
          <w:delText>results</w:delText>
        </w:r>
      </w:del>
      <w:ins w:id="652" w:author="Sriraj Aiyer" w:date="2024-07-21T19:24:00Z">
        <w:r w:rsidR="00A47E16">
          <w:t>is evident</w:t>
        </w:r>
      </w:ins>
      <w:r w:rsidR="00A47E16">
        <w:t xml:space="preserve"> in </w:t>
      </w:r>
      <w:del w:id="653" w:author="Sriraj Aiyer" w:date="2024-07-21T19:24:00Z">
        <w:r>
          <w:delText>a particular</w:delText>
        </w:r>
      </w:del>
      <w:ins w:id="654" w:author="Sriraj Aiyer" w:date="2024-07-21T19:24:00Z">
        <w:r w:rsidR="00A47E16">
          <w:t>the</w:t>
        </w:r>
      </w:ins>
      <w:r w:rsidR="00A47E16">
        <w:t xml:space="preserve"> </w:t>
      </w:r>
      <w:r>
        <w:t>outcome for the patient.</w:t>
      </w:r>
    </w:p>
    <w:p w14:paraId="039CF672" w14:textId="37A7205F" w:rsidR="00093B41" w:rsidRDefault="00093B41"/>
    <w:p w14:paraId="29C27C6C" w14:textId="6A6A0B7C" w:rsidR="00093B41" w:rsidRDefault="00093B41">
      <w:commentRangeStart w:id="655"/>
      <w:del w:id="656" w:author="Sriraj Aiyer" w:date="2024-07-21T19:24:00Z">
        <w:r>
          <w:delText>We then examine factors pertaining to</w:delText>
        </w:r>
      </w:del>
      <w:ins w:id="657" w:author="Sriraj Aiyer" w:date="2024-07-21T19:24:00Z">
        <w:r w:rsidR="00322EA8">
          <w:t>The middle panel of Figure 4 characterises</w:t>
        </w:r>
      </w:ins>
      <w:r w:rsidR="00322EA8">
        <w:t xml:space="preserve"> the </w:t>
      </w:r>
      <w:ins w:id="658" w:author="Sriraj Aiyer" w:date="2024-07-21T19:24:00Z">
        <w:r w:rsidR="006B5613">
          <w:t xml:space="preserve">cognitive processes of </w:t>
        </w:r>
        <w:r>
          <w:t xml:space="preserve">the </w:t>
        </w:r>
      </w:ins>
      <w:r>
        <w:t xml:space="preserve">clinician that </w:t>
      </w:r>
      <w:del w:id="659" w:author="Sriraj Aiyer" w:date="2024-07-21T19:24:00Z">
        <w:r>
          <w:delText>contribute to</w:delText>
        </w:r>
      </w:del>
      <w:ins w:id="660" w:author="Sriraj Aiyer" w:date="2024-07-21T19:24:00Z">
        <w:r w:rsidR="006B5613">
          <w:t>determine</w:t>
        </w:r>
      </w:ins>
      <w:r>
        <w:t xml:space="preserve"> the accuracy of the diagnosis and confidence </w:t>
      </w:r>
      <w:del w:id="661" w:author="Sriraj Aiyer" w:date="2024-07-21T19:24:00Z">
        <w:r w:rsidR="002C31E7">
          <w:delText>of</w:delText>
        </w:r>
        <w:r>
          <w:delText xml:space="preserve"> </w:delText>
        </w:r>
        <w:r w:rsidR="002C31E7">
          <w:delText>a</w:delText>
        </w:r>
        <w:r>
          <w:delText xml:space="preserve"> </w:delText>
        </w:r>
      </w:del>
      <w:ins w:id="662" w:author="Sriraj Aiyer" w:date="2024-07-21T19:24:00Z">
        <w:r w:rsidR="00C56522">
          <w:t xml:space="preserve">with which the </w:t>
        </w:r>
      </w:ins>
      <w:r w:rsidR="00C56522">
        <w:t>diagnosis</w:t>
      </w:r>
      <w:ins w:id="663" w:author="Sriraj Aiyer" w:date="2024-07-21T19:24:00Z">
        <w:r w:rsidR="00C56522">
          <w:t xml:space="preserve"> is made</w:t>
        </w:r>
      </w:ins>
      <w:r>
        <w:t xml:space="preserve">. </w:t>
      </w:r>
      <w:commentRangeStart w:id="664"/>
      <w:r>
        <w:t>Past</w:t>
      </w:r>
      <w:r w:rsidR="00835CCD">
        <w:t xml:space="preserve"> research </w:t>
      </w:r>
      <w:del w:id="665" w:author="Sriraj Aiyer" w:date="2024-07-21T19:24:00Z">
        <w:r w:rsidR="00835CCD">
          <w:delText>has hinted at</w:delText>
        </w:r>
      </w:del>
      <w:ins w:id="666" w:author="Sriraj Aiyer" w:date="2024-07-21T19:24:00Z">
        <w:r w:rsidR="00125600">
          <w:t>suggests</w:t>
        </w:r>
      </w:ins>
      <w:r w:rsidR="00835CCD">
        <w:t xml:space="preserve"> a distinction between medical experience</w:t>
      </w:r>
      <w:r>
        <w:t xml:space="preserve"> (measured as years of experience)</w:t>
      </w:r>
      <w:r w:rsidR="00835CCD">
        <w:t xml:space="preserve"> and knowledge </w:t>
      </w:r>
      <w:r>
        <w:t xml:space="preserve">(measured using a standardised assessment of medical ability) </w:t>
      </w:r>
      <w:r w:rsidR="00835CCD">
        <w:t xml:space="preserve">as they </w:t>
      </w:r>
      <w:r>
        <w:t xml:space="preserve">separately interact with confidence and diagnostic accuracy </w:t>
      </w:r>
      <w:del w:id="667" w:author="Sriraj Aiyer" w:date="2024-07-21T19:24:00Z">
        <w:r>
          <w:delText>separately</w:delText>
        </w:r>
        <w:r w:rsidRPr="00093B41">
          <w:rPr>
            <w:vertAlign w:val="superscript"/>
          </w:rPr>
          <w:delText>37-39</w:delText>
        </w:r>
        <w:r w:rsidR="00835CCD">
          <w:delText xml:space="preserve">. </w:delText>
        </w:r>
      </w:del>
      <w:ins w:id="668" w:author="Sriraj Aiyer" w:date="2024-07-21T19:24:00Z">
        <w:r>
          <w:t>separately</w:t>
        </w:r>
        <w:r w:rsidRPr="00093B41">
          <w:rPr>
            <w:vertAlign w:val="superscript"/>
          </w:rPr>
          <w:t>3</w:t>
        </w:r>
      </w:ins>
      <w:ins w:id="669" w:author="Sriraj Aiyer" w:date="2024-07-18T11:22:00Z">
        <w:r w:rsidR="002C11C7">
          <w:rPr>
            <w:vertAlign w:val="superscript"/>
          </w:rPr>
          <w:t>8</w:t>
        </w:r>
      </w:ins>
      <w:del w:id="670" w:author="Sriraj Aiyer" w:date="2024-07-18T11:22:00Z">
        <w:r w:rsidRPr="00093B41" w:rsidDel="002C11C7">
          <w:rPr>
            <w:vertAlign w:val="superscript"/>
          </w:rPr>
          <w:delText>7</w:delText>
        </w:r>
      </w:del>
      <w:ins w:id="671" w:author="Sriraj Aiyer" w:date="2024-07-21T19:24:00Z">
        <w:r w:rsidRPr="00093B41">
          <w:rPr>
            <w:vertAlign w:val="superscript"/>
          </w:rPr>
          <w:t>-</w:t>
        </w:r>
      </w:ins>
      <w:ins w:id="672" w:author="Sriraj Aiyer" w:date="2024-07-18T11:22:00Z">
        <w:r w:rsidR="002C11C7">
          <w:rPr>
            <w:vertAlign w:val="superscript"/>
          </w:rPr>
          <w:t>40</w:t>
        </w:r>
      </w:ins>
      <w:del w:id="673" w:author="Sriraj Aiyer" w:date="2024-07-18T11:22:00Z">
        <w:r w:rsidRPr="00093B41" w:rsidDel="002C11C7">
          <w:rPr>
            <w:vertAlign w:val="superscript"/>
          </w:rPr>
          <w:delText>39</w:delText>
        </w:r>
      </w:del>
      <w:ins w:id="674" w:author="Sriraj Aiyer" w:date="2024-07-21T19:24:00Z">
        <w:r w:rsidR="00835CCD">
          <w:t xml:space="preserve">. </w:t>
        </w:r>
        <w:commentRangeEnd w:id="664"/>
        <w:r w:rsidR="00A47A57">
          <w:rPr>
            <w:rStyle w:val="CommentReference"/>
          </w:rPr>
          <w:commentReference w:id="664"/>
        </w:r>
      </w:ins>
      <w:commentRangeStart w:id="675"/>
      <w:r w:rsidR="00835CCD">
        <w:t xml:space="preserve">This is especially pertinent given the social influence that </w:t>
      </w:r>
      <w:r>
        <w:t>experience/</w:t>
      </w:r>
      <w:r w:rsidR="00835CCD">
        <w:t xml:space="preserve">seniority can have within a group, reducing the likelihood of more junior clinicians speaking up about potential errors in the presence of more experienced </w:t>
      </w:r>
      <w:del w:id="676" w:author="Sriraj Aiyer" w:date="2024-07-21T19:24:00Z">
        <w:r w:rsidR="00835CCD">
          <w:delText>clinicians</w:delText>
        </w:r>
        <w:r w:rsidR="00DA3C2A">
          <w:rPr>
            <w:vertAlign w:val="superscript"/>
          </w:rPr>
          <w:delText>77</w:delText>
        </w:r>
        <w:r w:rsidR="00835CCD">
          <w:delText xml:space="preserve">. </w:delText>
        </w:r>
        <w:r>
          <w:delText>We also note that knowledge</w:delText>
        </w:r>
      </w:del>
      <w:ins w:id="677" w:author="Sriraj Aiyer" w:date="2024-07-21T19:24:00Z">
        <w:r w:rsidR="00835CCD">
          <w:t>clinicians</w:t>
        </w:r>
        <w:r w:rsidR="00DA3C2A">
          <w:rPr>
            <w:vertAlign w:val="superscript"/>
          </w:rPr>
          <w:t>7</w:t>
        </w:r>
      </w:ins>
      <w:ins w:id="678" w:author="Sriraj Aiyer" w:date="2024-07-18T11:22:00Z">
        <w:r w:rsidR="002C11C7">
          <w:rPr>
            <w:vertAlign w:val="superscript"/>
          </w:rPr>
          <w:t>8</w:t>
        </w:r>
      </w:ins>
      <w:del w:id="679" w:author="Sriraj Aiyer" w:date="2024-07-18T11:22:00Z">
        <w:r w:rsidR="00DA3C2A" w:rsidDel="002C11C7">
          <w:rPr>
            <w:vertAlign w:val="superscript"/>
          </w:rPr>
          <w:delText>7</w:delText>
        </w:r>
      </w:del>
      <w:ins w:id="680" w:author="Sriraj Aiyer" w:date="2024-07-21T19:24:00Z">
        <w:r w:rsidR="00835CCD">
          <w:t>.</w:t>
        </w:r>
        <w:commentRangeEnd w:id="675"/>
        <w:r w:rsidR="00DC6975">
          <w:rPr>
            <w:rStyle w:val="CommentReference"/>
          </w:rPr>
          <w:commentReference w:id="675"/>
        </w:r>
        <w:r w:rsidR="00835CCD">
          <w:t xml:space="preserve"> </w:t>
        </w:r>
        <w:r w:rsidR="00B175BD">
          <w:t>K</w:t>
        </w:r>
        <w:r>
          <w:t>nowledge</w:t>
        </w:r>
      </w:ins>
      <w:r>
        <w:t xml:space="preserve"> is improved through feedback on how a patient case was handled</w:t>
      </w:r>
      <w:ins w:id="681" w:author="Sriraj Aiyer" w:date="2024-07-21T19:24:00Z">
        <w:r w:rsidR="00B77C8A">
          <w:t xml:space="preserve"> and its outcome</w:t>
        </w:r>
      </w:ins>
      <w:r>
        <w:t>, which in turn improves future diagnostic accuracy</w:t>
      </w:r>
      <w:commentRangeStart w:id="682"/>
      <w:r>
        <w:t>.</w:t>
      </w:r>
      <w:commentRangeEnd w:id="682"/>
      <w:r w:rsidR="002D114D">
        <w:rPr>
          <w:rStyle w:val="CommentReference"/>
        </w:rPr>
        <w:commentReference w:id="682"/>
      </w:r>
    </w:p>
    <w:p w14:paraId="460057B3" w14:textId="16314B64" w:rsidR="00093B41" w:rsidRDefault="00093B41"/>
    <w:p w14:paraId="7C25FB3D" w14:textId="1665FE92" w:rsidR="00093B41" w:rsidRDefault="00093B41">
      <w:del w:id="683" w:author="Sriraj Aiyer" w:date="2024-07-21T19:24:00Z">
        <w:r>
          <w:delText>Next, we look at</w:delText>
        </w:r>
      </w:del>
      <w:ins w:id="684" w:author="Sriraj Aiyer" w:date="2024-07-21T19:24:00Z">
        <w:r w:rsidR="0064047A">
          <w:t>The top panel of Figure 4 highlights</w:t>
        </w:r>
      </w:ins>
      <w:r>
        <w:t xml:space="preserve"> factors pertaining to the medical environment/context. </w:t>
      </w:r>
      <w:commentRangeStart w:id="685"/>
      <w:r>
        <w:t xml:space="preserve">In particular, we draw on findings from the literature that provide evidence for lower confidence in the face of time </w:t>
      </w:r>
      <w:del w:id="686" w:author="Sriraj Aiyer" w:date="2024-07-21T19:24:00Z">
        <w:r>
          <w:delText>pressures</w:delText>
        </w:r>
        <w:r w:rsidRPr="00093B41">
          <w:rPr>
            <w:vertAlign w:val="superscript"/>
          </w:rPr>
          <w:delText>26</w:delText>
        </w:r>
      </w:del>
      <w:ins w:id="687" w:author="Sriraj Aiyer" w:date="2024-07-21T19:24:00Z">
        <w:r>
          <w:t>pressures</w:t>
        </w:r>
        <w:r w:rsidRPr="00093B41">
          <w:rPr>
            <w:vertAlign w:val="superscript"/>
          </w:rPr>
          <w:t>2</w:t>
        </w:r>
      </w:ins>
      <w:ins w:id="688" w:author="Sriraj Aiyer" w:date="2024-07-18T11:22:00Z">
        <w:r w:rsidR="002C11C7">
          <w:rPr>
            <w:vertAlign w:val="superscript"/>
          </w:rPr>
          <w:t>7</w:t>
        </w:r>
      </w:ins>
      <w:del w:id="689" w:author="Sriraj Aiyer" w:date="2024-07-18T11:22:00Z">
        <w:r w:rsidRPr="00093B41" w:rsidDel="002C11C7">
          <w:rPr>
            <w:vertAlign w:val="superscript"/>
          </w:rPr>
          <w:delText>6</w:delText>
        </w:r>
      </w:del>
      <w:r>
        <w:t xml:space="preserve">, interruptions to </w:t>
      </w:r>
      <w:del w:id="690" w:author="Sriraj Aiyer" w:date="2024-07-21T19:24:00Z">
        <w:r>
          <w:delText>work</w:delText>
        </w:r>
        <w:r w:rsidRPr="00093B41">
          <w:rPr>
            <w:vertAlign w:val="superscript"/>
          </w:rPr>
          <w:delText>45</w:delText>
        </w:r>
      </w:del>
      <w:ins w:id="691" w:author="Sriraj Aiyer" w:date="2024-07-21T19:24:00Z">
        <w:r>
          <w:t>work</w:t>
        </w:r>
        <w:r w:rsidRPr="00093B41">
          <w:rPr>
            <w:vertAlign w:val="superscript"/>
          </w:rPr>
          <w:t>4</w:t>
        </w:r>
      </w:ins>
      <w:ins w:id="692" w:author="Sriraj Aiyer" w:date="2024-07-18T11:22:00Z">
        <w:r w:rsidR="002C11C7">
          <w:rPr>
            <w:vertAlign w:val="superscript"/>
          </w:rPr>
          <w:t>6</w:t>
        </w:r>
      </w:ins>
      <w:del w:id="693" w:author="Sriraj Aiyer" w:date="2024-07-18T11:22:00Z">
        <w:r w:rsidRPr="00093B41" w:rsidDel="002C11C7">
          <w:rPr>
            <w:vertAlign w:val="superscript"/>
          </w:rPr>
          <w:delText>5</w:delText>
        </w:r>
      </w:del>
      <w:r>
        <w:t xml:space="preserve">, busy </w:t>
      </w:r>
      <w:del w:id="694" w:author="Sriraj Aiyer" w:date="2024-07-21T19:24:00Z">
        <w:r>
          <w:delText>shifts</w:delText>
        </w:r>
        <w:r w:rsidRPr="00093B41">
          <w:rPr>
            <w:vertAlign w:val="superscript"/>
          </w:rPr>
          <w:delText>46</w:delText>
        </w:r>
      </w:del>
      <w:ins w:id="695" w:author="Sriraj Aiyer" w:date="2024-07-21T19:24:00Z">
        <w:r>
          <w:t>shifts</w:t>
        </w:r>
        <w:r w:rsidRPr="00093B41">
          <w:rPr>
            <w:vertAlign w:val="superscript"/>
          </w:rPr>
          <w:t>4</w:t>
        </w:r>
      </w:ins>
      <w:ins w:id="696" w:author="Sriraj Aiyer" w:date="2024-07-18T11:22:00Z">
        <w:r w:rsidR="002C11C7">
          <w:rPr>
            <w:vertAlign w:val="superscript"/>
          </w:rPr>
          <w:t>7</w:t>
        </w:r>
      </w:ins>
      <w:del w:id="697" w:author="Sriraj Aiyer" w:date="2024-07-18T11:22:00Z">
        <w:r w:rsidRPr="00093B41" w:rsidDel="002C11C7">
          <w:rPr>
            <w:vertAlign w:val="superscript"/>
          </w:rPr>
          <w:delText>6</w:delText>
        </w:r>
      </w:del>
      <w:r>
        <w:t xml:space="preserve"> and complex patient </w:t>
      </w:r>
      <w:del w:id="698" w:author="Sriraj Aiyer" w:date="2024-07-21T19:24:00Z">
        <w:r>
          <w:delText>cases</w:delText>
        </w:r>
        <w:r w:rsidRPr="00093B41">
          <w:rPr>
            <w:vertAlign w:val="superscript"/>
          </w:rPr>
          <w:delText>40-42</w:delText>
        </w:r>
      </w:del>
      <w:ins w:id="699" w:author="Sriraj Aiyer" w:date="2024-07-21T19:24:00Z">
        <w:r>
          <w:t>cases</w:t>
        </w:r>
        <w:r w:rsidRPr="00093B41">
          <w:rPr>
            <w:vertAlign w:val="superscript"/>
          </w:rPr>
          <w:t>4</w:t>
        </w:r>
      </w:ins>
      <w:ins w:id="700" w:author="Sriraj Aiyer" w:date="2024-07-18T11:22:00Z">
        <w:r w:rsidR="002C11C7">
          <w:rPr>
            <w:vertAlign w:val="superscript"/>
          </w:rPr>
          <w:t>1</w:t>
        </w:r>
      </w:ins>
      <w:del w:id="701" w:author="Sriraj Aiyer" w:date="2024-07-18T11:22:00Z">
        <w:r w:rsidRPr="00093B41" w:rsidDel="002C11C7">
          <w:rPr>
            <w:vertAlign w:val="superscript"/>
          </w:rPr>
          <w:delText>0</w:delText>
        </w:r>
      </w:del>
      <w:ins w:id="702" w:author="Sriraj Aiyer" w:date="2024-07-21T19:24:00Z">
        <w:r w:rsidRPr="00093B41">
          <w:rPr>
            <w:vertAlign w:val="superscript"/>
          </w:rPr>
          <w:t>-4</w:t>
        </w:r>
      </w:ins>
      <w:ins w:id="703" w:author="Sriraj Aiyer" w:date="2024-07-18T11:22:00Z">
        <w:r w:rsidR="002C11C7">
          <w:rPr>
            <w:vertAlign w:val="superscript"/>
          </w:rPr>
          <w:t>3</w:t>
        </w:r>
      </w:ins>
      <w:del w:id="704" w:author="Sriraj Aiyer" w:date="2024-07-18T11:22:00Z">
        <w:r w:rsidRPr="00093B41" w:rsidDel="002C11C7">
          <w:rPr>
            <w:vertAlign w:val="superscript"/>
          </w:rPr>
          <w:delText>2</w:delText>
        </w:r>
      </w:del>
      <w:r>
        <w:t xml:space="preserve"> (either due to </w:t>
      </w:r>
      <w:r w:rsidR="002C31E7">
        <w:t>conflicting information</w:t>
      </w:r>
      <w:r>
        <w:t xml:space="preserve"> or comorbidities). </w:t>
      </w:r>
      <w:commentRangeEnd w:id="685"/>
      <w:r w:rsidR="002D114D">
        <w:rPr>
          <w:rStyle w:val="CommentReference"/>
        </w:rPr>
        <w:commentReference w:id="685"/>
      </w:r>
      <w:r>
        <w:t>We also note however that exposure to complex cases can improve medical knowledge by giving clinicians a more diverse pool of experienced cases to draw upon in the future.</w:t>
      </w:r>
    </w:p>
    <w:p w14:paraId="7A626626" w14:textId="2BF5C9D3" w:rsidR="00093B41" w:rsidRDefault="00093B41"/>
    <w:p w14:paraId="0F4C6D9C" w14:textId="1DE89AE2" w:rsidR="00093B41" w:rsidRPr="00E769CD" w:rsidRDefault="00093B41">
      <w:pPr>
        <w:rPr>
          <w:ins w:id="705" w:author="Sriraj Aiyer" w:date="2024-05-22T16:29:00Z"/>
        </w:rPr>
      </w:pPr>
      <w:r>
        <w:t xml:space="preserve">Finally, we note two primary directions for future research. </w:t>
      </w:r>
      <w:del w:id="706" w:author="Sriraj Aiyer" w:date="2024-07-21T19:24:00Z">
        <w:r>
          <w:delText xml:space="preserve">Firstly, we note that </w:delText>
        </w:r>
      </w:del>
      <w:ins w:id="707" w:author="Sriraj Aiyer" w:date="2024-07-21T19:24:00Z">
        <w:r>
          <w:t xml:space="preserve">First, </w:t>
        </w:r>
        <w:r w:rsidR="006C3987">
          <w:t>given</w:t>
        </w:r>
        <w:r>
          <w:t xml:space="preserve"> </w:t>
        </w:r>
      </w:ins>
      <w:r>
        <w:t xml:space="preserve">the </w:t>
      </w:r>
      <w:del w:id="708" w:author="Sriraj Aiyer" w:date="2024-07-21T19:24:00Z">
        <w:r>
          <w:delText>included literature focused</w:delText>
        </w:r>
      </w:del>
      <w:ins w:id="709" w:author="Sriraj Aiyer" w:date="2024-07-21T19:24:00Z">
        <w:r>
          <w:t>focus</w:t>
        </w:r>
        <w:r w:rsidR="000549C4">
          <w:t xml:space="preserve"> of research to date</w:t>
        </w:r>
      </w:ins>
      <w:r>
        <w:t xml:space="preserve"> on diagnosis by individual clinicians</w:t>
      </w:r>
      <w:del w:id="710" w:author="Sriraj Aiyer" w:date="2024-07-21T19:24:00Z">
        <w:r>
          <w:delText>. We</w:delText>
        </w:r>
      </w:del>
      <w:ins w:id="711" w:author="Sriraj Aiyer" w:date="2024-07-21T19:24:00Z">
        <w:r w:rsidR="000549C4">
          <w:t>,</w:t>
        </w:r>
        <w:r>
          <w:t xml:space="preserve"> </w:t>
        </w:r>
        <w:r w:rsidR="000549C4">
          <w:t>w</w:t>
        </w:r>
        <w:r>
          <w:t>e</w:t>
        </w:r>
      </w:ins>
      <w:r>
        <w:t xml:space="preserve"> recommend that future work </w:t>
      </w:r>
      <w:del w:id="712" w:author="Sriraj Aiyer" w:date="2024-07-21T19:24:00Z">
        <w:r>
          <w:delText>study</w:delText>
        </w:r>
      </w:del>
      <w:ins w:id="713" w:author="Sriraj Aiyer" w:date="2024-07-21T19:24:00Z">
        <w:r w:rsidR="000549C4">
          <w:t xml:space="preserve">also </w:t>
        </w:r>
        <w:r>
          <w:t>stud</w:t>
        </w:r>
        <w:r w:rsidR="000549C4">
          <w:t>ies</w:t>
        </w:r>
      </w:ins>
      <w:r>
        <w:t xml:space="preserve"> diagnoses in groups</w:t>
      </w:r>
      <w:del w:id="714" w:author="Sriraj Aiyer" w:date="2024-07-21T19:24:00Z">
        <w:r>
          <w:delText xml:space="preserve"> as well</w:delText>
        </w:r>
      </w:del>
      <w:r>
        <w:t>, given that diagnoses are</w:t>
      </w:r>
      <w:r w:rsidR="007B4E88">
        <w:t xml:space="preserve"> </w:t>
      </w:r>
      <w:del w:id="715" w:author="Sriraj Aiyer" w:date="2024-07-21T19:24:00Z">
        <w:r>
          <w:delText>more likely to take place</w:delText>
        </w:r>
      </w:del>
      <w:ins w:id="716" w:author="Sriraj Aiyer" w:date="2024-07-21T19:24:00Z">
        <w:r w:rsidR="007B4E88">
          <w:t>often made by teams rather than single individuals, particularly</w:t>
        </w:r>
      </w:ins>
      <w:r w:rsidR="007B4E88">
        <w:t xml:space="preserve"> in </w:t>
      </w:r>
      <w:del w:id="717" w:author="Sriraj Aiyer" w:date="2024-07-21T19:24:00Z">
        <w:r>
          <w:delText>a group setting in medical practice. Secondly</w:delText>
        </w:r>
      </w:del>
      <w:ins w:id="718" w:author="Sriraj Aiyer" w:date="2024-07-21T19:24:00Z">
        <w:r w:rsidR="007B4E88">
          <w:t>primary care settings</w:t>
        </w:r>
        <w:r>
          <w:t>. Second</w:t>
        </w:r>
      </w:ins>
      <w:r>
        <w:t xml:space="preserve">, we recommend future work investigate </w:t>
      </w:r>
      <w:commentRangeStart w:id="719"/>
      <w:commentRangeStart w:id="720"/>
      <w:r>
        <w:t>the association between the receipt of information and confidence</w:t>
      </w:r>
      <w:commentRangeEnd w:id="719"/>
      <w:r w:rsidR="007F0E62">
        <w:rPr>
          <w:rStyle w:val="CommentReference"/>
        </w:rPr>
        <w:commentReference w:id="719"/>
      </w:r>
      <w:commentRangeEnd w:id="720"/>
      <w:r w:rsidR="00B054B3">
        <w:rPr>
          <w:rStyle w:val="CommentReference"/>
        </w:rPr>
        <w:commentReference w:id="720"/>
      </w:r>
      <w:r>
        <w:t xml:space="preserve">. </w:t>
      </w:r>
      <w:r w:rsidR="00E769CD">
        <w:t xml:space="preserve">While included literature found that confidence was predictive of subsequent </w:t>
      </w:r>
      <w:del w:id="721" w:author="Sriraj Aiyer" w:date="2024-07-21T19:24:00Z">
        <w:r w:rsidR="00E769CD">
          <w:delText>testing</w:delText>
        </w:r>
        <w:r w:rsidR="00E769CD" w:rsidRPr="00E769CD">
          <w:rPr>
            <w:vertAlign w:val="superscript"/>
          </w:rPr>
          <w:delText>36,46</w:delText>
        </w:r>
      </w:del>
      <w:ins w:id="722" w:author="Sriraj Aiyer" w:date="2024-07-21T19:24:00Z">
        <w:r w:rsidR="00E769CD">
          <w:t>testing</w:t>
        </w:r>
        <w:r w:rsidR="00E769CD" w:rsidRPr="00E769CD">
          <w:rPr>
            <w:vertAlign w:val="superscript"/>
          </w:rPr>
          <w:t>3</w:t>
        </w:r>
      </w:ins>
      <w:ins w:id="723" w:author="Sriraj Aiyer" w:date="2024-07-18T11:22:00Z">
        <w:r w:rsidR="002C11C7">
          <w:rPr>
            <w:vertAlign w:val="superscript"/>
          </w:rPr>
          <w:t>7</w:t>
        </w:r>
      </w:ins>
      <w:del w:id="724" w:author="Sriraj Aiyer" w:date="2024-07-18T11:22:00Z">
        <w:r w:rsidR="00E769CD" w:rsidRPr="00E769CD" w:rsidDel="002C11C7">
          <w:rPr>
            <w:vertAlign w:val="superscript"/>
          </w:rPr>
          <w:delText>6</w:delText>
        </w:r>
      </w:del>
      <w:ins w:id="725" w:author="Sriraj Aiyer" w:date="2024-07-21T19:24:00Z">
        <w:r w:rsidR="00E769CD" w:rsidRPr="00E769CD">
          <w:rPr>
            <w:vertAlign w:val="superscript"/>
          </w:rPr>
          <w:t>,4</w:t>
        </w:r>
      </w:ins>
      <w:ins w:id="726" w:author="Sriraj Aiyer" w:date="2024-07-18T11:22:00Z">
        <w:r w:rsidR="002C11C7">
          <w:rPr>
            <w:vertAlign w:val="superscript"/>
          </w:rPr>
          <w:t>7</w:t>
        </w:r>
      </w:ins>
      <w:del w:id="727" w:author="Sriraj Aiyer" w:date="2024-07-18T11:22:00Z">
        <w:r w:rsidR="00E769CD" w:rsidRPr="00E769CD" w:rsidDel="002C11C7">
          <w:rPr>
            <w:vertAlign w:val="superscript"/>
          </w:rPr>
          <w:delText>6</w:delText>
        </w:r>
      </w:del>
      <w:r w:rsidR="00E769CD">
        <w:t xml:space="preserve"> or referral to </w:t>
      </w:r>
      <w:del w:id="728" w:author="Sriraj Aiyer" w:date="2024-07-21T19:24:00Z">
        <w:r w:rsidR="00E769CD">
          <w:delText>specialists</w:delText>
        </w:r>
        <w:r w:rsidR="00E769CD" w:rsidRPr="00E769CD">
          <w:rPr>
            <w:vertAlign w:val="superscript"/>
          </w:rPr>
          <w:delText>73</w:delText>
        </w:r>
      </w:del>
      <w:ins w:id="729" w:author="Sriraj Aiyer" w:date="2024-07-21T19:24:00Z">
        <w:r w:rsidR="00E769CD">
          <w:t>specialists</w:t>
        </w:r>
        <w:r w:rsidR="00E769CD" w:rsidRPr="00E769CD">
          <w:rPr>
            <w:vertAlign w:val="superscript"/>
          </w:rPr>
          <w:t>7</w:t>
        </w:r>
      </w:ins>
      <w:ins w:id="730" w:author="Sriraj Aiyer" w:date="2024-07-18T11:22:00Z">
        <w:r w:rsidR="002C11C7">
          <w:rPr>
            <w:vertAlign w:val="superscript"/>
          </w:rPr>
          <w:t>4</w:t>
        </w:r>
      </w:ins>
      <w:del w:id="731" w:author="Sriraj Aiyer" w:date="2024-07-18T11:22:00Z">
        <w:r w:rsidR="00E769CD" w:rsidRPr="00E769CD" w:rsidDel="002C11C7">
          <w:rPr>
            <w:vertAlign w:val="superscript"/>
          </w:rPr>
          <w:delText>3</w:delText>
        </w:r>
      </w:del>
      <w:r w:rsidR="00E769CD">
        <w:t>, past work does not look at the decisional process prior to formulating a diagnosis and associated confidence, in particular how information is sought and collated. Cognitive psychology literature has found that higher information seeking is associated with increased confidence</w:t>
      </w:r>
      <w:r w:rsidR="00E769CD" w:rsidRPr="00E769CD">
        <w:rPr>
          <w:vertAlign w:val="superscript"/>
        </w:rPr>
        <w:t>12</w:t>
      </w:r>
      <w:r w:rsidR="00E769CD">
        <w:t xml:space="preserve">. </w:t>
      </w:r>
      <w:r w:rsidR="00E769CD" w:rsidRPr="00E769CD">
        <w:t>Individuals have</w:t>
      </w:r>
      <w:r w:rsidR="00E769CD">
        <w:t xml:space="preserve"> also been shown to have</w:t>
      </w:r>
      <w:r w:rsidR="00E769CD" w:rsidRPr="00E769CD">
        <w:t xml:space="preserve"> a tendency to sample information that corresponds with a previous </w:t>
      </w:r>
      <w:r w:rsidR="00E769CD">
        <w:t>decision</w:t>
      </w:r>
      <w:r w:rsidR="00E769CD" w:rsidRPr="00E769CD">
        <w:t xml:space="preserve">, with confidence increasing the extent to which information sampling is </w:t>
      </w:r>
      <w:ins w:id="732" w:author="Helen Higham" w:date="2024-07-21T19:24:00Z">
        <w:r w:rsidR="00E769CD" w:rsidRPr="00E769CD">
          <w:t>biased</w:t>
        </w:r>
        <w:r w:rsidR="00E769CD" w:rsidRPr="00E769CD">
          <w:rPr>
            <w:vertAlign w:val="superscript"/>
          </w:rPr>
          <w:t>78</w:t>
        </w:r>
        <w:r w:rsidR="00E769CD" w:rsidRPr="00E769CD">
          <w:t>.</w:t>
        </w:r>
        <w:commentRangeEnd w:id="655"/>
        <w:r w:rsidR="007F120A">
          <w:rPr>
            <w:rStyle w:val="CommentReference"/>
          </w:rPr>
          <w:commentReference w:id="655"/>
        </w:r>
      </w:ins>
      <w:ins w:id="733" w:author="Sriraj Aiyer" w:date="2024-07-21T19:24:00Z">
        <w:r w:rsidR="00E769CD" w:rsidRPr="00E769CD">
          <w:t>biased</w:t>
        </w:r>
        <w:r w:rsidR="00E769CD" w:rsidRPr="00E769CD">
          <w:rPr>
            <w:vertAlign w:val="superscript"/>
          </w:rPr>
          <w:t>7</w:t>
        </w:r>
      </w:ins>
      <w:ins w:id="734" w:author="Sriraj Aiyer" w:date="2024-07-18T11:23:00Z">
        <w:r w:rsidR="002C11C7">
          <w:rPr>
            <w:vertAlign w:val="superscript"/>
          </w:rPr>
          <w:t>9</w:t>
        </w:r>
      </w:ins>
      <w:del w:id="735" w:author="Sriraj Aiyer" w:date="2024-07-18T11:23:00Z">
        <w:r w:rsidR="00E769CD" w:rsidRPr="00E769CD" w:rsidDel="002C11C7">
          <w:rPr>
            <w:vertAlign w:val="superscript"/>
          </w:rPr>
          <w:delText>8</w:delText>
        </w:r>
      </w:del>
      <w:ins w:id="736" w:author="Sriraj Aiyer" w:date="2024-07-21T19:24:00Z">
        <w:r w:rsidR="00E769CD" w:rsidRPr="00E769CD">
          <w:t>.</w:t>
        </w:r>
      </w:ins>
    </w:p>
    <w:p w14:paraId="47791C97" w14:textId="1B654CC6" w:rsidR="008E1B63" w:rsidRDefault="008E1B63"/>
    <w:p w14:paraId="183F0D3E" w14:textId="4D6EA093" w:rsidR="006071BB" w:rsidRDefault="006071BB">
      <w:pPr>
        <w:rPr>
          <w:ins w:id="737" w:author="Sriraj Aiyer" w:date="2024-05-22T16:29:00Z"/>
        </w:rPr>
      </w:pPr>
      <w:r>
        <w:rPr>
          <w:noProof/>
        </w:rPr>
        <w:drawing>
          <wp:inline distT="0" distB="0" distL="0" distR="0" wp14:anchorId="281307C3" wp14:editId="077F6BDE">
            <wp:extent cx="6548582" cy="3554125"/>
            <wp:effectExtent l="0" t="0" r="5080" b="1905"/>
            <wp:docPr id="1"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tient's process&#10;&#10;Description automatically generated"/>
                    <pic:cNvPicPr/>
                  </pic:nvPicPr>
                  <pic:blipFill rotWithShape="1">
                    <a:blip r:embed="rId17">
                      <a:extLst>
                        <a:ext uri="{28A0092B-C50C-407E-A947-70E740481C1C}">
                          <a14:useLocalDpi xmlns:a14="http://schemas.microsoft.com/office/drawing/2010/main" val="0"/>
                        </a:ext>
                      </a:extLst>
                    </a:blip>
                    <a:srcRect l="2258" t="2344" r="1472" b="2754"/>
                    <a:stretch/>
                  </pic:blipFill>
                  <pic:spPr bwMode="auto">
                    <a:xfrm>
                      <a:off x="0" y="0"/>
                      <a:ext cx="6577966" cy="3570073"/>
                    </a:xfrm>
                    <a:prstGeom prst="rect">
                      <a:avLst/>
                    </a:prstGeom>
                    <a:ln>
                      <a:noFill/>
                    </a:ln>
                    <a:extLst>
                      <a:ext uri="{53640926-AAD7-44D8-BBD7-CCE9431645EC}">
                        <a14:shadowObscured xmlns:a14="http://schemas.microsoft.com/office/drawing/2010/main"/>
                      </a:ext>
                    </a:extLst>
                  </pic:spPr>
                </pic:pic>
              </a:graphicData>
            </a:graphic>
          </wp:inline>
        </w:drawing>
      </w:r>
    </w:p>
    <w:p w14:paraId="5B4D6886" w14:textId="06E507B5" w:rsidR="008E1B63" w:rsidRPr="007F69AD" w:rsidRDefault="008E1B63"/>
    <w:p w14:paraId="412F226C" w14:textId="09862CDC" w:rsidR="00CC44EB" w:rsidRPr="00604780" w:rsidRDefault="008E1B63">
      <w:pPr>
        <w:rPr>
          <w:ins w:id="738" w:author="Sriraj Aiyer" w:date="2024-05-22T16:29:00Z"/>
          <w:b/>
          <w:bCs/>
        </w:rPr>
      </w:pPr>
      <w:commentRangeStart w:id="739"/>
      <w:commentRangeStart w:id="740"/>
      <w:commentRangeStart w:id="741"/>
      <w:r w:rsidRPr="000078DF">
        <w:rPr>
          <w:b/>
          <w:bCs/>
        </w:rPr>
        <w:t xml:space="preserve">FIGURE </w:t>
      </w:r>
      <w:r w:rsidR="00E36441">
        <w:rPr>
          <w:b/>
          <w:bCs/>
        </w:rPr>
        <w:t>4</w:t>
      </w:r>
      <w:r w:rsidRPr="000078DF">
        <w:rPr>
          <w:b/>
          <w:bCs/>
        </w:rPr>
        <w:t xml:space="preserve">: </w:t>
      </w:r>
      <w:r w:rsidR="006071BB">
        <w:rPr>
          <w:b/>
          <w:bCs/>
        </w:rPr>
        <w:t xml:space="preserve">Conceptual </w:t>
      </w:r>
      <w:commentRangeEnd w:id="739"/>
      <w:r w:rsidR="00B51580">
        <w:rPr>
          <w:rStyle w:val="CommentReference"/>
        </w:rPr>
        <w:commentReference w:id="739"/>
      </w:r>
      <w:commentRangeEnd w:id="740"/>
      <w:r w:rsidR="007058FA">
        <w:rPr>
          <w:rStyle w:val="CommentReference"/>
        </w:rPr>
        <w:commentReference w:id="740"/>
      </w:r>
      <w:r w:rsidR="006071BB">
        <w:rPr>
          <w:b/>
          <w:bCs/>
        </w:rPr>
        <w:t xml:space="preserve">model </w:t>
      </w:r>
      <w:commentRangeEnd w:id="741"/>
      <w:ins w:id="742" w:author="Helen Higham" w:date="2024-07-21T19:24:00Z">
        <w:r w:rsidR="001D7856">
          <w:rPr>
            <w:rStyle w:val="CommentReference"/>
          </w:rPr>
          <w:commentReference w:id="741"/>
        </w:r>
        <w:r w:rsidR="006071BB">
          <w:rPr>
            <w:b/>
            <w:bCs/>
          </w:rPr>
          <w:t xml:space="preserve">that </w:t>
        </w:r>
        <w:proofErr w:type="spellStart"/>
        <w:r w:rsidR="006071BB">
          <w:rPr>
            <w:b/>
            <w:bCs/>
          </w:rPr>
          <w:t>depicts</w:t>
        </w:r>
      </w:ins>
      <w:ins w:id="743" w:author="Sriraj Aiyer" w:date="2024-07-21T19:24:00Z">
        <w:r w:rsidR="005247D9">
          <w:rPr>
            <w:b/>
            <w:bCs/>
          </w:rPr>
          <w:t>of</w:t>
        </w:r>
      </w:ins>
      <w:proofErr w:type="spellEnd"/>
      <w:r w:rsidR="006071BB">
        <w:rPr>
          <w:b/>
          <w:bCs/>
        </w:rPr>
        <w:t xml:space="preserve"> the various factors that impact the course of a diagnostic process, with links established </w:t>
      </w:r>
      <w:r w:rsidR="002C31E7">
        <w:rPr>
          <w:b/>
          <w:bCs/>
        </w:rPr>
        <w:t xml:space="preserve">between </w:t>
      </w:r>
      <w:r w:rsidR="006071BB">
        <w:rPr>
          <w:b/>
          <w:bCs/>
        </w:rPr>
        <w:t>concepts based on findings from this systematic scoping review. Factors are categorised in three levels: the level of the diagnostic decision process (bottom box, where the course of the decision proceeds from left to right), the level of</w:t>
      </w:r>
      <w:r w:rsidR="002C31E7">
        <w:rPr>
          <w:b/>
          <w:bCs/>
        </w:rPr>
        <w:t xml:space="preserve"> the</w:t>
      </w:r>
      <w:r w:rsidR="006071BB">
        <w:rPr>
          <w:b/>
          <w:bCs/>
        </w:rPr>
        <w:t xml:space="preserve"> clinician (middle box) and the level of the environmental context within which the clinician operates (top box). </w:t>
      </w:r>
      <w:r w:rsidR="00604780">
        <w:rPr>
          <w:b/>
          <w:bCs/>
        </w:rPr>
        <w:t xml:space="preserve">Black arrows represent a progression from one concept to another. </w:t>
      </w:r>
      <w:del w:id="744" w:author="Sriraj Aiyer" w:date="2024-07-21T19:24:00Z">
        <w:r w:rsidR="00604780">
          <w:rPr>
            <w:b/>
            <w:bCs/>
          </w:rPr>
          <w:delText>A green arrow represents how an increase in one concept has a</w:delText>
        </w:r>
      </w:del>
      <w:ins w:id="745" w:author="Sriraj Aiyer" w:date="2024-07-21T19:24:00Z">
        <w:r w:rsidR="00590B10">
          <w:rPr>
            <w:b/>
            <w:bCs/>
          </w:rPr>
          <w:t>G</w:t>
        </w:r>
        <w:r w:rsidR="00604780">
          <w:rPr>
            <w:b/>
            <w:bCs/>
          </w:rPr>
          <w:t>reen arrow</w:t>
        </w:r>
        <w:r w:rsidR="00590B10">
          <w:rPr>
            <w:b/>
            <w:bCs/>
          </w:rPr>
          <w:t>s</w:t>
        </w:r>
        <w:r w:rsidR="00604780">
          <w:rPr>
            <w:b/>
            <w:bCs/>
          </w:rPr>
          <w:t xml:space="preserve"> </w:t>
        </w:r>
        <w:r w:rsidR="00590B10">
          <w:rPr>
            <w:b/>
            <w:bCs/>
          </w:rPr>
          <w:t>indicate</w:t>
        </w:r>
      </w:ins>
      <w:r w:rsidR="00604780">
        <w:rPr>
          <w:b/>
          <w:bCs/>
        </w:rPr>
        <w:t xml:space="preserve"> positive </w:t>
      </w:r>
      <w:del w:id="746" w:author="Sriraj Aiyer" w:date="2024-07-21T19:24:00Z">
        <w:r w:rsidR="00604780">
          <w:rPr>
            <w:b/>
            <w:bCs/>
          </w:rPr>
          <w:delText>impact over another, whilst a</w:delText>
        </w:r>
      </w:del>
      <w:ins w:id="747" w:author="Sriraj Aiyer" w:date="2024-07-21T19:24:00Z">
        <w:r w:rsidR="00604780">
          <w:rPr>
            <w:b/>
            <w:bCs/>
          </w:rPr>
          <w:t>impact</w:t>
        </w:r>
        <w:r w:rsidR="00590B10">
          <w:rPr>
            <w:b/>
            <w:bCs/>
          </w:rPr>
          <w:t>s</w:t>
        </w:r>
        <w:r w:rsidR="00604780">
          <w:rPr>
            <w:b/>
            <w:bCs/>
          </w:rPr>
          <w:t xml:space="preserve"> </w:t>
        </w:r>
        <w:r w:rsidR="00590B10">
          <w:rPr>
            <w:b/>
            <w:bCs/>
          </w:rPr>
          <w:t>between concepts</w:t>
        </w:r>
        <w:r w:rsidR="00E20E64">
          <w:rPr>
            <w:b/>
            <w:bCs/>
          </w:rPr>
          <w:t>;</w:t>
        </w:r>
      </w:ins>
      <w:r w:rsidR="00E20E64">
        <w:rPr>
          <w:b/>
          <w:bCs/>
        </w:rPr>
        <w:t xml:space="preserve"> </w:t>
      </w:r>
      <w:r w:rsidR="00604780">
        <w:rPr>
          <w:b/>
          <w:bCs/>
        </w:rPr>
        <w:t xml:space="preserve">red </w:t>
      </w:r>
      <w:del w:id="748" w:author="Sriraj Aiyer" w:date="2024-07-21T19:24:00Z">
        <w:r w:rsidR="00604780">
          <w:rPr>
            <w:b/>
            <w:bCs/>
          </w:rPr>
          <w:delText>arrow represents</w:delText>
        </w:r>
      </w:del>
      <w:ins w:id="749" w:author="Sriraj Aiyer" w:date="2024-07-21T19:24:00Z">
        <w:r w:rsidR="00604780">
          <w:rPr>
            <w:b/>
            <w:bCs/>
          </w:rPr>
          <w:t>arrow</w:t>
        </w:r>
        <w:r w:rsidR="00E20E64">
          <w:rPr>
            <w:b/>
            <w:bCs/>
          </w:rPr>
          <w:t>s</w:t>
        </w:r>
        <w:r w:rsidR="00604780">
          <w:rPr>
            <w:b/>
            <w:bCs/>
          </w:rPr>
          <w:t xml:space="preserve"> </w:t>
        </w:r>
        <w:r w:rsidR="00E20E64">
          <w:rPr>
            <w:b/>
            <w:bCs/>
          </w:rPr>
          <w:t>indicate</w:t>
        </w:r>
      </w:ins>
      <w:r w:rsidR="00E20E64">
        <w:rPr>
          <w:b/>
          <w:bCs/>
        </w:rPr>
        <w:t xml:space="preserve"> </w:t>
      </w:r>
      <w:r w:rsidR="00604780">
        <w:rPr>
          <w:b/>
          <w:bCs/>
        </w:rPr>
        <w:t>the opposite (i.e. a negative relationship). Orange arrows represent links between concepts that</w:t>
      </w:r>
      <w:ins w:id="750" w:author="Helen Higham" w:date="2024-07-21T14:01:00Z">
        <w:r w:rsidR="00604780">
          <w:rPr>
            <w:b/>
            <w:bCs/>
          </w:rPr>
          <w:t xml:space="preserve"> </w:t>
        </w:r>
        <w:r w:rsidR="007F120A">
          <w:rPr>
            <w:b/>
            <w:bCs/>
          </w:rPr>
          <w:t>are areas</w:t>
        </w:r>
      </w:ins>
      <w:del w:id="751" w:author="Helen Higham" w:date="2024-07-21T14:01:00Z">
        <w:r w:rsidR="00604780" w:rsidDel="007F120A">
          <w:rPr>
            <w:b/>
            <w:bCs/>
          </w:rPr>
          <w:delText xml:space="preserve"> </w:delText>
        </w:r>
        <w:r w:rsidR="00604780">
          <w:rPr>
            <w:b/>
            <w:bCs/>
          </w:rPr>
          <w:delText>we highlight</w:delText>
        </w:r>
      </w:del>
      <w:r w:rsidR="00604780">
        <w:rPr>
          <w:b/>
          <w:bCs/>
        </w:rPr>
        <w:t xml:space="preserve"> for future research</w:t>
      </w:r>
      <w:ins w:id="752" w:author="Helen Higham" w:date="2024-07-21T14:01:00Z">
        <w:r w:rsidR="007F120A">
          <w:rPr>
            <w:b/>
            <w:bCs/>
          </w:rPr>
          <w:t>.</w:t>
        </w:r>
      </w:ins>
      <w:r w:rsidR="00604780">
        <w:rPr>
          <w:b/>
          <w:bCs/>
        </w:rPr>
        <w:t xml:space="preserve"> </w:t>
      </w:r>
      <w:del w:id="753" w:author="Helen Higham" w:date="2024-07-21T14:01:00Z">
        <w:r w:rsidR="00604780">
          <w:rPr>
            <w:b/>
            <w:bCs/>
          </w:rPr>
          <w:delText>to focus on, as they are currently underexplored in the literature based on the papers included in this review</w:delText>
        </w:r>
        <w:commentRangeStart w:id="754"/>
        <w:r w:rsidR="00604780">
          <w:rPr>
            <w:b/>
            <w:bCs/>
          </w:rPr>
          <w:delText>.</w:delText>
        </w:r>
      </w:del>
      <w:r w:rsidR="00604780">
        <w:rPr>
          <w:b/>
          <w:bCs/>
        </w:rPr>
        <w:t xml:space="preserve"> </w:t>
      </w:r>
      <w:commentRangeEnd w:id="754"/>
      <w:r w:rsidR="00AA6770">
        <w:rPr>
          <w:rStyle w:val="CommentReference"/>
        </w:rPr>
        <w:commentReference w:id="754"/>
      </w:r>
    </w:p>
    <w:p w14:paraId="63FDAD03" w14:textId="77777777" w:rsidR="008E1B63" w:rsidRDefault="008E1B63">
      <w:pPr>
        <w:rPr>
          <w:b/>
          <w:bCs/>
          <w:sz w:val="28"/>
          <w:szCs w:val="28"/>
        </w:rPr>
      </w:pPr>
    </w:p>
    <w:p w14:paraId="19DA3AED" w14:textId="4F5C74AF" w:rsidR="00CC44EB" w:rsidRDefault="00CC44EB">
      <w:pPr>
        <w:rPr>
          <w:b/>
          <w:bCs/>
          <w:sz w:val="28"/>
          <w:szCs w:val="28"/>
        </w:rPr>
      </w:pPr>
      <w:commentRangeStart w:id="755"/>
      <w:r>
        <w:rPr>
          <w:b/>
          <w:bCs/>
          <w:sz w:val="28"/>
          <w:szCs w:val="28"/>
        </w:rPr>
        <w:t>DISCUSSION</w:t>
      </w:r>
      <w:commentRangeEnd w:id="755"/>
      <w:r w:rsidR="001D7856">
        <w:rPr>
          <w:rStyle w:val="CommentReference"/>
        </w:rPr>
        <w:commentReference w:id="755"/>
      </w:r>
    </w:p>
    <w:p w14:paraId="405500B4" w14:textId="3C824525" w:rsidR="00AD238B" w:rsidRDefault="00AD238B">
      <w:pPr>
        <w:rPr>
          <w:b/>
          <w:bCs/>
          <w:sz w:val="28"/>
          <w:szCs w:val="28"/>
        </w:rPr>
      </w:pPr>
    </w:p>
    <w:p w14:paraId="5AA44CED" w14:textId="7B9B6655" w:rsidR="00AF3187" w:rsidRDefault="00AF3187">
      <w:pPr>
        <w:rPr>
          <w:ins w:id="756" w:author="Nicholas Yeung" w:date="2024-07-18T10:17:00Z"/>
        </w:rPr>
      </w:pPr>
      <w:ins w:id="757" w:author="Nicholas Yeung" w:date="2024-07-18T10:17:00Z">
        <w:r>
          <w:t>**This start of the discussion is not well targeted</w:t>
        </w:r>
      </w:ins>
      <w:ins w:id="758" w:author="Nicholas Yeung" w:date="2024-07-18T10:18:00Z">
        <w:r>
          <w:t xml:space="preserve"> at what’s needed.</w:t>
        </w:r>
        <w:r w:rsidR="00165251">
          <w:t xml:space="preserve"> The discussion should start either with a restatement/reminder of the aims, or with a punchy integrative statement of key findings. Here we’re starting with </w:t>
        </w:r>
      </w:ins>
      <w:ins w:id="759" w:author="Nicholas Yeung" w:date="2024-07-18T10:19:00Z">
        <w:r w:rsidR="00165251">
          <w:t>more tangential points and mentions of future directions that belong later.</w:t>
        </w:r>
      </w:ins>
      <w:ins w:id="760" w:author="Nicholas Yeung" w:date="2024-07-18T10:22:00Z">
        <w:r w:rsidR="00165251">
          <w:t xml:space="preserve"> </w:t>
        </w:r>
        <w:r w:rsidR="00B90DFD">
          <w:t>Take a look at a few papers (from our lab or elsewhere</w:t>
        </w:r>
      </w:ins>
      <w:ins w:id="761" w:author="Nicholas Yeung" w:date="2024-07-18T10:23:00Z">
        <w:r w:rsidR="00B90DFD">
          <w:t>) to see models of what a first paragraph (and following discussion structure) can look like.</w:t>
        </w:r>
      </w:ins>
      <w:ins w:id="762" w:author="Nicholas Yeung" w:date="2024-07-18T10:19:00Z">
        <w:r w:rsidR="00165251">
          <w:t>**</w:t>
        </w:r>
      </w:ins>
    </w:p>
    <w:p w14:paraId="55DA1047" w14:textId="77777777" w:rsidR="00AF3187" w:rsidRDefault="00AF3187">
      <w:pPr>
        <w:rPr>
          <w:ins w:id="763" w:author="Nicholas Yeung" w:date="2024-07-18T10:17:00Z"/>
        </w:rPr>
      </w:pPr>
    </w:p>
    <w:p w14:paraId="5C703BB2" w14:textId="6C2801CD" w:rsidR="003E25E8" w:rsidRPr="00FE0A2D" w:rsidRDefault="00FE0A2D">
      <w:pPr>
        <w:rPr>
          <w:ins w:id="764" w:author="Helen Higham" w:date="2024-07-21T14:18:00Z"/>
        </w:rPr>
      </w:pPr>
      <w:commentRangeStart w:id="765"/>
      <w:commentRangeStart w:id="766"/>
      <w:r w:rsidRPr="00D22CF1">
        <w:t xml:space="preserve">Our forward </w:t>
      </w:r>
      <w:commentRangeEnd w:id="765"/>
      <w:r w:rsidR="001D7856">
        <w:rPr>
          <w:rStyle w:val="CommentReference"/>
        </w:rPr>
        <w:commentReference w:id="765"/>
      </w:r>
      <w:r w:rsidRPr="00D22CF1">
        <w:t>and backward citation search identified 37% of our sources</w:t>
      </w:r>
      <w:r>
        <w:t>, which is rather high but reveals a lot about the current state of the literature. We aimed to review studies on confidence during diagnoses and found a large number of studies through citation tracking</w:t>
      </w:r>
      <w:commentRangeEnd w:id="766"/>
      <w:r w:rsidR="001D7856">
        <w:rPr>
          <w:rStyle w:val="CommentReference"/>
        </w:rPr>
        <w:commentReference w:id="766"/>
      </w:r>
      <w:r>
        <w:t xml:space="preserve">. This review process reveals the broad applicability of confidence across medical subdisciplines. We also </w:t>
      </w:r>
      <w:ins w:id="767" w:author="Helen Higham" w:date="2024-07-21T19:24:00Z">
        <w:r>
          <w:t>f</w:t>
        </w:r>
      </w:ins>
      <w:ins w:id="768" w:author="Helen Higham" w:date="2024-07-21T14:07:00Z">
        <w:r w:rsidR="001D7856">
          <w:t>ou</w:t>
        </w:r>
      </w:ins>
      <w:del w:id="769" w:author="Helen Higham" w:date="2024-07-21T14:07:00Z">
        <w:r w:rsidDel="001D7856">
          <w:delText>i</w:delText>
        </w:r>
      </w:del>
      <w:ins w:id="770" w:author="Helen Higham" w:date="2024-07-21T19:24:00Z">
        <w:r>
          <w:t>nd</w:t>
        </w:r>
      </w:ins>
      <w:del w:id="771" w:author="Helen Higham" w:date="2024-07-21T19:24:00Z">
        <w:r>
          <w:delText>find</w:delText>
        </w:r>
      </w:del>
      <w:r>
        <w:t xml:space="preserve"> that several studies measured confidence or certainty across a variety of different research methods (e.g. using ‘assessments’ or ‘interpretations’ as well as diagnostic decisions), but not as a primary variable for study. </w:t>
      </w:r>
      <w:commentRangeStart w:id="772"/>
      <w:r w:rsidR="00DC180D">
        <w:t>F</w:t>
      </w:r>
      <w:r>
        <w:t>uture work would benefit from standardisation in terms of measuring confidence, as well as studying confidence itself in more detail</w:t>
      </w:r>
      <w:commentRangeEnd w:id="772"/>
      <w:r w:rsidR="001D7856">
        <w:rPr>
          <w:rStyle w:val="CommentReference"/>
        </w:rPr>
        <w:commentReference w:id="772"/>
      </w:r>
      <w:r>
        <w:t>.</w:t>
      </w:r>
      <w:r w:rsidR="000503AF">
        <w:t xml:space="preserve"> </w:t>
      </w:r>
      <w:r w:rsidR="003E25E8">
        <w:t xml:space="preserve">This is particularly important given the broad findings that confidence in diagnostic decisions tend to be miscalibrated. </w:t>
      </w:r>
      <w:r w:rsidR="000503AF">
        <w:t>Given that confidence seems to interact with other factors like experience and the complexity of the patient case</w:t>
      </w:r>
      <w:commentRangeStart w:id="773"/>
      <w:r w:rsidR="000503AF">
        <w:t>, future work could</w:t>
      </w:r>
      <w:commentRangeEnd w:id="773"/>
      <w:r w:rsidR="001D7856">
        <w:rPr>
          <w:rStyle w:val="CommentReference"/>
        </w:rPr>
        <w:commentReference w:id="773"/>
      </w:r>
      <w:r w:rsidR="000503AF">
        <w:t xml:space="preserve">, in particular, prompt confidence in a manner that better reflects the individual and case-level factors. </w:t>
      </w:r>
      <w:commentRangeStart w:id="774"/>
      <w:r w:rsidR="000503AF">
        <w:t xml:space="preserve">This review has also shown how confidence is associated with many aspects of the patient care process, illustrating just how it can influence clinicians’ behaviour and its importance to study, as well as its huge benefits to elucidate through further research. </w:t>
      </w:r>
      <w:commentRangeEnd w:id="774"/>
      <w:r w:rsidR="00C26170">
        <w:rPr>
          <w:rStyle w:val="CommentReference"/>
        </w:rPr>
        <w:commentReference w:id="774"/>
      </w:r>
    </w:p>
    <w:p w14:paraId="0D68A820" w14:textId="77777777" w:rsidR="00436354" w:rsidRDefault="00436354">
      <w:pPr>
        <w:rPr>
          <w:ins w:id="775" w:author="Helen Higham" w:date="2024-07-21T14:18:00Z"/>
        </w:rPr>
      </w:pPr>
    </w:p>
    <w:p w14:paraId="6426DC40" w14:textId="773966C7" w:rsidR="00436354" w:rsidRDefault="00436354">
      <w:pPr>
        <w:rPr>
          <w:ins w:id="776" w:author="Helen Higham" w:date="2024-07-21T14:18:00Z"/>
        </w:rPr>
      </w:pPr>
      <w:ins w:id="777" w:author="Helen Higham" w:date="2024-07-21T14:18:00Z">
        <w:r>
          <w:t>Research design</w:t>
        </w:r>
      </w:ins>
    </w:p>
    <w:p w14:paraId="7361DF16" w14:textId="05002742" w:rsidR="00436354" w:rsidRDefault="00436354">
      <w:pPr>
        <w:rPr>
          <w:ins w:id="778" w:author="Helen Higham" w:date="2024-07-21T14:14:00Z"/>
        </w:rPr>
      </w:pPr>
      <w:ins w:id="779" w:author="Helen Higham" w:date="2024-07-21T14:18:00Z">
        <w:r>
          <w:t xml:space="preserve">Put the sections </w:t>
        </w:r>
      </w:ins>
      <w:ins w:id="780" w:author="Helen Higham" w:date="2024-07-21T14:19:00Z">
        <w:r>
          <w:t xml:space="preserve">you written </w:t>
        </w:r>
      </w:ins>
      <w:ins w:id="781" w:author="Helen Higham" w:date="2024-07-21T14:18:00Z">
        <w:r>
          <w:t>on methods from below in here because this is the fir</w:t>
        </w:r>
      </w:ins>
      <w:ins w:id="782" w:author="Helen Higham" w:date="2024-07-21T14:19:00Z">
        <w:r>
          <w:t>st thing you come to in the results section</w:t>
        </w:r>
      </w:ins>
    </w:p>
    <w:p w14:paraId="450FE1FB" w14:textId="77777777" w:rsidR="001D7856" w:rsidRDefault="001D7856">
      <w:pPr>
        <w:rPr>
          <w:ins w:id="783" w:author="Helen Higham" w:date="2024-07-21T14:14:00Z"/>
        </w:rPr>
      </w:pPr>
    </w:p>
    <w:p w14:paraId="4DA144D5" w14:textId="2B04D9F7" w:rsidR="001D7856" w:rsidRPr="00FE0A2D" w:rsidRDefault="001D7856">
      <w:pPr>
        <w:rPr>
          <w:ins w:id="784" w:author="Helen Higham" w:date="2024-07-21T19:24:00Z"/>
        </w:rPr>
      </w:pPr>
      <w:commentRangeStart w:id="785"/>
      <w:ins w:id="786" w:author="Helen Higham" w:date="2024-07-21T14:14:00Z">
        <w:r>
          <w:t>Miscali</w:t>
        </w:r>
      </w:ins>
      <w:ins w:id="787" w:author="Helen Higham" w:date="2024-07-21T14:15:00Z">
        <w:r>
          <w:t>bration of confidence with accuracy</w:t>
        </w:r>
        <w:commentRangeEnd w:id="785"/>
        <w:r>
          <w:rPr>
            <w:rStyle w:val="CommentReference"/>
          </w:rPr>
          <w:commentReference w:id="785"/>
        </w:r>
      </w:ins>
    </w:p>
    <w:p w14:paraId="40BF0640" w14:textId="7B5FA2C2" w:rsidR="00C2407D" w:rsidRDefault="00C2407D">
      <w:pPr>
        <w:rPr>
          <w:b/>
          <w:bCs/>
          <w:sz w:val="28"/>
          <w:szCs w:val="28"/>
        </w:rPr>
      </w:pPr>
    </w:p>
    <w:p w14:paraId="283224A6" w14:textId="04A34776" w:rsidR="00E018C1" w:rsidRDefault="003B1F3C">
      <w:del w:id="788" w:author="Sriraj Aiyer" w:date="2024-07-21T19:24:00Z">
        <w:r>
          <w:delText>Whereas</w:delText>
        </w:r>
      </w:del>
      <w:commentRangeStart w:id="789"/>
      <w:ins w:id="790" w:author="Sriraj Aiyer" w:date="2024-07-21T19:24:00Z">
        <w:r>
          <w:t>Where</w:t>
        </w:r>
        <w:commentRangeEnd w:id="789"/>
        <w:r w:rsidR="0011682C">
          <w:rPr>
            <w:rStyle w:val="CommentReference"/>
          </w:rPr>
          <w:commentReference w:id="789"/>
        </w:r>
        <w:r>
          <w:t>as</w:t>
        </w:r>
      </w:ins>
      <w:r w:rsidR="00C2407D">
        <w:t xml:space="preserve"> </w:t>
      </w:r>
      <w:r>
        <w:t>p</w:t>
      </w:r>
      <w:r w:rsidR="004E50DE">
        <w:t xml:space="preserve">revious </w:t>
      </w:r>
      <w:r w:rsidR="00C2407D">
        <w:t xml:space="preserve">reviews have focused on mapping instances of cognitive biases within medical </w:t>
      </w:r>
      <w:del w:id="791" w:author="Sriraj Aiyer" w:date="2024-07-21T19:24:00Z">
        <w:r w:rsidR="00C2407D">
          <w:delText>errors</w:delText>
        </w:r>
        <w:r w:rsidR="00DA3C2A">
          <w:rPr>
            <w:vertAlign w:val="superscript"/>
          </w:rPr>
          <w:delText>7</w:delText>
        </w:r>
        <w:r w:rsidR="00E769CD">
          <w:rPr>
            <w:vertAlign w:val="superscript"/>
          </w:rPr>
          <w:delText>9</w:delText>
        </w:r>
        <w:r w:rsidR="00882DDA" w:rsidRPr="00882DDA">
          <w:rPr>
            <w:vertAlign w:val="superscript"/>
          </w:rPr>
          <w:delText>-</w:delText>
        </w:r>
        <w:r w:rsidR="00DA3C2A">
          <w:rPr>
            <w:vertAlign w:val="superscript"/>
          </w:rPr>
          <w:delText>8</w:delText>
        </w:r>
        <w:r w:rsidR="00E769CD">
          <w:rPr>
            <w:vertAlign w:val="superscript"/>
          </w:rPr>
          <w:delText>1</w:delText>
        </w:r>
      </w:del>
      <w:ins w:id="792" w:author="Sriraj Aiyer" w:date="2024-07-21T19:24:00Z">
        <w:r w:rsidR="00C2407D">
          <w:t>errors</w:t>
        </w:r>
      </w:ins>
      <w:ins w:id="793" w:author="Sriraj Aiyer" w:date="2024-07-18T11:23:00Z">
        <w:r w:rsidR="002C11C7">
          <w:rPr>
            <w:vertAlign w:val="superscript"/>
          </w:rPr>
          <w:t>80</w:t>
        </w:r>
      </w:ins>
      <w:del w:id="794" w:author="Sriraj Aiyer" w:date="2024-07-18T11:23:00Z">
        <w:r w:rsidR="00DA3C2A" w:rsidDel="002C11C7">
          <w:rPr>
            <w:vertAlign w:val="superscript"/>
          </w:rPr>
          <w:delText>7</w:delText>
        </w:r>
        <w:r w:rsidR="00E769CD" w:rsidDel="002C11C7">
          <w:rPr>
            <w:vertAlign w:val="superscript"/>
          </w:rPr>
          <w:delText>9</w:delText>
        </w:r>
      </w:del>
      <w:ins w:id="795" w:author="Sriraj Aiyer" w:date="2024-07-21T19:24:00Z">
        <w:r w:rsidR="00882DDA" w:rsidRPr="00882DDA">
          <w:rPr>
            <w:vertAlign w:val="superscript"/>
          </w:rPr>
          <w:t>-</w:t>
        </w:r>
        <w:r w:rsidR="00DA3C2A">
          <w:rPr>
            <w:vertAlign w:val="superscript"/>
          </w:rPr>
          <w:t>8</w:t>
        </w:r>
      </w:ins>
      <w:ins w:id="796" w:author="Sriraj Aiyer" w:date="2024-07-18T11:23:00Z">
        <w:r w:rsidR="002C11C7">
          <w:rPr>
            <w:vertAlign w:val="superscript"/>
          </w:rPr>
          <w:t>2</w:t>
        </w:r>
      </w:ins>
      <w:del w:id="797" w:author="Sriraj Aiyer" w:date="2024-07-18T11:23:00Z">
        <w:r w:rsidR="00E769CD" w:rsidDel="002C11C7">
          <w:rPr>
            <w:vertAlign w:val="superscript"/>
          </w:rPr>
          <w:delText>1</w:delText>
        </w:r>
      </w:del>
      <w:r w:rsidR="00C2407D">
        <w:t xml:space="preserve"> or on medical uncertainty more </w:t>
      </w:r>
      <w:del w:id="798" w:author="Sriraj Aiyer" w:date="2024-07-21T19:24:00Z">
        <w:r w:rsidR="00C2407D">
          <w:delText>broadly</w:delText>
        </w:r>
        <w:r w:rsidR="00E769CD">
          <w:rPr>
            <w:vertAlign w:val="superscript"/>
          </w:rPr>
          <w:delText>82</w:delText>
        </w:r>
        <w:r w:rsidR="00DA3C2A">
          <w:rPr>
            <w:vertAlign w:val="superscript"/>
          </w:rPr>
          <w:delText>,8</w:delText>
        </w:r>
        <w:r w:rsidR="00E769CD">
          <w:rPr>
            <w:vertAlign w:val="superscript"/>
          </w:rPr>
          <w:delText>3</w:delText>
        </w:r>
      </w:del>
      <w:ins w:id="799" w:author="Sriraj Aiyer" w:date="2024-07-21T19:24:00Z">
        <w:r w:rsidR="00C2407D">
          <w:t>broadly</w:t>
        </w:r>
        <w:r w:rsidR="00E769CD">
          <w:rPr>
            <w:vertAlign w:val="superscript"/>
          </w:rPr>
          <w:t>8</w:t>
        </w:r>
      </w:ins>
      <w:ins w:id="800" w:author="Sriraj Aiyer" w:date="2024-07-18T11:23:00Z">
        <w:r w:rsidR="002C11C7">
          <w:rPr>
            <w:vertAlign w:val="superscript"/>
          </w:rPr>
          <w:t>3</w:t>
        </w:r>
      </w:ins>
      <w:del w:id="801" w:author="Sriraj Aiyer" w:date="2024-07-18T11:23:00Z">
        <w:r w:rsidR="00E769CD" w:rsidDel="002C11C7">
          <w:rPr>
            <w:vertAlign w:val="superscript"/>
          </w:rPr>
          <w:delText>2</w:delText>
        </w:r>
      </w:del>
      <w:ins w:id="802" w:author="Sriraj Aiyer" w:date="2024-07-21T19:24:00Z">
        <w:r w:rsidR="00DA3C2A">
          <w:rPr>
            <w:vertAlign w:val="superscript"/>
          </w:rPr>
          <w:t>,8</w:t>
        </w:r>
      </w:ins>
      <w:ins w:id="803" w:author="Sriraj Aiyer" w:date="2024-07-18T11:23:00Z">
        <w:r w:rsidR="002C11C7">
          <w:rPr>
            <w:vertAlign w:val="superscript"/>
          </w:rPr>
          <w:t>4</w:t>
        </w:r>
      </w:ins>
      <w:del w:id="804" w:author="Sriraj Aiyer" w:date="2024-07-18T11:23:00Z">
        <w:r w:rsidR="00E769CD" w:rsidDel="002C11C7">
          <w:rPr>
            <w:vertAlign w:val="superscript"/>
          </w:rPr>
          <w:delText>3</w:delText>
        </w:r>
      </w:del>
      <w:r w:rsidR="00C2407D">
        <w:t>, our review is the first to comprehensively map out the literature that links confidence and certainty to medical diagnoses</w:t>
      </w:r>
      <w:r w:rsidR="0087771E">
        <w:t xml:space="preserve"> in such a </w:t>
      </w:r>
      <w:del w:id="805" w:author="Helen Higham" w:date="2024-07-21T14:09:00Z">
        <w:r w:rsidR="0087771E">
          <w:delText>broad remit across medicine</w:delText>
        </w:r>
      </w:del>
      <w:ins w:id="806" w:author="Helen Higham" w:date="2024-07-21T14:09:00Z">
        <w:r w:rsidR="001D7856">
          <w:t>wide range of specialities</w:t>
        </w:r>
      </w:ins>
      <w:ins w:id="807" w:author="Helen Higham" w:date="2024-07-21T19:24:00Z">
        <w:r w:rsidR="00C2407D">
          <w:t>.</w:t>
        </w:r>
      </w:ins>
      <w:del w:id="808" w:author="Helen Higham" w:date="2024-07-21T19:24:00Z">
        <w:r w:rsidR="00C2407D">
          <w:delText>.</w:delText>
        </w:r>
      </w:del>
      <w:r w:rsidR="00C2407D">
        <w:t xml:space="preserve"> </w:t>
      </w:r>
      <w:r w:rsidR="005C1490">
        <w:t>Our work demonstrates that both errors and confidence are fruitful areas to study within diagnosis, as</w:t>
      </w:r>
      <w:r w:rsidR="00AD238B">
        <w:t xml:space="preserve"> together</w:t>
      </w:r>
      <w:r w:rsidR="005C1490">
        <w:t xml:space="preserve"> they determine how calibrated a clinician is when expressing certainty/uncertainty.</w:t>
      </w:r>
      <w:r w:rsidR="00C2407D">
        <w:t xml:space="preserve"> </w:t>
      </w:r>
      <w:commentRangeStart w:id="809"/>
      <w:r w:rsidR="00D827A0">
        <w:t xml:space="preserve">The breadth of the literature reviewed here, </w:t>
      </w:r>
      <w:r w:rsidR="00C860B9">
        <w:t xml:space="preserve">from a wide variety of </w:t>
      </w:r>
      <w:r w:rsidR="00D827A0">
        <w:t>medical subdisciplines, demonstrates how important confidence is as an area of study in terms of its broad applicability across healthcare</w:t>
      </w:r>
      <w:r w:rsidR="00F81109">
        <w:t xml:space="preserve">. </w:t>
      </w:r>
      <w:r w:rsidR="00E7112C">
        <w:t xml:space="preserve">Given the wide range of subdisciplines that have studied confidence, there is then a need for a wider focus on confidence and </w:t>
      </w:r>
      <w:commentRangeStart w:id="810"/>
      <w:r w:rsidR="00E7112C">
        <w:t xml:space="preserve">metacognition </w:t>
      </w:r>
      <w:commentRangeEnd w:id="810"/>
      <w:r w:rsidR="00CC2D13">
        <w:rPr>
          <w:rStyle w:val="CommentReference"/>
        </w:rPr>
        <w:commentReference w:id="810"/>
      </w:r>
      <w:r w:rsidR="00E7112C">
        <w:t xml:space="preserve">within medical education. Findings from metacognition are already being used to inform educational practices outside medicine to improve students’ memory </w:t>
      </w:r>
      <w:ins w:id="811" w:author="Helen Higham" w:date="2024-07-21T19:24:00Z">
        <w:r w:rsidR="00E7112C">
          <w:t>retention</w:t>
        </w:r>
        <w:r w:rsidR="00DA3C2A" w:rsidRPr="00DA3C2A">
          <w:rPr>
            <w:vertAlign w:val="superscript"/>
          </w:rPr>
          <w:t>8</w:t>
        </w:r>
        <w:r w:rsidR="00E769CD">
          <w:rPr>
            <w:vertAlign w:val="superscript"/>
          </w:rPr>
          <w:t>4</w:t>
        </w:r>
        <w:r w:rsidR="00DA3C2A" w:rsidRPr="00DA3C2A">
          <w:rPr>
            <w:vertAlign w:val="superscript"/>
          </w:rPr>
          <w:t>,8</w:t>
        </w:r>
        <w:r w:rsidR="00E769CD">
          <w:rPr>
            <w:vertAlign w:val="superscript"/>
          </w:rPr>
          <w:t>5</w:t>
        </w:r>
        <w:r w:rsidR="00E7112C">
          <w:t xml:space="preserve">. </w:t>
        </w:r>
        <w:commentRangeEnd w:id="809"/>
        <w:r w:rsidR="001D7856">
          <w:rPr>
            <w:rStyle w:val="CommentReference"/>
          </w:rPr>
          <w:commentReference w:id="809"/>
        </w:r>
      </w:ins>
      <w:ins w:id="812" w:author="Sriraj Aiyer" w:date="2024-07-21T19:24:00Z">
        <w:r w:rsidR="00E7112C">
          <w:t>retention</w:t>
        </w:r>
        <w:r w:rsidR="00DA3C2A" w:rsidRPr="00DA3C2A">
          <w:rPr>
            <w:vertAlign w:val="superscript"/>
          </w:rPr>
          <w:t>8</w:t>
        </w:r>
      </w:ins>
      <w:ins w:id="813" w:author="Sriraj Aiyer" w:date="2024-07-18T11:23:00Z">
        <w:r w:rsidR="002C11C7">
          <w:rPr>
            <w:vertAlign w:val="superscript"/>
          </w:rPr>
          <w:t>5</w:t>
        </w:r>
      </w:ins>
      <w:del w:id="814" w:author="Sriraj Aiyer" w:date="2024-07-18T11:23:00Z">
        <w:r w:rsidR="00E769CD" w:rsidDel="002C11C7">
          <w:rPr>
            <w:vertAlign w:val="superscript"/>
          </w:rPr>
          <w:delText>4</w:delText>
        </w:r>
      </w:del>
      <w:ins w:id="815" w:author="Sriraj Aiyer" w:date="2024-07-21T19:24:00Z">
        <w:r w:rsidR="00DA3C2A" w:rsidRPr="00DA3C2A">
          <w:rPr>
            <w:vertAlign w:val="superscript"/>
          </w:rPr>
          <w:t>,8</w:t>
        </w:r>
      </w:ins>
      <w:ins w:id="816" w:author="Sriraj Aiyer" w:date="2024-07-18T11:23:00Z">
        <w:r w:rsidR="002C11C7">
          <w:rPr>
            <w:vertAlign w:val="superscript"/>
          </w:rPr>
          <w:t>6</w:t>
        </w:r>
      </w:ins>
      <w:del w:id="817" w:author="Sriraj Aiyer" w:date="2024-07-18T11:23:00Z">
        <w:r w:rsidR="00E769CD" w:rsidDel="002C11C7">
          <w:rPr>
            <w:vertAlign w:val="superscript"/>
          </w:rPr>
          <w:delText>5</w:delText>
        </w:r>
      </w:del>
      <w:ins w:id="818" w:author="Sriraj Aiyer" w:date="2024-07-21T19:24:00Z">
        <w:r w:rsidR="00E7112C">
          <w:t xml:space="preserve">. </w:t>
        </w:r>
      </w:ins>
    </w:p>
    <w:p w14:paraId="272A3651" w14:textId="77777777" w:rsidR="00DC180D" w:rsidRDefault="00DC180D">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4591CDEC" w14:textId="0496D810" w:rsidR="008202A7" w:rsidRDefault="00E018C1">
      <w:r w:rsidRPr="00E018C1">
        <w:t xml:space="preserve">This </w:t>
      </w:r>
      <w:r>
        <w:t>scoping review shows the importance and the (particular</w:t>
      </w:r>
      <w:r w:rsidR="004323AA">
        <w:t>ly</w:t>
      </w:r>
      <w:r>
        <w:t xml:space="preserve"> recent) surge in interest in diagnostic confidence.</w:t>
      </w:r>
      <w:r w:rsidR="00981D31">
        <w:t xml:space="preserve"> </w:t>
      </w:r>
      <w:commentRangeStart w:id="819"/>
      <w:r w:rsidR="00981D31">
        <w:t xml:space="preserve">The recent interest in this field of work may be related to the increased focus on artificial intelligence in healthcare, particularly for diagnosis, and how important it is for these tools to convey uncertainty clearly. </w:t>
      </w:r>
      <w:commentRangeEnd w:id="819"/>
      <w:r w:rsidR="005E639E">
        <w:rPr>
          <w:rStyle w:val="CommentReference"/>
        </w:rPr>
        <w:commentReference w:id="819"/>
      </w:r>
      <w:r w:rsidR="00981D31">
        <w:t xml:space="preserve">As such, there is interest in understanding where and how diagnostic uncertainty arises. </w:t>
      </w:r>
      <w:r>
        <w:t>Whilst confidence has been linked to diagnostic error in the past</w:t>
      </w:r>
      <w:r w:rsidR="00351395" w:rsidRPr="00351395">
        <w:rPr>
          <w:vertAlign w:val="superscript"/>
        </w:rPr>
        <w:t>7</w:t>
      </w:r>
      <w:r>
        <w:t xml:space="preserve">, studying it requires insights from cognitive psychology to inform medical education and </w:t>
      </w:r>
      <w:del w:id="820" w:author="Sriraj Aiyer" w:date="2024-07-21T19:24:00Z">
        <w:r>
          <w:delText>practice</w:delText>
        </w:r>
        <w:r w:rsidR="0016440A">
          <w:rPr>
            <w:vertAlign w:val="superscript"/>
          </w:rPr>
          <w:delText>8</w:delText>
        </w:r>
        <w:r w:rsidR="00E769CD">
          <w:rPr>
            <w:vertAlign w:val="superscript"/>
          </w:rPr>
          <w:delText>6</w:delText>
        </w:r>
      </w:del>
      <w:ins w:id="821" w:author="Sriraj Aiyer" w:date="2024-07-21T19:24:00Z">
        <w:r>
          <w:t>practice</w:t>
        </w:r>
        <w:r w:rsidR="0016440A">
          <w:rPr>
            <w:vertAlign w:val="superscript"/>
          </w:rPr>
          <w:t>8</w:t>
        </w:r>
      </w:ins>
      <w:ins w:id="822" w:author="Sriraj Aiyer" w:date="2024-07-18T11:23:00Z">
        <w:r w:rsidR="002C11C7">
          <w:rPr>
            <w:vertAlign w:val="superscript"/>
          </w:rPr>
          <w:t>7</w:t>
        </w:r>
      </w:ins>
      <w:del w:id="823" w:author="Sriraj Aiyer" w:date="2024-07-18T11:23:00Z">
        <w:r w:rsidR="00E769CD" w:rsidDel="002C11C7">
          <w:rPr>
            <w:vertAlign w:val="superscript"/>
          </w:rPr>
          <w:delText>6</w:delText>
        </w:r>
      </w:del>
      <w:r>
        <w:t xml:space="preserve">. </w:t>
      </w:r>
      <w:r w:rsidR="00B914DD">
        <w:t>How clinicians evaluate their decisions contributes to their effectiveness, as an overconfident clinician may overlook diagnostic possibilities, delay treatment or ignore crucial information.</w:t>
      </w:r>
      <w:r w:rsidR="00A53F9B">
        <w:t xml:space="preserve"> Conversely, an underconfident clinician may be less likely to speak up in a group about potential </w:t>
      </w:r>
      <w:del w:id="824" w:author="Sriraj Aiyer" w:date="2024-07-21T19:24:00Z">
        <w:r w:rsidR="00A53F9B">
          <w:delText>errors</w:delText>
        </w:r>
        <w:r w:rsidR="009A1592" w:rsidRPr="009A1592">
          <w:rPr>
            <w:vertAlign w:val="superscript"/>
          </w:rPr>
          <w:delText>77</w:delText>
        </w:r>
      </w:del>
      <w:ins w:id="825" w:author="Sriraj Aiyer" w:date="2024-07-21T19:24:00Z">
        <w:r w:rsidR="00A53F9B">
          <w:t>errors</w:t>
        </w:r>
        <w:r w:rsidR="009A1592" w:rsidRPr="009A1592">
          <w:rPr>
            <w:vertAlign w:val="superscript"/>
          </w:rPr>
          <w:t>7</w:t>
        </w:r>
      </w:ins>
      <w:ins w:id="826" w:author="Sriraj Aiyer" w:date="2024-07-18T11:23:00Z">
        <w:r w:rsidR="002C11C7">
          <w:rPr>
            <w:vertAlign w:val="superscript"/>
          </w:rPr>
          <w:t>8</w:t>
        </w:r>
      </w:ins>
      <w:del w:id="827" w:author="Sriraj Aiyer" w:date="2024-07-18T11:23:00Z">
        <w:r w:rsidR="009A1592" w:rsidRPr="009A1592" w:rsidDel="002C11C7">
          <w:rPr>
            <w:vertAlign w:val="superscript"/>
          </w:rPr>
          <w:delText>7</w:delText>
        </w:r>
      </w:del>
      <w:r w:rsidR="00A53F9B">
        <w:t>.</w:t>
      </w:r>
      <w:r w:rsidR="00B914DD">
        <w:t xml:space="preserve"> </w:t>
      </w:r>
      <w:r w:rsidR="008D2E82">
        <w:t>Our review finds</w:t>
      </w:r>
      <w:r>
        <w:t xml:space="preserve"> </w:t>
      </w:r>
      <w:r w:rsidR="008D2E82">
        <w:t xml:space="preserve">that </w:t>
      </w:r>
      <w:r>
        <w:t xml:space="preserve">confidence and accuracy </w:t>
      </w:r>
      <w:r w:rsidR="008D2E82">
        <w:t xml:space="preserve">are rarely aligned during </w:t>
      </w:r>
      <w:r>
        <w:t>diagnoses. Whilst cognitive interventions such as considering alternative diagnoses and guided reflections have been tested, there is yet to be a standardised cognitive framework to teach non-technical skills such as expression</w:t>
      </w:r>
      <w:r w:rsidR="002C31E7">
        <w:t>s</w:t>
      </w:r>
      <w:r>
        <w:t xml:space="preserve"> of uncertainty. Notably from these papers, miscalibration of confidence is not only a function of social and environmental factors, as </w:t>
      </w:r>
      <w:r w:rsidR="006B30F7">
        <w:t>it</w:t>
      </w:r>
      <w:r>
        <w:t xml:space="preserve"> was also observed for vignette studies performed by individual participants. </w:t>
      </w:r>
      <w:r w:rsidR="003213EA">
        <w:t>S</w:t>
      </w:r>
      <w:r>
        <w:t>uch factors only serve to amplify systematic tendencies toward misaligned confidence/certainty.</w:t>
      </w:r>
    </w:p>
    <w:p w14:paraId="16D7C466" w14:textId="77777777" w:rsidR="008202A7" w:rsidRDefault="008202A7"/>
    <w:p w14:paraId="261D038D" w14:textId="2FE5C261" w:rsidR="00E018C1" w:rsidRPr="00E018C1" w:rsidRDefault="008202A7">
      <w:r>
        <w:t xml:space="preserve">Studying errors has tended to </w:t>
      </w:r>
      <w:r w:rsidR="00097E40">
        <w:t xml:space="preserve">be </w:t>
      </w:r>
      <w:r>
        <w:t xml:space="preserve">the focus of past work, especially overconfidence as a </w:t>
      </w:r>
      <w:commentRangeStart w:id="828"/>
      <w:r>
        <w:t>source of errors. Our review provides evidence in support of this, as the included studies found evidence for overconfidence particularly when dealing with complex cases. Overconfidence was also found to be associated with overlooking differentials, ignoring important patient information and being less willing to admit mistakes. Hence, mitigating overconfidence is an important direction for future research</w:t>
      </w:r>
      <w:r w:rsidR="000A7A83">
        <w:t>.</w:t>
      </w:r>
      <w:r>
        <w:t xml:space="preserve"> </w:t>
      </w:r>
      <w:proofErr w:type="spellStart"/>
      <w:r>
        <w:t>Underconfidence</w:t>
      </w:r>
      <w:proofErr w:type="spellEnd"/>
      <w:r>
        <w:t xml:space="preserve"> has received less attention, but is observed more in medical </w:t>
      </w:r>
      <w:del w:id="829" w:author="Sriraj Aiyer" w:date="2024-07-21T19:24:00Z">
        <w:r>
          <w:delText>trainees</w:delText>
        </w:r>
        <w:r w:rsidR="00A13E1A" w:rsidRPr="00A13E1A">
          <w:rPr>
            <w:vertAlign w:val="superscript"/>
          </w:rPr>
          <w:delText>26,28,</w:delText>
        </w:r>
      </w:del>
      <w:ins w:id="830" w:author="Sriraj Aiyer" w:date="2024-07-21T19:24:00Z">
        <w:r>
          <w:t>trainees</w:t>
        </w:r>
        <w:r w:rsidR="00A13E1A" w:rsidRPr="00A13E1A">
          <w:rPr>
            <w:vertAlign w:val="superscript"/>
          </w:rPr>
          <w:t>2</w:t>
        </w:r>
      </w:ins>
      <w:ins w:id="831" w:author="Sriraj Aiyer" w:date="2024-07-18T11:23:00Z">
        <w:r w:rsidR="002C11C7">
          <w:rPr>
            <w:vertAlign w:val="superscript"/>
          </w:rPr>
          <w:t>7</w:t>
        </w:r>
      </w:ins>
      <w:del w:id="832" w:author="Sriraj Aiyer" w:date="2024-07-18T11:23:00Z">
        <w:r w:rsidR="00A13E1A" w:rsidRPr="00A13E1A" w:rsidDel="002C11C7">
          <w:rPr>
            <w:vertAlign w:val="superscript"/>
          </w:rPr>
          <w:delText>6</w:delText>
        </w:r>
      </w:del>
      <w:ins w:id="833" w:author="Sriraj Aiyer" w:date="2024-07-21T19:24:00Z">
        <w:r w:rsidR="00A13E1A" w:rsidRPr="00A13E1A">
          <w:rPr>
            <w:vertAlign w:val="superscript"/>
          </w:rPr>
          <w:t>,2</w:t>
        </w:r>
      </w:ins>
      <w:ins w:id="834" w:author="Sriraj Aiyer" w:date="2024-07-18T11:23:00Z">
        <w:r w:rsidR="002C11C7">
          <w:rPr>
            <w:vertAlign w:val="superscript"/>
          </w:rPr>
          <w:t>9</w:t>
        </w:r>
      </w:ins>
      <w:del w:id="835" w:author="Sriraj Aiyer" w:date="2024-07-18T11:23:00Z">
        <w:r w:rsidR="00A13E1A" w:rsidRPr="00A13E1A" w:rsidDel="002C11C7">
          <w:rPr>
            <w:vertAlign w:val="superscript"/>
          </w:rPr>
          <w:delText>8</w:delText>
        </w:r>
      </w:del>
      <w:ins w:id="836" w:author="Sriraj Aiyer" w:date="2024-07-21T19:24:00Z">
        <w:r w:rsidR="00A13E1A" w:rsidRPr="00A13E1A">
          <w:rPr>
            <w:vertAlign w:val="superscript"/>
          </w:rPr>
          <w:t>,</w:t>
        </w:r>
      </w:ins>
      <w:ins w:id="837" w:author="Sriraj Aiyer" w:date="2024-07-18T11:23:00Z">
        <w:r w:rsidR="002C11C7">
          <w:rPr>
            <w:vertAlign w:val="superscript"/>
          </w:rPr>
          <w:t>30</w:t>
        </w:r>
      </w:ins>
      <w:del w:id="838" w:author="Sriraj Aiyer" w:date="2024-07-18T11:23:00Z">
        <w:r w:rsidR="00A13E1A" w:rsidRPr="00A13E1A" w:rsidDel="002C11C7">
          <w:rPr>
            <w:vertAlign w:val="superscript"/>
          </w:rPr>
          <w:delText>29</w:delText>
        </w:r>
      </w:del>
      <w:r w:rsidR="00A13E1A">
        <w:t xml:space="preserve"> </w:t>
      </w:r>
      <w:r>
        <w:t xml:space="preserve">and can lead to negative outcomes such as delayed </w:t>
      </w:r>
      <w:del w:id="839" w:author="Sriraj Aiyer" w:date="2024-07-21T19:24:00Z">
        <w:r>
          <w:delText>treatment</w:delText>
        </w:r>
        <w:r w:rsidR="00A13E1A" w:rsidRPr="00A13E1A">
          <w:rPr>
            <w:vertAlign w:val="superscript"/>
          </w:rPr>
          <w:delText>8</w:delText>
        </w:r>
        <w:r w:rsidR="00E769CD">
          <w:rPr>
            <w:vertAlign w:val="superscript"/>
          </w:rPr>
          <w:delText>7</w:delText>
        </w:r>
      </w:del>
      <w:ins w:id="840" w:author="Sriraj Aiyer" w:date="2024-07-21T19:24:00Z">
        <w:r>
          <w:t>treatment</w:t>
        </w:r>
        <w:r w:rsidR="00A13E1A" w:rsidRPr="00A13E1A">
          <w:rPr>
            <w:vertAlign w:val="superscript"/>
          </w:rPr>
          <w:t>8</w:t>
        </w:r>
      </w:ins>
      <w:ins w:id="841" w:author="Sriraj Aiyer" w:date="2024-07-18T11:23:00Z">
        <w:r w:rsidR="002C11C7">
          <w:rPr>
            <w:vertAlign w:val="superscript"/>
          </w:rPr>
          <w:t>8</w:t>
        </w:r>
      </w:ins>
      <w:del w:id="842" w:author="Sriraj Aiyer" w:date="2024-07-18T11:23:00Z">
        <w:r w:rsidR="00E769CD" w:rsidDel="002C11C7">
          <w:rPr>
            <w:vertAlign w:val="superscript"/>
          </w:rPr>
          <w:delText>7</w:delText>
        </w:r>
      </w:del>
      <w:r w:rsidR="00A13E1A">
        <w:t>.</w:t>
      </w:r>
      <w:r w:rsidR="0078034B">
        <w:t xml:space="preserve"> </w:t>
      </w:r>
      <w:r>
        <w:t>Interventions have be</w:t>
      </w:r>
      <w:r w:rsidR="002C31E7">
        <w:t>en</w:t>
      </w:r>
      <w:r>
        <w:t xml:space="preserve"> tested to improve confidence calibration (such as considering alternative diagnoses and guided reflection), but these have not been successful in this </w:t>
      </w:r>
      <w:del w:id="843" w:author="Sriraj Aiyer" w:date="2024-07-21T19:24:00Z">
        <w:r>
          <w:delText>regard</w:delText>
        </w:r>
        <w:r w:rsidR="006D0D7D" w:rsidRPr="006D0D7D">
          <w:rPr>
            <w:vertAlign w:val="superscript"/>
          </w:rPr>
          <w:delText>63,64</w:delText>
        </w:r>
        <w:r w:rsidR="006D0D7D">
          <w:delText>.</w:delText>
        </w:r>
      </w:del>
      <w:ins w:id="844" w:author="Sriraj Aiyer" w:date="2024-07-21T19:24:00Z">
        <w:r>
          <w:t>regard</w:t>
        </w:r>
        <w:r w:rsidR="006D0D7D" w:rsidRPr="006D0D7D">
          <w:rPr>
            <w:vertAlign w:val="superscript"/>
          </w:rPr>
          <w:t>6</w:t>
        </w:r>
      </w:ins>
      <w:ins w:id="845" w:author="Sriraj Aiyer" w:date="2024-07-18T11:23:00Z">
        <w:r w:rsidR="002C11C7">
          <w:rPr>
            <w:vertAlign w:val="superscript"/>
          </w:rPr>
          <w:t>4</w:t>
        </w:r>
      </w:ins>
      <w:del w:id="846" w:author="Sriraj Aiyer" w:date="2024-07-18T11:23:00Z">
        <w:r w:rsidR="006D0D7D" w:rsidRPr="006D0D7D" w:rsidDel="002C11C7">
          <w:rPr>
            <w:vertAlign w:val="superscript"/>
          </w:rPr>
          <w:delText>3</w:delText>
        </w:r>
      </w:del>
      <w:ins w:id="847" w:author="Sriraj Aiyer" w:date="2024-07-21T19:24:00Z">
        <w:r w:rsidR="006D0D7D" w:rsidRPr="006D0D7D">
          <w:rPr>
            <w:vertAlign w:val="superscript"/>
          </w:rPr>
          <w:t>,6</w:t>
        </w:r>
      </w:ins>
      <w:ins w:id="848" w:author="Sriraj Aiyer" w:date="2024-07-18T11:23:00Z">
        <w:r w:rsidR="002C11C7">
          <w:rPr>
            <w:vertAlign w:val="superscript"/>
          </w:rPr>
          <w:t>5</w:t>
        </w:r>
      </w:ins>
      <w:del w:id="849" w:author="Sriraj Aiyer" w:date="2024-07-18T11:23:00Z">
        <w:r w:rsidR="006D0D7D" w:rsidRPr="006D0D7D" w:rsidDel="002C11C7">
          <w:rPr>
            <w:vertAlign w:val="superscript"/>
          </w:rPr>
          <w:delText>4</w:delText>
        </w:r>
      </w:del>
      <w:ins w:id="850" w:author="Sriraj Aiyer" w:date="2024-07-21T19:24:00Z">
        <w:r w:rsidR="006D0D7D">
          <w:t>.</w:t>
        </w:r>
      </w:ins>
      <w:r>
        <w:t xml:space="preserve"> More work is then needed to design interventions to improve calibration.</w:t>
      </w:r>
      <w:r w:rsidR="000A7A83">
        <w:t xml:space="preserve"> </w:t>
      </w:r>
      <w:commentRangeEnd w:id="828"/>
      <w:r w:rsidR="001D7856">
        <w:rPr>
          <w:rStyle w:val="CommentReference"/>
        </w:rPr>
        <w:commentReference w:id="828"/>
      </w:r>
    </w:p>
    <w:p w14:paraId="2F609007" w14:textId="7D5DF6D9" w:rsidR="00CC44EB" w:rsidRDefault="00CC44EB"/>
    <w:p w14:paraId="72138828" w14:textId="69A79642" w:rsidR="00657158" w:rsidRDefault="0054650B">
      <w:pPr>
        <w:rPr>
          <w:ins w:id="851" w:author="Sriraj Aiyer" w:date="2024-05-24T17:24:00Z"/>
        </w:rPr>
      </w:pPr>
      <w:commentRangeStart w:id="852"/>
      <w:r>
        <w:t xml:space="preserve">Whilst we have reviewed a wide breadth of the available literature on confidence/certainty in diagnoses, there are still many avenues for future work. </w:t>
      </w:r>
      <w:commentRangeEnd w:id="852"/>
      <w:r w:rsidR="00436354">
        <w:rPr>
          <w:rStyle w:val="CommentReference"/>
        </w:rPr>
        <w:commentReference w:id="852"/>
      </w:r>
      <w:r>
        <w:t xml:space="preserve">Namely, the majority of the studies presented here do not study diagnosis as a constantly </w:t>
      </w:r>
      <w:r w:rsidR="00FC0869">
        <w:t xml:space="preserve">ongoing and </w:t>
      </w:r>
      <w:r>
        <w:t xml:space="preserve">evolving process. </w:t>
      </w:r>
      <w:r w:rsidR="00767A6F">
        <w:t xml:space="preserve"> This is likely a function of the methodologies used where participants are asked for diagnoses at a particular point in time, usually after reading all the available information on a patient. </w:t>
      </w:r>
      <w:r w:rsidR="00FC0869">
        <w:t>In reality, diagnoses feature a back and forth between seeking information and evaluating that information in the context of currently considered diagnostic possibilities.</w:t>
      </w:r>
      <w:r w:rsidR="00767A6F">
        <w:t xml:space="preserve"> Without this consideration in experimental design, researchers cannot study the diagnostic process up until the point of expressing confidence. Past work has viewed confidence </w:t>
      </w:r>
      <w:r w:rsidR="007742B7">
        <w:t>insofar as</w:t>
      </w:r>
      <w:r w:rsidR="00767A6F">
        <w:t xml:space="preserve"> it </w:t>
      </w:r>
      <w:r w:rsidR="007742B7">
        <w:t>a</w:t>
      </w:r>
      <w:r w:rsidR="00767A6F">
        <w:t>ffects the subsequent diagnostic process (e.g. medications, testing) after this confidence is expressed, rather than what causes this sense of confidence in the first place. One way to study this is using</w:t>
      </w:r>
      <w:r w:rsidR="00943F6F">
        <w:t xml:space="preserve"> </w:t>
      </w:r>
      <w:r w:rsidR="00767A6F">
        <w:t>m</w:t>
      </w:r>
      <w:r w:rsidR="00943F6F">
        <w:t>ore n</w:t>
      </w:r>
      <w:r w:rsidR="00FC0869">
        <w:t>aturalistic, in situ method</w:t>
      </w:r>
      <w:r w:rsidR="00767A6F">
        <w:t>ologies</w:t>
      </w:r>
      <w:r w:rsidR="00FC0869">
        <w:t xml:space="preserve"> </w:t>
      </w:r>
      <w:r w:rsidR="004A5716">
        <w:t>that are more analogous to everyday medical practice</w:t>
      </w:r>
      <w:r w:rsidR="008B7209">
        <w:t xml:space="preserve">. However, </w:t>
      </w:r>
      <w:r w:rsidR="00FC0869">
        <w:t xml:space="preserve">interrupting clinicians </w:t>
      </w:r>
      <w:r w:rsidR="00831051">
        <w:t xml:space="preserve">in real time </w:t>
      </w:r>
      <w:r w:rsidR="00FC0869">
        <w:t xml:space="preserve">to report their diagnostic thinking can be </w:t>
      </w:r>
      <w:r w:rsidR="00831051">
        <w:t xml:space="preserve">a distraction and potentially a </w:t>
      </w:r>
      <w:ins w:id="853" w:author="Helen Higham" w:date="2024-07-21T14:18:00Z">
        <w:r w:rsidR="00436354">
          <w:t xml:space="preserve">patient </w:t>
        </w:r>
      </w:ins>
      <w:r w:rsidR="00831051">
        <w:t>safety risk.</w:t>
      </w:r>
      <w:r w:rsidR="00060D0F">
        <w:t xml:space="preserve"> F</w:t>
      </w:r>
      <w:r w:rsidR="00FC0869">
        <w:t xml:space="preserve">uture research should focus on </w:t>
      </w:r>
      <w:commentRangeStart w:id="854"/>
      <w:r w:rsidR="00FC0869">
        <w:t xml:space="preserve">utilising other methodologies </w:t>
      </w:r>
      <w:commentRangeEnd w:id="854"/>
      <w:r w:rsidR="00436354">
        <w:rPr>
          <w:rStyle w:val="CommentReference"/>
        </w:rPr>
        <w:commentReference w:id="854"/>
      </w:r>
      <w:r w:rsidR="00FC0869">
        <w:t xml:space="preserve">for capturing the diagnostic reasoning of clinicians as it evolves with time and the receipt of new information. This could include getting clinicians to think aloud as they make </w:t>
      </w:r>
      <w:del w:id="855" w:author="Sriraj Aiyer" w:date="2024-07-21T19:24:00Z">
        <w:r w:rsidR="00FC0869">
          <w:delText>diagnoses</w:delText>
        </w:r>
        <w:r w:rsidR="002B58D2">
          <w:rPr>
            <w:vertAlign w:val="superscript"/>
          </w:rPr>
          <w:delText>8</w:delText>
        </w:r>
        <w:r w:rsidR="00E769CD">
          <w:rPr>
            <w:vertAlign w:val="superscript"/>
          </w:rPr>
          <w:delText>8</w:delText>
        </w:r>
      </w:del>
      <w:ins w:id="856" w:author="Sriraj Aiyer" w:date="2024-07-21T19:24:00Z">
        <w:r w:rsidR="00FC0869">
          <w:t>diagnoses</w:t>
        </w:r>
        <w:r w:rsidR="002B58D2">
          <w:rPr>
            <w:vertAlign w:val="superscript"/>
          </w:rPr>
          <w:t>8</w:t>
        </w:r>
      </w:ins>
      <w:ins w:id="857" w:author="Sriraj Aiyer" w:date="2024-07-18T11:24:00Z">
        <w:r w:rsidR="002C11C7">
          <w:rPr>
            <w:vertAlign w:val="superscript"/>
          </w:rPr>
          <w:t>9</w:t>
        </w:r>
      </w:ins>
      <w:del w:id="858" w:author="Sriraj Aiyer" w:date="2024-07-18T11:24:00Z">
        <w:r w:rsidR="00E769CD" w:rsidDel="002C11C7">
          <w:rPr>
            <w:vertAlign w:val="superscript"/>
          </w:rPr>
          <w:delText>8</w:delText>
        </w:r>
      </w:del>
      <w:r w:rsidR="00FC0869">
        <w:t xml:space="preserve"> or using a visual representation of clinicians’ thought process</w:t>
      </w:r>
      <w:r w:rsidR="00137D4D">
        <w:t>es</w:t>
      </w:r>
      <w:r w:rsidR="00FC0869">
        <w:t xml:space="preserve"> to capture paths and sources of </w:t>
      </w:r>
      <w:del w:id="859" w:author="Sriraj Aiyer" w:date="2024-07-21T19:24:00Z">
        <w:r w:rsidR="00FC0869">
          <w:delText>diagnoses</w:delText>
        </w:r>
        <w:r w:rsidR="004C32BF">
          <w:rPr>
            <w:vertAlign w:val="superscript"/>
          </w:rPr>
          <w:delText>61</w:delText>
        </w:r>
      </w:del>
      <w:ins w:id="860" w:author="Sriraj Aiyer" w:date="2024-07-21T19:24:00Z">
        <w:r w:rsidR="00FC0869">
          <w:t>diagnoses</w:t>
        </w:r>
        <w:r w:rsidR="004C32BF">
          <w:rPr>
            <w:vertAlign w:val="superscript"/>
          </w:rPr>
          <w:t>6</w:t>
        </w:r>
      </w:ins>
      <w:ins w:id="861" w:author="Sriraj Aiyer" w:date="2024-07-18T11:24:00Z">
        <w:r w:rsidR="002C11C7">
          <w:rPr>
            <w:vertAlign w:val="superscript"/>
          </w:rPr>
          <w:t>2</w:t>
        </w:r>
      </w:ins>
      <w:del w:id="862" w:author="Sriraj Aiyer" w:date="2024-07-18T11:24:00Z">
        <w:r w:rsidR="004C32BF" w:rsidDel="002C11C7">
          <w:rPr>
            <w:vertAlign w:val="superscript"/>
          </w:rPr>
          <w:delText>1</w:delText>
        </w:r>
      </w:del>
      <w:r w:rsidR="008519FA">
        <w:t>.</w:t>
      </w:r>
      <w:r w:rsidR="00177F7C">
        <w:t xml:space="preserve"> </w:t>
      </w:r>
      <w:r w:rsidR="00441CCB">
        <w:t xml:space="preserve">The use of high-fidelity simulations is also useful for emulating the pressure and work environment of the clinician (which may affect decision making), as well as providing an actual ‘patient’ to observe (unlike in textual vignettes). </w:t>
      </w:r>
      <w:r w:rsidR="00767A6F">
        <w:t>Use of such paradigms would also improve the generalisability of results.</w:t>
      </w:r>
      <w:r w:rsidR="00FE0E7C">
        <w:t xml:space="preserve"> </w:t>
      </w:r>
      <w:commentRangeStart w:id="863"/>
      <w:r w:rsidR="00FE0E7C">
        <w:t xml:space="preserve">Considering the work environment is important given our findings of lower confidence due to environmental </w:t>
      </w:r>
      <w:commentRangeEnd w:id="863"/>
      <w:r w:rsidR="00436354">
        <w:rPr>
          <w:rStyle w:val="CommentReference"/>
        </w:rPr>
        <w:commentReference w:id="863"/>
      </w:r>
      <w:r w:rsidR="00FE0E7C">
        <w:t xml:space="preserve">factors such as shift busyness and time pressures. This corresponds with other findings of stress being associated with decreased confidence for intermediate levels of </w:t>
      </w:r>
      <w:del w:id="864" w:author="Sriraj Aiyer" w:date="2024-07-21T19:24:00Z">
        <w:r w:rsidR="00FE0E7C">
          <w:delText>uncertainty</w:delText>
        </w:r>
        <w:r w:rsidR="00FE0E7C" w:rsidRPr="00FE0E7C">
          <w:rPr>
            <w:vertAlign w:val="superscript"/>
          </w:rPr>
          <w:delText>8</w:delText>
        </w:r>
        <w:r w:rsidR="00E769CD">
          <w:rPr>
            <w:vertAlign w:val="superscript"/>
          </w:rPr>
          <w:delText>9</w:delText>
        </w:r>
      </w:del>
      <w:ins w:id="865" w:author="Sriraj Aiyer" w:date="2024-07-21T19:24:00Z">
        <w:r w:rsidR="00FE0E7C">
          <w:t>uncertainty</w:t>
        </w:r>
      </w:ins>
      <w:ins w:id="866" w:author="Sriraj Aiyer" w:date="2024-07-18T11:24:00Z">
        <w:r w:rsidR="002C11C7">
          <w:rPr>
            <w:vertAlign w:val="superscript"/>
          </w:rPr>
          <w:t>90</w:t>
        </w:r>
      </w:ins>
      <w:del w:id="867" w:author="Sriraj Aiyer" w:date="2024-07-18T11:24:00Z">
        <w:r w:rsidR="00FE0E7C" w:rsidRPr="00FE0E7C" w:rsidDel="002C11C7">
          <w:rPr>
            <w:vertAlign w:val="superscript"/>
          </w:rPr>
          <w:delText>8</w:delText>
        </w:r>
        <w:r w:rsidR="00E769CD" w:rsidDel="002C11C7">
          <w:rPr>
            <w:vertAlign w:val="superscript"/>
          </w:rPr>
          <w:delText>9</w:delText>
        </w:r>
      </w:del>
      <w:r w:rsidR="00FE0E7C">
        <w:t xml:space="preserve"> and this stress could be contributed to by the healthcare environment that the clinician operates in. </w:t>
      </w:r>
    </w:p>
    <w:p w14:paraId="7132C191" w14:textId="77777777" w:rsidR="00B317FA" w:rsidRDefault="00B317FA"/>
    <w:p w14:paraId="4CD8C967" w14:textId="0F777BC9" w:rsidR="00335182" w:rsidRDefault="00B317FA">
      <w:commentRangeStart w:id="868"/>
      <w:r>
        <w:t xml:space="preserve">Most </w:t>
      </w:r>
      <w:del w:id="869" w:author="Helen Higham" w:date="2024-07-21T14:20:00Z">
        <w:r>
          <w:delText xml:space="preserve">of the reviewed </w:delText>
        </w:r>
      </w:del>
      <w:commentRangeEnd w:id="868"/>
      <w:r w:rsidR="00436354">
        <w:rPr>
          <w:rStyle w:val="CommentReference"/>
        </w:rPr>
        <w:commentReference w:id="868"/>
      </w:r>
      <w:r>
        <w:t>studies investigate confidence in individual clinicians. However, diagnosis and treatment decisions are often made by teams</w:t>
      </w:r>
      <w:r w:rsidR="00D35863">
        <w:t xml:space="preserve"> rather than individuals</w:t>
      </w:r>
      <w:r w:rsidR="004753DA">
        <w:t>, particularly in secondary care settings</w:t>
      </w:r>
      <w:r>
        <w:t>. Evidence from organisational psychology indicates that group decisions depend critically on communicated confidence and uncertainty</w:t>
      </w:r>
      <w:r w:rsidR="007455F5" w:rsidRPr="007455F5">
        <w:rPr>
          <w:vertAlign w:val="superscript"/>
        </w:rPr>
        <w:t>19</w:t>
      </w:r>
      <w:r w:rsidR="00686721">
        <w:t>:</w:t>
      </w:r>
      <w:r>
        <w:t xml:space="preserve"> </w:t>
      </w:r>
      <w:r w:rsidR="00D72C17">
        <w:t xml:space="preserve">Overconfident team members can anchor a group on an incorrect </w:t>
      </w:r>
      <w:del w:id="870" w:author="Sriraj Aiyer" w:date="2024-07-21T19:24:00Z">
        <w:r w:rsidR="00D72C17">
          <w:delText>decision</w:delText>
        </w:r>
        <w:r w:rsidR="00E769CD">
          <w:rPr>
            <w:vertAlign w:val="superscript"/>
          </w:rPr>
          <w:delText>90</w:delText>
        </w:r>
      </w:del>
      <w:ins w:id="871" w:author="Sriraj Aiyer" w:date="2024-07-21T19:24:00Z">
        <w:r w:rsidR="00D72C17">
          <w:t>decision</w:t>
        </w:r>
        <w:r w:rsidR="00E769CD">
          <w:rPr>
            <w:vertAlign w:val="superscript"/>
          </w:rPr>
          <w:t>9</w:t>
        </w:r>
      </w:ins>
      <w:ins w:id="872" w:author="Sriraj Aiyer" w:date="2024-07-18T11:24:00Z">
        <w:r w:rsidR="002C11C7">
          <w:rPr>
            <w:vertAlign w:val="superscript"/>
          </w:rPr>
          <w:t>1</w:t>
        </w:r>
      </w:ins>
      <w:del w:id="873" w:author="Sriraj Aiyer" w:date="2024-07-18T11:24:00Z">
        <w:r w:rsidR="00E769CD" w:rsidDel="002C11C7">
          <w:rPr>
            <w:vertAlign w:val="superscript"/>
          </w:rPr>
          <w:delText>0</w:delText>
        </w:r>
      </w:del>
      <w:r w:rsidR="00D72C17">
        <w:t xml:space="preserve">. Conversely, </w:t>
      </w:r>
      <w:r>
        <w:t xml:space="preserve">underconfident team members </w:t>
      </w:r>
      <w:r w:rsidR="00D72C17">
        <w:t xml:space="preserve">may fail to </w:t>
      </w:r>
      <w:r w:rsidR="001B27D3">
        <w:t>share</w:t>
      </w:r>
      <w:r w:rsidR="00D72C17">
        <w:t xml:space="preserve"> important</w:t>
      </w:r>
      <w:r w:rsidR="001B27D3">
        <w:t xml:space="preserve"> information that is unknown to the rest of the group</w:t>
      </w:r>
      <w:r w:rsidR="00D72C17">
        <w:t xml:space="preserve">, exacerbating the problems of </w:t>
      </w:r>
      <w:r w:rsidR="001B27D3">
        <w:t>‘hidden information’</w:t>
      </w:r>
      <w:r w:rsidR="00D72C17">
        <w:t xml:space="preserve"> and </w:t>
      </w:r>
      <w:r w:rsidR="001B27D3">
        <w:t xml:space="preserve">‘shared information </w:t>
      </w:r>
      <w:del w:id="874" w:author="Sriraj Aiyer" w:date="2024-07-21T19:24:00Z">
        <w:r w:rsidR="001B27D3">
          <w:delText>bias’</w:delText>
        </w:r>
        <w:r w:rsidR="007742B7" w:rsidRPr="007742B7">
          <w:rPr>
            <w:vertAlign w:val="superscript"/>
          </w:rPr>
          <w:delText>91</w:delText>
        </w:r>
      </w:del>
      <w:ins w:id="875" w:author="Sriraj Aiyer" w:date="2024-07-21T19:24:00Z">
        <w:r w:rsidR="001B27D3">
          <w:t>bias’</w:t>
        </w:r>
        <w:r w:rsidR="007742B7" w:rsidRPr="007742B7">
          <w:rPr>
            <w:vertAlign w:val="superscript"/>
          </w:rPr>
          <w:t>9</w:t>
        </w:r>
      </w:ins>
      <w:ins w:id="876" w:author="Sriraj Aiyer" w:date="2024-07-18T11:24:00Z">
        <w:r w:rsidR="002C11C7">
          <w:rPr>
            <w:vertAlign w:val="superscript"/>
          </w:rPr>
          <w:t>2</w:t>
        </w:r>
      </w:ins>
      <w:del w:id="877" w:author="Sriraj Aiyer" w:date="2024-07-18T11:24:00Z">
        <w:r w:rsidR="007742B7" w:rsidRPr="007742B7" w:rsidDel="002C11C7">
          <w:rPr>
            <w:vertAlign w:val="superscript"/>
          </w:rPr>
          <w:delText>1</w:delText>
        </w:r>
      </w:del>
      <w:r w:rsidR="001B27D3">
        <w:t xml:space="preserve">. </w:t>
      </w:r>
      <w:r w:rsidR="00657158">
        <w:t xml:space="preserve">In addition, future work </w:t>
      </w:r>
      <w:r w:rsidR="00660ADC">
        <w:t>can</w:t>
      </w:r>
      <w:r w:rsidR="00657158">
        <w:t xml:space="preserve"> </w:t>
      </w:r>
      <w:r w:rsidR="00660ADC">
        <w:t>aim</w:t>
      </w:r>
      <w:r w:rsidR="00657158">
        <w:t xml:space="preserve"> to identify how the certainty </w:t>
      </w:r>
      <w:r w:rsidR="002E616C">
        <w:t xml:space="preserve">held by individuals </w:t>
      </w:r>
      <w:r w:rsidR="00657158">
        <w:t xml:space="preserve">differs from the </w:t>
      </w:r>
      <w:r w:rsidR="003209A9">
        <w:t>certainty</w:t>
      </w:r>
      <w:r w:rsidR="00657158">
        <w:t xml:space="preserve"> communicate</w:t>
      </w:r>
      <w:r w:rsidR="00660ADC">
        <w:t>d</w:t>
      </w:r>
      <w:r w:rsidR="00657158">
        <w:t xml:space="preserve"> to others (be they patients or other clinicians). Clinicians may modify how they communicate certainty with others, especially given the collaborative nature of healthcare and </w:t>
      </w:r>
      <w:r w:rsidR="00660ADC">
        <w:t xml:space="preserve">the </w:t>
      </w:r>
      <w:r w:rsidR="00657158">
        <w:t xml:space="preserve">social benefits of communicating opinions with confidence in order </w:t>
      </w:r>
      <w:r w:rsidR="00137D4D">
        <w:t xml:space="preserve">to be </w:t>
      </w:r>
      <w:r w:rsidR="00657158">
        <w:t xml:space="preserve">listened to in a </w:t>
      </w:r>
      <w:del w:id="878" w:author="Sriraj Aiyer" w:date="2024-07-21T19:24:00Z">
        <w:r w:rsidR="00657158">
          <w:delText>group</w:delText>
        </w:r>
        <w:r w:rsidR="007455F5">
          <w:rPr>
            <w:vertAlign w:val="superscript"/>
          </w:rPr>
          <w:delText>29</w:delText>
        </w:r>
      </w:del>
      <w:ins w:id="879" w:author="Sriraj Aiyer" w:date="2024-07-21T19:24:00Z">
        <w:r w:rsidR="00657158">
          <w:t>group</w:t>
        </w:r>
      </w:ins>
      <w:ins w:id="880" w:author="Sriraj Aiyer" w:date="2024-07-18T11:24:00Z">
        <w:r w:rsidR="002C11C7">
          <w:rPr>
            <w:vertAlign w:val="superscript"/>
          </w:rPr>
          <w:t>30</w:t>
        </w:r>
      </w:ins>
      <w:del w:id="881" w:author="Sriraj Aiyer" w:date="2024-07-18T11:24:00Z">
        <w:r w:rsidR="007455F5" w:rsidDel="002C11C7">
          <w:rPr>
            <w:vertAlign w:val="superscript"/>
          </w:rPr>
          <w:delText>29</w:delText>
        </w:r>
      </w:del>
      <w:r w:rsidR="001C2991">
        <w:t>.</w:t>
      </w:r>
      <w:r w:rsidR="004326DB">
        <w:t xml:space="preserve"> Situational awareness (SA) is also important in a group, and higher stress may be associated with overconfidence in </w:t>
      </w:r>
      <w:del w:id="882" w:author="Sriraj Aiyer" w:date="2024-07-21T19:24:00Z">
        <w:r w:rsidR="004326DB">
          <w:delText>SA</w:delText>
        </w:r>
        <w:r w:rsidR="004326DB" w:rsidRPr="004326DB">
          <w:rPr>
            <w:vertAlign w:val="superscript"/>
          </w:rPr>
          <w:delText>9</w:delText>
        </w:r>
        <w:r w:rsidR="007742B7">
          <w:rPr>
            <w:vertAlign w:val="superscript"/>
          </w:rPr>
          <w:delText>2</w:delText>
        </w:r>
      </w:del>
      <w:ins w:id="883" w:author="Sriraj Aiyer" w:date="2024-07-21T19:24:00Z">
        <w:r w:rsidR="004326DB">
          <w:t>SA</w:t>
        </w:r>
        <w:r w:rsidR="004326DB" w:rsidRPr="004326DB">
          <w:rPr>
            <w:vertAlign w:val="superscript"/>
          </w:rPr>
          <w:t>9</w:t>
        </w:r>
      </w:ins>
      <w:ins w:id="884" w:author="Sriraj Aiyer" w:date="2024-07-18T11:24:00Z">
        <w:r w:rsidR="002C11C7">
          <w:rPr>
            <w:vertAlign w:val="superscript"/>
          </w:rPr>
          <w:t>3</w:t>
        </w:r>
      </w:ins>
      <w:del w:id="885" w:author="Sriraj Aiyer" w:date="2024-07-18T11:24:00Z">
        <w:r w:rsidR="007742B7" w:rsidDel="002C11C7">
          <w:rPr>
            <w:vertAlign w:val="superscript"/>
          </w:rPr>
          <w:delText>2</w:delText>
        </w:r>
      </w:del>
      <w:r w:rsidR="004326DB">
        <w:t>.</w:t>
      </w:r>
      <w:r w:rsidR="00657158">
        <w:t xml:space="preserve"> </w:t>
      </w:r>
      <w:r w:rsidR="00335182">
        <w:t xml:space="preserve">Taken together, group medical decisions are clearly an important and naturalistic area </w:t>
      </w:r>
      <w:r w:rsidR="00660ADC">
        <w:t>for future</w:t>
      </w:r>
      <w:r w:rsidR="00335182">
        <w:t xml:space="preserve"> study. </w:t>
      </w:r>
    </w:p>
    <w:p w14:paraId="7EA90459" w14:textId="77777777" w:rsidR="00335182" w:rsidRDefault="00335182"/>
    <w:p w14:paraId="1C26EDA9" w14:textId="18F78491" w:rsidR="0014769B" w:rsidRDefault="00A53F9B">
      <w:commentRangeStart w:id="886"/>
      <w:r>
        <w:t>The papers</w:t>
      </w:r>
      <w:r w:rsidR="00AB3F09">
        <w:t xml:space="preserve"> in this review</w:t>
      </w:r>
      <w:r>
        <w:t xml:space="preserve"> have also not looked at individual differences in expressions of confidence, where past work from cognitive psychology has found individual systematic tendencies toward higher or lower </w:t>
      </w:r>
      <w:del w:id="887" w:author="Sriraj Aiyer" w:date="2024-07-21T19:24:00Z">
        <w:r>
          <w:delText>confidence</w:delText>
        </w:r>
        <w:r w:rsidR="0036722C">
          <w:rPr>
            <w:vertAlign w:val="superscript"/>
          </w:rPr>
          <w:delText>9</w:delText>
        </w:r>
        <w:r w:rsidR="007742B7">
          <w:rPr>
            <w:vertAlign w:val="superscript"/>
          </w:rPr>
          <w:delText>3</w:delText>
        </w:r>
        <w:r w:rsidR="002B58D2" w:rsidRPr="002B58D2">
          <w:rPr>
            <w:vertAlign w:val="superscript"/>
          </w:rPr>
          <w:delText>,</w:delText>
        </w:r>
        <w:r w:rsidR="002B58D2">
          <w:rPr>
            <w:vertAlign w:val="superscript"/>
          </w:rPr>
          <w:delText>9</w:delText>
        </w:r>
        <w:r w:rsidR="007742B7">
          <w:rPr>
            <w:vertAlign w:val="superscript"/>
          </w:rPr>
          <w:delText>4</w:delText>
        </w:r>
        <w:r>
          <w:delText>.</w:delText>
        </w:r>
      </w:del>
      <w:ins w:id="888" w:author="Sriraj Aiyer" w:date="2024-07-21T19:24:00Z">
        <w:r>
          <w:t>confidence</w:t>
        </w:r>
        <w:r w:rsidR="0036722C">
          <w:rPr>
            <w:vertAlign w:val="superscript"/>
          </w:rPr>
          <w:t>9</w:t>
        </w:r>
      </w:ins>
      <w:ins w:id="889" w:author="Sriraj Aiyer" w:date="2024-07-18T11:24:00Z">
        <w:r w:rsidR="002C11C7">
          <w:rPr>
            <w:vertAlign w:val="superscript"/>
          </w:rPr>
          <w:t>4</w:t>
        </w:r>
      </w:ins>
      <w:del w:id="890" w:author="Sriraj Aiyer" w:date="2024-07-18T11:24:00Z">
        <w:r w:rsidR="007742B7" w:rsidDel="002C11C7">
          <w:rPr>
            <w:vertAlign w:val="superscript"/>
          </w:rPr>
          <w:delText>3</w:delText>
        </w:r>
      </w:del>
      <w:ins w:id="891" w:author="Sriraj Aiyer" w:date="2024-07-21T19:24:00Z">
        <w:r w:rsidR="002B58D2" w:rsidRPr="002B58D2">
          <w:rPr>
            <w:vertAlign w:val="superscript"/>
          </w:rPr>
          <w:t>,</w:t>
        </w:r>
        <w:r w:rsidR="002B58D2">
          <w:rPr>
            <w:vertAlign w:val="superscript"/>
          </w:rPr>
          <w:t>9</w:t>
        </w:r>
      </w:ins>
      <w:ins w:id="892" w:author="Sriraj Aiyer" w:date="2024-07-18T11:24:00Z">
        <w:r w:rsidR="002C11C7">
          <w:rPr>
            <w:vertAlign w:val="superscript"/>
          </w:rPr>
          <w:t>5</w:t>
        </w:r>
      </w:ins>
      <w:del w:id="893" w:author="Sriraj Aiyer" w:date="2024-07-18T11:24:00Z">
        <w:r w:rsidR="007742B7" w:rsidDel="002C11C7">
          <w:rPr>
            <w:vertAlign w:val="superscript"/>
          </w:rPr>
          <w:delText>4</w:delText>
        </w:r>
      </w:del>
      <w:ins w:id="894" w:author="Sriraj Aiyer" w:date="2024-07-21T19:24:00Z">
        <w:r>
          <w:t>.</w:t>
        </w:r>
      </w:ins>
      <w:r>
        <w:t xml:space="preserve"> Hence, whilst task-level or environmental factors affect confidence and calibration, individual clinicians may also have trait-level factors that </w:t>
      </w:r>
      <w:r w:rsidR="00137D4D">
        <w:t xml:space="preserve">are </w:t>
      </w:r>
      <w:r>
        <w:t>predictive too.</w:t>
      </w:r>
      <w:commentRangeEnd w:id="886"/>
      <w:r w:rsidR="00436354">
        <w:rPr>
          <w:rStyle w:val="CommentReference"/>
        </w:rPr>
        <w:commentReference w:id="886"/>
      </w:r>
    </w:p>
    <w:p w14:paraId="62281024" w14:textId="77777777" w:rsidR="004326DB" w:rsidRPr="004326DB" w:rsidRDefault="004326DB"/>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A2A6AA5" w:rsidR="0031123B" w:rsidRDefault="00F16A05">
      <w:commentRangeStart w:id="895"/>
      <w:r>
        <w:t>T</w:t>
      </w:r>
      <w:r w:rsidR="00AB6F82">
        <w:t>his scoping review</w:t>
      </w:r>
      <w:r>
        <w:t xml:space="preserve"> </w:t>
      </w:r>
      <w:r w:rsidR="00753302">
        <w:t>indicates</w:t>
      </w:r>
      <w:r w:rsidR="00AB6F82">
        <w:t xml:space="preserve"> that confidence is frequently not calibrated to accuracy during diagnostic decisions. We also found across the literature that different factors affect confidence and accuracy separately, which may help to explain why such instances of overconfidence or </w:t>
      </w:r>
      <w:proofErr w:type="spellStart"/>
      <w:r w:rsidR="00AB6F82">
        <w:t>underconfidence</w:t>
      </w:r>
      <w:proofErr w:type="spellEnd"/>
      <w:r w:rsidR="00AB6F82">
        <w:t xml:space="preserve"> are observed. </w:t>
      </w:r>
      <w:r w:rsidR="000379FE">
        <w:t>Finally we identified several papers that underscore how confidence affects the subsequent care pathway of patients</w:t>
      </w:r>
      <w:r w:rsidR="00E65754">
        <w:t xml:space="preserve"> and its importance for future study</w:t>
      </w:r>
      <w:r w:rsidR="000379FE">
        <w:t xml:space="preserve">. Taken together, these findings have implications for how diagnostic confidence should be </w:t>
      </w:r>
      <w:r w:rsidR="0042530E">
        <w:t>studied in future clinical work, including the role that information gathering and interpretation has on diagnoses</w:t>
      </w:r>
      <w:commentRangeEnd w:id="895"/>
      <w:r w:rsidR="00436354">
        <w:rPr>
          <w:rStyle w:val="CommentReference"/>
        </w:rPr>
        <w:commentReference w:id="895"/>
      </w:r>
      <w:r w:rsidR="00E65754">
        <w:t>.</w:t>
      </w:r>
    </w:p>
    <w:p w14:paraId="1849E2E8" w14:textId="6592A323" w:rsidR="00E65754" w:rsidRDefault="00E65754"/>
    <w:p w14:paraId="45897325" w14:textId="45132ED4" w:rsidR="00E65754" w:rsidRDefault="00E65754"/>
    <w:p w14:paraId="0BF8536F" w14:textId="50A589B0" w:rsidR="00E65754" w:rsidRDefault="00E65754"/>
    <w:p w14:paraId="6325B68E" w14:textId="2A435CF6" w:rsidR="00E65754" w:rsidRDefault="00E65754"/>
    <w:p w14:paraId="755214E4" w14:textId="68F872A0" w:rsidR="007742B7" w:rsidRDefault="007742B7"/>
    <w:p w14:paraId="1E525173" w14:textId="570B5CC7" w:rsidR="007742B7" w:rsidRDefault="007742B7"/>
    <w:p w14:paraId="69F31A61" w14:textId="77777777" w:rsidR="007742B7" w:rsidRDefault="007742B7"/>
    <w:p w14:paraId="01886898" w14:textId="3DE5D77A" w:rsidR="00E65754" w:rsidRDefault="00E65754">
      <w:pPr>
        <w:rPr>
          <w:ins w:id="896" w:author="Sriraj Aiyer" w:date="2024-07-18T11:51:00Z"/>
        </w:rPr>
      </w:pPr>
    </w:p>
    <w:p w14:paraId="35883944" w14:textId="4609A64B" w:rsidR="00AB30BD" w:rsidRDefault="00AB30BD">
      <w:pPr>
        <w:rPr>
          <w:ins w:id="897" w:author="Sriraj Aiyer" w:date="2024-07-18T11:51:00Z"/>
        </w:rPr>
      </w:pPr>
    </w:p>
    <w:p w14:paraId="7B3D54BF" w14:textId="7AE92ADB" w:rsidR="00AB30BD" w:rsidRDefault="00AB30BD">
      <w:pPr>
        <w:rPr>
          <w:ins w:id="898" w:author="Sriraj Aiyer" w:date="2024-07-18T11:51:00Z"/>
        </w:rPr>
      </w:pPr>
    </w:p>
    <w:p w14:paraId="5E1DFCFB" w14:textId="6F39FC92" w:rsidR="00AB30BD" w:rsidRDefault="00AB30BD">
      <w:pPr>
        <w:rPr>
          <w:ins w:id="899" w:author="Sriraj Aiyer" w:date="2024-07-18T11:51:00Z"/>
        </w:rPr>
      </w:pPr>
    </w:p>
    <w:p w14:paraId="1E9B521F" w14:textId="0FA55DDB" w:rsidR="00AB30BD" w:rsidRDefault="00AB30BD">
      <w:pPr>
        <w:rPr>
          <w:ins w:id="900" w:author="Sriraj Aiyer" w:date="2024-07-18T11:51:00Z"/>
        </w:rPr>
      </w:pPr>
    </w:p>
    <w:p w14:paraId="560E52E7" w14:textId="77777777" w:rsidR="00AB30BD" w:rsidRDefault="00AB30BD">
      <w:pPr>
        <w:rPr>
          <w:ins w:id="901" w:author="Sriraj Aiyer" w:date="2024-07-21T19:24:00Z"/>
        </w:rPr>
      </w:pPr>
    </w:p>
    <w:p w14:paraId="39AFB35E" w14:textId="2480ECF3" w:rsidR="00E65754" w:rsidRDefault="00E65754"/>
    <w:p w14:paraId="010EEAEA" w14:textId="3456D52C" w:rsidR="00E65754" w:rsidRDefault="00E65754"/>
    <w:p w14:paraId="0CE33737" w14:textId="77777777" w:rsidR="00E65754" w:rsidRDefault="00E65754"/>
    <w:p w14:paraId="350DB018" w14:textId="6929616F" w:rsidR="00164C7C" w:rsidRDefault="00164C7C"/>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8"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9"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20"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21"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22"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23"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4" w:history="1">
        <w:r w:rsidRPr="004F7D94">
          <w:rPr>
            <w:rStyle w:val="Hyperlink"/>
          </w:rPr>
          <w:t>The American journal of medicine</w:t>
        </w:r>
      </w:hyperlink>
      <w:r w:rsidRPr="009D4E9F">
        <w:t xml:space="preserve">. 2008 May 1;121(5):S2-3. </w:t>
      </w:r>
    </w:p>
    <w:p w14:paraId="58A4E1D5" w14:textId="2CD6A68C"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5" w:history="1">
        <w:r w:rsidRPr="002F2D46">
          <w:rPr>
            <w:rStyle w:val="Hyperlink"/>
          </w:rPr>
          <w:t>Psychological review</w:t>
        </w:r>
      </w:hyperlink>
      <w:r w:rsidRPr="009D4E9F">
        <w:t>. 2017 Jan;124(1):91.</w:t>
      </w:r>
    </w:p>
    <w:p w14:paraId="41C01F8D" w14:textId="78912C2D" w:rsidR="00E54625" w:rsidRDefault="00E54625" w:rsidP="0014245E">
      <w:pPr>
        <w:pStyle w:val="ListParagraph"/>
        <w:numPr>
          <w:ilvl w:val="0"/>
          <w:numId w:val="2"/>
        </w:numPr>
      </w:pPr>
      <w:r w:rsidRPr="00E54625">
        <w:t>Boldt A, Yeung N. Shared neural markers of decision confidence and error detection. Journal of Neuroscience. 2015 Feb 25;35(8):3478-84.</w:t>
      </w:r>
    </w:p>
    <w:p w14:paraId="7458AC29" w14:textId="5DF0068F" w:rsidR="00E54625" w:rsidRDefault="00E54625" w:rsidP="0014245E">
      <w:pPr>
        <w:pStyle w:val="ListParagraph"/>
        <w:numPr>
          <w:ilvl w:val="0"/>
          <w:numId w:val="2"/>
        </w:numPr>
      </w:pPr>
      <w:r w:rsidRPr="00E54625">
        <w:t xml:space="preserve">Shekhar M, </w:t>
      </w:r>
      <w:proofErr w:type="spellStart"/>
      <w:r w:rsidRPr="00E54625">
        <w:t>Rahnev</w:t>
      </w:r>
      <w:proofErr w:type="spellEnd"/>
      <w:r w:rsidRPr="00E54625">
        <w:t xml:space="preserve"> D. How do humans give confidence? A comprehensive comparison of process models of perceptual metacognition. Journal of Experimental Psychology: General. 2023 Dec 14.</w:t>
      </w:r>
    </w:p>
    <w:p w14:paraId="5C388F43" w14:textId="77114AEC" w:rsidR="00E54625" w:rsidRDefault="00E54625" w:rsidP="0014245E">
      <w:pPr>
        <w:pStyle w:val="ListParagraph"/>
        <w:numPr>
          <w:ilvl w:val="0"/>
          <w:numId w:val="2"/>
        </w:numPr>
      </w:pPr>
      <w:proofErr w:type="spellStart"/>
      <w:r w:rsidRPr="00E54625">
        <w:t>Kiani</w:t>
      </w:r>
      <w:proofErr w:type="spellEnd"/>
      <w:r w:rsidRPr="00E54625">
        <w:t xml:space="preserve"> R, </w:t>
      </w:r>
      <w:proofErr w:type="spellStart"/>
      <w:r w:rsidRPr="00E54625">
        <w:t>Corthell</w:t>
      </w:r>
      <w:proofErr w:type="spellEnd"/>
      <w:r w:rsidRPr="00E54625">
        <w:t xml:space="preserve"> L, </w:t>
      </w:r>
      <w:proofErr w:type="spellStart"/>
      <w:r w:rsidRPr="00E54625">
        <w:t>Shadlen</w:t>
      </w:r>
      <w:proofErr w:type="spellEnd"/>
      <w:r w:rsidRPr="00E54625">
        <w:t xml:space="preserve"> MN. Choice certainty is informed by both evidence and decision time. Neuron. 2014 Dec 17;84(6):1329-42.</w:t>
      </w:r>
    </w:p>
    <w:p w14:paraId="6D7445A1" w14:textId="7BB8BFA1" w:rsidR="00E54625" w:rsidRDefault="00E54625" w:rsidP="0014245E">
      <w:pPr>
        <w:pStyle w:val="ListParagraph"/>
        <w:numPr>
          <w:ilvl w:val="0"/>
          <w:numId w:val="2"/>
        </w:numPr>
      </w:pPr>
      <w:r w:rsidRPr="00E54625">
        <w:t xml:space="preserve">Ko YH, </w:t>
      </w:r>
      <w:proofErr w:type="spellStart"/>
      <w:r w:rsidRPr="00E54625">
        <w:t>Feuerriegel</w:t>
      </w:r>
      <w:proofErr w:type="spellEnd"/>
      <w:r w:rsidRPr="00E54625">
        <w:t xml:space="preserve"> D, Turner W, </w:t>
      </w:r>
      <w:proofErr w:type="spellStart"/>
      <w:r w:rsidRPr="00E54625">
        <w:t>Overhoff</w:t>
      </w:r>
      <w:proofErr w:type="spellEnd"/>
      <w:r w:rsidRPr="00E54625">
        <w:t xml:space="preserve"> H, </w:t>
      </w:r>
      <w:proofErr w:type="spellStart"/>
      <w:r w:rsidRPr="00E54625">
        <w:t>Niessen</w:t>
      </w:r>
      <w:proofErr w:type="spellEnd"/>
      <w:r w:rsidRPr="00E54625">
        <w:t xml:space="preserve"> E, Stahl J, Hester R, Fink GR, Weiss PH, Bode S. Divergent effects of absolute evidence magnitude on decision accuracy and confidence in perceptual judgements. Cognition. 2022 Aug 1;225:105125.</w:t>
      </w:r>
    </w:p>
    <w:p w14:paraId="799C6EB5" w14:textId="2735CEA8" w:rsidR="00E54625" w:rsidRDefault="00E54625" w:rsidP="0014245E">
      <w:pPr>
        <w:pStyle w:val="ListParagraph"/>
        <w:numPr>
          <w:ilvl w:val="0"/>
          <w:numId w:val="2"/>
        </w:numPr>
      </w:pPr>
      <w:r w:rsidRPr="00E54625">
        <w:t xml:space="preserve">Rouault M, </w:t>
      </w:r>
      <w:proofErr w:type="spellStart"/>
      <w:r w:rsidRPr="00E54625">
        <w:t>Seow</w:t>
      </w:r>
      <w:proofErr w:type="spellEnd"/>
      <w:r w:rsidRPr="00E54625">
        <w:t xml:space="preserve"> T, </w:t>
      </w:r>
      <w:proofErr w:type="spellStart"/>
      <w:r w:rsidRPr="00E54625">
        <w:t>Gillan</w:t>
      </w:r>
      <w:proofErr w:type="spellEnd"/>
      <w:r w:rsidRPr="00E54625">
        <w:t xml:space="preserve"> CM, Fleming SM. Psychiatric symptom dimensions are associated with dissociable shifts in metacognition but not task performance. Biological psychiatry. 2018 Sep 15;84(6):443-51.</w:t>
      </w:r>
    </w:p>
    <w:p w14:paraId="5645C724" w14:textId="4E392105" w:rsidR="00E54625" w:rsidRDefault="00E54625" w:rsidP="0014245E">
      <w:pPr>
        <w:pStyle w:val="ListParagraph"/>
        <w:numPr>
          <w:ilvl w:val="0"/>
          <w:numId w:val="2"/>
        </w:numPr>
      </w:pPr>
      <w:r w:rsidRPr="00E54625">
        <w:t>Schaefer PS, Williams CC, Goodie AS, Campbell WK. Overconfidence and the big five. Journal of research in Personality. 2004 Oct 1;38(5):473-80.</w:t>
      </w:r>
    </w:p>
    <w:p w14:paraId="00B4A87E" w14:textId="7537AFB8" w:rsidR="00E54625" w:rsidRDefault="00E54625" w:rsidP="0014245E">
      <w:pPr>
        <w:pStyle w:val="ListParagraph"/>
        <w:numPr>
          <w:ilvl w:val="0"/>
          <w:numId w:val="2"/>
        </w:numPr>
      </w:pPr>
      <w:proofErr w:type="spellStart"/>
      <w:r w:rsidRPr="00E54625">
        <w:t>Syzmanowicz</w:t>
      </w:r>
      <w:proofErr w:type="spellEnd"/>
      <w:r w:rsidRPr="00E54625">
        <w:t xml:space="preserve"> A, Furnham A. Gender differences in self-estimates of general, mathematical, spatial and verbal intelligence: Four meta analyses. Learning and individual Differences. 2011 Oct 1;21(5):493-504.</w:t>
      </w:r>
    </w:p>
    <w:p w14:paraId="745D2598" w14:textId="204F4F3A" w:rsidR="00E54625" w:rsidRDefault="00E54625" w:rsidP="0014245E">
      <w:pPr>
        <w:pStyle w:val="ListParagraph"/>
        <w:numPr>
          <w:ilvl w:val="0"/>
          <w:numId w:val="2"/>
        </w:numPr>
      </w:pPr>
      <w:r w:rsidRPr="00E54625">
        <w:t xml:space="preserve">See KE, Morrison EW, Rothman NB, Soll JB. The detrimental effects of power on confidence, advice taking, and accuracy. Organizational </w:t>
      </w:r>
      <w:proofErr w:type="spellStart"/>
      <w:r w:rsidRPr="00E54625">
        <w:t>behavior</w:t>
      </w:r>
      <w:proofErr w:type="spellEnd"/>
      <w:r w:rsidRPr="00E54625">
        <w:t xml:space="preserve"> and human decision processes. 2011 Nov 1;116(2):272-85.</w:t>
      </w:r>
    </w:p>
    <w:p w14:paraId="1D9F19F2" w14:textId="1AE2FAB5" w:rsidR="00E54625" w:rsidRDefault="00E54625" w:rsidP="0014245E">
      <w:pPr>
        <w:pStyle w:val="ListParagraph"/>
        <w:numPr>
          <w:ilvl w:val="0"/>
          <w:numId w:val="2"/>
        </w:numPr>
      </w:pPr>
      <w:proofErr w:type="spellStart"/>
      <w:r w:rsidRPr="00E54625">
        <w:t>Desender</w:t>
      </w:r>
      <w:proofErr w:type="spellEnd"/>
      <w:r w:rsidRPr="00E54625">
        <w:t xml:space="preserve"> K, Boldt A, Yeung N. Subjective confidence predicts information seeking in decision making. Psychological science. 2018 May;29(5):761-78.</w:t>
      </w:r>
    </w:p>
    <w:p w14:paraId="10B8A29C" w14:textId="56A3BE89" w:rsidR="00E54625" w:rsidRDefault="00E54625" w:rsidP="0014245E">
      <w:pPr>
        <w:pStyle w:val="ListParagraph"/>
        <w:numPr>
          <w:ilvl w:val="0"/>
          <w:numId w:val="2"/>
        </w:numPr>
      </w:pPr>
      <w:proofErr w:type="spellStart"/>
      <w:r w:rsidRPr="00E54625">
        <w:t>Zarnoth</w:t>
      </w:r>
      <w:proofErr w:type="spellEnd"/>
      <w:r w:rsidRPr="00E54625">
        <w:t xml:space="preserve"> P, </w:t>
      </w:r>
      <w:proofErr w:type="spellStart"/>
      <w:r w:rsidRPr="00E54625">
        <w:t>Sniezek</w:t>
      </w:r>
      <w:proofErr w:type="spellEnd"/>
      <w:r w:rsidRPr="00E54625">
        <w:t xml:space="preserve"> JA. The social influence of confidence in group decision making. Journal of Experimental Social Psychology. 1997 Jul 1;33(4):345-66.</w:t>
      </w:r>
    </w:p>
    <w:p w14:paraId="62D1831B" w14:textId="464B8227" w:rsidR="00E54625" w:rsidRDefault="00E54625" w:rsidP="0014245E">
      <w:pPr>
        <w:pStyle w:val="ListParagraph"/>
        <w:numPr>
          <w:ilvl w:val="0"/>
          <w:numId w:val="2"/>
        </w:numPr>
      </w:pPr>
      <w:r w:rsidRPr="00E54625">
        <w:t xml:space="preserve">Silver I, </w:t>
      </w:r>
      <w:proofErr w:type="spellStart"/>
      <w:r w:rsidRPr="00E54625">
        <w:t>Mellers</w:t>
      </w:r>
      <w:proofErr w:type="spellEnd"/>
      <w:r w:rsidRPr="00E54625">
        <w:t xml:space="preserve"> BA, </w:t>
      </w:r>
      <w:proofErr w:type="spellStart"/>
      <w:r w:rsidRPr="00E54625">
        <w:t>Tetlock</w:t>
      </w:r>
      <w:proofErr w:type="spellEnd"/>
      <w:r w:rsidRPr="00E54625">
        <w:t xml:space="preserve"> PE. Wise teamwork: Collective confidence calibration predicts the effectiveness of group discussion. Journal of Experimental Social Psychology. 2021 Sep 1;96:104157.</w:t>
      </w:r>
    </w:p>
    <w:p w14:paraId="59CCF30D" w14:textId="51D00259" w:rsidR="00E54625" w:rsidRDefault="00E54625" w:rsidP="0014245E">
      <w:pPr>
        <w:pStyle w:val="ListParagraph"/>
        <w:numPr>
          <w:ilvl w:val="0"/>
          <w:numId w:val="2"/>
        </w:numPr>
      </w:pPr>
      <w:r w:rsidRPr="00E54625">
        <w:t>Kovacs RJ, Lagarde M, Cairns J. Overconfident health workers provide lower quality healthcare. Journal of Economic Psychology. 2020 Jan 1;76:102213.</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6"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30A0669C" w:rsidR="009D4E9F" w:rsidRDefault="009D4E9F" w:rsidP="0014245E">
      <w:pPr>
        <w:pStyle w:val="ListParagraph"/>
        <w:numPr>
          <w:ilvl w:val="0"/>
          <w:numId w:val="2"/>
        </w:numPr>
        <w:rPr>
          <w:ins w:id="902" w:author="Sriraj Aiyer" w:date="2024-07-18T11:25:00Z"/>
        </w:r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7" w:history="1">
        <w:r w:rsidRPr="002F2D46">
          <w:rPr>
            <w:rStyle w:val="Hyperlink"/>
          </w:rPr>
          <w:t>Academic Radiology</w:t>
        </w:r>
      </w:hyperlink>
      <w:r w:rsidRPr="009D4E9F">
        <w:t>. 2022 Mar 1;29(3):428-38.</w:t>
      </w:r>
    </w:p>
    <w:p w14:paraId="148D4285" w14:textId="7CD9687A" w:rsidR="002C11C7" w:rsidRDefault="002C11C7" w:rsidP="0014245E">
      <w:pPr>
        <w:pStyle w:val="ListParagraph"/>
        <w:numPr>
          <w:ilvl w:val="0"/>
          <w:numId w:val="2"/>
        </w:numPr>
        <w:rPr>
          <w:ins w:id="903" w:author="Sriraj Aiyer" w:date="2024-07-21T19:24:00Z"/>
        </w:rPr>
      </w:pPr>
      <w:proofErr w:type="spellStart"/>
      <w:ins w:id="904" w:author="Sriraj Aiyer" w:date="2024-07-18T11:26:00Z">
        <w:r w:rsidRPr="002C11C7">
          <w:t>Pouget</w:t>
        </w:r>
        <w:proofErr w:type="spellEnd"/>
        <w:r w:rsidRPr="002C11C7">
          <w:t xml:space="preserve"> A, </w:t>
        </w:r>
        <w:proofErr w:type="spellStart"/>
        <w:r w:rsidRPr="002C11C7">
          <w:t>Drugowitsch</w:t>
        </w:r>
        <w:proofErr w:type="spellEnd"/>
        <w:r w:rsidRPr="002C11C7">
          <w:t xml:space="preserve"> J, </w:t>
        </w:r>
        <w:proofErr w:type="spellStart"/>
        <w:r w:rsidRPr="002C11C7">
          <w:t>Kepecs</w:t>
        </w:r>
        <w:proofErr w:type="spellEnd"/>
        <w:r w:rsidRPr="002C11C7">
          <w:t xml:space="preserve"> A. Confidence and certainty: distinct probabilistic quantities for different goals. Nature neuroscience. 2016 Mar;19(3):366-74.</w:t>
        </w:r>
      </w:ins>
    </w:p>
    <w:p w14:paraId="1F379D50" w14:textId="04230B60" w:rsidR="00DB1141" w:rsidRDefault="00DB1141" w:rsidP="00DB1141">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8" w:history="1">
        <w:r w:rsidRPr="008776A2">
          <w:rPr>
            <w:rStyle w:val="Hyperlink"/>
          </w:rPr>
          <w:t>https://synthesismanual.jbi.glo</w:t>
        </w:r>
      </w:hyperlink>
    </w:p>
    <w:p w14:paraId="13B85217" w14:textId="77777777" w:rsidR="00DB1141" w:rsidRDefault="00DB1141" w:rsidP="00DB1141">
      <w:pPr>
        <w:pStyle w:val="ListParagraph"/>
        <w:numPr>
          <w:ilvl w:val="0"/>
          <w:numId w:val="2"/>
        </w:numPr>
      </w:pPr>
      <w:proofErr w:type="spellStart"/>
      <w:r w:rsidRPr="00E54625">
        <w:t>Tranfield</w:t>
      </w:r>
      <w:proofErr w:type="spellEnd"/>
      <w:r w:rsidRPr="00E54625">
        <w:t xml:space="preserve"> D, </w:t>
      </w:r>
      <w:proofErr w:type="spellStart"/>
      <w:r w:rsidRPr="00E54625">
        <w:t>Denyer</w:t>
      </w:r>
      <w:proofErr w:type="spellEnd"/>
      <w:r w:rsidRPr="00E54625">
        <w:t xml:space="preserve"> D, Smart P. Towards a methodology for developing evidence‐informed management knowledge by means of systematic review. British journal of management. 2003 Sep;14(3):207-22.</w:t>
      </w:r>
    </w:p>
    <w:p w14:paraId="1CA3B323" w14:textId="05F1A996" w:rsidR="00DB1141" w:rsidRDefault="00DB1141" w:rsidP="00DB1141">
      <w:pPr>
        <w:pStyle w:val="ListParagraph"/>
        <w:numPr>
          <w:ilvl w:val="0"/>
          <w:numId w:val="2"/>
        </w:numPr>
      </w:pPr>
      <w:r w:rsidRPr="00E54625">
        <w:t xml:space="preserve">Webster J, Watson RT. </w:t>
      </w:r>
      <w:proofErr w:type="spellStart"/>
      <w:r w:rsidRPr="00E54625">
        <w:t>Analyzing</w:t>
      </w:r>
      <w:proofErr w:type="spellEnd"/>
      <w:r w:rsidRPr="00E54625">
        <w:t xml:space="preserve"> the past to prepare for the future: Writing a literature review. MIS quarterly. 2002 Jun 1:xiii-xiii.</w:t>
      </w:r>
    </w:p>
    <w:p w14:paraId="2303996A" w14:textId="4C9C172F" w:rsidR="005F2CF3" w:rsidRDefault="005F2CF3" w:rsidP="005F2CF3">
      <w:pPr>
        <w:pStyle w:val="ListParagraph"/>
        <w:numPr>
          <w:ilvl w:val="0"/>
          <w:numId w:val="2"/>
        </w:numPr>
      </w:pPr>
      <w:r w:rsidRPr="005F2CF3">
        <w:t xml:space="preserve">Yang H, Thompson C, Bland M. The effect of clinical experience, judgment task difficulty and time pressure on nurses’ confidence calibration in a high fidelity clinical simulation. BMC medical informatics and decision making. 2012 Dec;12:1-9. </w:t>
      </w:r>
    </w:p>
    <w:p w14:paraId="1B324E74" w14:textId="7859F40E" w:rsidR="001F4005" w:rsidRDefault="001F4005" w:rsidP="001F4005">
      <w:pPr>
        <w:pStyle w:val="ListParagraph"/>
        <w:numPr>
          <w:ilvl w:val="0"/>
          <w:numId w:val="2"/>
        </w:numPr>
      </w:pPr>
      <w:proofErr w:type="spellStart"/>
      <w:r w:rsidRPr="00907432">
        <w:t>Gherman</w:t>
      </w:r>
      <w:proofErr w:type="spellEnd"/>
      <w:r w:rsidRPr="00907432">
        <w:t xml:space="preserve"> S, </w:t>
      </w:r>
      <w:proofErr w:type="spellStart"/>
      <w:r w:rsidRPr="00907432">
        <w:t>Philiastides</w:t>
      </w:r>
      <w:proofErr w:type="spellEnd"/>
      <w:r w:rsidRPr="00907432">
        <w:t xml:space="preserve"> MG. Neural representations of confidence emerge from the process of decision formation during perceptual choices. Neuroimage. 2015 Feb 1;106:134-43.</w:t>
      </w:r>
    </w:p>
    <w:p w14:paraId="5C38AE44" w14:textId="77777777" w:rsidR="001F4005" w:rsidRDefault="001F4005" w:rsidP="001F4005">
      <w:pPr>
        <w:pStyle w:val="ListParagraph"/>
        <w:numPr>
          <w:ilvl w:val="0"/>
          <w:numId w:val="2"/>
        </w:numPr>
      </w:pPr>
      <w:r w:rsidRPr="00E3627A">
        <w:t>Mann D. The Relationship between Diagnostic Accuracy and Confidence in Medical Students.</w:t>
      </w:r>
      <w:r>
        <w:t xml:space="preserve"> </w:t>
      </w:r>
      <w:hyperlink r:id="rId29" w:history="1">
        <w:r w:rsidRPr="00A97868">
          <w:rPr>
            <w:rStyle w:val="Hyperlink"/>
          </w:rPr>
          <w:t>ERIC</w:t>
        </w:r>
      </w:hyperlink>
    </w:p>
    <w:p w14:paraId="2DF4A829" w14:textId="79DF787E" w:rsidR="001F4005" w:rsidRDefault="001F4005" w:rsidP="001F4005">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0" w:history="1">
        <w:r w:rsidRPr="00A97868">
          <w:rPr>
            <w:rStyle w:val="Hyperlink"/>
          </w:rPr>
          <w:t>Journal of Patient Safety</w:t>
        </w:r>
      </w:hyperlink>
      <w:r w:rsidRPr="00E3627A">
        <w:t>. 2019 Dec 1;15(4):296-8.</w:t>
      </w:r>
    </w:p>
    <w:p w14:paraId="4B0E611C" w14:textId="77777777" w:rsidR="001F4005" w:rsidRDefault="001F4005" w:rsidP="001F4005">
      <w:pPr>
        <w:pStyle w:val="ListParagraph"/>
        <w:numPr>
          <w:ilvl w:val="0"/>
          <w:numId w:val="2"/>
        </w:numPr>
      </w:pPr>
      <w:r>
        <w:t xml:space="preserve">Friedman C, </w:t>
      </w:r>
      <w:proofErr w:type="spellStart"/>
      <w:r>
        <w:t>Gatti</w:t>
      </w:r>
      <w:proofErr w:type="spellEnd"/>
      <w:r>
        <w:t xml:space="preserve"> G, </w:t>
      </w:r>
      <w:proofErr w:type="spellStart"/>
      <w:r>
        <w:t>Elstein</w:t>
      </w:r>
      <w:proofErr w:type="spellEnd"/>
      <w:r>
        <w:t xml:space="preserve"> A, Franz T, Murphy G, Wolf F. Are clinicians correct when they believe they are correct? Implications for medical decision support. In MEDINFO 2001 (pp. 454-458). IOS Press.</w:t>
      </w:r>
    </w:p>
    <w:p w14:paraId="01B051A2" w14:textId="77777777" w:rsidR="001F4005" w:rsidRDefault="001F4005" w:rsidP="001F4005">
      <w:pPr>
        <w:pStyle w:val="ListParagraph"/>
        <w:numPr>
          <w:ilvl w:val="0"/>
          <w:numId w:val="2"/>
        </w:numPr>
      </w:pPr>
      <w:r>
        <w:t xml:space="preserve">Fernández‐Aguilar C, Martín‐Martín JJ, </w:t>
      </w:r>
      <w:proofErr w:type="spellStart"/>
      <w:r>
        <w:t>Minué</w:t>
      </w:r>
      <w:proofErr w:type="spellEnd"/>
      <w:r>
        <w:t xml:space="preserve"> Lorenzo S, Fernández </w:t>
      </w:r>
      <w:proofErr w:type="spellStart"/>
      <w:r>
        <w:t>Ajuria</w:t>
      </w:r>
      <w:proofErr w:type="spellEnd"/>
      <w:r>
        <w:t xml:space="preserve"> A. Use of heuristics during the clinical decision process from family care physicians in real conditions. Journal of Evaluation in Clinical Practice. 2022 Feb;28(1):135-41. </w:t>
      </w:r>
    </w:p>
    <w:p w14:paraId="0D1E70B0" w14:textId="0EE458A3" w:rsidR="001F4005" w:rsidRDefault="001F4005" w:rsidP="001F4005">
      <w:pPr>
        <w:pStyle w:val="ListParagraph"/>
        <w:numPr>
          <w:ilvl w:val="0"/>
          <w:numId w:val="2"/>
        </w:numPr>
      </w:pPr>
      <w:proofErr w:type="spellStart"/>
      <w:r>
        <w:t>Garbayo</w:t>
      </w:r>
      <w:proofErr w:type="spellEnd"/>
      <w:r>
        <w:t xml:space="preserve"> LS, Harris DM, Fiore SM, Robinson M, Kibble JD. A metacognitive confidence calibration (MCC) tool to help medical students scaffold diagnostic reasoning in decision-making during high-fidelity patient simulations. Advances in Physiology Education. 2023 Mar 1;47(1):71-81. </w:t>
      </w:r>
    </w:p>
    <w:p w14:paraId="1E22294D" w14:textId="77777777" w:rsidR="001F4005" w:rsidRDefault="001F4005" w:rsidP="001F4005">
      <w:pPr>
        <w:pStyle w:val="ListParagraph"/>
        <w:numPr>
          <w:ilvl w:val="0"/>
          <w:numId w:val="2"/>
        </w:numPr>
      </w:pPr>
      <w:r>
        <w:t xml:space="preserve">Yang H, Thompson C. Nurses’ risk assessment judgements: A confidence calibration study. Journal of Advanced Nursing. 2010 Dec;66(12):2751-60. </w:t>
      </w:r>
    </w:p>
    <w:p w14:paraId="20BF137E" w14:textId="0DB3A15B" w:rsidR="001F4005" w:rsidRDefault="001F4005" w:rsidP="001F4005">
      <w:pPr>
        <w:pStyle w:val="ListParagraph"/>
        <w:numPr>
          <w:ilvl w:val="0"/>
          <w:numId w:val="2"/>
        </w:numPr>
      </w:pPr>
      <w:r>
        <w:t xml:space="preserve">Clayton DA, </w:t>
      </w:r>
      <w:proofErr w:type="spellStart"/>
      <w:r>
        <w:t>Eguchi</w:t>
      </w:r>
      <w:proofErr w:type="spellEnd"/>
      <w:r>
        <w:t xml:space="preserve"> MM, Kerr KF, Miyoshi K, </w:t>
      </w:r>
      <w:proofErr w:type="spellStart"/>
      <w:r>
        <w:t>Brunyé</w:t>
      </w:r>
      <w:proofErr w:type="spellEnd"/>
      <w:r>
        <w:t xml:space="preserve"> TT, Drew T, Weaver DL, Elmore JG. Are Pathologists Self-Aware of Their Diagnostic Accuracy? Metacognition and the Diagnostic Process in Pathology. Medical Decision Making. 2023 Feb;43(2):164-74. </w:t>
      </w:r>
    </w:p>
    <w:p w14:paraId="5AD5E685" w14:textId="77777777" w:rsidR="00E65754" w:rsidRDefault="00E65754" w:rsidP="00E65754">
      <w:pPr>
        <w:pStyle w:val="ListParagraph"/>
        <w:numPr>
          <w:ilvl w:val="0"/>
          <w:numId w:val="2"/>
        </w:numPr>
      </w:pPr>
      <w:r w:rsidRPr="00A5345A">
        <w:t xml:space="preserve">Brannon LA, Carson KL. Nursing expertise and information structure influence medical decision making. </w:t>
      </w:r>
      <w:hyperlink r:id="rId31" w:history="1">
        <w:r w:rsidRPr="00DD22B1">
          <w:rPr>
            <w:rStyle w:val="Hyperlink"/>
          </w:rPr>
          <w:t>Applied Nursing Research</w:t>
        </w:r>
      </w:hyperlink>
      <w:r w:rsidRPr="00A5345A">
        <w:t xml:space="preserve">. 2003 Nov 1;16(4):287-90. </w:t>
      </w:r>
    </w:p>
    <w:p w14:paraId="3F41D003" w14:textId="4DC88829" w:rsidR="00E65754" w:rsidRDefault="00E65754" w:rsidP="00E65754">
      <w:pPr>
        <w:pStyle w:val="ListParagraph"/>
        <w:numPr>
          <w:ilvl w:val="0"/>
          <w:numId w:val="2"/>
        </w:numPr>
      </w:pPr>
      <w:r w:rsidRPr="00EE798D">
        <w:t xml:space="preserve">Tabak N, Bar-Tal Y, Cohen-Mansfield J. Clinical decision making of experienced and novice nurses. </w:t>
      </w:r>
      <w:hyperlink r:id="rId32" w:history="1">
        <w:r w:rsidRPr="00320068">
          <w:rPr>
            <w:rStyle w:val="Hyperlink"/>
          </w:rPr>
          <w:t>Western Journal of Nursing Research</w:t>
        </w:r>
      </w:hyperlink>
      <w:r w:rsidRPr="00EE798D">
        <w:t xml:space="preserve">. 1996 Oct;18(5):534-47. </w:t>
      </w:r>
    </w:p>
    <w:p w14:paraId="22DE62F9" w14:textId="0413DF7A" w:rsidR="000950C0" w:rsidRDefault="000950C0" w:rsidP="000950C0">
      <w:pPr>
        <w:pStyle w:val="ListParagraph"/>
        <w:numPr>
          <w:ilvl w:val="0"/>
          <w:numId w:val="2"/>
        </w:numPr>
      </w:pPr>
      <w:proofErr w:type="spellStart"/>
      <w:r w:rsidRPr="000950C0">
        <w:t>Kostopoulou</w:t>
      </w:r>
      <w:proofErr w:type="spellEnd"/>
      <w:r w:rsidRPr="000950C0">
        <w:t xml:space="preserve"> O, Russo JE, Keenan G, Delaney BC, </w:t>
      </w:r>
      <w:proofErr w:type="spellStart"/>
      <w:r w:rsidRPr="000950C0">
        <w:t>Douiri</w:t>
      </w:r>
      <w:proofErr w:type="spellEnd"/>
      <w:r w:rsidRPr="000950C0">
        <w:t xml:space="preserve"> A. Information distortion in physicians’ diagnostic judgments. Medical Decision Making. 2012 Nov;32(6):831-9. </w:t>
      </w:r>
    </w:p>
    <w:p w14:paraId="09710192" w14:textId="34456AEC" w:rsidR="000950C0" w:rsidRDefault="000950C0" w:rsidP="000950C0">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33" w:history="1">
        <w:r w:rsidRPr="00655B03">
          <w:rPr>
            <w:rStyle w:val="Hyperlink"/>
          </w:rPr>
          <w:t>Medical education</w:t>
        </w:r>
      </w:hyperlink>
      <w:r w:rsidRPr="00624894">
        <w:t xml:space="preserve">. 2019 Jul;53(7):735-44. </w:t>
      </w:r>
    </w:p>
    <w:p w14:paraId="6623AFAE" w14:textId="28130625" w:rsidR="009109A2" w:rsidRDefault="009109A2" w:rsidP="009109A2">
      <w:pPr>
        <w:pStyle w:val="ListParagraph"/>
        <w:numPr>
          <w:ilvl w:val="0"/>
          <w:numId w:val="2"/>
        </w:numPr>
      </w:pPr>
      <w:proofErr w:type="spellStart"/>
      <w:r w:rsidRPr="009109A2">
        <w:t>Mamede</w:t>
      </w:r>
      <w:proofErr w:type="spellEnd"/>
      <w:r w:rsidRPr="009109A2">
        <w:t xml:space="preserve"> S, Zandbergen A, de Carvalho-Filho MA, Choi G, </w:t>
      </w:r>
      <w:proofErr w:type="spellStart"/>
      <w:r w:rsidRPr="009109A2">
        <w:t>Goeijenbier</w:t>
      </w:r>
      <w:proofErr w:type="spellEnd"/>
      <w:r w:rsidRPr="009109A2">
        <w:t xml:space="preserve"> M, van </w:t>
      </w:r>
      <w:proofErr w:type="spellStart"/>
      <w:r w:rsidRPr="009109A2">
        <w:t>Ginkel</w:t>
      </w:r>
      <w:proofErr w:type="spellEnd"/>
      <w:r w:rsidRPr="009109A2">
        <w:t xml:space="preserve"> J, Zwaan L, </w:t>
      </w:r>
      <w:proofErr w:type="spellStart"/>
      <w:r w:rsidRPr="009109A2">
        <w:t>Paas</w:t>
      </w:r>
      <w:proofErr w:type="spellEnd"/>
      <w:r w:rsidRPr="009109A2">
        <w:t xml:space="preserve"> F, Schmidt HG. Role of knowledge and reasoning processes as predictors of resident physicians’ susceptibility to anchoring bias in diagnostic reasoning: a randomised controlled experiment. BMJ Quality &amp; Safety. 2024 Feb 16. </w:t>
      </w:r>
    </w:p>
    <w:p w14:paraId="147076EE" w14:textId="77777777" w:rsidR="000A2354" w:rsidRDefault="000A2354" w:rsidP="000A2354">
      <w:pPr>
        <w:pStyle w:val="ListParagraph"/>
        <w:numPr>
          <w:ilvl w:val="0"/>
          <w:numId w:val="2"/>
        </w:numPr>
      </w:pPr>
      <w:r>
        <w:t xml:space="preserve">Meyer AN, Payne VL, Meeks DW, Rao R, Singh H. Physicians’ diagnostic accuracy, confidence, and resource requests: a vignette study. JAMA internal medicine. 2013 Nov 25;173(21):1952-8. </w:t>
      </w:r>
    </w:p>
    <w:p w14:paraId="398F36FE" w14:textId="77777777" w:rsidR="000A2354" w:rsidRDefault="000A2354" w:rsidP="000A2354">
      <w:pPr>
        <w:pStyle w:val="ListParagraph"/>
        <w:numPr>
          <w:ilvl w:val="0"/>
          <w:numId w:val="2"/>
        </w:numPr>
      </w:pPr>
      <w:r>
        <w:t xml:space="preserve">Hausmann D, </w:t>
      </w:r>
      <w:proofErr w:type="spellStart"/>
      <w:r>
        <w:t>Kiesel</w:t>
      </w:r>
      <w:proofErr w:type="spellEnd"/>
      <w:r>
        <w:t xml:space="preserve"> V, </w:t>
      </w:r>
      <w:proofErr w:type="spellStart"/>
      <w:r>
        <w:t>Zimmerli</w:t>
      </w:r>
      <w:proofErr w:type="spellEnd"/>
      <w:r>
        <w:t xml:space="preserve"> L, Schlatter N, von </w:t>
      </w:r>
      <w:proofErr w:type="spellStart"/>
      <w:r>
        <w:t>Gunten</w:t>
      </w:r>
      <w:proofErr w:type="spellEnd"/>
      <w:r>
        <w:t xml:space="preserve"> A, </w:t>
      </w:r>
      <w:proofErr w:type="spellStart"/>
      <w:r>
        <w:t>Wattinger</w:t>
      </w:r>
      <w:proofErr w:type="spellEnd"/>
      <w:r>
        <w:t xml:space="preserve"> N, </w:t>
      </w:r>
      <w:proofErr w:type="spellStart"/>
      <w:r>
        <w:t>Rosemann</w:t>
      </w:r>
      <w:proofErr w:type="spellEnd"/>
      <w:r>
        <w:t xml:space="preserve"> T. Sensitivity for multimorbidity: The role of diagnostic uncertainty of physicians when evaluating multimorbid video case-based vignettes. </w:t>
      </w:r>
      <w:proofErr w:type="spellStart"/>
      <w:r>
        <w:t>PloS</w:t>
      </w:r>
      <w:proofErr w:type="spellEnd"/>
      <w:r>
        <w:t xml:space="preserve"> one. 2019 Apr 10;14(4):e0215049. </w:t>
      </w:r>
    </w:p>
    <w:p w14:paraId="7CDF8CAF" w14:textId="606F43EC" w:rsidR="000A2354" w:rsidRDefault="000A2354" w:rsidP="000A2354">
      <w:pPr>
        <w:pStyle w:val="ListParagraph"/>
        <w:numPr>
          <w:ilvl w:val="0"/>
          <w:numId w:val="2"/>
        </w:numPr>
      </w:pPr>
      <w:r>
        <w:t xml:space="preserve">Li S, Zheng J, Lajoie SP. The relationship between cognitive engagement and students’ performance in a simulation-based training environment: an information-processing perspective. Interactive Learning Environments. 2023 Apr 3;31(3):1532-45. </w:t>
      </w:r>
    </w:p>
    <w:p w14:paraId="2F55B219" w14:textId="77777777" w:rsidR="00F36703" w:rsidRDefault="00F36703" w:rsidP="00F36703">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4" w:history="1">
        <w:r w:rsidRPr="00DD22B1">
          <w:rPr>
            <w:rStyle w:val="Hyperlink"/>
          </w:rPr>
          <w:t>Advances in Health Sciences Education</w:t>
        </w:r>
      </w:hyperlink>
      <w:r w:rsidRPr="00627574">
        <w:t xml:space="preserve">. 2022 Mar;27(1):189-200. </w:t>
      </w:r>
    </w:p>
    <w:p w14:paraId="278D9CE3" w14:textId="7969D42D" w:rsidR="00F36703" w:rsidRDefault="00F36703" w:rsidP="00F36703">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35" w:history="1">
        <w:r w:rsidRPr="00DD22B1">
          <w:rPr>
            <w:rStyle w:val="Hyperlink"/>
          </w:rPr>
          <w:t>Advances in Health Sciences Education</w:t>
        </w:r>
      </w:hyperlink>
      <w:r w:rsidRPr="00870293">
        <w:t xml:space="preserve">. 2023 Jun 17:1-7. </w:t>
      </w:r>
    </w:p>
    <w:p w14:paraId="5F4DC4BE" w14:textId="77777777" w:rsidR="00867660" w:rsidRDefault="00867660" w:rsidP="00867660">
      <w:pPr>
        <w:pStyle w:val="ListParagraph"/>
        <w:numPr>
          <w:ilvl w:val="0"/>
          <w:numId w:val="2"/>
        </w:numPr>
      </w:pPr>
      <w:r>
        <w:t xml:space="preserve">Soares III WE, Price LL, </w:t>
      </w:r>
      <w:proofErr w:type="spellStart"/>
      <w:r>
        <w:t>Prast</w:t>
      </w:r>
      <w:proofErr w:type="spellEnd"/>
      <w:r>
        <w:t xml:space="preserve"> B, Tarbox E, </w:t>
      </w:r>
      <w:proofErr w:type="spellStart"/>
      <w:r>
        <w:t>Mader</w:t>
      </w:r>
      <w:proofErr w:type="spellEnd"/>
      <w:r>
        <w:t xml:space="preserve"> TJ, Blanchard R. Accuracy screening for ST elevation myocardial infarction in a task-switching simulation. Western Journal of Emergency Medicine. 2019 Jan;20(1):177. </w:t>
      </w:r>
    </w:p>
    <w:p w14:paraId="4581977F" w14:textId="77777777" w:rsidR="00867660" w:rsidRDefault="00867660" w:rsidP="00867660">
      <w:pPr>
        <w:pStyle w:val="ListParagraph"/>
        <w:numPr>
          <w:ilvl w:val="0"/>
          <w:numId w:val="2"/>
        </w:numPr>
      </w:pPr>
      <w:r>
        <w:t xml:space="preserve">Gupta AB, Greene MT, Fowler KE, Chopra VI. Associations Between Hospitalist Shift Busyness, Diagnostic Confidence, and Resource Utilization: A Pilot Study. Journal of Patient Safety. 2023 Oct 1;19(7):447-52. </w:t>
      </w:r>
    </w:p>
    <w:p w14:paraId="6BFDC625" w14:textId="307FAEFB" w:rsidR="00867660" w:rsidRDefault="00867660" w:rsidP="00867660">
      <w:pPr>
        <w:pStyle w:val="ListParagraph"/>
        <w:numPr>
          <w:ilvl w:val="0"/>
          <w:numId w:val="2"/>
        </w:numPr>
      </w:pPr>
      <w:proofErr w:type="spellStart"/>
      <w:r>
        <w:t>Bergl</w:t>
      </w:r>
      <w:proofErr w:type="spellEnd"/>
      <w:r>
        <w:t xml:space="preserve"> PA, Shukla N, Shah J, Khan M, Patel JJ, </w:t>
      </w:r>
      <w:proofErr w:type="spellStart"/>
      <w:r>
        <w:t>Nanchal</w:t>
      </w:r>
      <w:proofErr w:type="spellEnd"/>
      <w:r>
        <w:t xml:space="preserve"> RS. Factors influencing diagnostic accuracy among intensive care unit clinicians–an observational study. Diagnosis. 2024 Feb 19;11(1):31-9. </w:t>
      </w:r>
    </w:p>
    <w:p w14:paraId="6CBB01CC" w14:textId="77777777" w:rsidR="008D02B8" w:rsidRDefault="008D02B8" w:rsidP="008D02B8">
      <w:pPr>
        <w:pStyle w:val="ListParagraph"/>
        <w:numPr>
          <w:ilvl w:val="0"/>
          <w:numId w:val="2"/>
        </w:numPr>
      </w:pPr>
      <w:r>
        <w:t xml:space="preserve">Mackenzie R, Dixon AK, Keene GS, Hollingworth W, Lomas DJ, Villar RN. Magnetic resonance imaging of the knee: assessment of effectiveness. Clinical radiology. 1996 Apr 1;51(4):245-50. </w:t>
      </w:r>
    </w:p>
    <w:p w14:paraId="5D40E678" w14:textId="77777777" w:rsidR="008D02B8" w:rsidRDefault="008D02B8" w:rsidP="008D02B8">
      <w:pPr>
        <w:pStyle w:val="ListParagraph"/>
        <w:numPr>
          <w:ilvl w:val="0"/>
          <w:numId w:val="2"/>
        </w:numPr>
      </w:pPr>
      <w:proofErr w:type="spellStart"/>
      <w:r>
        <w:t>Albrechtsen</w:t>
      </w:r>
      <w:proofErr w:type="spellEnd"/>
      <w:r>
        <w:t xml:space="preserve"> SS, Riis RG, Amiri M, </w:t>
      </w:r>
      <w:proofErr w:type="spellStart"/>
      <w:r>
        <w:t>Tanum</w:t>
      </w:r>
      <w:proofErr w:type="spellEnd"/>
      <w:r>
        <w:t xml:space="preserve"> G, </w:t>
      </w:r>
      <w:proofErr w:type="spellStart"/>
      <w:r>
        <w:t>Bergdal</w:t>
      </w:r>
      <w:proofErr w:type="spellEnd"/>
      <w:r>
        <w:t xml:space="preserve"> O, </w:t>
      </w:r>
      <w:proofErr w:type="spellStart"/>
      <w:r>
        <w:t>Blaabjerg</w:t>
      </w:r>
      <w:proofErr w:type="spellEnd"/>
      <w:r>
        <w:t xml:space="preserve"> M, Simonsen CZ, </w:t>
      </w:r>
      <w:proofErr w:type="spellStart"/>
      <w:r>
        <w:t>Kondziella</w:t>
      </w:r>
      <w:proofErr w:type="spellEnd"/>
      <w:r>
        <w:t xml:space="preserve"> D. Impact of MRI on decision-making in ICU patients with disorders of consciousness. Behavioural Brain Research. 2022 Mar 12;421:113729. </w:t>
      </w:r>
    </w:p>
    <w:p w14:paraId="1DD67112" w14:textId="77777777" w:rsidR="008D02B8" w:rsidRDefault="008D02B8" w:rsidP="008D02B8">
      <w:pPr>
        <w:pStyle w:val="ListParagraph"/>
        <w:numPr>
          <w:ilvl w:val="0"/>
          <w:numId w:val="2"/>
        </w:numPr>
      </w:pPr>
      <w:proofErr w:type="spellStart"/>
      <w:r>
        <w:t>Abujudeh</w:t>
      </w:r>
      <w:proofErr w:type="spellEnd"/>
      <w:r>
        <w:t xml:space="preserve"> HH, </w:t>
      </w:r>
      <w:proofErr w:type="spellStart"/>
      <w:r>
        <w:t>Kaewlai</w:t>
      </w:r>
      <w:proofErr w:type="spellEnd"/>
      <w:r>
        <w:t xml:space="preserve"> R, McMahon PM, Binder W, </w:t>
      </w:r>
      <w:proofErr w:type="spellStart"/>
      <w:r>
        <w:t>Novelline</w:t>
      </w:r>
      <w:proofErr w:type="spellEnd"/>
      <w:r>
        <w:t xml:space="preserve"> RA, Gazelle GS, Thrall JH. Abdominopelvic CT increases diagnostic certainty and guides management decisions: a prospective investigation of 584 patients in a large academic medical </w:t>
      </w:r>
      <w:proofErr w:type="spellStart"/>
      <w:r>
        <w:t>center</w:t>
      </w:r>
      <w:proofErr w:type="spellEnd"/>
      <w:r>
        <w:t xml:space="preserve">. American Journal of Roentgenology. 2011 Feb;196(2):238-43. </w:t>
      </w:r>
    </w:p>
    <w:p w14:paraId="46BC9375" w14:textId="77777777" w:rsidR="008D02B8" w:rsidRDefault="008D02B8" w:rsidP="008D02B8">
      <w:pPr>
        <w:pStyle w:val="ListParagraph"/>
        <w:numPr>
          <w:ilvl w:val="0"/>
          <w:numId w:val="2"/>
        </w:numPr>
      </w:pPr>
      <w:r>
        <w:t xml:space="preserve">Harvey CJ, Halligan S, Bartram CI, Hollings N, </w:t>
      </w:r>
      <w:proofErr w:type="spellStart"/>
      <w:r>
        <w:t>Sahdev</w:t>
      </w:r>
      <w:proofErr w:type="spellEnd"/>
      <w:r>
        <w:t xml:space="preserve"> A, Kingston K. Evacuation </w:t>
      </w:r>
      <w:proofErr w:type="spellStart"/>
      <w:r>
        <w:t>proctography</w:t>
      </w:r>
      <w:proofErr w:type="spellEnd"/>
      <w:r>
        <w:t xml:space="preserve">: a prospective study of diagnostic and therapeutic effects. Radiology. 1999 Apr;211(1):223-7. </w:t>
      </w:r>
    </w:p>
    <w:p w14:paraId="4B71DA20" w14:textId="77777777" w:rsidR="008D02B8" w:rsidRDefault="008D02B8" w:rsidP="008D02B8">
      <w:pPr>
        <w:pStyle w:val="ListParagraph"/>
        <w:numPr>
          <w:ilvl w:val="0"/>
          <w:numId w:val="2"/>
        </w:numPr>
      </w:pPr>
      <w:r>
        <w:t xml:space="preserve">Sanger PC, </w:t>
      </w:r>
      <w:proofErr w:type="spellStart"/>
      <w:r>
        <w:t>Simianu</w:t>
      </w:r>
      <w:proofErr w:type="spellEnd"/>
      <w:r>
        <w:t xml:space="preserve"> VV, Gaskill CE, Armstrong CA, Hartzler AL, </w:t>
      </w:r>
      <w:proofErr w:type="spellStart"/>
      <w:r>
        <w:t>Lordon</w:t>
      </w:r>
      <w:proofErr w:type="spellEnd"/>
      <w:r>
        <w:t xml:space="preserve"> RJ, </w:t>
      </w:r>
      <w:proofErr w:type="spellStart"/>
      <w:r>
        <w:t>Lober</w:t>
      </w:r>
      <w:proofErr w:type="spellEnd"/>
      <w:r>
        <w:t xml:space="preserve"> WB, Evans HL. Diagnosing surgical site infection using wound photography: a scenario-based study. Journal of the American College of Surgeons. 2017 Jan 1;224(1):8-15. </w:t>
      </w:r>
    </w:p>
    <w:p w14:paraId="69C9E9AB" w14:textId="77777777" w:rsidR="008D02B8" w:rsidRDefault="008D02B8" w:rsidP="008D02B8">
      <w:pPr>
        <w:pStyle w:val="ListParagraph"/>
        <w:numPr>
          <w:ilvl w:val="0"/>
          <w:numId w:val="2"/>
        </w:numPr>
      </w:pPr>
      <w:r>
        <w:t xml:space="preserve">Hillson SD, Connelly DP, Liu Y. The effects of computer-assisted electrocardiographic interpretation on physicians' diagnostic decisions. Medical Decision Making. 1995 Jun;15(2):107-12. </w:t>
      </w:r>
    </w:p>
    <w:p w14:paraId="0216427B" w14:textId="77777777" w:rsidR="008D02B8" w:rsidRDefault="008D02B8" w:rsidP="008D02B8">
      <w:pPr>
        <w:pStyle w:val="ListParagraph"/>
        <w:numPr>
          <w:ilvl w:val="0"/>
          <w:numId w:val="2"/>
        </w:numPr>
      </w:pPr>
      <w:r>
        <w:t xml:space="preserve">Berner ES, </w:t>
      </w:r>
      <w:proofErr w:type="spellStart"/>
      <w:r>
        <w:t>Maisiak</w:t>
      </w:r>
      <w:proofErr w:type="spellEnd"/>
      <w:r>
        <w:t xml:space="preserve"> RS. Influence of case and physician characteristics on perceptions of decision support systems. Journal of the American Medical Informatics Association. 1999 Sep 1;6(5):428-34. </w:t>
      </w:r>
    </w:p>
    <w:p w14:paraId="2B0117BD" w14:textId="77777777" w:rsidR="008D02B8" w:rsidRDefault="008D02B8" w:rsidP="008D02B8">
      <w:pPr>
        <w:pStyle w:val="ListParagraph"/>
        <w:numPr>
          <w:ilvl w:val="0"/>
          <w:numId w:val="2"/>
        </w:numPr>
      </w:pPr>
      <w:proofErr w:type="spellStart"/>
      <w:r>
        <w:t>Dreiseitl</w:t>
      </w:r>
      <w:proofErr w:type="spellEnd"/>
      <w:r>
        <w:t xml:space="preserve"> S, Binder M. Do physicians value decision support? A look at the effect of decision support systems on physician opinion. Artificial intelligence in medicine. 2005 Jan 1;33(1):25-30. </w:t>
      </w:r>
    </w:p>
    <w:p w14:paraId="2D6891D3" w14:textId="70C91516" w:rsidR="008D02B8" w:rsidRDefault="008D02B8" w:rsidP="008D02B8">
      <w:pPr>
        <w:pStyle w:val="ListParagraph"/>
        <w:numPr>
          <w:ilvl w:val="0"/>
          <w:numId w:val="2"/>
        </w:numPr>
      </w:pPr>
      <w:r>
        <w:t xml:space="preserve">Neugebauer M, Ebert M, </w:t>
      </w:r>
      <w:proofErr w:type="spellStart"/>
      <w:r>
        <w:t>Vogelmann</w:t>
      </w:r>
      <w:proofErr w:type="spellEnd"/>
      <w:r>
        <w:t xml:space="preserve"> R. A clinical decision support system improves antibiotic therapy for upper urinary tract infection in a randomized single-blinded study. BMC Health Services Research. 2020 Dec;20:1-0. </w:t>
      </w:r>
    </w:p>
    <w:p w14:paraId="0FA01400" w14:textId="77777777" w:rsidR="009F4783" w:rsidRDefault="009F4783" w:rsidP="009F4783">
      <w:pPr>
        <w:pStyle w:val="ListParagraph"/>
        <w:numPr>
          <w:ilvl w:val="0"/>
          <w:numId w:val="2"/>
        </w:numPr>
      </w:pPr>
      <w:proofErr w:type="spellStart"/>
      <w:r w:rsidRPr="005F7D5B">
        <w:rPr>
          <w:lang w:val="fr-FR"/>
          <w:rPrChange w:id="905" w:author="Sriraj Aiyer" w:date="2024-07-21T19:24:00Z">
            <w:rPr/>
          </w:rPrChange>
        </w:rPr>
        <w:t>Kämmer</w:t>
      </w:r>
      <w:proofErr w:type="spellEnd"/>
      <w:r w:rsidRPr="005F7D5B">
        <w:rPr>
          <w:lang w:val="fr-FR"/>
          <w:rPrChange w:id="906" w:author="Sriraj Aiyer" w:date="2024-07-21T19:24:00Z">
            <w:rPr/>
          </w:rPrChange>
        </w:rPr>
        <w:t xml:space="preserve"> JE, </w:t>
      </w:r>
      <w:proofErr w:type="spellStart"/>
      <w:r w:rsidRPr="005F7D5B">
        <w:rPr>
          <w:lang w:val="fr-FR"/>
          <w:rPrChange w:id="907" w:author="Sriraj Aiyer" w:date="2024-07-21T19:24:00Z">
            <w:rPr/>
          </w:rPrChange>
        </w:rPr>
        <w:t>Schauber</w:t>
      </w:r>
      <w:proofErr w:type="spellEnd"/>
      <w:r w:rsidRPr="005F7D5B">
        <w:rPr>
          <w:lang w:val="fr-FR"/>
          <w:rPrChange w:id="908" w:author="Sriraj Aiyer" w:date="2024-07-21T19:24:00Z">
            <w:rPr/>
          </w:rPrChange>
        </w:rPr>
        <w:t xml:space="preserve"> SK, </w:t>
      </w:r>
      <w:proofErr w:type="spellStart"/>
      <w:r w:rsidRPr="005F7D5B">
        <w:rPr>
          <w:lang w:val="fr-FR"/>
          <w:rPrChange w:id="909" w:author="Sriraj Aiyer" w:date="2024-07-21T19:24:00Z">
            <w:rPr/>
          </w:rPrChange>
        </w:rPr>
        <w:t>Hautz</w:t>
      </w:r>
      <w:proofErr w:type="spellEnd"/>
      <w:r w:rsidRPr="005F7D5B">
        <w:rPr>
          <w:lang w:val="fr-FR"/>
          <w:rPrChange w:id="910" w:author="Sriraj Aiyer" w:date="2024-07-21T19:24:00Z">
            <w:rPr/>
          </w:rPrChange>
        </w:rPr>
        <w:t xml:space="preserve"> SC, </w:t>
      </w:r>
      <w:proofErr w:type="spellStart"/>
      <w:r w:rsidRPr="005F7D5B">
        <w:rPr>
          <w:lang w:val="fr-FR"/>
          <w:rPrChange w:id="911" w:author="Sriraj Aiyer" w:date="2024-07-21T19:24:00Z">
            <w:rPr/>
          </w:rPrChange>
        </w:rPr>
        <w:t>Stroben</w:t>
      </w:r>
      <w:proofErr w:type="spellEnd"/>
      <w:r w:rsidRPr="005F7D5B">
        <w:rPr>
          <w:lang w:val="fr-FR"/>
          <w:rPrChange w:id="912" w:author="Sriraj Aiyer" w:date="2024-07-21T19:24:00Z">
            <w:rPr/>
          </w:rPrChange>
        </w:rPr>
        <w:t xml:space="preserve"> F, </w:t>
      </w:r>
      <w:proofErr w:type="spellStart"/>
      <w:r w:rsidRPr="005F7D5B">
        <w:rPr>
          <w:lang w:val="fr-FR"/>
          <w:rPrChange w:id="913" w:author="Sriraj Aiyer" w:date="2024-07-21T19:24:00Z">
            <w:rPr/>
          </w:rPrChange>
        </w:rPr>
        <w:t>Hautz</w:t>
      </w:r>
      <w:proofErr w:type="spellEnd"/>
      <w:r w:rsidRPr="005F7D5B">
        <w:rPr>
          <w:lang w:val="fr-FR"/>
          <w:rPrChange w:id="914" w:author="Sriraj Aiyer" w:date="2024-07-21T19:24:00Z">
            <w:rPr/>
          </w:rPrChange>
        </w:rPr>
        <w:t xml:space="preserve"> WE. </w:t>
      </w:r>
      <w:r>
        <w:t xml:space="preserve">Differential diagnosis checklists reduce diagnostic error differentially: a randomised experiment. Medical education. 2021 Oct;55(10):1172-82. </w:t>
      </w:r>
    </w:p>
    <w:p w14:paraId="0B2BF5C2" w14:textId="77777777" w:rsidR="009F4783" w:rsidRDefault="009F4783" w:rsidP="009F4783">
      <w:pPr>
        <w:pStyle w:val="ListParagraph"/>
        <w:numPr>
          <w:ilvl w:val="0"/>
          <w:numId w:val="2"/>
        </w:numPr>
      </w:pPr>
      <w:proofErr w:type="spellStart"/>
      <w:r>
        <w:t>Kourtidis</w:t>
      </w:r>
      <w:proofErr w:type="spellEnd"/>
      <w:r>
        <w:t xml:space="preserve"> P, </w:t>
      </w:r>
      <w:proofErr w:type="spellStart"/>
      <w:r>
        <w:t>Nurek</w:t>
      </w:r>
      <w:proofErr w:type="spellEnd"/>
      <w:r>
        <w:t xml:space="preserve"> M, Delaney B, </w:t>
      </w:r>
      <w:proofErr w:type="spellStart"/>
      <w:r>
        <w:t>Kostopoulou</w:t>
      </w:r>
      <w:proofErr w:type="spellEnd"/>
      <w:r>
        <w:t xml:space="preserve"> O. Influences of early diagnostic suggestions on clinical reasoning. Cognitive Research: Principles and Implications. 2022 Dec 15;7(1):103. </w:t>
      </w:r>
    </w:p>
    <w:p w14:paraId="307FB7F8" w14:textId="77777777" w:rsidR="009F4783" w:rsidRDefault="009F4783" w:rsidP="009F4783">
      <w:pPr>
        <w:pStyle w:val="ListParagraph"/>
        <w:numPr>
          <w:ilvl w:val="0"/>
          <w:numId w:val="2"/>
        </w:numPr>
      </w:pPr>
      <w:proofErr w:type="spellStart"/>
      <w:r>
        <w:t>Staal</w:t>
      </w:r>
      <w:proofErr w:type="spellEnd"/>
      <w:r>
        <w:t xml:space="preserve"> J, </w:t>
      </w:r>
      <w:proofErr w:type="spellStart"/>
      <w:r>
        <w:t>Speelman</w:t>
      </w:r>
      <w:proofErr w:type="spellEnd"/>
      <w:r>
        <w:t xml:space="preserve"> M, Brand R, </w:t>
      </w:r>
      <w:proofErr w:type="spellStart"/>
      <w:r>
        <w:t>Alsma</w:t>
      </w:r>
      <w:proofErr w:type="spellEnd"/>
      <w:r>
        <w:t xml:space="preserve"> J, Zwaan L. Does a suggested diagnosis in a general practitioners’ referral question impact diagnostic reasoning: an experimental study. BMC Medical Education. 2022 Apr 8;22(1):256. </w:t>
      </w:r>
    </w:p>
    <w:p w14:paraId="2EC16A2E" w14:textId="77777777" w:rsidR="009F4783" w:rsidRDefault="009F4783" w:rsidP="009F4783">
      <w:pPr>
        <w:pStyle w:val="ListParagraph"/>
        <w:numPr>
          <w:ilvl w:val="0"/>
          <w:numId w:val="2"/>
        </w:numPr>
      </w:pPr>
      <w:r>
        <w:t xml:space="preserve">Eva WK. The influence of differentially processing evidence on diagnostic decision-making (Doctoral dissertation). </w:t>
      </w:r>
    </w:p>
    <w:p w14:paraId="4D132C52" w14:textId="77777777" w:rsidR="009F4783" w:rsidRDefault="009F4783" w:rsidP="009F4783">
      <w:pPr>
        <w:pStyle w:val="ListParagraph"/>
        <w:numPr>
          <w:ilvl w:val="0"/>
          <w:numId w:val="2"/>
        </w:numPr>
      </w:pPr>
      <w:proofErr w:type="spellStart"/>
      <w:r>
        <w:t>Feyzi-Behnagh</w:t>
      </w:r>
      <w:proofErr w:type="spellEnd"/>
      <w:r>
        <w:t xml:space="preserve"> R, Azevedo R, </w:t>
      </w:r>
      <w:proofErr w:type="spellStart"/>
      <w:r>
        <w:t>Legowski</w:t>
      </w:r>
      <w:proofErr w:type="spellEnd"/>
      <w:r>
        <w:t xml:space="preserve"> E, </w:t>
      </w:r>
      <w:proofErr w:type="spellStart"/>
      <w:r>
        <w:t>Reitmeyer</w:t>
      </w:r>
      <w:proofErr w:type="spellEnd"/>
      <w:r>
        <w:t xml:space="preserve"> K, </w:t>
      </w:r>
      <w:proofErr w:type="spellStart"/>
      <w:r>
        <w:t>Tseytlin</w:t>
      </w:r>
      <w:proofErr w:type="spellEnd"/>
      <w:r>
        <w:t xml:space="preserve"> E, Crowley RS. Metacognitive scaffolds improve self-judgments of accuracy in a medical intelligent tutoring system. Instructional science. 2014 Mar;42:159-81. </w:t>
      </w:r>
    </w:p>
    <w:p w14:paraId="739815CF" w14:textId="77777777" w:rsidR="009F4783" w:rsidRDefault="009F4783" w:rsidP="009F4783">
      <w:pPr>
        <w:pStyle w:val="ListParagraph"/>
        <w:numPr>
          <w:ilvl w:val="0"/>
          <w:numId w:val="2"/>
        </w:numPr>
      </w:pPr>
      <w:proofErr w:type="spellStart"/>
      <w:r>
        <w:t>Chartan</w:t>
      </w:r>
      <w:proofErr w:type="spellEnd"/>
      <w:r>
        <w:t xml:space="preserve"> C, Singh H, Krishnamurthy P, Sur M, Meyer A, Lutfi R, Stark J, </w:t>
      </w:r>
      <w:proofErr w:type="spellStart"/>
      <w:r>
        <w:t>Thammasitboon</w:t>
      </w:r>
      <w:proofErr w:type="spellEnd"/>
      <w:r>
        <w:t xml:space="preserve"> S. Isolating red flags to enhance diagnosis (I-RED): an experimental vignette study. International Journal for Quality in Health Care. 2019 Oct 31;31(8):G97-102. </w:t>
      </w:r>
    </w:p>
    <w:p w14:paraId="2C89A61A" w14:textId="77777777" w:rsidR="009F4783" w:rsidRDefault="009F4783" w:rsidP="009F4783">
      <w:pPr>
        <w:pStyle w:val="ListParagraph"/>
        <w:numPr>
          <w:ilvl w:val="0"/>
          <w:numId w:val="2"/>
        </w:numPr>
      </w:pPr>
      <w:proofErr w:type="spellStart"/>
      <w:r>
        <w:t>Lambe</w:t>
      </w:r>
      <w:proofErr w:type="spellEnd"/>
      <w:r>
        <w:t xml:space="preserve"> KA, </w:t>
      </w:r>
      <w:proofErr w:type="spellStart"/>
      <w:r>
        <w:t>Hevey</w:t>
      </w:r>
      <w:proofErr w:type="spellEnd"/>
      <w:r>
        <w:t xml:space="preserve"> D, Kelly BD. Guided reflection interventions show no effect on diagnostic accuracy in medical students. Frontiers in psychology. 2018 Nov 23;9:285916. </w:t>
      </w:r>
    </w:p>
    <w:p w14:paraId="37B60FAF" w14:textId="77777777" w:rsidR="009F4783" w:rsidRDefault="009F4783" w:rsidP="009F4783">
      <w:pPr>
        <w:pStyle w:val="ListParagraph"/>
        <w:numPr>
          <w:ilvl w:val="0"/>
          <w:numId w:val="2"/>
        </w:numPr>
      </w:pPr>
      <w:r>
        <w:t xml:space="preserve">Costa Filho GB, Moura AS, </w:t>
      </w:r>
      <w:proofErr w:type="spellStart"/>
      <w:r>
        <w:t>Brandão</w:t>
      </w:r>
      <w:proofErr w:type="spellEnd"/>
      <w:r>
        <w:t xml:space="preserve"> PR, Schmidt HG, </w:t>
      </w:r>
      <w:proofErr w:type="spellStart"/>
      <w:r>
        <w:t>Mamede</w:t>
      </w:r>
      <w:proofErr w:type="spellEnd"/>
      <w:r>
        <w:t xml:space="preserve"> S. Effects of deliberate reflection on diagnostic accuracy, confidence and diagnostic calibration in dermatology. Perspectives on Medical Education. 2019 Aug 1;8:230-6. </w:t>
      </w:r>
    </w:p>
    <w:p w14:paraId="5E84770D" w14:textId="77777777" w:rsidR="009F4783" w:rsidRDefault="009F4783" w:rsidP="009F4783">
      <w:pPr>
        <w:pStyle w:val="ListParagraph"/>
        <w:numPr>
          <w:ilvl w:val="0"/>
          <w:numId w:val="2"/>
        </w:numPr>
      </w:pPr>
      <w:r>
        <w:t xml:space="preserve">Benvenuto-Andrade C, </w:t>
      </w:r>
      <w:proofErr w:type="spellStart"/>
      <w:r>
        <w:t>Dusza</w:t>
      </w:r>
      <w:proofErr w:type="spellEnd"/>
      <w:r>
        <w:t xml:space="preserve"> SW, Hay JL, </w:t>
      </w:r>
      <w:proofErr w:type="spellStart"/>
      <w:r>
        <w:t>Agero</w:t>
      </w:r>
      <w:proofErr w:type="spellEnd"/>
      <w:r>
        <w:t xml:space="preserve"> AL, Halpern AC, Kopf AW, </w:t>
      </w:r>
      <w:proofErr w:type="spellStart"/>
      <w:r>
        <w:t>Marghoob</w:t>
      </w:r>
      <w:proofErr w:type="spellEnd"/>
      <w:r>
        <w:t xml:space="preserve"> AA. Level of confidence in diagnosis: clinical examination versus </w:t>
      </w:r>
      <w:proofErr w:type="spellStart"/>
      <w:r>
        <w:t>dermoscopy</w:t>
      </w:r>
      <w:proofErr w:type="spellEnd"/>
      <w:r>
        <w:t xml:space="preserve"> examination. Dermatologic surgery. 2006 May 1;32(5):738-44. </w:t>
      </w:r>
    </w:p>
    <w:p w14:paraId="6D3ACFE5" w14:textId="6BC0D9E2" w:rsidR="009F4783" w:rsidRDefault="009F4783" w:rsidP="009F4783">
      <w:pPr>
        <w:pStyle w:val="ListParagraph"/>
        <w:numPr>
          <w:ilvl w:val="0"/>
          <w:numId w:val="2"/>
        </w:numPr>
      </w:pPr>
      <w:r>
        <w:t xml:space="preserve">Kuhn J, </w:t>
      </w:r>
      <w:proofErr w:type="spellStart"/>
      <w:r>
        <w:t>Mamede</w:t>
      </w:r>
      <w:proofErr w:type="spellEnd"/>
      <w:r>
        <w:t xml:space="preserve"> S, van den Berg P, Zwaan L, van Peet P, </w:t>
      </w:r>
      <w:proofErr w:type="spellStart"/>
      <w:r>
        <w:t>Bindels</w:t>
      </w:r>
      <w:proofErr w:type="spellEnd"/>
      <w:r>
        <w:t xml:space="preserve"> P, van Gog T. Learning deliberate reflection in medical diagnosis: does learning-by-teaching help?. Advances in Health Sciences Education. 2023 Mar;28(1):13-26. </w:t>
      </w:r>
    </w:p>
    <w:p w14:paraId="77378034" w14:textId="77777777" w:rsidR="009F4783" w:rsidRDefault="009F4783" w:rsidP="009F4783">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36" w:history="1">
        <w:r w:rsidRPr="001B5F70">
          <w:rPr>
            <w:rStyle w:val="Hyperlink"/>
          </w:rPr>
          <w:t>The Quarterly Journal of Experimental Psychology Section A</w:t>
        </w:r>
      </w:hyperlink>
      <w:r w:rsidRPr="00174661">
        <w:t xml:space="preserve">. 1992 Feb;44(2):211-35. </w:t>
      </w:r>
    </w:p>
    <w:p w14:paraId="273E3AFC" w14:textId="77777777" w:rsidR="009F4783" w:rsidRDefault="009F4783" w:rsidP="009F4783">
      <w:pPr>
        <w:pStyle w:val="ListParagraph"/>
        <w:numPr>
          <w:ilvl w:val="0"/>
          <w:numId w:val="2"/>
        </w:numPr>
      </w:pPr>
      <w:r w:rsidRPr="007E29A9">
        <w:t xml:space="preserve">Gruppen LD, Wolf FM, Billi JE. Information gathering and integration as sources of error in diagnostic decision making. </w:t>
      </w:r>
      <w:hyperlink r:id="rId37" w:history="1">
        <w:r w:rsidRPr="001B5F70">
          <w:rPr>
            <w:rStyle w:val="Hyperlink"/>
          </w:rPr>
          <w:t>Medical Decision Making</w:t>
        </w:r>
      </w:hyperlink>
      <w:r w:rsidRPr="007E29A9">
        <w:t xml:space="preserve">. 1991 Dec;11(4):233-9. </w:t>
      </w:r>
    </w:p>
    <w:p w14:paraId="1969A533" w14:textId="77777777" w:rsidR="009F4783" w:rsidRDefault="009F4783" w:rsidP="009F4783">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38" w:history="1">
        <w:r w:rsidRPr="001B5F70">
          <w:rPr>
            <w:rStyle w:val="Hyperlink"/>
          </w:rPr>
          <w:t>Journal of biomedical informatics</w:t>
        </w:r>
      </w:hyperlink>
      <w:r w:rsidRPr="007E29A9">
        <w:t xml:space="preserve">. 2015 Jun 1;55:31-40. </w:t>
      </w:r>
    </w:p>
    <w:p w14:paraId="04F34C3B" w14:textId="77777777" w:rsidR="009F4783" w:rsidRDefault="009F4783" w:rsidP="009F4783">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39" w:history="1">
        <w:r w:rsidRPr="001B5F70">
          <w:rPr>
            <w:rStyle w:val="Hyperlink"/>
          </w:rPr>
          <w:t>Journal of graduate medical education</w:t>
        </w:r>
      </w:hyperlink>
      <w:r w:rsidRPr="007E29A9">
        <w:t xml:space="preserve">. 2022 Aug 1;14(4):475-81. </w:t>
      </w:r>
    </w:p>
    <w:p w14:paraId="607395EE" w14:textId="314451DC" w:rsidR="009F4783" w:rsidRDefault="009F4783" w:rsidP="009F4783">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40" w:history="1">
        <w:r w:rsidRPr="001B5F70">
          <w:rPr>
            <w:rStyle w:val="Hyperlink"/>
          </w:rPr>
          <w:t>Journal of Experimental Psychology: Applied</w:t>
        </w:r>
      </w:hyperlink>
      <w:r w:rsidRPr="00B20FE9">
        <w:t>. 2020 Dec;26(4):579.</w:t>
      </w:r>
    </w:p>
    <w:p w14:paraId="25053792" w14:textId="01EA5861" w:rsidR="006830AF" w:rsidRDefault="006830AF" w:rsidP="006830AF">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41" w:history="1">
        <w:r w:rsidRPr="00655B03">
          <w:rPr>
            <w:rStyle w:val="Hyperlink"/>
          </w:rPr>
          <w:t>Journal of hospital medicine</w:t>
        </w:r>
      </w:hyperlink>
      <w:r w:rsidRPr="00A23C54">
        <w:t xml:space="preserve">. 2012 Nov;7(9):672-8. </w:t>
      </w:r>
    </w:p>
    <w:p w14:paraId="164D3D1C" w14:textId="1EF36665" w:rsidR="00C957A0" w:rsidRDefault="00C957A0" w:rsidP="00C957A0">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42"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7AABF972" w14:textId="287BEB44" w:rsidR="00BB7E8E" w:rsidRDefault="00BB7E8E" w:rsidP="00BB7E8E">
      <w:pPr>
        <w:pStyle w:val="ListParagraph"/>
        <w:numPr>
          <w:ilvl w:val="0"/>
          <w:numId w:val="2"/>
        </w:numPr>
      </w:pPr>
      <w:proofErr w:type="spellStart"/>
      <w:r w:rsidRPr="00BB7E8E">
        <w:t>Krupat</w:t>
      </w:r>
      <w:proofErr w:type="spellEnd"/>
      <w:r w:rsidRPr="00BB7E8E">
        <w:t xml:space="preserve"> E, Wormwood J, </w:t>
      </w:r>
      <w:proofErr w:type="spellStart"/>
      <w:r w:rsidRPr="00BB7E8E">
        <w:t>Schwartzstein</w:t>
      </w:r>
      <w:proofErr w:type="spellEnd"/>
      <w:r w:rsidRPr="00BB7E8E">
        <w:t xml:space="preserve"> RM, Richards JB. Avoiding premature closure and reaching diagnostic accuracy: some key predictive factors. Medical education. 2017 Nov;51(11):1127-37. </w:t>
      </w:r>
    </w:p>
    <w:p w14:paraId="34FD49D9" w14:textId="42E3A4B8" w:rsidR="00BB7E8E" w:rsidRDefault="00BB7E8E" w:rsidP="00BB7E8E">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43" w:history="1">
        <w:r w:rsidRPr="00655B03">
          <w:rPr>
            <w:rStyle w:val="Hyperlink"/>
          </w:rPr>
          <w:t>Hand</w:t>
        </w:r>
      </w:hyperlink>
      <w:r w:rsidRPr="00A23C54">
        <w:t xml:space="preserve">. 2013 Dec;8(4):430-3. </w:t>
      </w:r>
    </w:p>
    <w:p w14:paraId="32330089" w14:textId="751CD4EC" w:rsidR="00D41A30" w:rsidRDefault="00D41A30" w:rsidP="00D41A30">
      <w:pPr>
        <w:pStyle w:val="ListParagraph"/>
        <w:numPr>
          <w:ilvl w:val="0"/>
          <w:numId w:val="2"/>
        </w:numPr>
      </w:pPr>
      <w:proofErr w:type="spellStart"/>
      <w:r w:rsidRPr="00856887">
        <w:t>Thorlacius-Ussing</w:t>
      </w:r>
      <w:proofErr w:type="spellEnd"/>
      <w:r w:rsidRPr="00856887">
        <w:t xml:space="preserve"> G, </w:t>
      </w:r>
      <w:proofErr w:type="spellStart"/>
      <w:r w:rsidRPr="00856887">
        <w:t>Bruun</w:t>
      </w:r>
      <w:proofErr w:type="spellEnd"/>
      <w:r w:rsidRPr="00856887">
        <w:t xml:space="preserve"> M, </w:t>
      </w:r>
      <w:proofErr w:type="spellStart"/>
      <w:r w:rsidRPr="00856887">
        <w:t>Gjerum</w:t>
      </w:r>
      <w:proofErr w:type="spellEnd"/>
      <w:r w:rsidRPr="00856887">
        <w:t xml:space="preserve"> L, Frederiksen KS, </w:t>
      </w:r>
      <w:proofErr w:type="spellStart"/>
      <w:r w:rsidRPr="00856887">
        <w:t>Rhodius-Meester</w:t>
      </w:r>
      <w:proofErr w:type="spellEnd"/>
      <w:r w:rsidRPr="00856887">
        <w:t xml:space="preserve"> HF, Van Der Flier WM, Waldemar G, </w:t>
      </w:r>
      <w:proofErr w:type="spellStart"/>
      <w:r w:rsidRPr="00856887">
        <w:t>Hasselbalch</w:t>
      </w:r>
      <w:proofErr w:type="spellEnd"/>
      <w:r w:rsidRPr="00856887">
        <w:t xml:space="preserve"> SG. Comparing a single clinician versus a multidisciplinary consensus conference approach for dementia diagnostics. Journal of Alzheimer's Disease. 2021 Jan 1;83(2):741-51.</w:t>
      </w:r>
    </w:p>
    <w:p w14:paraId="6E215173" w14:textId="27A8AE64" w:rsidR="001B56E1" w:rsidRDefault="001B56E1" w:rsidP="001B56E1">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0D370880" w14:textId="797D765E" w:rsidR="00E769CD" w:rsidRDefault="00E769CD" w:rsidP="001B56E1">
      <w:pPr>
        <w:pStyle w:val="ListParagraph"/>
        <w:numPr>
          <w:ilvl w:val="0"/>
          <w:numId w:val="2"/>
        </w:numPr>
      </w:pPr>
      <w:proofErr w:type="spellStart"/>
      <w:r>
        <w:t>Kaanders</w:t>
      </w:r>
      <w:proofErr w:type="spellEnd"/>
      <w:r>
        <w:t xml:space="preserve"> P, Sepulveda P, </w:t>
      </w:r>
      <w:proofErr w:type="spellStart"/>
      <w:r>
        <w:t>Folke</w:t>
      </w:r>
      <w:proofErr w:type="spellEnd"/>
      <w:r>
        <w:t xml:space="preserve"> T, </w:t>
      </w:r>
      <w:proofErr w:type="spellStart"/>
      <w:r>
        <w:t>Ortoleva</w:t>
      </w:r>
      <w:proofErr w:type="spellEnd"/>
      <w:r>
        <w:t xml:space="preserve"> P, De Martino B. Humans actively sample evidence to support prior beliefs. </w:t>
      </w:r>
      <w:proofErr w:type="spellStart"/>
      <w:r>
        <w:t>Elife</w:t>
      </w:r>
      <w:proofErr w:type="spellEnd"/>
      <w:r>
        <w:t>. 2022 Apr 11;11:e71768.</w:t>
      </w:r>
    </w:p>
    <w:p w14:paraId="1C13CC15" w14:textId="77777777" w:rsidR="00DA3C2A" w:rsidRDefault="00DA3C2A" w:rsidP="00DA3C2A">
      <w:pPr>
        <w:pStyle w:val="ListParagraph"/>
        <w:numPr>
          <w:ilvl w:val="0"/>
          <w:numId w:val="2"/>
        </w:numPr>
      </w:pPr>
      <w:proofErr w:type="spellStart"/>
      <w:r>
        <w:t>Kostopoulou</w:t>
      </w:r>
      <w:proofErr w:type="spellEnd"/>
      <w:r>
        <w:t xml:space="preserve"> O, Delaney BC, Munro CW. Diagnostic difficulty and error in primary care—a systematic review. Family practice. 2008 Dec 1;25(6):400-13. </w:t>
      </w:r>
    </w:p>
    <w:p w14:paraId="3E890E6E" w14:textId="77777777" w:rsidR="00DA3C2A" w:rsidRDefault="00DA3C2A" w:rsidP="00DA3C2A">
      <w:pPr>
        <w:pStyle w:val="ListParagraph"/>
        <w:numPr>
          <w:ilvl w:val="0"/>
          <w:numId w:val="2"/>
        </w:numPr>
      </w:pPr>
      <w:r>
        <w:t xml:space="preserve">Graber ML, </w:t>
      </w:r>
      <w:proofErr w:type="spellStart"/>
      <w:r>
        <w:t>Kissam</w:t>
      </w:r>
      <w:proofErr w:type="spellEnd"/>
      <w:r>
        <w:t xml:space="preserve"> S, Payne VL, Meyer AN, Sorensen A, </w:t>
      </w:r>
      <w:proofErr w:type="spellStart"/>
      <w:r>
        <w:t>Lenfestey</w:t>
      </w:r>
      <w:proofErr w:type="spellEnd"/>
      <w:r>
        <w:t xml:space="preserve"> N, Tant E, Henriksen K, </w:t>
      </w:r>
      <w:proofErr w:type="spellStart"/>
      <w:r>
        <w:t>LaBresh</w:t>
      </w:r>
      <w:proofErr w:type="spellEnd"/>
      <w:r>
        <w:t xml:space="preserve"> K, Singh H. Cognitive interventions to reduce diagnostic error: a narrative review. BMJ quality &amp; safety. 2012 Jul 1;21(7):535-57. </w:t>
      </w:r>
    </w:p>
    <w:p w14:paraId="2AFB72C5" w14:textId="77777777" w:rsidR="00DA3C2A" w:rsidRDefault="00DA3C2A" w:rsidP="00DA3C2A">
      <w:pPr>
        <w:pStyle w:val="ListParagraph"/>
        <w:numPr>
          <w:ilvl w:val="0"/>
          <w:numId w:val="2"/>
        </w:numPr>
      </w:pPr>
      <w:proofErr w:type="spellStart"/>
      <w:r>
        <w:t>Saposnik</w:t>
      </w:r>
      <w:proofErr w:type="spellEnd"/>
      <w:r>
        <w:t xml:space="preserve"> G, </w:t>
      </w:r>
      <w:proofErr w:type="spellStart"/>
      <w:r>
        <w:t>Redelmeier</w:t>
      </w:r>
      <w:proofErr w:type="spellEnd"/>
      <w:r>
        <w:t xml:space="preserve"> D, Ruff CC, Tobler PN. Cognitive biases associated with medical decisions: a systematic review. BMC medical informatics and decision making. 2016 Dec;16:1-4. </w:t>
      </w:r>
    </w:p>
    <w:p w14:paraId="0B6EBD1F" w14:textId="77777777" w:rsidR="00DA3C2A" w:rsidRDefault="00DA3C2A" w:rsidP="00DA3C2A">
      <w:pPr>
        <w:pStyle w:val="ListParagraph"/>
        <w:numPr>
          <w:ilvl w:val="0"/>
          <w:numId w:val="2"/>
        </w:numPr>
      </w:pPr>
      <w:r>
        <w:t xml:space="preserve">Hall KH. Reviewing intuitive decision‐making and uncertainty: the implications for medical education. Medical education. 2002 Mar;36(3):216-24. </w:t>
      </w:r>
    </w:p>
    <w:p w14:paraId="12F7F42B" w14:textId="7733715C" w:rsidR="00DA3C2A" w:rsidRDefault="00DA3C2A" w:rsidP="00DA3C2A">
      <w:pPr>
        <w:pStyle w:val="ListParagraph"/>
        <w:numPr>
          <w:ilvl w:val="0"/>
          <w:numId w:val="2"/>
        </w:numPr>
      </w:pPr>
      <w:proofErr w:type="spellStart"/>
      <w:r>
        <w:t>Bhise</w:t>
      </w:r>
      <w:proofErr w:type="spellEnd"/>
      <w:r>
        <w:t xml:space="preserve"> V, </w:t>
      </w:r>
      <w:proofErr w:type="spellStart"/>
      <w:r>
        <w:t>Rajan</w:t>
      </w:r>
      <w:proofErr w:type="spellEnd"/>
      <w:r>
        <w:t xml:space="preserve"> SS, </w:t>
      </w:r>
      <w:proofErr w:type="spellStart"/>
      <w:r>
        <w:t>Sittig</w:t>
      </w:r>
      <w:proofErr w:type="spellEnd"/>
      <w:r>
        <w:t xml:space="preserve"> DF, Morgan RO, Chaudhary P, Singh H. Defining and measuring diagnostic uncertainty in medicine: a systematic review. Journal of general internal medicine. 2018 Jan;33:103-15.</w:t>
      </w:r>
    </w:p>
    <w:p w14:paraId="27065079" w14:textId="77777777" w:rsidR="00DA3C2A" w:rsidRDefault="00DA3C2A" w:rsidP="00DA3C2A">
      <w:pPr>
        <w:pStyle w:val="ListParagraph"/>
        <w:numPr>
          <w:ilvl w:val="0"/>
          <w:numId w:val="2"/>
        </w:numPr>
      </w:pPr>
      <w:proofErr w:type="spellStart"/>
      <w:r>
        <w:t>Dunlosky</w:t>
      </w:r>
      <w:proofErr w:type="spellEnd"/>
      <w:r>
        <w:t xml:space="preserve"> J. Strengthening the student toolbox: Study strategies to boost learning. American Educator. 2013;37(3):12-21.</w:t>
      </w:r>
    </w:p>
    <w:p w14:paraId="0B90D7C0" w14:textId="3CAC8D34" w:rsidR="00DA3C2A" w:rsidRDefault="00DA3C2A" w:rsidP="00DA3C2A">
      <w:pPr>
        <w:pStyle w:val="ListParagraph"/>
        <w:numPr>
          <w:ilvl w:val="0"/>
          <w:numId w:val="2"/>
        </w:numPr>
      </w:pPr>
      <w:r>
        <w:t xml:space="preserve">Putnam AL, </w:t>
      </w:r>
      <w:proofErr w:type="spellStart"/>
      <w:r>
        <w:t>Sungkhasettee</w:t>
      </w:r>
      <w:proofErr w:type="spellEnd"/>
      <w:r>
        <w:t xml:space="preserve"> VW, Roediger III HL. Optimizing learning in college: Tips from cognitive psychology. Perspectives on Psychological Science. 2016 Sep;11(5):652-60.</w:t>
      </w:r>
    </w:p>
    <w:p w14:paraId="42B1D63D" w14:textId="38159AD4" w:rsidR="0016440A" w:rsidRDefault="0016440A" w:rsidP="0016440A">
      <w:pPr>
        <w:pStyle w:val="ListParagraph"/>
        <w:numPr>
          <w:ilvl w:val="0"/>
          <w:numId w:val="2"/>
        </w:numPr>
      </w:pPr>
      <w:r w:rsidRPr="0016440A">
        <w:t xml:space="preserve">Wears RL. Diagnosing diagnosis. Annals of Emergency Medicine. 2014 Dec 1;64(6):586-7. </w:t>
      </w:r>
    </w:p>
    <w:p w14:paraId="2FE18CBC" w14:textId="32601D58" w:rsidR="00A13E1A" w:rsidRDefault="00A13E1A" w:rsidP="00A13E1A">
      <w:pPr>
        <w:pStyle w:val="ListParagraph"/>
        <w:numPr>
          <w:ilvl w:val="0"/>
          <w:numId w:val="2"/>
        </w:numPr>
      </w:pPr>
      <w:r w:rsidRPr="00A13E1A">
        <w:t>Thompson C, Cullum N, McCaughan D, Sheldon T, Raynor P. Nurses, information use, and clinical decision making—the real world potential for evidence-based decisions in nursing. Evidence-based nursing. 2004 Jul 1;7(3):68-72.</w:t>
      </w:r>
    </w:p>
    <w:p w14:paraId="2C528180" w14:textId="1BA9F1F0" w:rsidR="002B58D2" w:rsidRDefault="002B58D2" w:rsidP="002B58D2">
      <w:pPr>
        <w:pStyle w:val="ListParagraph"/>
        <w:numPr>
          <w:ilvl w:val="0"/>
          <w:numId w:val="2"/>
        </w:numPr>
      </w:pPr>
      <w:r w:rsidRPr="002B58D2">
        <w:t xml:space="preserve">Coderre S, </w:t>
      </w:r>
      <w:proofErr w:type="spellStart"/>
      <w:r w:rsidRPr="002B58D2">
        <w:t>Mandin</w:t>
      </w:r>
      <w:proofErr w:type="spellEnd"/>
      <w:r w:rsidRPr="002B58D2">
        <w:t xml:space="preserve"> HH, </w:t>
      </w:r>
      <w:proofErr w:type="spellStart"/>
      <w:r w:rsidRPr="002B58D2">
        <w:t>Harasym</w:t>
      </w:r>
      <w:proofErr w:type="spellEnd"/>
      <w:r w:rsidRPr="002B58D2">
        <w:t xml:space="preserve"> PH, Fick GH. Diagnostic reasoning strategies and diagnostic success. Medical education. 2003 Aug;37(8):695-703.</w:t>
      </w:r>
    </w:p>
    <w:p w14:paraId="61B33EC8" w14:textId="114B7D23" w:rsidR="0036722C" w:rsidRDefault="0036722C" w:rsidP="002B58D2">
      <w:pPr>
        <w:pStyle w:val="ListParagraph"/>
        <w:numPr>
          <w:ilvl w:val="0"/>
          <w:numId w:val="2"/>
        </w:numPr>
      </w:pPr>
      <w:proofErr w:type="spellStart"/>
      <w:r w:rsidRPr="0036722C">
        <w:t>Heereman</w:t>
      </w:r>
      <w:proofErr w:type="spellEnd"/>
      <w:r w:rsidRPr="0036722C">
        <w:t xml:space="preserve"> J, Walla P. Stress, uncertainty and decision confidence. Applied psychophysiology and biofeedback. 2011 Dec;36:273-9.</w:t>
      </w:r>
    </w:p>
    <w:p w14:paraId="4577D20B" w14:textId="6B688ED9" w:rsidR="007455F5" w:rsidRDefault="007455F5" w:rsidP="007455F5">
      <w:pPr>
        <w:pStyle w:val="ListParagraph"/>
        <w:numPr>
          <w:ilvl w:val="0"/>
          <w:numId w:val="2"/>
        </w:numPr>
      </w:pPr>
      <w:r w:rsidRPr="00856887">
        <w:t xml:space="preserve">Mahmoodi A, Bang D, Olsen K, Zhao YA, Shi Z, </w:t>
      </w:r>
      <w:proofErr w:type="spellStart"/>
      <w:r w:rsidRPr="00856887">
        <w:t>Broberg</w:t>
      </w:r>
      <w:proofErr w:type="spellEnd"/>
      <w:r w:rsidRPr="00856887">
        <w:t xml:space="preserve"> K, </w:t>
      </w:r>
      <w:proofErr w:type="spellStart"/>
      <w:r w:rsidRPr="00856887">
        <w:t>Safavi</w:t>
      </w:r>
      <w:proofErr w:type="spellEnd"/>
      <w:r w:rsidRPr="00856887">
        <w:t xml:space="preserve"> S, Han S, </w:t>
      </w:r>
      <w:proofErr w:type="spellStart"/>
      <w:r w:rsidRPr="00856887">
        <w:t>Nili</w:t>
      </w:r>
      <w:proofErr w:type="spellEnd"/>
      <w:r w:rsidRPr="00856887">
        <w:t xml:space="preserve"> </w:t>
      </w:r>
      <w:proofErr w:type="spellStart"/>
      <w:r w:rsidRPr="00856887">
        <w:t>Ahmadabadi</w:t>
      </w:r>
      <w:proofErr w:type="spellEnd"/>
      <w:r w:rsidRPr="00856887">
        <w:t xml:space="preserve"> M, Frith CD, Roepstorff A. Equality bias impairs collective decision-making across cultures. Proceedings of the National Academy of Sciences. 2015 Mar 24;112(12):3835-40.</w:t>
      </w:r>
    </w:p>
    <w:p w14:paraId="253D1AE3" w14:textId="262D131F" w:rsidR="007742B7" w:rsidRDefault="007742B7" w:rsidP="007455F5">
      <w:pPr>
        <w:pStyle w:val="ListParagraph"/>
        <w:numPr>
          <w:ilvl w:val="0"/>
          <w:numId w:val="2"/>
        </w:numPr>
      </w:pPr>
      <w:proofErr w:type="spellStart"/>
      <w:r w:rsidRPr="007742B7">
        <w:t>Stasser</w:t>
      </w:r>
      <w:proofErr w:type="spellEnd"/>
      <w:r w:rsidRPr="007742B7">
        <w:t xml:space="preserve"> G, Titus W. Pooling of unshared information in group decision making: Biased information sampling during discussion. Journal of personality and social psychology. 1985 Jun;48(6):1467.</w:t>
      </w:r>
    </w:p>
    <w:p w14:paraId="5B05D8BB" w14:textId="14BF4EFF" w:rsidR="004326DB" w:rsidRDefault="004326DB" w:rsidP="007455F5">
      <w:pPr>
        <w:pStyle w:val="ListParagraph"/>
        <w:numPr>
          <w:ilvl w:val="0"/>
          <w:numId w:val="2"/>
        </w:numPr>
      </w:pPr>
      <w:r w:rsidRPr="004326DB">
        <w:t xml:space="preserve">Price T, </w:t>
      </w:r>
      <w:proofErr w:type="spellStart"/>
      <w:r w:rsidRPr="004326DB">
        <w:t>Tenan</w:t>
      </w:r>
      <w:proofErr w:type="spellEnd"/>
      <w:r w:rsidRPr="004326DB">
        <w:t xml:space="preserve"> M, Head J, Maslin W, </w:t>
      </w:r>
      <w:proofErr w:type="spellStart"/>
      <w:r w:rsidRPr="004326DB">
        <w:t>LaFiandra</w:t>
      </w:r>
      <w:proofErr w:type="spellEnd"/>
      <w:r w:rsidRPr="004326DB">
        <w:t xml:space="preserve"> M. Acute stress causes over confidence in situation awareness. In2016 IEEE International Multi-Disciplinary Conference on Cognitive Methods in Situation Awareness and Decision Support (</w:t>
      </w:r>
      <w:proofErr w:type="spellStart"/>
      <w:r w:rsidRPr="004326DB">
        <w:t>CogSIMA</w:t>
      </w:r>
      <w:proofErr w:type="spellEnd"/>
      <w:r w:rsidRPr="004326DB">
        <w:t>) 2016 Mar 21 (pp. 1-6). IEEE.</w:t>
      </w:r>
    </w:p>
    <w:p w14:paraId="0D753EE4" w14:textId="77777777" w:rsidR="007455F5" w:rsidRDefault="007455F5" w:rsidP="007455F5">
      <w:pPr>
        <w:pStyle w:val="ListParagraph"/>
        <w:numPr>
          <w:ilvl w:val="0"/>
          <w:numId w:val="2"/>
        </w:numPr>
      </w:pPr>
      <w:r w:rsidRPr="00856887">
        <w:t xml:space="preserve">Ais J, </w:t>
      </w:r>
      <w:proofErr w:type="spellStart"/>
      <w:r w:rsidRPr="00856887">
        <w:t>Zylberberg</w:t>
      </w:r>
      <w:proofErr w:type="spellEnd"/>
      <w:r w:rsidRPr="00856887">
        <w:t xml:space="preserve"> A, </w:t>
      </w:r>
      <w:proofErr w:type="spellStart"/>
      <w:r w:rsidRPr="00856887">
        <w:t>Barttfeld</w:t>
      </w:r>
      <w:proofErr w:type="spellEnd"/>
      <w:r w:rsidRPr="00856887">
        <w:t xml:space="preserve"> P, </w:t>
      </w:r>
      <w:proofErr w:type="spellStart"/>
      <w:r w:rsidRPr="00856887">
        <w:t>Sigman</w:t>
      </w:r>
      <w:proofErr w:type="spellEnd"/>
      <w:r w:rsidRPr="00856887">
        <w:t xml:space="preserve"> M. Individual consistency in the accuracy and distribution of confidence judgments. Cognition. 2016 Jan 1;146:377-86.</w:t>
      </w:r>
    </w:p>
    <w:p w14:paraId="5BD88F06" w14:textId="54B38C97" w:rsidR="00441CCB" w:rsidRDefault="007455F5" w:rsidP="00C772E5">
      <w:pPr>
        <w:pStyle w:val="ListParagraph"/>
        <w:numPr>
          <w:ilvl w:val="0"/>
          <w:numId w:val="2"/>
        </w:numPr>
      </w:pPr>
      <w:proofErr w:type="spellStart"/>
      <w:r w:rsidRPr="00856887">
        <w:t>Navajas</w:t>
      </w:r>
      <w:proofErr w:type="spellEnd"/>
      <w:r w:rsidRPr="00856887">
        <w:t xml:space="preserve"> J, </w:t>
      </w:r>
      <w:proofErr w:type="spellStart"/>
      <w:r w:rsidRPr="00856887">
        <w:t>Hindocha</w:t>
      </w:r>
      <w:proofErr w:type="spellEnd"/>
      <w:r w:rsidRPr="00856887">
        <w:t xml:space="preserve"> C, </w:t>
      </w:r>
      <w:proofErr w:type="spellStart"/>
      <w:r w:rsidRPr="00856887">
        <w:t>Foda</w:t>
      </w:r>
      <w:proofErr w:type="spellEnd"/>
      <w:r w:rsidRPr="00856887">
        <w:t xml:space="preserve"> H, </w:t>
      </w:r>
      <w:proofErr w:type="spellStart"/>
      <w:r w:rsidRPr="00856887">
        <w:t>Keramati</w:t>
      </w:r>
      <w:proofErr w:type="spellEnd"/>
      <w:r w:rsidRPr="00856887">
        <w:t xml:space="preserve"> M, Latham PE, </w:t>
      </w:r>
      <w:proofErr w:type="spellStart"/>
      <w:r w:rsidRPr="00856887">
        <w:t>Bahrami</w:t>
      </w:r>
      <w:proofErr w:type="spellEnd"/>
      <w:r w:rsidRPr="00856887">
        <w:t xml:space="preserve"> B. The idiosyncratic nature of confidence. Nature human behaviour. 2017 Nov;1(11):810-8.</w:t>
      </w:r>
    </w:p>
    <w:p w14:paraId="37101408" w14:textId="7EDD4C79" w:rsidR="00441CCB" w:rsidRDefault="00441CCB"/>
    <w:p w14:paraId="0ACBA86F" w14:textId="42096225" w:rsidR="00441CCB" w:rsidRDefault="00441CCB"/>
    <w:p w14:paraId="7D070BA4" w14:textId="1256897E" w:rsidR="00441CCB" w:rsidRDefault="00441CCB"/>
    <w:p w14:paraId="1CE56471" w14:textId="274B0956" w:rsidR="00441CCB" w:rsidRDefault="00441CCB"/>
    <w:p w14:paraId="04B1EA42" w14:textId="3FF3F1F1" w:rsidR="00441CCB" w:rsidRDefault="00441CCB"/>
    <w:p w14:paraId="0C956EF7" w14:textId="5BCEA6FC" w:rsidR="00441CCB" w:rsidRDefault="00441CCB"/>
    <w:p w14:paraId="18A82919" w14:textId="6193894E" w:rsidR="00441CCB" w:rsidRDefault="00441CCB"/>
    <w:p w14:paraId="56C81550" w14:textId="77777777" w:rsidR="00441CCB" w:rsidRPr="000078DF" w:rsidRDefault="00441CCB" w:rsidP="00441CCB">
      <w:pPr>
        <w:rPr>
          <w:b/>
          <w:bCs/>
        </w:rPr>
      </w:pPr>
      <w:r w:rsidRPr="000078DF">
        <w:rPr>
          <w:b/>
          <w:bCs/>
        </w:rPr>
        <w:t>TABLE 2: Full Table of Included Studies</w:t>
      </w:r>
      <w:r>
        <w:rPr>
          <w:b/>
          <w:bCs/>
        </w:rPr>
        <w:t xml:space="preserve"> (Supplemental)</w:t>
      </w:r>
    </w:p>
    <w:p w14:paraId="54E68769" w14:textId="77777777" w:rsidR="00441CCB" w:rsidRDefault="00441CCB" w:rsidP="00441CCB"/>
    <w:tbl>
      <w:tblPr>
        <w:tblStyle w:val="TableGrid"/>
        <w:tblW w:w="0" w:type="auto"/>
        <w:tblLayout w:type="fixed"/>
        <w:tblLook w:val="04A0" w:firstRow="1" w:lastRow="0" w:firstColumn="1" w:lastColumn="0" w:noHBand="0" w:noVBand="1"/>
      </w:tblPr>
      <w:tblGrid>
        <w:gridCol w:w="1696"/>
        <w:gridCol w:w="2165"/>
        <w:gridCol w:w="812"/>
        <w:gridCol w:w="1288"/>
        <w:gridCol w:w="1608"/>
        <w:gridCol w:w="1441"/>
      </w:tblGrid>
      <w:tr w:rsidR="00441CCB" w14:paraId="14051F71" w14:textId="77777777" w:rsidTr="002066A6">
        <w:tc>
          <w:tcPr>
            <w:tcW w:w="1696" w:type="dxa"/>
          </w:tcPr>
          <w:p w14:paraId="2AE5AFD2" w14:textId="77777777" w:rsidR="00441CCB" w:rsidRDefault="00441CCB" w:rsidP="002066A6">
            <w:pPr>
              <w:rPr>
                <w:rFonts w:ascii="Calibri" w:hAnsi="Calibri"/>
                <w:color w:val="000000"/>
              </w:rPr>
            </w:pPr>
            <w:r>
              <w:rPr>
                <w:rFonts w:ascii="Calibri" w:hAnsi="Calibri"/>
                <w:color w:val="000000"/>
              </w:rPr>
              <w:t>Author(s)</w:t>
            </w:r>
          </w:p>
        </w:tc>
        <w:tc>
          <w:tcPr>
            <w:tcW w:w="2165" w:type="dxa"/>
          </w:tcPr>
          <w:p w14:paraId="4896DB9D" w14:textId="77777777" w:rsidR="00441CCB" w:rsidRDefault="00441CCB" w:rsidP="002066A6">
            <w:pPr>
              <w:rPr>
                <w:rFonts w:ascii="Calibri" w:hAnsi="Calibri"/>
                <w:color w:val="000000"/>
              </w:rPr>
            </w:pPr>
            <w:r>
              <w:rPr>
                <w:rFonts w:ascii="Calibri" w:hAnsi="Calibri"/>
                <w:color w:val="000000"/>
              </w:rPr>
              <w:t>Title</w:t>
            </w:r>
          </w:p>
        </w:tc>
        <w:tc>
          <w:tcPr>
            <w:tcW w:w="812" w:type="dxa"/>
          </w:tcPr>
          <w:p w14:paraId="5E73E515" w14:textId="77777777" w:rsidR="00441CCB" w:rsidRDefault="00441CCB" w:rsidP="002066A6">
            <w:r>
              <w:t>Year</w:t>
            </w:r>
          </w:p>
        </w:tc>
        <w:tc>
          <w:tcPr>
            <w:tcW w:w="1288" w:type="dxa"/>
          </w:tcPr>
          <w:p w14:paraId="1F2848AC" w14:textId="77777777" w:rsidR="00441CCB" w:rsidRDefault="00441CCB" w:rsidP="002066A6">
            <w:r>
              <w:t>Discipline</w:t>
            </w:r>
          </w:p>
        </w:tc>
        <w:tc>
          <w:tcPr>
            <w:tcW w:w="1608" w:type="dxa"/>
          </w:tcPr>
          <w:p w14:paraId="6778B37E" w14:textId="77777777" w:rsidR="00441CCB" w:rsidRDefault="00441CCB" w:rsidP="002066A6">
            <w:r>
              <w:t>Methodology</w:t>
            </w:r>
          </w:p>
        </w:tc>
        <w:tc>
          <w:tcPr>
            <w:tcW w:w="1441" w:type="dxa"/>
          </w:tcPr>
          <w:p w14:paraId="1C8ACDC7" w14:textId="77777777" w:rsidR="00441CCB" w:rsidRDefault="00441CCB" w:rsidP="002066A6">
            <w:r>
              <w:t>Measure of Confidence</w:t>
            </w:r>
          </w:p>
        </w:tc>
      </w:tr>
      <w:tr w:rsidR="00441CCB" w14:paraId="3D73AACD" w14:textId="77777777" w:rsidTr="002066A6">
        <w:tc>
          <w:tcPr>
            <w:tcW w:w="1696" w:type="dxa"/>
          </w:tcPr>
          <w:p w14:paraId="2393E4DB" w14:textId="77777777" w:rsidR="00441CCB" w:rsidRDefault="00441CCB" w:rsidP="002066A6">
            <w:del w:id="915" w:author="Sriraj Aiyer" w:date="2024-07-21T19:24:00Z">
              <w:r>
                <w:rPr>
                  <w:rFonts w:ascii="Calibri" w:hAnsi="Calibri"/>
                  <w:color w:val="000000"/>
                </w:rPr>
                <w:delText>Neugebauer</w:delText>
              </w:r>
            </w:del>
            <w:commentRangeStart w:id="916"/>
            <w:ins w:id="917" w:author="Sriraj Aiyer" w:date="2024-07-21T19:24:00Z">
              <w:r>
                <w:rPr>
                  <w:rFonts w:ascii="Calibri" w:hAnsi="Calibri"/>
                  <w:color w:val="000000"/>
                </w:rPr>
                <w:t>Neuge</w:t>
              </w:r>
              <w:commentRangeEnd w:id="916"/>
              <w:r w:rsidR="00684D3A">
                <w:rPr>
                  <w:rStyle w:val="CommentReference"/>
                </w:rPr>
                <w:commentReference w:id="916"/>
              </w:r>
              <w:r>
                <w:rPr>
                  <w:rFonts w:ascii="Calibri" w:hAnsi="Calibri"/>
                  <w:color w:val="000000"/>
                </w:rPr>
                <w:t>bauer</w:t>
              </w:r>
            </w:ins>
            <w:r>
              <w:rPr>
                <w:rFonts w:ascii="Calibri" w:hAnsi="Calibri"/>
                <w:color w:val="000000"/>
              </w:rPr>
              <w:t xml:space="preserve">, M.; Ebert, M.; </w:t>
            </w:r>
            <w:proofErr w:type="spellStart"/>
            <w:r>
              <w:rPr>
                <w:rFonts w:ascii="Calibri" w:hAnsi="Calibri"/>
                <w:color w:val="000000"/>
              </w:rPr>
              <w:t>Vogelmann</w:t>
            </w:r>
            <w:proofErr w:type="spellEnd"/>
            <w:r>
              <w:rPr>
                <w:rFonts w:ascii="Calibri" w:hAnsi="Calibri"/>
                <w:color w:val="000000"/>
              </w:rPr>
              <w:t>, R.</w:t>
            </w:r>
          </w:p>
        </w:tc>
        <w:tc>
          <w:tcPr>
            <w:tcW w:w="2165" w:type="dxa"/>
          </w:tcPr>
          <w:p w14:paraId="7BBF5EE0" w14:textId="77777777" w:rsidR="00441CCB" w:rsidRDefault="00441CCB" w:rsidP="002066A6">
            <w:r>
              <w:rPr>
                <w:rFonts w:ascii="Calibri" w:hAnsi="Calibri"/>
                <w:color w:val="000000"/>
              </w:rPr>
              <w:t>A clinical decision support system improves antibiotic therapy for upper urinary tract infection in a randomized single-blinded study.</w:t>
            </w:r>
          </w:p>
        </w:tc>
        <w:tc>
          <w:tcPr>
            <w:tcW w:w="812" w:type="dxa"/>
          </w:tcPr>
          <w:p w14:paraId="77A7B5DA" w14:textId="77777777" w:rsidR="00441CCB" w:rsidRDefault="00441CCB" w:rsidP="002066A6">
            <w:r>
              <w:rPr>
                <w:rFonts w:ascii="Calibri" w:hAnsi="Calibri"/>
                <w:color w:val="000000"/>
              </w:rPr>
              <w:t>2020</w:t>
            </w:r>
          </w:p>
        </w:tc>
        <w:tc>
          <w:tcPr>
            <w:tcW w:w="1288" w:type="dxa"/>
          </w:tcPr>
          <w:p w14:paraId="77F85D69" w14:textId="77777777" w:rsidR="00441CCB" w:rsidRDefault="00441CCB" w:rsidP="002066A6">
            <w:r>
              <w:rPr>
                <w:rFonts w:ascii="Calibri" w:hAnsi="Calibri"/>
                <w:color w:val="000000"/>
              </w:rPr>
              <w:t>Medical Doctors (Internal Medicine)</w:t>
            </w:r>
          </w:p>
        </w:tc>
        <w:tc>
          <w:tcPr>
            <w:tcW w:w="1608" w:type="dxa"/>
          </w:tcPr>
          <w:p w14:paraId="0E2470AC" w14:textId="77777777" w:rsidR="00441CCB" w:rsidRDefault="00441CCB" w:rsidP="002066A6">
            <w:r>
              <w:rPr>
                <w:rFonts w:ascii="Calibri" w:hAnsi="Calibri"/>
                <w:color w:val="000000"/>
              </w:rPr>
              <w:t>Fictive Paper Case</w:t>
            </w:r>
          </w:p>
        </w:tc>
        <w:tc>
          <w:tcPr>
            <w:tcW w:w="1441" w:type="dxa"/>
          </w:tcPr>
          <w:p w14:paraId="27031CC6" w14:textId="77777777" w:rsidR="00441CCB" w:rsidRDefault="00441CCB" w:rsidP="002066A6">
            <w:pPr>
              <w:rPr>
                <w:rFonts w:ascii="Calibri" w:hAnsi="Calibri"/>
                <w:color w:val="000000"/>
              </w:rPr>
            </w:pPr>
            <w:r>
              <w:rPr>
                <w:rFonts w:ascii="Calibri" w:hAnsi="Calibri"/>
                <w:color w:val="000000"/>
              </w:rPr>
              <w:t>Confidence in Diagnosis (%)</w:t>
            </w:r>
          </w:p>
        </w:tc>
      </w:tr>
      <w:tr w:rsidR="00441CCB" w14:paraId="34AA8CD1" w14:textId="77777777" w:rsidTr="002066A6">
        <w:tc>
          <w:tcPr>
            <w:tcW w:w="1696" w:type="dxa"/>
          </w:tcPr>
          <w:p w14:paraId="196C5045" w14:textId="77777777" w:rsidR="00441CCB" w:rsidRDefault="00441CCB" w:rsidP="002066A6">
            <w:r>
              <w:rPr>
                <w:rFonts w:ascii="Calibri" w:hAnsi="Calibri"/>
                <w:color w:val="000000"/>
              </w:rPr>
              <w:t xml:space="preserve">Sanger, P. C.; </w:t>
            </w:r>
            <w:proofErr w:type="spellStart"/>
            <w:r>
              <w:rPr>
                <w:rFonts w:ascii="Calibri" w:hAnsi="Calibri"/>
                <w:color w:val="000000"/>
              </w:rPr>
              <w:t>Simianu</w:t>
            </w:r>
            <w:proofErr w:type="spellEnd"/>
            <w:r>
              <w:rPr>
                <w:rFonts w:ascii="Calibri" w:hAnsi="Calibri"/>
                <w:color w:val="000000"/>
              </w:rPr>
              <w:t xml:space="preserve">, V. V.; Gaskill, C. E.; Armstrong, C. A. L.; Hartzler, A. L.; </w:t>
            </w:r>
            <w:proofErr w:type="spellStart"/>
            <w:r>
              <w:rPr>
                <w:rFonts w:ascii="Calibri" w:hAnsi="Calibri"/>
                <w:color w:val="000000"/>
              </w:rPr>
              <w:t>Lordon</w:t>
            </w:r>
            <w:proofErr w:type="spellEnd"/>
            <w:r>
              <w:rPr>
                <w:rFonts w:ascii="Calibri" w:hAnsi="Calibri"/>
                <w:color w:val="000000"/>
              </w:rPr>
              <w:t xml:space="preserve">, R. J.; </w:t>
            </w:r>
            <w:proofErr w:type="spellStart"/>
            <w:r>
              <w:rPr>
                <w:rFonts w:ascii="Calibri" w:hAnsi="Calibri"/>
                <w:color w:val="000000"/>
              </w:rPr>
              <w:t>Lober</w:t>
            </w:r>
            <w:proofErr w:type="spellEnd"/>
            <w:r>
              <w:rPr>
                <w:rFonts w:ascii="Calibri" w:hAnsi="Calibri"/>
                <w:color w:val="000000"/>
              </w:rPr>
              <w:t>, W. B.; Evans, H. L.</w:t>
            </w:r>
          </w:p>
        </w:tc>
        <w:tc>
          <w:tcPr>
            <w:tcW w:w="2165" w:type="dxa"/>
          </w:tcPr>
          <w:p w14:paraId="6B5019B7" w14:textId="77777777" w:rsidR="00441CCB" w:rsidRDefault="00441CCB" w:rsidP="002066A6">
            <w:r>
              <w:rPr>
                <w:rFonts w:ascii="Calibri" w:hAnsi="Calibri"/>
                <w:color w:val="000000"/>
              </w:rPr>
              <w:t>Diagnosing surgical site infection using wound photography: a scenario-based study.</w:t>
            </w:r>
          </w:p>
        </w:tc>
        <w:tc>
          <w:tcPr>
            <w:tcW w:w="812" w:type="dxa"/>
          </w:tcPr>
          <w:p w14:paraId="7AF77996" w14:textId="77777777" w:rsidR="00441CCB" w:rsidRDefault="00441CCB" w:rsidP="002066A6">
            <w:r>
              <w:rPr>
                <w:rFonts w:ascii="Calibri" w:hAnsi="Calibri"/>
                <w:color w:val="000000"/>
              </w:rPr>
              <w:t>2017</w:t>
            </w:r>
          </w:p>
        </w:tc>
        <w:tc>
          <w:tcPr>
            <w:tcW w:w="1288" w:type="dxa"/>
          </w:tcPr>
          <w:p w14:paraId="0300764B" w14:textId="77777777" w:rsidR="00441CCB" w:rsidRDefault="00441CCB" w:rsidP="002066A6">
            <w:r>
              <w:rPr>
                <w:rFonts w:ascii="Calibri" w:hAnsi="Calibri"/>
                <w:color w:val="000000"/>
              </w:rPr>
              <w:t>Members of Surgical Infection Society</w:t>
            </w:r>
          </w:p>
        </w:tc>
        <w:tc>
          <w:tcPr>
            <w:tcW w:w="1608" w:type="dxa"/>
          </w:tcPr>
          <w:p w14:paraId="43C6C608" w14:textId="77777777" w:rsidR="00441CCB" w:rsidRDefault="00441CCB" w:rsidP="002066A6">
            <w:r>
              <w:rPr>
                <w:rFonts w:ascii="Calibri" w:hAnsi="Calibri"/>
                <w:color w:val="000000"/>
              </w:rPr>
              <w:t>5 online scenarios</w:t>
            </w:r>
          </w:p>
        </w:tc>
        <w:tc>
          <w:tcPr>
            <w:tcW w:w="1441" w:type="dxa"/>
          </w:tcPr>
          <w:p w14:paraId="3BA7EFE2"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32D5D541" w14:textId="77777777" w:rsidTr="002066A6">
        <w:tc>
          <w:tcPr>
            <w:tcW w:w="1696" w:type="dxa"/>
          </w:tcPr>
          <w:p w14:paraId="0DE8EDFE" w14:textId="77777777" w:rsidR="00441CCB" w:rsidRDefault="00441CCB" w:rsidP="002066A6">
            <w:r>
              <w:rPr>
                <w:rFonts w:ascii="Calibri" w:hAnsi="Calibri"/>
                <w:color w:val="000000"/>
              </w:rPr>
              <w:t xml:space="preserve">Levin, P. D.; Idrees, S.; Sprung, C. L.; Weissman, C.; Weiss, Y.; Moses, A. E.; </w:t>
            </w:r>
            <w:proofErr w:type="spellStart"/>
            <w:r>
              <w:rPr>
                <w:rFonts w:ascii="Calibri" w:hAnsi="Calibri"/>
                <w:color w:val="000000"/>
              </w:rPr>
              <w:t>Benenson</w:t>
            </w:r>
            <w:proofErr w:type="spellEnd"/>
            <w:r>
              <w:rPr>
                <w:rFonts w:ascii="Calibri" w:hAnsi="Calibri"/>
                <w:color w:val="000000"/>
              </w:rPr>
              <w:t>, S.</w:t>
            </w:r>
          </w:p>
        </w:tc>
        <w:tc>
          <w:tcPr>
            <w:tcW w:w="2165" w:type="dxa"/>
          </w:tcPr>
          <w:p w14:paraId="3BFEE85D" w14:textId="77777777" w:rsidR="00441CCB" w:rsidRDefault="00441CCB" w:rsidP="002066A6">
            <w:r>
              <w:rPr>
                <w:rFonts w:ascii="Calibri" w:hAnsi="Calibri"/>
                <w:color w:val="000000"/>
              </w:rPr>
              <w:t>Antimicrobial use in the ICU: Indications and accuracy - an observational trial.</w:t>
            </w:r>
          </w:p>
        </w:tc>
        <w:tc>
          <w:tcPr>
            <w:tcW w:w="812" w:type="dxa"/>
          </w:tcPr>
          <w:p w14:paraId="3D250F60" w14:textId="77777777" w:rsidR="00441CCB" w:rsidRDefault="00441CCB" w:rsidP="002066A6">
            <w:r>
              <w:rPr>
                <w:rFonts w:ascii="Calibri" w:hAnsi="Calibri"/>
                <w:color w:val="000000"/>
              </w:rPr>
              <w:t>2012</w:t>
            </w:r>
          </w:p>
        </w:tc>
        <w:tc>
          <w:tcPr>
            <w:tcW w:w="1288" w:type="dxa"/>
          </w:tcPr>
          <w:p w14:paraId="51CBBCAD" w14:textId="77777777" w:rsidR="00441CCB" w:rsidRDefault="00441CCB" w:rsidP="002066A6">
            <w:r>
              <w:rPr>
                <w:rFonts w:ascii="Calibri" w:hAnsi="Calibri"/>
                <w:color w:val="000000"/>
              </w:rPr>
              <w:t>ICU</w:t>
            </w:r>
          </w:p>
        </w:tc>
        <w:tc>
          <w:tcPr>
            <w:tcW w:w="1608" w:type="dxa"/>
          </w:tcPr>
          <w:p w14:paraId="10121AC8" w14:textId="77777777" w:rsidR="00441CCB" w:rsidRDefault="00441CCB" w:rsidP="002066A6">
            <w:r>
              <w:rPr>
                <w:rFonts w:ascii="Calibri" w:hAnsi="Calibri"/>
                <w:color w:val="000000"/>
              </w:rPr>
              <w:t>Observational in ICU</w:t>
            </w:r>
          </w:p>
        </w:tc>
        <w:tc>
          <w:tcPr>
            <w:tcW w:w="1441" w:type="dxa"/>
          </w:tcPr>
          <w:p w14:paraId="219A2DA5" w14:textId="77777777" w:rsidR="00441CCB" w:rsidRDefault="00441CCB" w:rsidP="002066A6">
            <w:pPr>
              <w:rPr>
                <w:rFonts w:ascii="Calibri" w:hAnsi="Calibri"/>
                <w:color w:val="000000"/>
              </w:rPr>
            </w:pPr>
            <w:r>
              <w:rPr>
                <w:rFonts w:ascii="Calibri" w:hAnsi="Calibri"/>
                <w:color w:val="000000"/>
              </w:rPr>
              <w:t>Certainty of presence of infection when starting patients on antimicrobials</w:t>
            </w:r>
          </w:p>
        </w:tc>
      </w:tr>
      <w:tr w:rsidR="00441CCB" w14:paraId="59334267" w14:textId="77777777" w:rsidTr="002066A6">
        <w:tc>
          <w:tcPr>
            <w:tcW w:w="1696" w:type="dxa"/>
          </w:tcPr>
          <w:p w14:paraId="5062EEF0" w14:textId="77777777" w:rsidR="00441CCB" w:rsidRPr="005F7D5B" w:rsidRDefault="00441CCB" w:rsidP="002066A6">
            <w:pPr>
              <w:rPr>
                <w:lang w:val="fr-FR"/>
                <w:rPrChange w:id="918" w:author="Sriraj Aiyer" w:date="2024-07-21T19:24:00Z">
                  <w:rPr/>
                </w:rPrChange>
              </w:rPr>
            </w:pPr>
            <w:r w:rsidRPr="005F7D5B">
              <w:rPr>
                <w:rFonts w:ascii="Calibri" w:hAnsi="Calibri"/>
                <w:color w:val="000000"/>
                <w:lang w:val="fr-FR"/>
                <w:rPrChange w:id="919" w:author="Sriraj Aiyer" w:date="2024-07-21T19:24:00Z">
                  <w:rPr>
                    <w:rFonts w:ascii="Calibri" w:hAnsi="Calibri"/>
                    <w:color w:val="000000"/>
                  </w:rPr>
                </w:rPrChange>
              </w:rPr>
              <w:t>Fernandez-</w:t>
            </w:r>
            <w:proofErr w:type="spellStart"/>
            <w:r w:rsidRPr="005F7D5B">
              <w:rPr>
                <w:rFonts w:ascii="Calibri" w:hAnsi="Calibri"/>
                <w:color w:val="000000"/>
                <w:lang w:val="fr-FR"/>
                <w:rPrChange w:id="920" w:author="Sriraj Aiyer" w:date="2024-07-21T19:24:00Z">
                  <w:rPr>
                    <w:rFonts w:ascii="Calibri" w:hAnsi="Calibri"/>
                    <w:color w:val="000000"/>
                  </w:rPr>
                </w:rPrChange>
              </w:rPr>
              <w:t>Aguilar</w:t>
            </w:r>
            <w:proofErr w:type="spellEnd"/>
            <w:r w:rsidRPr="005F7D5B">
              <w:rPr>
                <w:rFonts w:ascii="Calibri" w:hAnsi="Calibri"/>
                <w:color w:val="000000"/>
                <w:lang w:val="fr-FR"/>
                <w:rPrChange w:id="921" w:author="Sriraj Aiyer" w:date="2024-07-21T19:24:00Z">
                  <w:rPr>
                    <w:rFonts w:ascii="Calibri" w:hAnsi="Calibri"/>
                    <w:color w:val="000000"/>
                  </w:rPr>
                </w:rPrChange>
              </w:rPr>
              <w:t xml:space="preserve">, Carmen; Martin-Martin, Jose </w:t>
            </w:r>
            <w:proofErr w:type="spellStart"/>
            <w:r w:rsidRPr="005F7D5B">
              <w:rPr>
                <w:rFonts w:ascii="Calibri" w:hAnsi="Calibri"/>
                <w:color w:val="000000"/>
                <w:lang w:val="fr-FR"/>
                <w:rPrChange w:id="922" w:author="Sriraj Aiyer" w:date="2024-07-21T19:24:00Z">
                  <w:rPr>
                    <w:rFonts w:ascii="Calibri" w:hAnsi="Calibri"/>
                    <w:color w:val="000000"/>
                  </w:rPr>
                </w:rPrChange>
              </w:rPr>
              <w:t>Jesus</w:t>
            </w:r>
            <w:proofErr w:type="spellEnd"/>
            <w:r w:rsidRPr="005F7D5B">
              <w:rPr>
                <w:rFonts w:ascii="Calibri" w:hAnsi="Calibri"/>
                <w:color w:val="000000"/>
                <w:lang w:val="fr-FR"/>
                <w:rPrChange w:id="923" w:author="Sriraj Aiyer" w:date="2024-07-21T19:24:00Z">
                  <w:rPr>
                    <w:rFonts w:ascii="Calibri" w:hAnsi="Calibri"/>
                    <w:color w:val="000000"/>
                  </w:rPr>
                </w:rPrChange>
              </w:rPr>
              <w:t xml:space="preserve">; </w:t>
            </w:r>
            <w:proofErr w:type="spellStart"/>
            <w:r w:rsidRPr="005F7D5B">
              <w:rPr>
                <w:rFonts w:ascii="Calibri" w:hAnsi="Calibri"/>
                <w:color w:val="000000"/>
                <w:lang w:val="fr-FR"/>
                <w:rPrChange w:id="924" w:author="Sriraj Aiyer" w:date="2024-07-21T19:24:00Z">
                  <w:rPr>
                    <w:rFonts w:ascii="Calibri" w:hAnsi="Calibri"/>
                    <w:color w:val="000000"/>
                  </w:rPr>
                </w:rPrChange>
              </w:rPr>
              <w:t>Minue</w:t>
            </w:r>
            <w:proofErr w:type="spellEnd"/>
            <w:r w:rsidRPr="005F7D5B">
              <w:rPr>
                <w:rFonts w:ascii="Calibri" w:hAnsi="Calibri"/>
                <w:color w:val="000000"/>
                <w:lang w:val="fr-FR"/>
                <w:rPrChange w:id="925" w:author="Sriraj Aiyer" w:date="2024-07-21T19:24:00Z">
                  <w:rPr>
                    <w:rFonts w:ascii="Calibri" w:hAnsi="Calibri"/>
                    <w:color w:val="000000"/>
                  </w:rPr>
                </w:rPrChange>
              </w:rPr>
              <w:t xml:space="preserve"> Lorenzo, Sergio; Fernandez </w:t>
            </w:r>
            <w:proofErr w:type="spellStart"/>
            <w:r w:rsidRPr="005F7D5B">
              <w:rPr>
                <w:rFonts w:ascii="Calibri" w:hAnsi="Calibri"/>
                <w:color w:val="000000"/>
                <w:lang w:val="fr-FR"/>
                <w:rPrChange w:id="926" w:author="Sriraj Aiyer" w:date="2024-07-21T19:24:00Z">
                  <w:rPr>
                    <w:rFonts w:ascii="Calibri" w:hAnsi="Calibri"/>
                    <w:color w:val="000000"/>
                  </w:rPr>
                </w:rPrChange>
              </w:rPr>
              <w:t>Ajuria</w:t>
            </w:r>
            <w:proofErr w:type="spellEnd"/>
            <w:r w:rsidRPr="005F7D5B">
              <w:rPr>
                <w:rFonts w:ascii="Calibri" w:hAnsi="Calibri"/>
                <w:color w:val="000000"/>
                <w:lang w:val="fr-FR"/>
                <w:rPrChange w:id="927" w:author="Sriraj Aiyer" w:date="2024-07-21T19:24:00Z">
                  <w:rPr>
                    <w:rFonts w:ascii="Calibri" w:hAnsi="Calibri"/>
                    <w:color w:val="000000"/>
                  </w:rPr>
                </w:rPrChange>
              </w:rPr>
              <w:t>, Alberto</w:t>
            </w:r>
          </w:p>
        </w:tc>
        <w:tc>
          <w:tcPr>
            <w:tcW w:w="2165" w:type="dxa"/>
          </w:tcPr>
          <w:p w14:paraId="7E753C3C" w14:textId="77777777" w:rsidR="00441CCB" w:rsidRDefault="00441CCB" w:rsidP="002066A6">
            <w:r>
              <w:rPr>
                <w:rFonts w:ascii="Calibri" w:hAnsi="Calibri"/>
                <w:color w:val="000000"/>
              </w:rPr>
              <w:t>Use of heuristics during the clinical decision process from family care physicians in real conditions.</w:t>
            </w:r>
          </w:p>
        </w:tc>
        <w:tc>
          <w:tcPr>
            <w:tcW w:w="812" w:type="dxa"/>
          </w:tcPr>
          <w:p w14:paraId="7294BBD6" w14:textId="77777777" w:rsidR="00441CCB" w:rsidRDefault="00441CCB" w:rsidP="002066A6">
            <w:r>
              <w:rPr>
                <w:rFonts w:ascii="Calibri" w:hAnsi="Calibri"/>
                <w:color w:val="000000"/>
              </w:rPr>
              <w:t>2022</w:t>
            </w:r>
          </w:p>
        </w:tc>
        <w:tc>
          <w:tcPr>
            <w:tcW w:w="1288" w:type="dxa"/>
          </w:tcPr>
          <w:p w14:paraId="4EF6EC44" w14:textId="77777777" w:rsidR="00441CCB" w:rsidRDefault="00441CCB" w:rsidP="002066A6">
            <w:r>
              <w:rPr>
                <w:rFonts w:ascii="Calibri" w:hAnsi="Calibri"/>
                <w:color w:val="000000"/>
              </w:rPr>
              <w:t>Primary Care</w:t>
            </w:r>
          </w:p>
        </w:tc>
        <w:tc>
          <w:tcPr>
            <w:tcW w:w="1608" w:type="dxa"/>
          </w:tcPr>
          <w:p w14:paraId="71D2B95A" w14:textId="77777777" w:rsidR="00441CCB" w:rsidRDefault="00441CCB" w:rsidP="002066A6">
            <w:r>
              <w:rPr>
                <w:rFonts w:ascii="Calibri" w:hAnsi="Calibri"/>
                <w:color w:val="000000"/>
              </w:rPr>
              <w:t>Real patients presenting with dyspnoea</w:t>
            </w:r>
          </w:p>
        </w:tc>
        <w:tc>
          <w:tcPr>
            <w:tcW w:w="1441" w:type="dxa"/>
          </w:tcPr>
          <w:p w14:paraId="3C1DAAE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3A2794B9" w14:textId="77777777" w:rsidTr="002066A6">
        <w:tc>
          <w:tcPr>
            <w:tcW w:w="1696" w:type="dxa"/>
          </w:tcPr>
          <w:p w14:paraId="1E87505F" w14:textId="77777777" w:rsidR="00441CCB" w:rsidRDefault="00441CCB" w:rsidP="002066A6">
            <w:r>
              <w:rPr>
                <w:rFonts w:ascii="Calibri" w:hAnsi="Calibri"/>
                <w:color w:val="000000"/>
              </w:rPr>
              <w:t xml:space="preserve">Heller, Rachael F; </w:t>
            </w:r>
            <w:proofErr w:type="spellStart"/>
            <w:r>
              <w:rPr>
                <w:rFonts w:ascii="Calibri" w:hAnsi="Calibri"/>
                <w:color w:val="000000"/>
              </w:rPr>
              <w:t>Saltzstein</w:t>
            </w:r>
            <w:proofErr w:type="spellEnd"/>
            <w:r>
              <w:rPr>
                <w:rFonts w:ascii="Calibri" w:hAnsi="Calibri"/>
                <w:color w:val="000000"/>
              </w:rPr>
              <w:t xml:space="preserve">, Herbert D; </w:t>
            </w:r>
            <w:proofErr w:type="spellStart"/>
            <w:r>
              <w:rPr>
                <w:rFonts w:ascii="Calibri" w:hAnsi="Calibri"/>
                <w:color w:val="000000"/>
              </w:rPr>
              <w:t>Caspe</w:t>
            </w:r>
            <w:proofErr w:type="spellEnd"/>
            <w:r>
              <w:rPr>
                <w:rFonts w:ascii="Calibri" w:hAnsi="Calibri"/>
                <w:color w:val="000000"/>
              </w:rPr>
              <w:t>, William B</w:t>
            </w:r>
          </w:p>
        </w:tc>
        <w:tc>
          <w:tcPr>
            <w:tcW w:w="2165" w:type="dxa"/>
          </w:tcPr>
          <w:p w14:paraId="48231604" w14:textId="77777777" w:rsidR="00441CCB" w:rsidRDefault="00441CCB" w:rsidP="002066A6">
            <w:r>
              <w:rPr>
                <w:rFonts w:ascii="Calibri" w:hAnsi="Calibri"/>
                <w:color w:val="000000"/>
              </w:rPr>
              <w:t>Heuristics in medical and non-medical decision-making.</w:t>
            </w:r>
          </w:p>
        </w:tc>
        <w:tc>
          <w:tcPr>
            <w:tcW w:w="812" w:type="dxa"/>
          </w:tcPr>
          <w:p w14:paraId="05107890" w14:textId="77777777" w:rsidR="00441CCB" w:rsidRDefault="00441CCB" w:rsidP="002066A6">
            <w:r>
              <w:rPr>
                <w:rFonts w:ascii="Calibri" w:hAnsi="Calibri"/>
                <w:color w:val="000000"/>
              </w:rPr>
              <w:t>1992</w:t>
            </w:r>
          </w:p>
        </w:tc>
        <w:tc>
          <w:tcPr>
            <w:tcW w:w="1288" w:type="dxa"/>
          </w:tcPr>
          <w:p w14:paraId="63EDEF5F" w14:textId="77777777" w:rsidR="00441CCB" w:rsidRDefault="00441CCB" w:rsidP="002066A6">
            <w:r>
              <w:rPr>
                <w:rFonts w:ascii="Calibri" w:hAnsi="Calibri"/>
                <w:color w:val="000000"/>
              </w:rPr>
              <w:t>Paediatric residents</w:t>
            </w:r>
          </w:p>
        </w:tc>
        <w:tc>
          <w:tcPr>
            <w:tcW w:w="1608" w:type="dxa"/>
          </w:tcPr>
          <w:p w14:paraId="3A04FF28" w14:textId="77777777" w:rsidR="00441CCB" w:rsidRDefault="00441CCB" w:rsidP="002066A6">
            <w:r>
              <w:rPr>
                <w:rFonts w:ascii="Calibri" w:hAnsi="Calibri"/>
                <w:color w:val="000000"/>
              </w:rPr>
              <w:t>Medical and non-medical problems</w:t>
            </w:r>
          </w:p>
        </w:tc>
        <w:tc>
          <w:tcPr>
            <w:tcW w:w="1441" w:type="dxa"/>
          </w:tcPr>
          <w:p w14:paraId="6CBD6DBB"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444923F7" w14:textId="77777777" w:rsidTr="002066A6">
        <w:tc>
          <w:tcPr>
            <w:tcW w:w="1696" w:type="dxa"/>
          </w:tcPr>
          <w:p w14:paraId="1B81455E" w14:textId="77777777" w:rsidR="00441CCB" w:rsidRDefault="00441CCB" w:rsidP="002066A6">
            <w:r>
              <w:rPr>
                <w:rFonts w:ascii="Calibri" w:hAnsi="Calibri"/>
                <w:color w:val="000000"/>
              </w:rPr>
              <w:t>Mackenzie, R; Dixon, A K; Keene, G S; Hollingworth, W; Lomas, D J; Villar, R N</w:t>
            </w:r>
          </w:p>
        </w:tc>
        <w:tc>
          <w:tcPr>
            <w:tcW w:w="2165" w:type="dxa"/>
          </w:tcPr>
          <w:p w14:paraId="494ED78D" w14:textId="77777777" w:rsidR="00441CCB" w:rsidRDefault="00441CCB" w:rsidP="002066A6">
            <w:r>
              <w:rPr>
                <w:rFonts w:ascii="Calibri" w:hAnsi="Calibri"/>
                <w:color w:val="000000"/>
              </w:rPr>
              <w:t>Magnetic resonance imaging of the knee: assessment of effectiveness.</w:t>
            </w:r>
          </w:p>
        </w:tc>
        <w:tc>
          <w:tcPr>
            <w:tcW w:w="812" w:type="dxa"/>
          </w:tcPr>
          <w:p w14:paraId="70B02319" w14:textId="77777777" w:rsidR="00441CCB" w:rsidRDefault="00441CCB" w:rsidP="002066A6">
            <w:r>
              <w:rPr>
                <w:rFonts w:ascii="Calibri" w:hAnsi="Calibri"/>
                <w:color w:val="000000"/>
              </w:rPr>
              <w:t>1996</w:t>
            </w:r>
          </w:p>
        </w:tc>
        <w:tc>
          <w:tcPr>
            <w:tcW w:w="1288" w:type="dxa"/>
          </w:tcPr>
          <w:p w14:paraId="303F5EFC" w14:textId="77777777" w:rsidR="00441CCB" w:rsidRDefault="00441CCB" w:rsidP="002066A6">
            <w:r>
              <w:rPr>
                <w:rFonts w:ascii="Calibri" w:hAnsi="Calibri"/>
                <w:color w:val="000000"/>
              </w:rPr>
              <w:t>Radiology</w:t>
            </w:r>
          </w:p>
        </w:tc>
        <w:tc>
          <w:tcPr>
            <w:tcW w:w="1608" w:type="dxa"/>
          </w:tcPr>
          <w:p w14:paraId="0A2BA86A" w14:textId="77777777" w:rsidR="00441CCB" w:rsidRDefault="00441CCB" w:rsidP="002066A6">
            <w:r>
              <w:rPr>
                <w:rFonts w:ascii="Calibri" w:hAnsi="Calibri"/>
                <w:color w:val="000000"/>
              </w:rPr>
              <w:t>Observation of knee MRI patients</w:t>
            </w:r>
          </w:p>
        </w:tc>
        <w:tc>
          <w:tcPr>
            <w:tcW w:w="1441" w:type="dxa"/>
          </w:tcPr>
          <w:p w14:paraId="47E8AD32" w14:textId="77777777" w:rsidR="00441CCB" w:rsidRDefault="00441CCB" w:rsidP="002066A6">
            <w:pPr>
              <w:rPr>
                <w:rFonts w:ascii="Calibri" w:hAnsi="Calibri"/>
                <w:color w:val="000000"/>
              </w:rPr>
            </w:pPr>
            <w:r>
              <w:rPr>
                <w:rFonts w:ascii="Calibri" w:hAnsi="Calibri"/>
                <w:color w:val="000000"/>
              </w:rPr>
              <w:t>5 point visual analogue confidence scale</w:t>
            </w:r>
          </w:p>
        </w:tc>
      </w:tr>
      <w:tr w:rsidR="00441CCB" w14:paraId="2EE8F8DF" w14:textId="77777777" w:rsidTr="002066A6">
        <w:tc>
          <w:tcPr>
            <w:tcW w:w="1696" w:type="dxa"/>
          </w:tcPr>
          <w:p w14:paraId="44F59B8A" w14:textId="77777777" w:rsidR="00441CCB" w:rsidRDefault="00441CCB" w:rsidP="002066A6">
            <w:proofErr w:type="spellStart"/>
            <w:r>
              <w:rPr>
                <w:rFonts w:ascii="Calibri" w:hAnsi="Calibri"/>
                <w:color w:val="000000"/>
              </w:rPr>
              <w:t>Mamede</w:t>
            </w:r>
            <w:proofErr w:type="spellEnd"/>
            <w:r>
              <w:rPr>
                <w:rFonts w:ascii="Calibri" w:hAnsi="Calibri"/>
                <w:color w:val="000000"/>
              </w:rPr>
              <w:t xml:space="preserve">, S.; Zandbergen, A.; De Carvalho-Filho, M.A.; Choi, G.; </w:t>
            </w:r>
            <w:proofErr w:type="spellStart"/>
            <w:r>
              <w:rPr>
                <w:rFonts w:ascii="Calibri" w:hAnsi="Calibri"/>
                <w:color w:val="000000"/>
              </w:rPr>
              <w:t>Goeijenbier</w:t>
            </w:r>
            <w:proofErr w:type="spellEnd"/>
            <w:r>
              <w:rPr>
                <w:rFonts w:ascii="Calibri" w:hAnsi="Calibri"/>
                <w:color w:val="000000"/>
              </w:rPr>
              <w:t xml:space="preserve">, M.; Van </w:t>
            </w:r>
            <w:proofErr w:type="spellStart"/>
            <w:r>
              <w:rPr>
                <w:rFonts w:ascii="Calibri" w:hAnsi="Calibri"/>
                <w:color w:val="000000"/>
              </w:rPr>
              <w:t>Ginkel</w:t>
            </w:r>
            <w:proofErr w:type="spellEnd"/>
            <w:r>
              <w:rPr>
                <w:rFonts w:ascii="Calibri" w:hAnsi="Calibri"/>
                <w:color w:val="000000"/>
              </w:rPr>
              <w:t xml:space="preserve">, J.; Zwaan, L.; </w:t>
            </w:r>
            <w:proofErr w:type="spellStart"/>
            <w:r>
              <w:rPr>
                <w:rFonts w:ascii="Calibri" w:hAnsi="Calibri"/>
                <w:color w:val="000000"/>
              </w:rPr>
              <w:t>Paas</w:t>
            </w:r>
            <w:proofErr w:type="spellEnd"/>
            <w:r>
              <w:rPr>
                <w:rFonts w:ascii="Calibri" w:hAnsi="Calibri"/>
                <w:color w:val="000000"/>
              </w:rPr>
              <w:t>, F.; Schmidt, H.G.</w:t>
            </w:r>
          </w:p>
        </w:tc>
        <w:tc>
          <w:tcPr>
            <w:tcW w:w="2165" w:type="dxa"/>
          </w:tcPr>
          <w:p w14:paraId="1D5CCAB0" w14:textId="77777777" w:rsidR="00441CCB" w:rsidRDefault="00441CCB" w:rsidP="002066A6">
            <w:r>
              <w:rPr>
                <w:rFonts w:ascii="Calibri" w:hAnsi="Calibri"/>
                <w:color w:val="000000"/>
              </w:rPr>
              <w:t>Role of knowledge and reasoning processes as predictors of resident physicians' susceptibility to anchoring bias in diagnostic reasoning: A randomised controlled experiment</w:t>
            </w:r>
          </w:p>
        </w:tc>
        <w:tc>
          <w:tcPr>
            <w:tcW w:w="812" w:type="dxa"/>
          </w:tcPr>
          <w:p w14:paraId="0BD87558" w14:textId="77777777" w:rsidR="00441CCB" w:rsidRDefault="00441CCB" w:rsidP="002066A6">
            <w:r>
              <w:rPr>
                <w:rFonts w:ascii="Calibri" w:hAnsi="Calibri"/>
                <w:color w:val="000000"/>
              </w:rPr>
              <w:t>2024</w:t>
            </w:r>
          </w:p>
        </w:tc>
        <w:tc>
          <w:tcPr>
            <w:tcW w:w="1288" w:type="dxa"/>
          </w:tcPr>
          <w:p w14:paraId="0A1A5550" w14:textId="77777777" w:rsidR="00441CCB" w:rsidRDefault="00441CCB" w:rsidP="002066A6">
            <w:r>
              <w:rPr>
                <w:rFonts w:ascii="Calibri" w:hAnsi="Calibri"/>
                <w:color w:val="000000"/>
              </w:rPr>
              <w:t>Internal Medicine</w:t>
            </w:r>
          </w:p>
        </w:tc>
        <w:tc>
          <w:tcPr>
            <w:tcW w:w="1608" w:type="dxa"/>
          </w:tcPr>
          <w:p w14:paraId="2F479536" w14:textId="77777777" w:rsidR="00441CCB" w:rsidRDefault="00441CCB" w:rsidP="002066A6">
            <w:r>
              <w:rPr>
                <w:rFonts w:ascii="Calibri" w:hAnsi="Calibri"/>
                <w:color w:val="000000"/>
              </w:rPr>
              <w:t>6 clinical vignettes (with vs without salient distracting features)</w:t>
            </w:r>
          </w:p>
        </w:tc>
        <w:tc>
          <w:tcPr>
            <w:tcW w:w="1441" w:type="dxa"/>
          </w:tcPr>
          <w:p w14:paraId="68340677" w14:textId="77777777" w:rsidR="00441CCB" w:rsidRDefault="00441CCB" w:rsidP="002066A6">
            <w:pPr>
              <w:rPr>
                <w:rFonts w:ascii="Calibri" w:hAnsi="Calibri"/>
                <w:color w:val="000000"/>
              </w:rPr>
            </w:pPr>
            <w:r>
              <w:rPr>
                <w:rFonts w:ascii="Calibri" w:hAnsi="Calibri"/>
                <w:color w:val="000000"/>
              </w:rPr>
              <w:t>Confidence in diagnosis</w:t>
            </w:r>
          </w:p>
        </w:tc>
      </w:tr>
      <w:tr w:rsidR="00441CCB" w14:paraId="456CF0A7" w14:textId="77777777" w:rsidTr="002066A6">
        <w:tc>
          <w:tcPr>
            <w:tcW w:w="1696" w:type="dxa"/>
          </w:tcPr>
          <w:p w14:paraId="3AA03D3B"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Zwaan, L.</w:t>
            </w:r>
          </w:p>
        </w:tc>
        <w:tc>
          <w:tcPr>
            <w:tcW w:w="2165" w:type="dxa"/>
          </w:tcPr>
          <w:p w14:paraId="3059DF72" w14:textId="77777777" w:rsidR="00441CCB" w:rsidRDefault="00441CCB" w:rsidP="002066A6">
            <w:r>
              <w:rPr>
                <w:rFonts w:ascii="Calibri" w:hAnsi="Calibri"/>
                <w:color w:val="000000"/>
              </w:rPr>
              <w:t>Does a suggested diagnosis in a general practitioners’ referral question impact diagnostic reasoning: an experimental study</w:t>
            </w:r>
          </w:p>
        </w:tc>
        <w:tc>
          <w:tcPr>
            <w:tcW w:w="812" w:type="dxa"/>
          </w:tcPr>
          <w:p w14:paraId="02DDD82F" w14:textId="77777777" w:rsidR="00441CCB" w:rsidRDefault="00441CCB" w:rsidP="002066A6">
            <w:r>
              <w:rPr>
                <w:rFonts w:ascii="Calibri" w:hAnsi="Calibri"/>
                <w:color w:val="000000"/>
              </w:rPr>
              <w:t>2022</w:t>
            </w:r>
          </w:p>
        </w:tc>
        <w:tc>
          <w:tcPr>
            <w:tcW w:w="1288" w:type="dxa"/>
          </w:tcPr>
          <w:p w14:paraId="13BB264B" w14:textId="77777777" w:rsidR="00441CCB" w:rsidRDefault="00441CCB" w:rsidP="002066A6">
            <w:r>
              <w:rPr>
                <w:rFonts w:ascii="Calibri" w:hAnsi="Calibri"/>
                <w:color w:val="000000"/>
              </w:rPr>
              <w:t>Internal Medicine</w:t>
            </w:r>
          </w:p>
        </w:tc>
        <w:tc>
          <w:tcPr>
            <w:tcW w:w="1608" w:type="dxa"/>
          </w:tcPr>
          <w:p w14:paraId="0DB8CCF7" w14:textId="77777777" w:rsidR="00441CCB" w:rsidRDefault="00441CCB" w:rsidP="002066A6">
            <w:r>
              <w:rPr>
                <w:rFonts w:ascii="Calibri" w:hAnsi="Calibri"/>
                <w:color w:val="000000"/>
              </w:rPr>
              <w:t>6 cases formatted as GP referral letters</w:t>
            </w:r>
          </w:p>
        </w:tc>
        <w:tc>
          <w:tcPr>
            <w:tcW w:w="1441" w:type="dxa"/>
          </w:tcPr>
          <w:p w14:paraId="059BCF50"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54CDA345" w14:textId="77777777" w:rsidTr="002066A6">
        <w:tc>
          <w:tcPr>
            <w:tcW w:w="1696" w:type="dxa"/>
          </w:tcPr>
          <w:p w14:paraId="7F59002B" w14:textId="77777777" w:rsidR="00441CCB" w:rsidRDefault="00441CCB" w:rsidP="002066A6">
            <w:proofErr w:type="spellStart"/>
            <w:r>
              <w:rPr>
                <w:rFonts w:ascii="Calibri" w:hAnsi="Calibri"/>
                <w:color w:val="000000"/>
              </w:rPr>
              <w:t>Küper</w:t>
            </w:r>
            <w:proofErr w:type="spellEnd"/>
            <w:r>
              <w:rPr>
                <w:rFonts w:ascii="Calibri" w:hAnsi="Calibri"/>
                <w:color w:val="000000"/>
              </w:rPr>
              <w:t xml:space="preserve">, A.; </w:t>
            </w:r>
            <w:proofErr w:type="spellStart"/>
            <w:r>
              <w:rPr>
                <w:rFonts w:ascii="Calibri" w:hAnsi="Calibri"/>
                <w:color w:val="000000"/>
              </w:rPr>
              <w:t>Lodde</w:t>
            </w:r>
            <w:proofErr w:type="spellEnd"/>
            <w:r>
              <w:rPr>
                <w:rFonts w:ascii="Calibri" w:hAnsi="Calibri"/>
                <w:color w:val="000000"/>
              </w:rPr>
              <w:t xml:space="preserve">, G.; Livingstone, E.; </w:t>
            </w:r>
            <w:proofErr w:type="spellStart"/>
            <w:r>
              <w:rPr>
                <w:rFonts w:ascii="Calibri" w:hAnsi="Calibri"/>
                <w:color w:val="000000"/>
              </w:rPr>
              <w:t>Schadendorf</w:t>
            </w:r>
            <w:proofErr w:type="spellEnd"/>
            <w:r>
              <w:rPr>
                <w:rFonts w:ascii="Calibri" w:hAnsi="Calibri"/>
                <w:color w:val="000000"/>
              </w:rPr>
              <w:t xml:space="preserve">, D.; </w:t>
            </w:r>
            <w:proofErr w:type="spellStart"/>
            <w:r>
              <w:rPr>
                <w:rFonts w:ascii="Calibri" w:hAnsi="Calibri"/>
                <w:color w:val="000000"/>
              </w:rPr>
              <w:t>Krämer</w:t>
            </w:r>
            <w:proofErr w:type="spellEnd"/>
            <w:r>
              <w:rPr>
                <w:rFonts w:ascii="Calibri" w:hAnsi="Calibri"/>
                <w:color w:val="000000"/>
              </w:rPr>
              <w:t>, N.</w:t>
            </w:r>
          </w:p>
        </w:tc>
        <w:tc>
          <w:tcPr>
            <w:tcW w:w="2165" w:type="dxa"/>
          </w:tcPr>
          <w:p w14:paraId="14687918" w14:textId="77777777" w:rsidR="00441CCB" w:rsidRDefault="00441CCB" w:rsidP="002066A6">
            <w:r>
              <w:rPr>
                <w:rFonts w:ascii="Calibri" w:hAnsi="Calibri"/>
                <w:color w:val="000000"/>
              </w:rPr>
              <w:t>Mitigating cognitive bias with clinical decision support systems: an experimental study</w:t>
            </w:r>
          </w:p>
        </w:tc>
        <w:tc>
          <w:tcPr>
            <w:tcW w:w="812" w:type="dxa"/>
          </w:tcPr>
          <w:p w14:paraId="06FA50C9" w14:textId="77777777" w:rsidR="00441CCB" w:rsidRDefault="00441CCB" w:rsidP="002066A6">
            <w:r>
              <w:rPr>
                <w:rFonts w:ascii="Calibri" w:hAnsi="Calibri"/>
                <w:color w:val="000000"/>
              </w:rPr>
              <w:t>2023</w:t>
            </w:r>
          </w:p>
        </w:tc>
        <w:tc>
          <w:tcPr>
            <w:tcW w:w="1288" w:type="dxa"/>
          </w:tcPr>
          <w:p w14:paraId="4BF9D1F0" w14:textId="77777777" w:rsidR="00441CCB" w:rsidRDefault="00441CCB" w:rsidP="002066A6">
            <w:r>
              <w:rPr>
                <w:rFonts w:ascii="Calibri" w:hAnsi="Calibri"/>
                <w:color w:val="000000"/>
              </w:rPr>
              <w:t>Students and physicians</w:t>
            </w:r>
          </w:p>
        </w:tc>
        <w:tc>
          <w:tcPr>
            <w:tcW w:w="1608" w:type="dxa"/>
          </w:tcPr>
          <w:p w14:paraId="49F7B064" w14:textId="77777777" w:rsidR="00441CCB" w:rsidRDefault="00441CCB" w:rsidP="002066A6">
            <w:r>
              <w:rPr>
                <w:rFonts w:ascii="Calibri" w:hAnsi="Calibri"/>
                <w:color w:val="000000"/>
              </w:rPr>
              <w:t>6 clinical scenarios</w:t>
            </w:r>
          </w:p>
        </w:tc>
        <w:tc>
          <w:tcPr>
            <w:tcW w:w="1441" w:type="dxa"/>
          </w:tcPr>
          <w:p w14:paraId="3E36BBC1" w14:textId="77777777" w:rsidR="00441CCB" w:rsidRDefault="00441CCB" w:rsidP="002066A6">
            <w:pPr>
              <w:rPr>
                <w:rFonts w:ascii="Calibri" w:hAnsi="Calibri"/>
                <w:color w:val="000000"/>
              </w:rPr>
            </w:pPr>
            <w:r>
              <w:rPr>
                <w:rFonts w:ascii="Calibri" w:hAnsi="Calibri"/>
                <w:color w:val="000000"/>
              </w:rPr>
              <w:t>7 point scale confidence as well as likelihood of each differential</w:t>
            </w:r>
          </w:p>
        </w:tc>
      </w:tr>
      <w:tr w:rsidR="00441CCB" w14:paraId="2BD79ECF" w14:textId="77777777" w:rsidTr="002066A6">
        <w:tc>
          <w:tcPr>
            <w:tcW w:w="1696" w:type="dxa"/>
          </w:tcPr>
          <w:p w14:paraId="6FFD64D5" w14:textId="77777777" w:rsidR="00441CCB" w:rsidRDefault="00441CCB" w:rsidP="002066A6">
            <w:proofErr w:type="spellStart"/>
            <w:r>
              <w:rPr>
                <w:rFonts w:ascii="Calibri" w:hAnsi="Calibri"/>
                <w:color w:val="000000"/>
              </w:rPr>
              <w:t>Oskay</w:t>
            </w:r>
            <w:proofErr w:type="spellEnd"/>
            <w:r>
              <w:rPr>
                <w:rFonts w:ascii="Calibri" w:hAnsi="Calibri"/>
                <w:color w:val="000000"/>
              </w:rPr>
              <w:t>, A.</w:t>
            </w:r>
          </w:p>
        </w:tc>
        <w:tc>
          <w:tcPr>
            <w:tcW w:w="2165" w:type="dxa"/>
          </w:tcPr>
          <w:p w14:paraId="67122641" w14:textId="77777777" w:rsidR="00441CCB" w:rsidRDefault="00441CCB" w:rsidP="002066A6">
            <w:r>
              <w:rPr>
                <w:rFonts w:ascii="Calibri" w:hAnsi="Calibri"/>
                <w:color w:val="000000"/>
              </w:rPr>
              <w:t>Evaluation of thoracic computed tomography interpretation by emergency medicine residents with regards to accuracy and confidence</w:t>
            </w:r>
          </w:p>
        </w:tc>
        <w:tc>
          <w:tcPr>
            <w:tcW w:w="812" w:type="dxa"/>
          </w:tcPr>
          <w:p w14:paraId="3E527497" w14:textId="77777777" w:rsidR="00441CCB" w:rsidRDefault="00441CCB" w:rsidP="002066A6">
            <w:r>
              <w:rPr>
                <w:rFonts w:ascii="Calibri" w:hAnsi="Calibri"/>
                <w:color w:val="000000"/>
              </w:rPr>
              <w:t>2023</w:t>
            </w:r>
          </w:p>
        </w:tc>
        <w:tc>
          <w:tcPr>
            <w:tcW w:w="1288" w:type="dxa"/>
          </w:tcPr>
          <w:p w14:paraId="7C4F8AAF" w14:textId="77777777" w:rsidR="00441CCB" w:rsidRDefault="00441CCB" w:rsidP="002066A6">
            <w:r>
              <w:rPr>
                <w:rFonts w:ascii="Calibri" w:hAnsi="Calibri"/>
                <w:color w:val="000000"/>
              </w:rPr>
              <w:t>Emergency Medicine</w:t>
            </w:r>
          </w:p>
        </w:tc>
        <w:tc>
          <w:tcPr>
            <w:tcW w:w="1608" w:type="dxa"/>
          </w:tcPr>
          <w:p w14:paraId="128866DE" w14:textId="77777777" w:rsidR="00441CCB" w:rsidRDefault="00441CCB" w:rsidP="002066A6">
            <w:r>
              <w:rPr>
                <w:rFonts w:ascii="Calibri" w:hAnsi="Calibri"/>
                <w:color w:val="000000"/>
              </w:rPr>
              <w:t>30 CT scans</w:t>
            </w:r>
          </w:p>
        </w:tc>
        <w:tc>
          <w:tcPr>
            <w:tcW w:w="1441" w:type="dxa"/>
          </w:tcPr>
          <w:p w14:paraId="15DF1FE7" w14:textId="77777777" w:rsidR="00441CCB" w:rsidRDefault="00441CCB" w:rsidP="002066A6">
            <w:pPr>
              <w:rPr>
                <w:rFonts w:ascii="Calibri" w:hAnsi="Calibri"/>
                <w:color w:val="000000"/>
              </w:rPr>
            </w:pPr>
            <w:r>
              <w:rPr>
                <w:rFonts w:ascii="Calibri" w:hAnsi="Calibri"/>
                <w:color w:val="000000"/>
              </w:rPr>
              <w:t>1-10 Confidence</w:t>
            </w:r>
          </w:p>
        </w:tc>
      </w:tr>
      <w:tr w:rsidR="00441CCB" w14:paraId="0C0302F8" w14:textId="77777777" w:rsidTr="002066A6">
        <w:tc>
          <w:tcPr>
            <w:tcW w:w="1696" w:type="dxa"/>
          </w:tcPr>
          <w:p w14:paraId="09F44664" w14:textId="77777777" w:rsidR="00441CCB" w:rsidRDefault="00441CCB" w:rsidP="002066A6">
            <w:r>
              <w:rPr>
                <w:rFonts w:ascii="Calibri" w:hAnsi="Calibri"/>
                <w:color w:val="000000"/>
              </w:rPr>
              <w:t xml:space="preserve">Marx, G.; </w:t>
            </w:r>
            <w:proofErr w:type="spellStart"/>
            <w:r>
              <w:rPr>
                <w:rFonts w:ascii="Calibri" w:hAnsi="Calibri"/>
                <w:color w:val="000000"/>
              </w:rPr>
              <w:t>Koens</w:t>
            </w:r>
            <w:proofErr w:type="spellEnd"/>
            <w:r>
              <w:rPr>
                <w:rFonts w:ascii="Calibri" w:hAnsi="Calibri"/>
                <w:color w:val="000000"/>
              </w:rPr>
              <w:t xml:space="preserve">, S.; Von Dem </w:t>
            </w:r>
            <w:proofErr w:type="spellStart"/>
            <w:r>
              <w:rPr>
                <w:rFonts w:ascii="Calibri" w:hAnsi="Calibri"/>
                <w:color w:val="000000"/>
              </w:rPr>
              <w:t>Knesebeck</w:t>
            </w:r>
            <w:proofErr w:type="spellEnd"/>
            <w:r>
              <w:rPr>
                <w:rFonts w:ascii="Calibri" w:hAnsi="Calibri"/>
                <w:color w:val="000000"/>
              </w:rPr>
              <w:t>, O.; Scherer, M.</w:t>
            </w:r>
          </w:p>
        </w:tc>
        <w:tc>
          <w:tcPr>
            <w:tcW w:w="2165" w:type="dxa"/>
          </w:tcPr>
          <w:p w14:paraId="7B3D1FF9" w14:textId="77777777" w:rsidR="00441CCB" w:rsidRDefault="00441CCB" w:rsidP="002066A6">
            <w:r>
              <w:rPr>
                <w:rFonts w:ascii="Calibri" w:hAnsi="Calibri"/>
                <w:color w:val="000000"/>
              </w:rPr>
              <w:t>Age and gender differences in diagnostic decision-making of early heart failure: Results of a mixed-methods interview-study using video vignettes</w:t>
            </w:r>
          </w:p>
        </w:tc>
        <w:tc>
          <w:tcPr>
            <w:tcW w:w="812" w:type="dxa"/>
          </w:tcPr>
          <w:p w14:paraId="730095C1" w14:textId="77777777" w:rsidR="00441CCB" w:rsidRDefault="00441CCB" w:rsidP="002066A6">
            <w:r>
              <w:rPr>
                <w:rFonts w:ascii="Calibri" w:hAnsi="Calibri"/>
                <w:color w:val="000000"/>
              </w:rPr>
              <w:t>2022</w:t>
            </w:r>
          </w:p>
        </w:tc>
        <w:tc>
          <w:tcPr>
            <w:tcW w:w="1288" w:type="dxa"/>
          </w:tcPr>
          <w:p w14:paraId="787E0884" w14:textId="77777777" w:rsidR="00441CCB" w:rsidRDefault="00441CCB" w:rsidP="002066A6">
            <w:r>
              <w:rPr>
                <w:rFonts w:ascii="Calibri" w:hAnsi="Calibri"/>
                <w:color w:val="000000"/>
              </w:rPr>
              <w:t>General Practice</w:t>
            </w:r>
          </w:p>
        </w:tc>
        <w:tc>
          <w:tcPr>
            <w:tcW w:w="1608" w:type="dxa"/>
          </w:tcPr>
          <w:p w14:paraId="1619B674" w14:textId="77777777" w:rsidR="00441CCB" w:rsidRDefault="00441CCB" w:rsidP="002066A6">
            <w:r>
              <w:rPr>
                <w:rFonts w:ascii="Calibri" w:hAnsi="Calibri"/>
                <w:color w:val="000000"/>
              </w:rPr>
              <w:t>Video vignettes</w:t>
            </w:r>
          </w:p>
        </w:tc>
        <w:tc>
          <w:tcPr>
            <w:tcW w:w="1441" w:type="dxa"/>
          </w:tcPr>
          <w:p w14:paraId="73793569" w14:textId="77777777" w:rsidR="00441CCB" w:rsidRDefault="00441CCB" w:rsidP="002066A6">
            <w:pPr>
              <w:rPr>
                <w:rFonts w:ascii="Calibri" w:hAnsi="Calibri"/>
                <w:color w:val="000000"/>
              </w:rPr>
            </w:pPr>
            <w:r>
              <w:rPr>
                <w:rFonts w:ascii="Calibri" w:hAnsi="Calibri"/>
                <w:color w:val="000000"/>
              </w:rPr>
              <w:t>0-100% certainty</w:t>
            </w:r>
          </w:p>
        </w:tc>
      </w:tr>
      <w:tr w:rsidR="00441CCB" w14:paraId="239E9640" w14:textId="77777777" w:rsidTr="002066A6">
        <w:tc>
          <w:tcPr>
            <w:tcW w:w="1696" w:type="dxa"/>
          </w:tcPr>
          <w:p w14:paraId="6A95A774" w14:textId="77777777" w:rsidR="00441CCB" w:rsidRDefault="00441CCB" w:rsidP="002066A6">
            <w:proofErr w:type="spellStart"/>
            <w:r>
              <w:rPr>
                <w:rFonts w:ascii="Calibri" w:hAnsi="Calibri"/>
                <w:color w:val="000000"/>
              </w:rPr>
              <w:t>Albrechtsen</w:t>
            </w:r>
            <w:proofErr w:type="spellEnd"/>
            <w:r>
              <w:rPr>
                <w:rFonts w:ascii="Calibri" w:hAnsi="Calibri"/>
                <w:color w:val="000000"/>
              </w:rPr>
              <w:t xml:space="preserve">, S.S.; Riis, R.G.C.; Amiri, M.; </w:t>
            </w:r>
            <w:proofErr w:type="spellStart"/>
            <w:r>
              <w:rPr>
                <w:rFonts w:ascii="Calibri" w:hAnsi="Calibri"/>
                <w:color w:val="000000"/>
              </w:rPr>
              <w:t>Tanum</w:t>
            </w:r>
            <w:proofErr w:type="spellEnd"/>
            <w:r>
              <w:rPr>
                <w:rFonts w:ascii="Calibri" w:hAnsi="Calibri"/>
                <w:color w:val="000000"/>
              </w:rPr>
              <w:t xml:space="preserve">, G.; </w:t>
            </w:r>
            <w:proofErr w:type="spellStart"/>
            <w:r>
              <w:rPr>
                <w:rFonts w:ascii="Calibri" w:hAnsi="Calibri"/>
                <w:color w:val="000000"/>
              </w:rPr>
              <w:t>Bergdal</w:t>
            </w:r>
            <w:proofErr w:type="spellEnd"/>
            <w:r>
              <w:rPr>
                <w:rFonts w:ascii="Calibri" w:hAnsi="Calibri"/>
                <w:color w:val="000000"/>
              </w:rPr>
              <w:t xml:space="preserve">, O.; </w:t>
            </w:r>
            <w:proofErr w:type="spellStart"/>
            <w:r>
              <w:rPr>
                <w:rFonts w:ascii="Calibri" w:hAnsi="Calibri"/>
                <w:color w:val="000000"/>
              </w:rPr>
              <w:t>Blaabjerg</w:t>
            </w:r>
            <w:proofErr w:type="spellEnd"/>
            <w:r>
              <w:rPr>
                <w:rFonts w:ascii="Calibri" w:hAnsi="Calibri"/>
                <w:color w:val="000000"/>
              </w:rPr>
              <w:t xml:space="preserve">, M.; Simonsen, C.Z.; </w:t>
            </w:r>
            <w:proofErr w:type="spellStart"/>
            <w:r>
              <w:rPr>
                <w:rFonts w:ascii="Calibri" w:hAnsi="Calibri"/>
                <w:color w:val="000000"/>
              </w:rPr>
              <w:t>Kondziella</w:t>
            </w:r>
            <w:proofErr w:type="spellEnd"/>
            <w:r>
              <w:rPr>
                <w:rFonts w:ascii="Calibri" w:hAnsi="Calibri"/>
                <w:color w:val="000000"/>
              </w:rPr>
              <w:t>, D.</w:t>
            </w:r>
          </w:p>
        </w:tc>
        <w:tc>
          <w:tcPr>
            <w:tcW w:w="2165" w:type="dxa"/>
          </w:tcPr>
          <w:p w14:paraId="0A45F24C" w14:textId="77777777" w:rsidR="00441CCB" w:rsidRDefault="00441CCB" w:rsidP="002066A6">
            <w:r>
              <w:rPr>
                <w:rFonts w:ascii="Calibri" w:hAnsi="Calibri"/>
                <w:color w:val="000000"/>
              </w:rPr>
              <w:t>Impact of MRI on decision-making in ICU patients with disorders of consciousness</w:t>
            </w:r>
          </w:p>
        </w:tc>
        <w:tc>
          <w:tcPr>
            <w:tcW w:w="812" w:type="dxa"/>
          </w:tcPr>
          <w:p w14:paraId="386D0954" w14:textId="77777777" w:rsidR="00441CCB" w:rsidRDefault="00441CCB" w:rsidP="002066A6">
            <w:r>
              <w:rPr>
                <w:rFonts w:ascii="Calibri" w:hAnsi="Calibri"/>
                <w:color w:val="000000"/>
              </w:rPr>
              <w:t>2022</w:t>
            </w:r>
          </w:p>
        </w:tc>
        <w:tc>
          <w:tcPr>
            <w:tcW w:w="1288" w:type="dxa"/>
          </w:tcPr>
          <w:p w14:paraId="4A0BAC70" w14:textId="77777777" w:rsidR="00441CCB" w:rsidRDefault="00441CCB" w:rsidP="002066A6">
            <w:r>
              <w:rPr>
                <w:rFonts w:ascii="Calibri" w:hAnsi="Calibri"/>
                <w:color w:val="000000"/>
              </w:rPr>
              <w:t>ICU</w:t>
            </w:r>
          </w:p>
        </w:tc>
        <w:tc>
          <w:tcPr>
            <w:tcW w:w="1608" w:type="dxa"/>
          </w:tcPr>
          <w:p w14:paraId="3CE3251F" w14:textId="77777777" w:rsidR="00441CCB" w:rsidRDefault="00441CCB" w:rsidP="002066A6">
            <w:r>
              <w:rPr>
                <w:rFonts w:ascii="Calibri" w:hAnsi="Calibri"/>
                <w:color w:val="000000"/>
              </w:rPr>
              <w:t>Real patient cases in ICU</w:t>
            </w:r>
          </w:p>
        </w:tc>
        <w:tc>
          <w:tcPr>
            <w:tcW w:w="1441" w:type="dxa"/>
          </w:tcPr>
          <w:p w14:paraId="7113E755"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55D46E95" w14:textId="77777777" w:rsidTr="002066A6">
        <w:tc>
          <w:tcPr>
            <w:tcW w:w="1696" w:type="dxa"/>
          </w:tcPr>
          <w:p w14:paraId="15F6DE28" w14:textId="77777777" w:rsidR="00441CCB" w:rsidRDefault="00441CCB" w:rsidP="002066A6">
            <w:proofErr w:type="spellStart"/>
            <w:r>
              <w:rPr>
                <w:rFonts w:ascii="Calibri" w:hAnsi="Calibri"/>
                <w:color w:val="000000"/>
              </w:rPr>
              <w:t>Fawver</w:t>
            </w:r>
            <w:proofErr w:type="spellEnd"/>
            <w:r>
              <w:rPr>
                <w:rFonts w:ascii="Calibri" w:hAnsi="Calibri"/>
                <w:color w:val="000000"/>
              </w:rPr>
              <w:t xml:space="preserve">, B.; Thomas, J.L.; Drew, T.; Mills, M.K.; </w:t>
            </w:r>
            <w:proofErr w:type="spellStart"/>
            <w:r>
              <w:rPr>
                <w:rFonts w:ascii="Calibri" w:hAnsi="Calibri"/>
                <w:color w:val="000000"/>
              </w:rPr>
              <w:t>Auffermann</w:t>
            </w:r>
            <w:proofErr w:type="spellEnd"/>
            <w:r>
              <w:rPr>
                <w:rFonts w:ascii="Calibri" w:hAnsi="Calibri"/>
                <w:color w:val="000000"/>
              </w:rPr>
              <w:t>, W.F.; Lohse, K.R.; Williams, A.M.</w:t>
            </w:r>
          </w:p>
        </w:tc>
        <w:tc>
          <w:tcPr>
            <w:tcW w:w="2165" w:type="dxa"/>
          </w:tcPr>
          <w:p w14:paraId="3AB57441" w14:textId="77777777" w:rsidR="00441CCB" w:rsidRDefault="00441CCB" w:rsidP="002066A6">
            <w:r>
              <w:rPr>
                <w:rFonts w:ascii="Calibri" w:hAnsi="Calibri"/>
                <w:color w:val="000000"/>
              </w:rPr>
              <w:t>Seeing isn’t necessarily believing: Misleading contextual information influences perceptual-cognitive bias in radiologists.</w:t>
            </w:r>
          </w:p>
        </w:tc>
        <w:tc>
          <w:tcPr>
            <w:tcW w:w="812" w:type="dxa"/>
          </w:tcPr>
          <w:p w14:paraId="5E39C5A4" w14:textId="77777777" w:rsidR="00441CCB" w:rsidRDefault="00441CCB" w:rsidP="002066A6">
            <w:r>
              <w:rPr>
                <w:rFonts w:ascii="Calibri" w:hAnsi="Calibri"/>
                <w:color w:val="000000"/>
              </w:rPr>
              <w:t>2020</w:t>
            </w:r>
          </w:p>
        </w:tc>
        <w:tc>
          <w:tcPr>
            <w:tcW w:w="1288" w:type="dxa"/>
          </w:tcPr>
          <w:p w14:paraId="69601139" w14:textId="77777777" w:rsidR="00441CCB" w:rsidRDefault="00441CCB" w:rsidP="002066A6">
            <w:r>
              <w:rPr>
                <w:rFonts w:ascii="Calibri" w:hAnsi="Calibri"/>
                <w:color w:val="000000"/>
              </w:rPr>
              <w:t>Radiology</w:t>
            </w:r>
          </w:p>
        </w:tc>
        <w:tc>
          <w:tcPr>
            <w:tcW w:w="1608" w:type="dxa"/>
          </w:tcPr>
          <w:p w14:paraId="2581A016" w14:textId="77777777" w:rsidR="00441CCB" w:rsidRDefault="00441CCB" w:rsidP="002066A6">
            <w:r>
              <w:rPr>
                <w:rFonts w:ascii="Calibri" w:hAnsi="Calibri"/>
                <w:color w:val="000000"/>
              </w:rPr>
              <w:t>16 deidentified musculoskeletal radiographic cases</w:t>
            </w:r>
          </w:p>
        </w:tc>
        <w:tc>
          <w:tcPr>
            <w:tcW w:w="1441" w:type="dxa"/>
          </w:tcPr>
          <w:p w14:paraId="78E72070"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313602EC" w14:textId="77777777" w:rsidTr="002066A6">
        <w:tc>
          <w:tcPr>
            <w:tcW w:w="1696" w:type="dxa"/>
          </w:tcPr>
          <w:p w14:paraId="51A33ABF" w14:textId="77777777" w:rsidR="00441CCB" w:rsidRDefault="00441CCB" w:rsidP="002066A6">
            <w:r>
              <w:rPr>
                <w:rFonts w:ascii="Calibri" w:hAnsi="Calibri"/>
                <w:color w:val="000000"/>
              </w:rPr>
              <w:t xml:space="preserve">Hausmann, D.; </w:t>
            </w:r>
            <w:proofErr w:type="spellStart"/>
            <w:r>
              <w:rPr>
                <w:rFonts w:ascii="Calibri" w:hAnsi="Calibri"/>
                <w:color w:val="000000"/>
              </w:rPr>
              <w:t>Kiesel</w:t>
            </w:r>
            <w:proofErr w:type="spellEnd"/>
            <w:r>
              <w:rPr>
                <w:rFonts w:ascii="Calibri" w:hAnsi="Calibri"/>
                <w:color w:val="000000"/>
              </w:rPr>
              <w:t xml:space="preserve">, V.; </w:t>
            </w:r>
            <w:proofErr w:type="spellStart"/>
            <w:r>
              <w:rPr>
                <w:rFonts w:ascii="Calibri" w:hAnsi="Calibri"/>
                <w:color w:val="000000"/>
              </w:rPr>
              <w:t>Zimmerli</w:t>
            </w:r>
            <w:proofErr w:type="spellEnd"/>
            <w:r>
              <w:rPr>
                <w:rFonts w:ascii="Calibri" w:hAnsi="Calibri"/>
                <w:color w:val="000000"/>
              </w:rPr>
              <w:t xml:space="preserve">, L.; Schlatter, N.; von </w:t>
            </w:r>
            <w:proofErr w:type="spellStart"/>
            <w:r>
              <w:rPr>
                <w:rFonts w:ascii="Calibri" w:hAnsi="Calibri"/>
                <w:color w:val="000000"/>
              </w:rPr>
              <w:t>Gunten</w:t>
            </w:r>
            <w:proofErr w:type="spellEnd"/>
            <w:r>
              <w:rPr>
                <w:rFonts w:ascii="Calibri" w:hAnsi="Calibri"/>
                <w:color w:val="000000"/>
              </w:rPr>
              <w:t xml:space="preserve">, A.; </w:t>
            </w:r>
            <w:proofErr w:type="spellStart"/>
            <w:r>
              <w:rPr>
                <w:rFonts w:ascii="Calibri" w:hAnsi="Calibri"/>
                <w:color w:val="000000"/>
              </w:rPr>
              <w:t>Wattinger</w:t>
            </w:r>
            <w:proofErr w:type="spellEnd"/>
            <w:r>
              <w:rPr>
                <w:rFonts w:ascii="Calibri" w:hAnsi="Calibri"/>
                <w:color w:val="000000"/>
              </w:rPr>
              <w:t xml:space="preserve">, N.; </w:t>
            </w:r>
            <w:proofErr w:type="spellStart"/>
            <w:r>
              <w:rPr>
                <w:rFonts w:ascii="Calibri" w:hAnsi="Calibri"/>
                <w:color w:val="000000"/>
              </w:rPr>
              <w:t>Rosemann</w:t>
            </w:r>
            <w:proofErr w:type="spellEnd"/>
            <w:r>
              <w:rPr>
                <w:rFonts w:ascii="Calibri" w:hAnsi="Calibri"/>
                <w:color w:val="000000"/>
              </w:rPr>
              <w:t>, T.</w:t>
            </w:r>
          </w:p>
        </w:tc>
        <w:tc>
          <w:tcPr>
            <w:tcW w:w="2165" w:type="dxa"/>
          </w:tcPr>
          <w:p w14:paraId="7E118B72" w14:textId="77777777" w:rsidR="00441CCB" w:rsidRDefault="00441CCB" w:rsidP="002066A6">
            <w:r>
              <w:rPr>
                <w:rFonts w:ascii="Calibri" w:hAnsi="Calibri"/>
                <w:color w:val="000000"/>
              </w:rPr>
              <w:t>Sensitivity for multimorbidity: The role of diagnostic uncertainty of physicians when evaluating multimorbid video case-based vignettes</w:t>
            </w:r>
          </w:p>
        </w:tc>
        <w:tc>
          <w:tcPr>
            <w:tcW w:w="812" w:type="dxa"/>
          </w:tcPr>
          <w:p w14:paraId="021FA15C" w14:textId="77777777" w:rsidR="00441CCB" w:rsidRDefault="00441CCB" w:rsidP="002066A6">
            <w:r>
              <w:rPr>
                <w:rFonts w:ascii="Calibri" w:hAnsi="Calibri"/>
                <w:color w:val="000000"/>
              </w:rPr>
              <w:t>2019</w:t>
            </w:r>
          </w:p>
        </w:tc>
        <w:tc>
          <w:tcPr>
            <w:tcW w:w="1288" w:type="dxa"/>
          </w:tcPr>
          <w:p w14:paraId="127DED2A" w14:textId="77777777" w:rsidR="00441CCB" w:rsidRDefault="00441CCB" w:rsidP="002066A6">
            <w:r>
              <w:rPr>
                <w:rFonts w:ascii="Calibri" w:hAnsi="Calibri"/>
                <w:color w:val="000000"/>
              </w:rPr>
              <w:t>General Practice / Emergency Medicine</w:t>
            </w:r>
          </w:p>
        </w:tc>
        <w:tc>
          <w:tcPr>
            <w:tcW w:w="1608" w:type="dxa"/>
          </w:tcPr>
          <w:p w14:paraId="04001438" w14:textId="77777777" w:rsidR="00441CCB" w:rsidRDefault="00441CCB" w:rsidP="002066A6">
            <w:r>
              <w:rPr>
                <w:rFonts w:ascii="Calibri" w:hAnsi="Calibri"/>
                <w:color w:val="000000"/>
              </w:rPr>
              <w:t>Video vignettes</w:t>
            </w:r>
          </w:p>
        </w:tc>
        <w:tc>
          <w:tcPr>
            <w:tcW w:w="1441" w:type="dxa"/>
          </w:tcPr>
          <w:p w14:paraId="1214560E"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799EC77D" w14:textId="77777777" w:rsidTr="002066A6">
        <w:tc>
          <w:tcPr>
            <w:tcW w:w="1696" w:type="dxa"/>
          </w:tcPr>
          <w:p w14:paraId="001AD52E" w14:textId="77777777" w:rsidR="00441CCB" w:rsidRDefault="00441CCB" w:rsidP="002066A6">
            <w:proofErr w:type="spellStart"/>
            <w:r>
              <w:rPr>
                <w:rFonts w:ascii="Calibri" w:hAnsi="Calibri"/>
                <w:color w:val="000000"/>
              </w:rPr>
              <w:t>Lambe</w:t>
            </w:r>
            <w:proofErr w:type="spellEnd"/>
            <w:r>
              <w:rPr>
                <w:rFonts w:ascii="Calibri" w:hAnsi="Calibri"/>
                <w:color w:val="000000"/>
              </w:rPr>
              <w:t xml:space="preserve">, K.A.; </w:t>
            </w:r>
            <w:proofErr w:type="spellStart"/>
            <w:r>
              <w:rPr>
                <w:rFonts w:ascii="Calibri" w:hAnsi="Calibri"/>
                <w:color w:val="000000"/>
              </w:rPr>
              <w:t>Hevey</w:t>
            </w:r>
            <w:proofErr w:type="spellEnd"/>
            <w:r>
              <w:rPr>
                <w:rFonts w:ascii="Calibri" w:hAnsi="Calibri"/>
                <w:color w:val="000000"/>
              </w:rPr>
              <w:t>, D.; Kelly, B.D.</w:t>
            </w:r>
          </w:p>
        </w:tc>
        <w:tc>
          <w:tcPr>
            <w:tcW w:w="2165" w:type="dxa"/>
          </w:tcPr>
          <w:p w14:paraId="2070F717" w14:textId="77777777" w:rsidR="00441CCB" w:rsidRDefault="00441CCB" w:rsidP="002066A6">
            <w:r>
              <w:rPr>
                <w:rFonts w:ascii="Calibri" w:hAnsi="Calibri"/>
                <w:color w:val="000000"/>
              </w:rPr>
              <w:t>Guided reflection interventions show no effect on diagnostic accuracy in medical students</w:t>
            </w:r>
          </w:p>
        </w:tc>
        <w:tc>
          <w:tcPr>
            <w:tcW w:w="812" w:type="dxa"/>
          </w:tcPr>
          <w:p w14:paraId="28C3FBBC" w14:textId="77777777" w:rsidR="00441CCB" w:rsidRDefault="00441CCB" w:rsidP="002066A6">
            <w:r>
              <w:rPr>
                <w:rFonts w:ascii="Calibri" w:hAnsi="Calibri"/>
                <w:color w:val="000000"/>
              </w:rPr>
              <w:t>2018</w:t>
            </w:r>
          </w:p>
        </w:tc>
        <w:tc>
          <w:tcPr>
            <w:tcW w:w="1288" w:type="dxa"/>
          </w:tcPr>
          <w:p w14:paraId="019D1D03" w14:textId="77777777" w:rsidR="00441CCB" w:rsidRDefault="00441CCB" w:rsidP="002066A6">
            <w:r>
              <w:rPr>
                <w:rFonts w:ascii="Calibri" w:hAnsi="Calibri"/>
                <w:color w:val="000000"/>
              </w:rPr>
              <w:t>Medical Students</w:t>
            </w:r>
          </w:p>
        </w:tc>
        <w:tc>
          <w:tcPr>
            <w:tcW w:w="1608" w:type="dxa"/>
          </w:tcPr>
          <w:p w14:paraId="036EBB09" w14:textId="77777777" w:rsidR="00441CCB" w:rsidRDefault="00441CCB" w:rsidP="002066A6">
            <w:r>
              <w:rPr>
                <w:rFonts w:ascii="Calibri" w:hAnsi="Calibri"/>
                <w:color w:val="000000"/>
              </w:rPr>
              <w:t>Fictional patient cases</w:t>
            </w:r>
          </w:p>
        </w:tc>
        <w:tc>
          <w:tcPr>
            <w:tcW w:w="1441" w:type="dxa"/>
          </w:tcPr>
          <w:p w14:paraId="4A09EB90" w14:textId="77777777" w:rsidR="00441CCB" w:rsidRDefault="00441CCB" w:rsidP="002066A6">
            <w:pPr>
              <w:rPr>
                <w:rFonts w:ascii="Calibri" w:hAnsi="Calibri"/>
                <w:color w:val="000000"/>
              </w:rPr>
            </w:pPr>
            <w:r>
              <w:rPr>
                <w:rFonts w:ascii="Calibri" w:hAnsi="Calibri"/>
                <w:color w:val="000000"/>
              </w:rPr>
              <w:t>1-6 scale of confidence in original differential</w:t>
            </w:r>
          </w:p>
        </w:tc>
      </w:tr>
      <w:tr w:rsidR="00441CCB" w14:paraId="16D26610" w14:textId="77777777" w:rsidTr="002066A6">
        <w:tc>
          <w:tcPr>
            <w:tcW w:w="1696" w:type="dxa"/>
          </w:tcPr>
          <w:p w14:paraId="5B57EEA2" w14:textId="77777777" w:rsidR="00441CCB" w:rsidRDefault="00441CCB" w:rsidP="002066A6">
            <w:r>
              <w:rPr>
                <w:rFonts w:ascii="Calibri" w:hAnsi="Calibri"/>
                <w:color w:val="000000"/>
              </w:rPr>
              <w:t xml:space="preserve">Cairns, A.W.; Bond, R.R.; Finlay, D.D.; Breen, C.; </w:t>
            </w:r>
            <w:proofErr w:type="spellStart"/>
            <w:r>
              <w:rPr>
                <w:rFonts w:ascii="Calibri" w:hAnsi="Calibri"/>
                <w:color w:val="000000"/>
              </w:rPr>
              <w:t>Guldenring</w:t>
            </w:r>
            <w:proofErr w:type="spellEnd"/>
            <w:r>
              <w:rPr>
                <w:rFonts w:ascii="Calibri" w:hAnsi="Calibri"/>
                <w:color w:val="000000"/>
              </w:rPr>
              <w:t>, D.; Gaffney, R.; Gallagher, A.G.; Peace, A.J.; Henn, P.</w:t>
            </w:r>
          </w:p>
        </w:tc>
        <w:tc>
          <w:tcPr>
            <w:tcW w:w="2165" w:type="dxa"/>
          </w:tcPr>
          <w:p w14:paraId="576AB02A" w14:textId="77777777" w:rsidR="00441CCB" w:rsidRDefault="00441CCB" w:rsidP="002066A6">
            <w:r>
              <w:rPr>
                <w:rFonts w:ascii="Calibri" w:hAnsi="Calibri"/>
                <w:color w:val="000000"/>
              </w:rPr>
              <w:t>A computer-human interaction model to improve the diagnostic accuracy and clinical decision-making during 12-lead electrocardiogram interpretation</w:t>
            </w:r>
          </w:p>
        </w:tc>
        <w:tc>
          <w:tcPr>
            <w:tcW w:w="812" w:type="dxa"/>
          </w:tcPr>
          <w:p w14:paraId="32F52A01" w14:textId="77777777" w:rsidR="00441CCB" w:rsidRDefault="00441CCB" w:rsidP="002066A6">
            <w:r>
              <w:rPr>
                <w:rFonts w:ascii="Calibri" w:hAnsi="Calibri"/>
                <w:color w:val="000000"/>
              </w:rPr>
              <w:t>2016</w:t>
            </w:r>
          </w:p>
        </w:tc>
        <w:tc>
          <w:tcPr>
            <w:tcW w:w="1288" w:type="dxa"/>
          </w:tcPr>
          <w:p w14:paraId="02592DAD" w14:textId="77777777" w:rsidR="00441CCB" w:rsidRDefault="00441CCB" w:rsidP="002066A6">
            <w:r>
              <w:rPr>
                <w:rFonts w:ascii="Calibri" w:hAnsi="Calibri"/>
                <w:color w:val="000000"/>
              </w:rPr>
              <w:t>GPs and Undergrads</w:t>
            </w:r>
          </w:p>
        </w:tc>
        <w:tc>
          <w:tcPr>
            <w:tcW w:w="1608" w:type="dxa"/>
          </w:tcPr>
          <w:p w14:paraId="3239FA00" w14:textId="77777777" w:rsidR="00441CCB" w:rsidRDefault="00441CCB" w:rsidP="002066A6">
            <w:r>
              <w:rPr>
                <w:rFonts w:ascii="Calibri" w:hAnsi="Calibri"/>
                <w:color w:val="000000"/>
              </w:rPr>
              <w:t>ECG interpretation</w:t>
            </w:r>
          </w:p>
        </w:tc>
        <w:tc>
          <w:tcPr>
            <w:tcW w:w="1441" w:type="dxa"/>
          </w:tcPr>
          <w:p w14:paraId="753895A9" w14:textId="77777777" w:rsidR="00441CCB" w:rsidRDefault="00441CCB" w:rsidP="002066A6">
            <w:pPr>
              <w:rPr>
                <w:rFonts w:ascii="Calibri" w:hAnsi="Calibri"/>
                <w:color w:val="000000"/>
              </w:rPr>
            </w:pPr>
            <w:r>
              <w:rPr>
                <w:rFonts w:ascii="Calibri" w:hAnsi="Calibri"/>
                <w:color w:val="000000"/>
              </w:rPr>
              <w:t>Self-rated confidence 1-10</w:t>
            </w:r>
          </w:p>
        </w:tc>
      </w:tr>
      <w:tr w:rsidR="00441CCB" w14:paraId="11E2AA08" w14:textId="77777777" w:rsidTr="002066A6">
        <w:tc>
          <w:tcPr>
            <w:tcW w:w="1696" w:type="dxa"/>
          </w:tcPr>
          <w:p w14:paraId="20A23C6C" w14:textId="77777777" w:rsidR="00441CCB" w:rsidRDefault="00441CCB" w:rsidP="002066A6">
            <w:r>
              <w:rPr>
                <w:rFonts w:ascii="Calibri" w:hAnsi="Calibri"/>
                <w:color w:val="000000"/>
              </w:rPr>
              <w:t>Ben-</w:t>
            </w:r>
            <w:proofErr w:type="spellStart"/>
            <w:r>
              <w:rPr>
                <w:rFonts w:ascii="Calibri" w:hAnsi="Calibri"/>
                <w:color w:val="000000"/>
              </w:rPr>
              <w:t>Assuli</w:t>
            </w:r>
            <w:proofErr w:type="spellEnd"/>
            <w:r>
              <w:rPr>
                <w:rFonts w:ascii="Calibri" w:hAnsi="Calibri"/>
                <w:color w:val="000000"/>
              </w:rPr>
              <w:t xml:space="preserve">, O.; </w:t>
            </w:r>
            <w:proofErr w:type="spellStart"/>
            <w:r>
              <w:rPr>
                <w:rFonts w:ascii="Calibri" w:hAnsi="Calibri"/>
                <w:color w:val="000000"/>
              </w:rPr>
              <w:t>Sagi</w:t>
            </w:r>
            <w:proofErr w:type="spellEnd"/>
            <w:r>
              <w:rPr>
                <w:rFonts w:ascii="Calibri" w:hAnsi="Calibri"/>
                <w:color w:val="000000"/>
              </w:rPr>
              <w:t xml:space="preserve">, D.; </w:t>
            </w:r>
            <w:proofErr w:type="spellStart"/>
            <w:r>
              <w:rPr>
                <w:rFonts w:ascii="Calibri" w:hAnsi="Calibri"/>
                <w:color w:val="000000"/>
              </w:rPr>
              <w:t>Leshno</w:t>
            </w:r>
            <w:proofErr w:type="spellEnd"/>
            <w:r>
              <w:rPr>
                <w:rFonts w:ascii="Calibri" w:hAnsi="Calibri"/>
                <w:color w:val="000000"/>
              </w:rPr>
              <w:t xml:space="preserve">, M.; </w:t>
            </w:r>
            <w:proofErr w:type="spellStart"/>
            <w:r>
              <w:rPr>
                <w:rFonts w:ascii="Calibri" w:hAnsi="Calibri"/>
                <w:color w:val="000000"/>
              </w:rPr>
              <w:t>Ironi</w:t>
            </w:r>
            <w:proofErr w:type="spellEnd"/>
            <w:r>
              <w:rPr>
                <w:rFonts w:ascii="Calibri" w:hAnsi="Calibri"/>
                <w:color w:val="000000"/>
              </w:rPr>
              <w:t>, A.; Ziv, A.</w:t>
            </w:r>
          </w:p>
        </w:tc>
        <w:tc>
          <w:tcPr>
            <w:tcW w:w="2165" w:type="dxa"/>
          </w:tcPr>
          <w:p w14:paraId="0AF4AF17" w14:textId="77777777" w:rsidR="00441CCB" w:rsidRDefault="00441CCB" w:rsidP="002066A6">
            <w:r>
              <w:rPr>
                <w:rFonts w:ascii="Calibri" w:hAnsi="Calibri"/>
                <w:color w:val="000000"/>
              </w:rPr>
              <w:t>Improving diagnostic accuracy using EHR in emergency departments: A simulation-based study</w:t>
            </w:r>
          </w:p>
        </w:tc>
        <w:tc>
          <w:tcPr>
            <w:tcW w:w="812" w:type="dxa"/>
          </w:tcPr>
          <w:p w14:paraId="67EDAD24" w14:textId="77777777" w:rsidR="00441CCB" w:rsidRDefault="00441CCB" w:rsidP="002066A6">
            <w:r>
              <w:rPr>
                <w:rFonts w:ascii="Calibri" w:hAnsi="Calibri"/>
                <w:color w:val="000000"/>
              </w:rPr>
              <w:t>2015</w:t>
            </w:r>
          </w:p>
        </w:tc>
        <w:tc>
          <w:tcPr>
            <w:tcW w:w="1288" w:type="dxa"/>
          </w:tcPr>
          <w:p w14:paraId="2418293A" w14:textId="77777777" w:rsidR="00441CCB" w:rsidRDefault="00441CCB" w:rsidP="002066A6">
            <w:r>
              <w:rPr>
                <w:rFonts w:ascii="Calibri" w:hAnsi="Calibri"/>
                <w:color w:val="000000"/>
              </w:rPr>
              <w:t>Emergency Medicine</w:t>
            </w:r>
          </w:p>
        </w:tc>
        <w:tc>
          <w:tcPr>
            <w:tcW w:w="1608" w:type="dxa"/>
          </w:tcPr>
          <w:p w14:paraId="4DF2662B" w14:textId="77777777" w:rsidR="00441CCB" w:rsidRDefault="00441CCB" w:rsidP="002066A6">
            <w:r>
              <w:rPr>
                <w:rFonts w:ascii="Calibri" w:hAnsi="Calibri"/>
                <w:color w:val="000000"/>
              </w:rPr>
              <w:t>Simulated patient scenarios with actors for presenting complaints</w:t>
            </w:r>
          </w:p>
        </w:tc>
        <w:tc>
          <w:tcPr>
            <w:tcW w:w="1441" w:type="dxa"/>
          </w:tcPr>
          <w:p w14:paraId="6746602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w:t>
            </w:r>
          </w:p>
        </w:tc>
      </w:tr>
      <w:tr w:rsidR="00441CCB" w14:paraId="19167BA5" w14:textId="77777777" w:rsidTr="002066A6">
        <w:tc>
          <w:tcPr>
            <w:tcW w:w="1696" w:type="dxa"/>
          </w:tcPr>
          <w:p w14:paraId="3FA1B8CB" w14:textId="77777777" w:rsidR="00441CCB" w:rsidRDefault="00441CCB" w:rsidP="002066A6">
            <w:proofErr w:type="spellStart"/>
            <w:r>
              <w:rPr>
                <w:rFonts w:ascii="Calibri" w:hAnsi="Calibri"/>
                <w:color w:val="000000"/>
              </w:rPr>
              <w:t>Maserejian</w:t>
            </w:r>
            <w:proofErr w:type="spellEnd"/>
            <w:r>
              <w:rPr>
                <w:rFonts w:ascii="Calibri" w:hAnsi="Calibri"/>
                <w:color w:val="000000"/>
              </w:rPr>
              <w:t xml:space="preserve">, N.N.; </w:t>
            </w:r>
            <w:proofErr w:type="spellStart"/>
            <w:r>
              <w:rPr>
                <w:rFonts w:ascii="Calibri" w:hAnsi="Calibri"/>
                <w:color w:val="000000"/>
              </w:rPr>
              <w:t>Lutfey</w:t>
            </w:r>
            <w:proofErr w:type="spellEnd"/>
            <w:r>
              <w:rPr>
                <w:rFonts w:ascii="Calibri" w:hAnsi="Calibri"/>
                <w:color w:val="000000"/>
              </w:rPr>
              <w:t>, K.E.; McKinlay, J.B.</w:t>
            </w:r>
          </w:p>
        </w:tc>
        <w:tc>
          <w:tcPr>
            <w:tcW w:w="2165" w:type="dxa"/>
          </w:tcPr>
          <w:p w14:paraId="3A3B0CF4" w14:textId="77777777" w:rsidR="00441CCB" w:rsidRDefault="00441CCB" w:rsidP="002066A6">
            <w:r>
              <w:rPr>
                <w:rFonts w:ascii="Calibri" w:hAnsi="Calibri"/>
                <w:color w:val="000000"/>
              </w:rPr>
              <w:t>Do physicians attend to base rates? prevalence data and statistical discrimination in the diagnosis of coronary heart disease: Physicians and coronary heart disease</w:t>
            </w:r>
          </w:p>
        </w:tc>
        <w:tc>
          <w:tcPr>
            <w:tcW w:w="812" w:type="dxa"/>
          </w:tcPr>
          <w:p w14:paraId="066CB1E1" w14:textId="77777777" w:rsidR="00441CCB" w:rsidRDefault="00441CCB" w:rsidP="002066A6">
            <w:r>
              <w:rPr>
                <w:rFonts w:ascii="Calibri" w:hAnsi="Calibri"/>
                <w:color w:val="000000"/>
              </w:rPr>
              <w:t>2009</w:t>
            </w:r>
          </w:p>
        </w:tc>
        <w:tc>
          <w:tcPr>
            <w:tcW w:w="1288" w:type="dxa"/>
          </w:tcPr>
          <w:p w14:paraId="12F0B1EC" w14:textId="77777777" w:rsidR="00441CCB" w:rsidRDefault="00441CCB" w:rsidP="002066A6">
            <w:r>
              <w:rPr>
                <w:rFonts w:ascii="Calibri" w:hAnsi="Calibri"/>
                <w:color w:val="000000"/>
              </w:rPr>
              <w:t>Primary Care</w:t>
            </w:r>
          </w:p>
        </w:tc>
        <w:tc>
          <w:tcPr>
            <w:tcW w:w="1608" w:type="dxa"/>
          </w:tcPr>
          <w:p w14:paraId="36E67284" w14:textId="77777777" w:rsidR="00441CCB" w:rsidRDefault="00441CCB" w:rsidP="002066A6">
            <w:r>
              <w:rPr>
                <w:rFonts w:ascii="Calibri" w:hAnsi="Calibri"/>
                <w:color w:val="000000"/>
              </w:rPr>
              <w:t>Vignettes of CHD</w:t>
            </w:r>
          </w:p>
        </w:tc>
        <w:tc>
          <w:tcPr>
            <w:tcW w:w="1441" w:type="dxa"/>
          </w:tcPr>
          <w:p w14:paraId="41C40C3E" w14:textId="77777777" w:rsidR="00441CCB" w:rsidRDefault="00441CCB" w:rsidP="002066A6">
            <w:pPr>
              <w:rPr>
                <w:rFonts w:ascii="Calibri" w:hAnsi="Calibri"/>
                <w:color w:val="000000"/>
              </w:rPr>
            </w:pPr>
            <w:r>
              <w:rPr>
                <w:rFonts w:ascii="Calibri" w:hAnsi="Calibri"/>
                <w:color w:val="000000"/>
              </w:rPr>
              <w:t>0-100 scale of certainty</w:t>
            </w:r>
          </w:p>
        </w:tc>
      </w:tr>
      <w:tr w:rsidR="00441CCB" w14:paraId="750CB9BF" w14:textId="77777777" w:rsidTr="002066A6">
        <w:tc>
          <w:tcPr>
            <w:tcW w:w="1696" w:type="dxa"/>
          </w:tcPr>
          <w:p w14:paraId="0E92299C" w14:textId="77777777" w:rsidR="00441CCB" w:rsidRDefault="00441CCB" w:rsidP="002066A6">
            <w:proofErr w:type="spellStart"/>
            <w:r>
              <w:rPr>
                <w:rFonts w:ascii="Calibri" w:hAnsi="Calibri"/>
                <w:color w:val="000000"/>
              </w:rPr>
              <w:t>Abujudeh</w:t>
            </w:r>
            <w:proofErr w:type="spellEnd"/>
            <w:r>
              <w:rPr>
                <w:rFonts w:ascii="Calibri" w:hAnsi="Calibri"/>
                <w:color w:val="000000"/>
              </w:rPr>
              <w:t xml:space="preserve">, H.H.; </w:t>
            </w:r>
            <w:proofErr w:type="spellStart"/>
            <w:r>
              <w:rPr>
                <w:rFonts w:ascii="Calibri" w:hAnsi="Calibri"/>
                <w:color w:val="000000"/>
              </w:rPr>
              <w:t>Kaewlai</w:t>
            </w:r>
            <w:proofErr w:type="spellEnd"/>
            <w:r>
              <w:rPr>
                <w:rFonts w:ascii="Calibri" w:hAnsi="Calibri"/>
                <w:color w:val="000000"/>
              </w:rPr>
              <w:t xml:space="preserve">, R.; McMahon, P.M.; Binder, W.; </w:t>
            </w:r>
            <w:proofErr w:type="spellStart"/>
            <w:r>
              <w:rPr>
                <w:rFonts w:ascii="Calibri" w:hAnsi="Calibri"/>
                <w:color w:val="000000"/>
              </w:rPr>
              <w:t>Novelline</w:t>
            </w:r>
            <w:proofErr w:type="spellEnd"/>
            <w:r>
              <w:rPr>
                <w:rFonts w:ascii="Calibri" w:hAnsi="Calibri"/>
                <w:color w:val="000000"/>
              </w:rPr>
              <w:t>, R.A.; Gazelle, G.S.; Thrall, J.H.</w:t>
            </w:r>
          </w:p>
        </w:tc>
        <w:tc>
          <w:tcPr>
            <w:tcW w:w="2165" w:type="dxa"/>
          </w:tcPr>
          <w:p w14:paraId="1852EFC9" w14:textId="77777777" w:rsidR="00441CCB" w:rsidRDefault="00441CCB" w:rsidP="002066A6">
            <w:r>
              <w:rPr>
                <w:rFonts w:ascii="Calibri" w:hAnsi="Calibri"/>
                <w:color w:val="000000"/>
              </w:rPr>
              <w:t xml:space="preserve">Abdominopelvic CT increases diagnostic certainty and guides management decisions: A prospective investigation of 584 patients in a large academic medical </w:t>
            </w:r>
            <w:proofErr w:type="spellStart"/>
            <w:r>
              <w:rPr>
                <w:rFonts w:ascii="Calibri" w:hAnsi="Calibri"/>
                <w:color w:val="000000"/>
              </w:rPr>
              <w:t>center</w:t>
            </w:r>
            <w:proofErr w:type="spellEnd"/>
          </w:p>
        </w:tc>
        <w:tc>
          <w:tcPr>
            <w:tcW w:w="812" w:type="dxa"/>
          </w:tcPr>
          <w:p w14:paraId="40C5A8A4" w14:textId="77777777" w:rsidR="00441CCB" w:rsidRDefault="00441CCB" w:rsidP="002066A6">
            <w:r>
              <w:rPr>
                <w:rFonts w:ascii="Calibri" w:hAnsi="Calibri"/>
                <w:color w:val="000000"/>
              </w:rPr>
              <w:t>2011</w:t>
            </w:r>
          </w:p>
        </w:tc>
        <w:tc>
          <w:tcPr>
            <w:tcW w:w="1288" w:type="dxa"/>
          </w:tcPr>
          <w:p w14:paraId="79E38560" w14:textId="77777777" w:rsidR="00441CCB" w:rsidRDefault="00441CCB" w:rsidP="002066A6">
            <w:r>
              <w:rPr>
                <w:rFonts w:ascii="Calibri" w:hAnsi="Calibri"/>
                <w:color w:val="000000"/>
              </w:rPr>
              <w:t>Emergency Medicine</w:t>
            </w:r>
          </w:p>
        </w:tc>
        <w:tc>
          <w:tcPr>
            <w:tcW w:w="1608" w:type="dxa"/>
          </w:tcPr>
          <w:p w14:paraId="2880A000" w14:textId="77777777" w:rsidR="00441CCB" w:rsidRDefault="00441CCB" w:rsidP="002066A6">
            <w:r>
              <w:rPr>
                <w:rFonts w:ascii="Calibri" w:hAnsi="Calibri"/>
                <w:color w:val="000000"/>
              </w:rPr>
              <w:t>Real patients presenting with abdomen pain</w:t>
            </w:r>
          </w:p>
        </w:tc>
        <w:tc>
          <w:tcPr>
            <w:tcW w:w="1441" w:type="dxa"/>
          </w:tcPr>
          <w:p w14:paraId="6986D7AB" w14:textId="77777777" w:rsidR="00441CCB" w:rsidRDefault="00441CCB" w:rsidP="002066A6">
            <w:pPr>
              <w:rPr>
                <w:rFonts w:ascii="Calibri" w:hAnsi="Calibri"/>
                <w:color w:val="000000"/>
              </w:rPr>
            </w:pPr>
            <w:r>
              <w:rPr>
                <w:rFonts w:ascii="Calibri" w:hAnsi="Calibri"/>
                <w:color w:val="000000"/>
              </w:rPr>
              <w:t>0-100% certainty</w:t>
            </w:r>
          </w:p>
        </w:tc>
      </w:tr>
      <w:tr w:rsidR="00441CCB" w14:paraId="76673BBC" w14:textId="77777777" w:rsidTr="002066A6">
        <w:tc>
          <w:tcPr>
            <w:tcW w:w="1696" w:type="dxa"/>
          </w:tcPr>
          <w:p w14:paraId="043ED38B" w14:textId="77777777" w:rsidR="00441CCB" w:rsidRDefault="00441CCB" w:rsidP="002066A6">
            <w:r>
              <w:rPr>
                <w:rFonts w:ascii="Calibri" w:hAnsi="Calibri"/>
                <w:color w:val="000000"/>
              </w:rPr>
              <w:t xml:space="preserve">van </w:t>
            </w:r>
            <w:proofErr w:type="spellStart"/>
            <w:r>
              <w:rPr>
                <w:rFonts w:ascii="Calibri" w:hAnsi="Calibri"/>
                <w:color w:val="000000"/>
              </w:rPr>
              <w:t>Hout</w:t>
            </w:r>
            <w:proofErr w:type="spellEnd"/>
            <w:r>
              <w:rPr>
                <w:rFonts w:ascii="Calibri" w:hAnsi="Calibri"/>
                <w:color w:val="000000"/>
              </w:rPr>
              <w:t xml:space="preserve">, H.P.J.; </w:t>
            </w:r>
            <w:proofErr w:type="spellStart"/>
            <w:r>
              <w:rPr>
                <w:rFonts w:ascii="Calibri" w:hAnsi="Calibri"/>
                <w:color w:val="000000"/>
              </w:rPr>
              <w:t>Vernooij-Dassen</w:t>
            </w:r>
            <w:proofErr w:type="spellEnd"/>
            <w:r>
              <w:rPr>
                <w:rFonts w:ascii="Calibri" w:hAnsi="Calibri"/>
                <w:color w:val="000000"/>
              </w:rPr>
              <w:t xml:space="preserve">, M.J.; </w:t>
            </w:r>
            <w:proofErr w:type="spellStart"/>
            <w:r>
              <w:rPr>
                <w:rFonts w:ascii="Calibri" w:hAnsi="Calibri"/>
                <w:color w:val="000000"/>
              </w:rPr>
              <w:t>Stalman</w:t>
            </w:r>
            <w:proofErr w:type="spellEnd"/>
            <w:r>
              <w:rPr>
                <w:rFonts w:ascii="Calibri" w:hAnsi="Calibri"/>
                <w:color w:val="000000"/>
              </w:rPr>
              <w:t>, W.A.B.</w:t>
            </w:r>
          </w:p>
        </w:tc>
        <w:tc>
          <w:tcPr>
            <w:tcW w:w="2165" w:type="dxa"/>
          </w:tcPr>
          <w:p w14:paraId="79463869" w14:textId="77777777" w:rsidR="00441CCB" w:rsidRDefault="00441CCB" w:rsidP="002066A6">
            <w:r>
              <w:rPr>
                <w:rFonts w:ascii="Calibri" w:hAnsi="Calibri"/>
                <w:color w:val="000000"/>
              </w:rPr>
              <w:t>Diagnosing dementia with confidence by GPs</w:t>
            </w:r>
          </w:p>
        </w:tc>
        <w:tc>
          <w:tcPr>
            <w:tcW w:w="812" w:type="dxa"/>
          </w:tcPr>
          <w:p w14:paraId="15EF07D6" w14:textId="77777777" w:rsidR="00441CCB" w:rsidRDefault="00441CCB" w:rsidP="002066A6">
            <w:r>
              <w:rPr>
                <w:rFonts w:ascii="Calibri" w:hAnsi="Calibri"/>
                <w:color w:val="000000"/>
              </w:rPr>
              <w:t>2007</w:t>
            </w:r>
          </w:p>
        </w:tc>
        <w:tc>
          <w:tcPr>
            <w:tcW w:w="1288" w:type="dxa"/>
          </w:tcPr>
          <w:p w14:paraId="0E0C619B" w14:textId="77777777" w:rsidR="00441CCB" w:rsidRDefault="00441CCB" w:rsidP="002066A6">
            <w:r>
              <w:rPr>
                <w:rFonts w:ascii="Calibri" w:hAnsi="Calibri"/>
                <w:color w:val="000000"/>
              </w:rPr>
              <w:t>General Practice</w:t>
            </w:r>
          </w:p>
        </w:tc>
        <w:tc>
          <w:tcPr>
            <w:tcW w:w="1608" w:type="dxa"/>
          </w:tcPr>
          <w:p w14:paraId="0C092804" w14:textId="77777777" w:rsidR="00441CCB" w:rsidRDefault="00441CCB" w:rsidP="002066A6">
            <w:r>
              <w:rPr>
                <w:rFonts w:ascii="Calibri" w:hAnsi="Calibri"/>
                <w:color w:val="000000"/>
              </w:rPr>
              <w:t>Observation of dementia patients</w:t>
            </w:r>
          </w:p>
        </w:tc>
        <w:tc>
          <w:tcPr>
            <w:tcW w:w="1441" w:type="dxa"/>
          </w:tcPr>
          <w:p w14:paraId="5650D77A" w14:textId="77777777" w:rsidR="00441CCB" w:rsidRDefault="00441CCB" w:rsidP="002066A6">
            <w:pPr>
              <w:rPr>
                <w:rFonts w:ascii="Calibri" w:hAnsi="Calibri"/>
                <w:color w:val="000000"/>
              </w:rPr>
            </w:pPr>
            <w:r>
              <w:rPr>
                <w:rFonts w:ascii="Calibri" w:hAnsi="Calibri"/>
                <w:color w:val="000000"/>
              </w:rPr>
              <w:t xml:space="preserve">4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4EA51D81" w14:textId="77777777" w:rsidTr="002066A6">
        <w:tc>
          <w:tcPr>
            <w:tcW w:w="1696" w:type="dxa"/>
          </w:tcPr>
          <w:p w14:paraId="716B8205" w14:textId="77777777" w:rsidR="00441CCB" w:rsidRDefault="00441CCB" w:rsidP="002066A6">
            <w:r>
              <w:rPr>
                <w:rFonts w:ascii="Calibri" w:hAnsi="Calibri"/>
                <w:color w:val="000000"/>
              </w:rPr>
              <w:t xml:space="preserve">Benvenuto-Andrade, C.; </w:t>
            </w:r>
            <w:proofErr w:type="spellStart"/>
            <w:r>
              <w:rPr>
                <w:rFonts w:ascii="Calibri" w:hAnsi="Calibri"/>
                <w:color w:val="000000"/>
              </w:rPr>
              <w:t>Dusza</w:t>
            </w:r>
            <w:proofErr w:type="spellEnd"/>
            <w:r>
              <w:rPr>
                <w:rFonts w:ascii="Calibri" w:hAnsi="Calibri"/>
                <w:color w:val="000000"/>
              </w:rPr>
              <w:t xml:space="preserve">, S.W.; Hay, J.L.; </w:t>
            </w:r>
            <w:proofErr w:type="spellStart"/>
            <w:r>
              <w:rPr>
                <w:rFonts w:ascii="Calibri" w:hAnsi="Calibri"/>
                <w:color w:val="000000"/>
              </w:rPr>
              <w:t>Agero</w:t>
            </w:r>
            <w:proofErr w:type="spellEnd"/>
            <w:r>
              <w:rPr>
                <w:rFonts w:ascii="Calibri" w:hAnsi="Calibri"/>
                <w:color w:val="000000"/>
              </w:rPr>
              <w:t xml:space="preserve">, A.L.C.; Halpern, A.C.; Kopf, A.W.; </w:t>
            </w:r>
            <w:proofErr w:type="spellStart"/>
            <w:r>
              <w:rPr>
                <w:rFonts w:ascii="Calibri" w:hAnsi="Calibri"/>
                <w:color w:val="000000"/>
              </w:rPr>
              <w:t>Marghoob</w:t>
            </w:r>
            <w:proofErr w:type="spellEnd"/>
            <w:r>
              <w:rPr>
                <w:rFonts w:ascii="Calibri" w:hAnsi="Calibri"/>
                <w:color w:val="000000"/>
              </w:rPr>
              <w:t>, A.A.</w:t>
            </w:r>
          </w:p>
        </w:tc>
        <w:tc>
          <w:tcPr>
            <w:tcW w:w="2165" w:type="dxa"/>
          </w:tcPr>
          <w:p w14:paraId="4467FB38" w14:textId="77777777" w:rsidR="00441CCB" w:rsidRDefault="00441CCB" w:rsidP="002066A6">
            <w:r>
              <w:rPr>
                <w:rFonts w:ascii="Calibri" w:hAnsi="Calibri"/>
                <w:color w:val="000000"/>
              </w:rPr>
              <w:t xml:space="preserve">Level of confidence in diagnosis: Clinical examination versus </w:t>
            </w:r>
            <w:proofErr w:type="spellStart"/>
            <w:r>
              <w:rPr>
                <w:rFonts w:ascii="Calibri" w:hAnsi="Calibri"/>
                <w:color w:val="000000"/>
              </w:rPr>
              <w:t>dermoscopy</w:t>
            </w:r>
            <w:proofErr w:type="spellEnd"/>
            <w:r>
              <w:rPr>
                <w:rFonts w:ascii="Calibri" w:hAnsi="Calibri"/>
                <w:color w:val="000000"/>
              </w:rPr>
              <w:t xml:space="preserve"> examination</w:t>
            </w:r>
          </w:p>
        </w:tc>
        <w:tc>
          <w:tcPr>
            <w:tcW w:w="812" w:type="dxa"/>
          </w:tcPr>
          <w:p w14:paraId="641D617E" w14:textId="77777777" w:rsidR="00441CCB" w:rsidRDefault="00441CCB" w:rsidP="002066A6">
            <w:r>
              <w:rPr>
                <w:rFonts w:ascii="Calibri" w:hAnsi="Calibri"/>
                <w:color w:val="000000"/>
              </w:rPr>
              <w:t>2006</w:t>
            </w:r>
          </w:p>
        </w:tc>
        <w:tc>
          <w:tcPr>
            <w:tcW w:w="1288" w:type="dxa"/>
          </w:tcPr>
          <w:p w14:paraId="563209EB" w14:textId="77777777" w:rsidR="00441CCB" w:rsidRDefault="00441CCB" w:rsidP="002066A6">
            <w:r>
              <w:rPr>
                <w:rFonts w:ascii="Calibri" w:hAnsi="Calibri"/>
                <w:color w:val="000000"/>
              </w:rPr>
              <w:t>Dermatology</w:t>
            </w:r>
          </w:p>
        </w:tc>
        <w:tc>
          <w:tcPr>
            <w:tcW w:w="1608" w:type="dxa"/>
          </w:tcPr>
          <w:p w14:paraId="58B372D5" w14:textId="77777777" w:rsidR="00441CCB" w:rsidRDefault="00441CCB" w:rsidP="002066A6">
            <w:r>
              <w:rPr>
                <w:rFonts w:ascii="Calibri" w:hAnsi="Calibri"/>
                <w:color w:val="000000"/>
              </w:rPr>
              <w:t xml:space="preserve">20 pairs of clinical and </w:t>
            </w:r>
            <w:proofErr w:type="spellStart"/>
            <w:r>
              <w:rPr>
                <w:rFonts w:ascii="Calibri" w:hAnsi="Calibri"/>
                <w:color w:val="000000"/>
              </w:rPr>
              <w:t>dermoscopic</w:t>
            </w:r>
            <w:proofErr w:type="spellEnd"/>
            <w:r>
              <w:rPr>
                <w:rFonts w:ascii="Calibri" w:hAnsi="Calibri"/>
                <w:color w:val="000000"/>
              </w:rPr>
              <w:t xml:space="preserve"> images of lesions</w:t>
            </w:r>
          </w:p>
        </w:tc>
        <w:tc>
          <w:tcPr>
            <w:tcW w:w="1441" w:type="dxa"/>
          </w:tcPr>
          <w:p w14:paraId="774935E2"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 in diagnosis (whether benign or malignant)</w:t>
            </w:r>
          </w:p>
        </w:tc>
      </w:tr>
      <w:tr w:rsidR="00441CCB" w14:paraId="58C15ACE" w14:textId="77777777" w:rsidTr="002066A6">
        <w:tc>
          <w:tcPr>
            <w:tcW w:w="1696" w:type="dxa"/>
          </w:tcPr>
          <w:p w14:paraId="2F69C830" w14:textId="77777777" w:rsidR="00441CCB" w:rsidRDefault="00441CCB" w:rsidP="002066A6">
            <w:proofErr w:type="spellStart"/>
            <w:r>
              <w:rPr>
                <w:rFonts w:ascii="Calibri" w:hAnsi="Calibri"/>
                <w:color w:val="000000"/>
              </w:rPr>
              <w:t>Dreiseitl</w:t>
            </w:r>
            <w:proofErr w:type="spellEnd"/>
            <w:r>
              <w:rPr>
                <w:rFonts w:ascii="Calibri" w:hAnsi="Calibri"/>
                <w:color w:val="000000"/>
              </w:rPr>
              <w:t>, S.; Binder, M.</w:t>
            </w:r>
          </w:p>
        </w:tc>
        <w:tc>
          <w:tcPr>
            <w:tcW w:w="2165" w:type="dxa"/>
          </w:tcPr>
          <w:p w14:paraId="0831A99D" w14:textId="77777777" w:rsidR="00441CCB" w:rsidRDefault="00441CCB" w:rsidP="002066A6">
            <w:r>
              <w:rPr>
                <w:rFonts w:ascii="Calibri" w:hAnsi="Calibri"/>
                <w:color w:val="000000"/>
              </w:rPr>
              <w:t>Do physicians value decision support? A look at the effect of decision support systems on physician opinion</w:t>
            </w:r>
          </w:p>
        </w:tc>
        <w:tc>
          <w:tcPr>
            <w:tcW w:w="812" w:type="dxa"/>
          </w:tcPr>
          <w:p w14:paraId="7444AD25" w14:textId="77777777" w:rsidR="00441CCB" w:rsidRDefault="00441CCB" w:rsidP="002066A6">
            <w:r>
              <w:rPr>
                <w:rFonts w:ascii="Calibri" w:hAnsi="Calibri"/>
                <w:color w:val="000000"/>
              </w:rPr>
              <w:t>2005</w:t>
            </w:r>
          </w:p>
        </w:tc>
        <w:tc>
          <w:tcPr>
            <w:tcW w:w="1288" w:type="dxa"/>
          </w:tcPr>
          <w:p w14:paraId="09B35EBA" w14:textId="77777777" w:rsidR="00441CCB" w:rsidRDefault="00441CCB" w:rsidP="002066A6">
            <w:r>
              <w:rPr>
                <w:rFonts w:ascii="Calibri" w:hAnsi="Calibri"/>
                <w:color w:val="000000"/>
              </w:rPr>
              <w:t>Dermatology</w:t>
            </w:r>
          </w:p>
        </w:tc>
        <w:tc>
          <w:tcPr>
            <w:tcW w:w="1608" w:type="dxa"/>
          </w:tcPr>
          <w:p w14:paraId="4145C9D5" w14:textId="77777777" w:rsidR="00441CCB" w:rsidRDefault="00441CCB" w:rsidP="002066A6">
            <w:r>
              <w:rPr>
                <w:rFonts w:ascii="Calibri" w:hAnsi="Calibri"/>
                <w:color w:val="000000"/>
              </w:rPr>
              <w:t xml:space="preserve">25 </w:t>
            </w:r>
            <w:proofErr w:type="spellStart"/>
            <w:r>
              <w:rPr>
                <w:rFonts w:ascii="Calibri" w:hAnsi="Calibri"/>
                <w:color w:val="000000"/>
              </w:rPr>
              <w:t>dermoscopic</w:t>
            </w:r>
            <w:proofErr w:type="spellEnd"/>
            <w:r>
              <w:rPr>
                <w:rFonts w:ascii="Calibri" w:hAnsi="Calibri"/>
                <w:color w:val="000000"/>
              </w:rPr>
              <w:t xml:space="preserve"> lesions</w:t>
            </w:r>
          </w:p>
        </w:tc>
        <w:tc>
          <w:tcPr>
            <w:tcW w:w="1441" w:type="dxa"/>
          </w:tcPr>
          <w:p w14:paraId="2D5CB610" w14:textId="77777777" w:rsidR="00441CCB" w:rsidRDefault="00441CCB" w:rsidP="002066A6">
            <w:pPr>
              <w:rPr>
                <w:rFonts w:ascii="Calibri" w:hAnsi="Calibri"/>
                <w:color w:val="000000"/>
              </w:rPr>
            </w:pPr>
            <w:r>
              <w:rPr>
                <w:rFonts w:ascii="Calibri" w:hAnsi="Calibri"/>
                <w:color w:val="000000"/>
              </w:rPr>
              <w:t>1-10 scale of benign to malignant, with higher values interpreted as confident?</w:t>
            </w:r>
          </w:p>
        </w:tc>
      </w:tr>
      <w:tr w:rsidR="00441CCB" w14:paraId="3BDFBA07" w14:textId="77777777" w:rsidTr="002066A6">
        <w:tc>
          <w:tcPr>
            <w:tcW w:w="1696" w:type="dxa"/>
          </w:tcPr>
          <w:p w14:paraId="0CC56642" w14:textId="77777777" w:rsidR="00441CCB" w:rsidRPr="005F7D5B" w:rsidRDefault="00441CCB" w:rsidP="002066A6">
            <w:pPr>
              <w:rPr>
                <w:lang w:val="fr-FR"/>
                <w:rPrChange w:id="928" w:author="Sriraj Aiyer" w:date="2024-07-21T19:24:00Z">
                  <w:rPr/>
                </w:rPrChange>
              </w:rPr>
            </w:pPr>
            <w:r w:rsidRPr="005F7D5B">
              <w:rPr>
                <w:rFonts w:ascii="Calibri" w:hAnsi="Calibri"/>
                <w:color w:val="000000"/>
                <w:lang w:val="fr-FR"/>
                <w:rPrChange w:id="929" w:author="Sriraj Aiyer" w:date="2024-07-21T19:24:00Z">
                  <w:rPr>
                    <w:rFonts w:ascii="Calibri" w:hAnsi="Calibri"/>
                    <w:color w:val="000000"/>
                  </w:rPr>
                </w:rPrChange>
              </w:rPr>
              <w:t>Davis, D.P.; Campbell, C.J.; Poste, J.C.; Ma, G.</w:t>
            </w:r>
          </w:p>
        </w:tc>
        <w:tc>
          <w:tcPr>
            <w:tcW w:w="2165" w:type="dxa"/>
          </w:tcPr>
          <w:p w14:paraId="0BF0A827" w14:textId="77777777" w:rsidR="00441CCB" w:rsidRDefault="00441CCB" w:rsidP="002066A6">
            <w:r>
              <w:rPr>
                <w:rFonts w:ascii="Calibri" w:hAnsi="Calibri"/>
                <w:color w:val="000000"/>
              </w:rPr>
              <w:t>The association between operator confidence and accuracy of ultrasonography performed by novice emergency physicians</w:t>
            </w:r>
          </w:p>
        </w:tc>
        <w:tc>
          <w:tcPr>
            <w:tcW w:w="812" w:type="dxa"/>
          </w:tcPr>
          <w:p w14:paraId="2A6FA029" w14:textId="77777777" w:rsidR="00441CCB" w:rsidRDefault="00441CCB" w:rsidP="002066A6">
            <w:r>
              <w:rPr>
                <w:rFonts w:ascii="Calibri" w:hAnsi="Calibri"/>
                <w:color w:val="000000"/>
              </w:rPr>
              <w:t>2005</w:t>
            </w:r>
          </w:p>
        </w:tc>
        <w:tc>
          <w:tcPr>
            <w:tcW w:w="1288" w:type="dxa"/>
          </w:tcPr>
          <w:p w14:paraId="175FFD05" w14:textId="77777777" w:rsidR="00441CCB" w:rsidRDefault="00441CCB" w:rsidP="002066A6">
            <w:r>
              <w:rPr>
                <w:rFonts w:ascii="Calibri" w:hAnsi="Calibri"/>
                <w:color w:val="000000"/>
              </w:rPr>
              <w:t>Emergency Medicine</w:t>
            </w:r>
          </w:p>
        </w:tc>
        <w:tc>
          <w:tcPr>
            <w:tcW w:w="1608" w:type="dxa"/>
          </w:tcPr>
          <w:p w14:paraId="587A5E2A" w14:textId="77777777" w:rsidR="00441CCB" w:rsidRDefault="00441CCB" w:rsidP="002066A6">
            <w:r>
              <w:rPr>
                <w:rFonts w:ascii="Calibri" w:hAnsi="Calibri"/>
                <w:color w:val="000000"/>
              </w:rPr>
              <w:t>Ultrasound scanning</w:t>
            </w:r>
          </w:p>
        </w:tc>
        <w:tc>
          <w:tcPr>
            <w:tcW w:w="1441" w:type="dxa"/>
          </w:tcPr>
          <w:p w14:paraId="697B57AF" w14:textId="77777777" w:rsidR="00441CCB" w:rsidRDefault="00441CCB" w:rsidP="002066A6">
            <w:pPr>
              <w:rPr>
                <w:rFonts w:ascii="Calibri" w:hAnsi="Calibri"/>
                <w:color w:val="000000"/>
              </w:rPr>
            </w:pPr>
            <w:r>
              <w:rPr>
                <w:rFonts w:ascii="Calibri" w:hAnsi="Calibri"/>
                <w:color w:val="000000"/>
              </w:rPr>
              <w:t>1-10 scale of confidence of correct test identification</w:t>
            </w:r>
          </w:p>
        </w:tc>
      </w:tr>
      <w:tr w:rsidR="00441CCB" w14:paraId="5D2F7F25" w14:textId="77777777" w:rsidTr="002066A6">
        <w:tc>
          <w:tcPr>
            <w:tcW w:w="1696" w:type="dxa"/>
          </w:tcPr>
          <w:p w14:paraId="10F07623" w14:textId="77777777" w:rsidR="00441CCB" w:rsidRDefault="00441CCB" w:rsidP="002066A6">
            <w:r>
              <w:rPr>
                <w:rFonts w:ascii="Calibri" w:hAnsi="Calibri"/>
                <w:color w:val="000000"/>
              </w:rPr>
              <w:t>McKinlay, J.B.; Lin, T.; Freund, K.; Moskowitz, M.</w:t>
            </w:r>
          </w:p>
        </w:tc>
        <w:tc>
          <w:tcPr>
            <w:tcW w:w="2165" w:type="dxa"/>
          </w:tcPr>
          <w:p w14:paraId="73F0DD26" w14:textId="77777777" w:rsidR="00441CCB" w:rsidRDefault="00441CCB" w:rsidP="002066A6">
            <w:r>
              <w:rPr>
                <w:rFonts w:ascii="Calibri" w:hAnsi="Calibri"/>
                <w:color w:val="000000"/>
              </w:rPr>
              <w:t>The unexpected influence of physician attributes on clinical decisions: Results of an experiment</w:t>
            </w:r>
          </w:p>
        </w:tc>
        <w:tc>
          <w:tcPr>
            <w:tcW w:w="812" w:type="dxa"/>
          </w:tcPr>
          <w:p w14:paraId="7A610319" w14:textId="77777777" w:rsidR="00441CCB" w:rsidRDefault="00441CCB" w:rsidP="002066A6">
            <w:r>
              <w:rPr>
                <w:rFonts w:ascii="Calibri" w:hAnsi="Calibri"/>
                <w:color w:val="000000"/>
              </w:rPr>
              <w:t>2002</w:t>
            </w:r>
          </w:p>
        </w:tc>
        <w:tc>
          <w:tcPr>
            <w:tcW w:w="1288" w:type="dxa"/>
          </w:tcPr>
          <w:p w14:paraId="76C0BF81" w14:textId="77777777" w:rsidR="00441CCB" w:rsidRDefault="00441CCB" w:rsidP="002066A6">
            <w:r>
              <w:rPr>
                <w:rFonts w:ascii="Calibri" w:hAnsi="Calibri"/>
                <w:color w:val="000000"/>
              </w:rPr>
              <w:t>Primary Care</w:t>
            </w:r>
          </w:p>
        </w:tc>
        <w:tc>
          <w:tcPr>
            <w:tcW w:w="1608" w:type="dxa"/>
          </w:tcPr>
          <w:p w14:paraId="5B7FA794" w14:textId="77777777" w:rsidR="00441CCB" w:rsidRDefault="00441CCB" w:rsidP="002066A6">
            <w:r>
              <w:rPr>
                <w:rFonts w:ascii="Calibri" w:hAnsi="Calibri"/>
                <w:color w:val="000000"/>
              </w:rPr>
              <w:t>2 Video vignettes</w:t>
            </w:r>
          </w:p>
        </w:tc>
        <w:tc>
          <w:tcPr>
            <w:tcW w:w="1441" w:type="dxa"/>
          </w:tcPr>
          <w:p w14:paraId="4B4CD260" w14:textId="77777777" w:rsidR="00441CCB" w:rsidRDefault="00441CCB" w:rsidP="002066A6">
            <w:pPr>
              <w:rPr>
                <w:rFonts w:ascii="Calibri" w:hAnsi="Calibri"/>
                <w:color w:val="000000"/>
              </w:rPr>
            </w:pPr>
            <w:r>
              <w:rPr>
                <w:rFonts w:ascii="Calibri" w:hAnsi="Calibri"/>
                <w:color w:val="000000"/>
              </w:rPr>
              <w:t>Certainty adhering to diagnosis (% likelihood for each differential)</w:t>
            </w:r>
          </w:p>
        </w:tc>
      </w:tr>
      <w:tr w:rsidR="00441CCB" w14:paraId="2B3DA86F" w14:textId="77777777" w:rsidTr="002066A6">
        <w:tc>
          <w:tcPr>
            <w:tcW w:w="1696" w:type="dxa"/>
          </w:tcPr>
          <w:p w14:paraId="022D9938" w14:textId="77777777" w:rsidR="00441CCB" w:rsidRDefault="00441CCB" w:rsidP="002066A6">
            <w:r>
              <w:rPr>
                <w:rFonts w:ascii="Calibri" w:hAnsi="Calibri"/>
                <w:color w:val="000000"/>
              </w:rPr>
              <w:t xml:space="preserve">Friedman, C.; </w:t>
            </w:r>
            <w:proofErr w:type="spellStart"/>
            <w:r>
              <w:rPr>
                <w:rFonts w:ascii="Calibri" w:hAnsi="Calibri"/>
                <w:color w:val="000000"/>
              </w:rPr>
              <w:t>Gatti</w:t>
            </w:r>
            <w:proofErr w:type="spellEnd"/>
            <w:r>
              <w:rPr>
                <w:rFonts w:ascii="Calibri" w:hAnsi="Calibri"/>
                <w:color w:val="000000"/>
              </w:rPr>
              <w:t xml:space="preserve">, G.; </w:t>
            </w:r>
            <w:proofErr w:type="spellStart"/>
            <w:r>
              <w:rPr>
                <w:rFonts w:ascii="Calibri" w:hAnsi="Calibri"/>
                <w:color w:val="000000"/>
              </w:rPr>
              <w:t>Elstein</w:t>
            </w:r>
            <w:proofErr w:type="spellEnd"/>
            <w:r>
              <w:rPr>
                <w:rFonts w:ascii="Calibri" w:hAnsi="Calibri"/>
                <w:color w:val="000000"/>
              </w:rPr>
              <w:t>, A.; Franz, T.; Murphy, G.; Wolf, F.</w:t>
            </w:r>
          </w:p>
        </w:tc>
        <w:tc>
          <w:tcPr>
            <w:tcW w:w="2165" w:type="dxa"/>
          </w:tcPr>
          <w:p w14:paraId="2A5BA69A" w14:textId="77777777" w:rsidR="00441CCB" w:rsidRDefault="00441CCB" w:rsidP="002066A6">
            <w:r>
              <w:rPr>
                <w:rFonts w:ascii="Calibri" w:hAnsi="Calibri"/>
                <w:color w:val="000000"/>
              </w:rPr>
              <w:t>Are clinicians correct when they believe they are correct? Implications for medical decision support</w:t>
            </w:r>
          </w:p>
        </w:tc>
        <w:tc>
          <w:tcPr>
            <w:tcW w:w="812" w:type="dxa"/>
          </w:tcPr>
          <w:p w14:paraId="191330B3" w14:textId="77777777" w:rsidR="00441CCB" w:rsidRDefault="00441CCB" w:rsidP="002066A6">
            <w:r>
              <w:rPr>
                <w:rFonts w:ascii="Calibri" w:hAnsi="Calibri"/>
                <w:color w:val="000000"/>
              </w:rPr>
              <w:t>2001</w:t>
            </w:r>
          </w:p>
        </w:tc>
        <w:tc>
          <w:tcPr>
            <w:tcW w:w="1288" w:type="dxa"/>
          </w:tcPr>
          <w:p w14:paraId="104009D6" w14:textId="77777777" w:rsidR="00441CCB" w:rsidRDefault="00441CCB" w:rsidP="002066A6">
            <w:r>
              <w:rPr>
                <w:rFonts w:ascii="Calibri" w:hAnsi="Calibri"/>
                <w:color w:val="000000"/>
              </w:rPr>
              <w:t>Internal Medicine</w:t>
            </w:r>
          </w:p>
        </w:tc>
        <w:tc>
          <w:tcPr>
            <w:tcW w:w="1608" w:type="dxa"/>
          </w:tcPr>
          <w:p w14:paraId="03C6232C" w14:textId="77777777" w:rsidR="00441CCB" w:rsidRDefault="00441CCB" w:rsidP="002066A6">
            <w:r>
              <w:rPr>
                <w:rFonts w:ascii="Calibri" w:hAnsi="Calibri"/>
                <w:color w:val="000000"/>
              </w:rPr>
              <w:t>36 clinical cases split into 4 equal groups</w:t>
            </w:r>
          </w:p>
        </w:tc>
        <w:tc>
          <w:tcPr>
            <w:tcW w:w="1441" w:type="dxa"/>
          </w:tcPr>
          <w:p w14:paraId="63400CF3" w14:textId="77777777" w:rsidR="00441CCB" w:rsidRDefault="00441CCB" w:rsidP="002066A6">
            <w:pPr>
              <w:rPr>
                <w:rFonts w:ascii="Calibri" w:hAnsi="Calibri"/>
                <w:color w:val="000000"/>
              </w:rPr>
            </w:pPr>
            <w:r>
              <w:rPr>
                <w:rFonts w:ascii="Calibri" w:hAnsi="Calibri"/>
                <w:color w:val="000000"/>
              </w:rPr>
              <w:t>Confidence in each diagnosis</w:t>
            </w:r>
          </w:p>
        </w:tc>
      </w:tr>
      <w:tr w:rsidR="00441CCB" w14:paraId="53366C47" w14:textId="77777777" w:rsidTr="002066A6">
        <w:tc>
          <w:tcPr>
            <w:tcW w:w="1696" w:type="dxa"/>
          </w:tcPr>
          <w:p w14:paraId="77738236" w14:textId="77777777" w:rsidR="00441CCB" w:rsidRDefault="00441CCB" w:rsidP="002066A6">
            <w:r>
              <w:rPr>
                <w:rFonts w:ascii="Calibri" w:hAnsi="Calibri"/>
                <w:color w:val="000000"/>
              </w:rPr>
              <w:t xml:space="preserve">Harvey, C.J.; Halligan, S.; Bartram, C.I.; Hollings, N.; </w:t>
            </w:r>
            <w:proofErr w:type="spellStart"/>
            <w:r>
              <w:rPr>
                <w:rFonts w:ascii="Calibri" w:hAnsi="Calibri"/>
                <w:color w:val="000000"/>
              </w:rPr>
              <w:t>Sahdev</w:t>
            </w:r>
            <w:proofErr w:type="spellEnd"/>
            <w:r>
              <w:rPr>
                <w:rFonts w:ascii="Calibri" w:hAnsi="Calibri"/>
                <w:color w:val="000000"/>
              </w:rPr>
              <w:t>, A.; Kingston, K.</w:t>
            </w:r>
          </w:p>
        </w:tc>
        <w:tc>
          <w:tcPr>
            <w:tcW w:w="2165" w:type="dxa"/>
          </w:tcPr>
          <w:p w14:paraId="2557544B" w14:textId="77777777" w:rsidR="00441CCB" w:rsidRDefault="00441CCB" w:rsidP="002066A6">
            <w:r>
              <w:rPr>
                <w:rFonts w:ascii="Calibri" w:hAnsi="Calibri"/>
                <w:color w:val="000000"/>
              </w:rPr>
              <w:t xml:space="preserve">Evacuation </w:t>
            </w:r>
            <w:proofErr w:type="spellStart"/>
            <w:r>
              <w:rPr>
                <w:rFonts w:ascii="Calibri" w:hAnsi="Calibri"/>
                <w:color w:val="000000"/>
              </w:rPr>
              <w:t>proctography</w:t>
            </w:r>
            <w:proofErr w:type="spellEnd"/>
            <w:r>
              <w:rPr>
                <w:rFonts w:ascii="Calibri" w:hAnsi="Calibri"/>
                <w:color w:val="000000"/>
              </w:rPr>
              <w:t>: A prospective study of diagnostic and therapeutic effects</w:t>
            </w:r>
          </w:p>
        </w:tc>
        <w:tc>
          <w:tcPr>
            <w:tcW w:w="812" w:type="dxa"/>
          </w:tcPr>
          <w:p w14:paraId="224992B2" w14:textId="77777777" w:rsidR="00441CCB" w:rsidRDefault="00441CCB" w:rsidP="002066A6">
            <w:r>
              <w:rPr>
                <w:rFonts w:ascii="Calibri" w:hAnsi="Calibri"/>
                <w:color w:val="000000"/>
              </w:rPr>
              <w:t>1999</w:t>
            </w:r>
          </w:p>
        </w:tc>
        <w:tc>
          <w:tcPr>
            <w:tcW w:w="1288" w:type="dxa"/>
          </w:tcPr>
          <w:p w14:paraId="7B8D7B25" w14:textId="77777777" w:rsidR="00441CCB" w:rsidRDefault="00441CCB" w:rsidP="002066A6">
            <w:r>
              <w:rPr>
                <w:rFonts w:ascii="Calibri" w:hAnsi="Calibri"/>
                <w:color w:val="000000"/>
              </w:rPr>
              <w:t>Radiology</w:t>
            </w:r>
          </w:p>
        </w:tc>
        <w:tc>
          <w:tcPr>
            <w:tcW w:w="1608" w:type="dxa"/>
          </w:tcPr>
          <w:p w14:paraId="7DBA3B64" w14:textId="77777777" w:rsidR="00441CCB" w:rsidRDefault="00441CCB" w:rsidP="002066A6">
            <w:r>
              <w:rPr>
                <w:rFonts w:ascii="Calibri" w:hAnsi="Calibri"/>
                <w:color w:val="000000"/>
              </w:rPr>
              <w:t xml:space="preserve">Questionnaires after </w:t>
            </w:r>
            <w:proofErr w:type="spellStart"/>
            <w:r>
              <w:rPr>
                <w:rFonts w:ascii="Calibri" w:hAnsi="Calibri"/>
                <w:color w:val="000000"/>
              </w:rPr>
              <w:t>proctography</w:t>
            </w:r>
            <w:proofErr w:type="spellEnd"/>
            <w:r>
              <w:rPr>
                <w:rFonts w:ascii="Calibri" w:hAnsi="Calibri"/>
                <w:color w:val="000000"/>
              </w:rPr>
              <w:t xml:space="preserve"> in 50 patient cases</w:t>
            </w:r>
          </w:p>
        </w:tc>
        <w:tc>
          <w:tcPr>
            <w:tcW w:w="1441" w:type="dxa"/>
          </w:tcPr>
          <w:p w14:paraId="6C855C64"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7CD3EE0" w14:textId="77777777" w:rsidTr="002066A6">
        <w:tc>
          <w:tcPr>
            <w:tcW w:w="1696" w:type="dxa"/>
          </w:tcPr>
          <w:p w14:paraId="69E4B4AF" w14:textId="77777777" w:rsidR="00441CCB" w:rsidRPr="005F7D5B" w:rsidRDefault="00441CCB" w:rsidP="002066A6">
            <w:pPr>
              <w:rPr>
                <w:lang w:val="fr-FR"/>
                <w:rPrChange w:id="930" w:author="Sriraj Aiyer" w:date="2024-07-21T19:24:00Z">
                  <w:rPr/>
                </w:rPrChange>
              </w:rPr>
            </w:pPr>
            <w:r w:rsidRPr="005F7D5B">
              <w:rPr>
                <w:rFonts w:ascii="Calibri" w:hAnsi="Calibri"/>
                <w:color w:val="000000"/>
                <w:lang w:val="fr-FR"/>
                <w:rPrChange w:id="931" w:author="Sriraj Aiyer" w:date="2024-07-21T19:24:00Z">
                  <w:rPr>
                    <w:rFonts w:ascii="Calibri" w:hAnsi="Calibri"/>
                    <w:color w:val="000000"/>
                  </w:rPr>
                </w:rPrChange>
              </w:rPr>
              <w:t xml:space="preserve">Berner, E.S.; </w:t>
            </w:r>
            <w:proofErr w:type="spellStart"/>
            <w:r w:rsidRPr="005F7D5B">
              <w:rPr>
                <w:rFonts w:ascii="Calibri" w:hAnsi="Calibri"/>
                <w:color w:val="000000"/>
                <w:lang w:val="fr-FR"/>
                <w:rPrChange w:id="932" w:author="Sriraj Aiyer" w:date="2024-07-21T19:24:00Z">
                  <w:rPr>
                    <w:rFonts w:ascii="Calibri" w:hAnsi="Calibri"/>
                    <w:color w:val="000000"/>
                  </w:rPr>
                </w:rPrChange>
              </w:rPr>
              <w:t>Maisiak</w:t>
            </w:r>
            <w:proofErr w:type="spellEnd"/>
            <w:r w:rsidRPr="005F7D5B">
              <w:rPr>
                <w:rFonts w:ascii="Calibri" w:hAnsi="Calibri"/>
                <w:color w:val="000000"/>
                <w:lang w:val="fr-FR"/>
                <w:rPrChange w:id="933" w:author="Sriraj Aiyer" w:date="2024-07-21T19:24:00Z">
                  <w:rPr>
                    <w:rFonts w:ascii="Calibri" w:hAnsi="Calibri"/>
                    <w:color w:val="000000"/>
                  </w:rPr>
                </w:rPrChange>
              </w:rPr>
              <w:t>, R.S.</w:t>
            </w:r>
          </w:p>
        </w:tc>
        <w:tc>
          <w:tcPr>
            <w:tcW w:w="2165" w:type="dxa"/>
          </w:tcPr>
          <w:p w14:paraId="05F49610" w14:textId="77777777" w:rsidR="00441CCB" w:rsidRDefault="00441CCB" w:rsidP="002066A6">
            <w:r>
              <w:rPr>
                <w:rFonts w:ascii="Calibri" w:hAnsi="Calibri"/>
                <w:color w:val="000000"/>
              </w:rPr>
              <w:t>Influence of case and physician characteristics on perceptions of decision support systems</w:t>
            </w:r>
          </w:p>
        </w:tc>
        <w:tc>
          <w:tcPr>
            <w:tcW w:w="812" w:type="dxa"/>
          </w:tcPr>
          <w:p w14:paraId="132D9A4A" w14:textId="77777777" w:rsidR="00441CCB" w:rsidRDefault="00441CCB" w:rsidP="002066A6">
            <w:r>
              <w:rPr>
                <w:rFonts w:ascii="Calibri" w:hAnsi="Calibri"/>
                <w:color w:val="000000"/>
              </w:rPr>
              <w:t>1999</w:t>
            </w:r>
          </w:p>
        </w:tc>
        <w:tc>
          <w:tcPr>
            <w:tcW w:w="1288" w:type="dxa"/>
          </w:tcPr>
          <w:p w14:paraId="5784BE61" w14:textId="77777777" w:rsidR="00441CCB" w:rsidRDefault="00441CCB" w:rsidP="002066A6">
            <w:r>
              <w:rPr>
                <w:rFonts w:ascii="Calibri" w:hAnsi="Calibri"/>
                <w:color w:val="000000"/>
              </w:rPr>
              <w:t>General Practice / Emergency Medicine</w:t>
            </w:r>
          </w:p>
        </w:tc>
        <w:tc>
          <w:tcPr>
            <w:tcW w:w="1608" w:type="dxa"/>
          </w:tcPr>
          <w:p w14:paraId="1A88839B" w14:textId="77777777" w:rsidR="00441CCB" w:rsidRDefault="00441CCB" w:rsidP="002066A6">
            <w:r>
              <w:rPr>
                <w:rFonts w:ascii="Calibri" w:hAnsi="Calibri"/>
                <w:color w:val="000000"/>
              </w:rPr>
              <w:t>Written cases</w:t>
            </w:r>
          </w:p>
        </w:tc>
        <w:tc>
          <w:tcPr>
            <w:tcW w:w="1441" w:type="dxa"/>
          </w:tcPr>
          <w:p w14:paraId="022D8829" w14:textId="77777777" w:rsidR="00441CCB" w:rsidRDefault="00441CCB" w:rsidP="002066A6">
            <w:pPr>
              <w:rPr>
                <w:rFonts w:ascii="Calibri" w:hAnsi="Calibri"/>
                <w:color w:val="000000"/>
              </w:rPr>
            </w:pPr>
            <w:r>
              <w:rPr>
                <w:rFonts w:ascii="Calibri" w:hAnsi="Calibri"/>
                <w:color w:val="000000"/>
              </w:rPr>
              <w:t>1-5 confidence</w:t>
            </w:r>
          </w:p>
        </w:tc>
      </w:tr>
      <w:tr w:rsidR="00441CCB" w14:paraId="508C8003" w14:textId="77777777" w:rsidTr="002066A6">
        <w:tc>
          <w:tcPr>
            <w:tcW w:w="1696" w:type="dxa"/>
          </w:tcPr>
          <w:p w14:paraId="07F1D0C7" w14:textId="77777777" w:rsidR="00441CCB" w:rsidRDefault="00441CCB" w:rsidP="002066A6">
            <w:r>
              <w:rPr>
                <w:rFonts w:ascii="Calibri" w:hAnsi="Calibri"/>
                <w:color w:val="000000"/>
              </w:rPr>
              <w:t>Hillson, S.D.; Connelly, D.P.; Liu, Y.</w:t>
            </w:r>
          </w:p>
        </w:tc>
        <w:tc>
          <w:tcPr>
            <w:tcW w:w="2165" w:type="dxa"/>
          </w:tcPr>
          <w:p w14:paraId="62E30BA7" w14:textId="77777777" w:rsidR="00441CCB" w:rsidRDefault="00441CCB" w:rsidP="002066A6">
            <w:r>
              <w:rPr>
                <w:rFonts w:ascii="Calibri" w:hAnsi="Calibri"/>
                <w:color w:val="000000"/>
              </w:rPr>
              <w:t>The Effects of Computer-assisted Electrocardiographic Interpretation on Physicians' Diagnostic Decisions</w:t>
            </w:r>
          </w:p>
        </w:tc>
        <w:tc>
          <w:tcPr>
            <w:tcW w:w="812" w:type="dxa"/>
          </w:tcPr>
          <w:p w14:paraId="3B42E9B3" w14:textId="77777777" w:rsidR="00441CCB" w:rsidRDefault="00441CCB" w:rsidP="002066A6">
            <w:r>
              <w:rPr>
                <w:rFonts w:ascii="Calibri" w:hAnsi="Calibri"/>
                <w:color w:val="000000"/>
              </w:rPr>
              <w:t>1995</w:t>
            </w:r>
          </w:p>
        </w:tc>
        <w:tc>
          <w:tcPr>
            <w:tcW w:w="1288" w:type="dxa"/>
          </w:tcPr>
          <w:p w14:paraId="110C3E50" w14:textId="77777777" w:rsidR="00441CCB" w:rsidRDefault="00441CCB" w:rsidP="002066A6">
            <w:r>
              <w:rPr>
                <w:rFonts w:ascii="Calibri" w:hAnsi="Calibri"/>
                <w:color w:val="000000"/>
              </w:rPr>
              <w:t>Primary Care</w:t>
            </w:r>
          </w:p>
        </w:tc>
        <w:tc>
          <w:tcPr>
            <w:tcW w:w="1608" w:type="dxa"/>
          </w:tcPr>
          <w:p w14:paraId="1DBF4514" w14:textId="77777777" w:rsidR="00441CCB" w:rsidRDefault="00441CCB" w:rsidP="002066A6">
            <w:r>
              <w:rPr>
                <w:rFonts w:ascii="Calibri" w:hAnsi="Calibri"/>
                <w:color w:val="000000"/>
              </w:rPr>
              <w:t>ECG interpretation + vignettes (10)</w:t>
            </w:r>
          </w:p>
        </w:tc>
        <w:tc>
          <w:tcPr>
            <w:tcW w:w="1441" w:type="dxa"/>
          </w:tcPr>
          <w:p w14:paraId="4DC9C4B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62DCF148" w14:textId="77777777" w:rsidTr="002066A6">
        <w:tc>
          <w:tcPr>
            <w:tcW w:w="1696" w:type="dxa"/>
          </w:tcPr>
          <w:p w14:paraId="3917E3A2" w14:textId="77777777" w:rsidR="00441CCB" w:rsidRDefault="00441CCB" w:rsidP="002066A6">
            <w:proofErr w:type="spellStart"/>
            <w:r>
              <w:rPr>
                <w:rFonts w:ascii="Calibri" w:hAnsi="Calibri"/>
                <w:color w:val="000000"/>
              </w:rPr>
              <w:t>Calman</w:t>
            </w:r>
            <w:proofErr w:type="spellEnd"/>
            <w:r>
              <w:rPr>
                <w:rFonts w:ascii="Calibri" w:hAnsi="Calibri"/>
                <w:color w:val="000000"/>
              </w:rPr>
              <w:t>, N.S.; Hyman, R.B.; Licht, W.</w:t>
            </w:r>
          </w:p>
        </w:tc>
        <w:tc>
          <w:tcPr>
            <w:tcW w:w="2165" w:type="dxa"/>
          </w:tcPr>
          <w:p w14:paraId="648490F2" w14:textId="77777777" w:rsidR="00441CCB" w:rsidRDefault="00441CCB" w:rsidP="002066A6">
            <w:r>
              <w:rPr>
                <w:rFonts w:ascii="Calibri" w:hAnsi="Calibri"/>
                <w:color w:val="000000"/>
              </w:rPr>
              <w:t>Variability in consultation rates and practitioner level of diagnostic certainty</w:t>
            </w:r>
          </w:p>
        </w:tc>
        <w:tc>
          <w:tcPr>
            <w:tcW w:w="812" w:type="dxa"/>
          </w:tcPr>
          <w:p w14:paraId="4CB97E9D" w14:textId="77777777" w:rsidR="00441CCB" w:rsidRDefault="00441CCB" w:rsidP="002066A6">
            <w:r>
              <w:rPr>
                <w:rFonts w:ascii="Calibri" w:hAnsi="Calibri"/>
                <w:color w:val="000000"/>
              </w:rPr>
              <w:t>1992</w:t>
            </w:r>
          </w:p>
        </w:tc>
        <w:tc>
          <w:tcPr>
            <w:tcW w:w="1288" w:type="dxa"/>
          </w:tcPr>
          <w:p w14:paraId="033B19B1" w14:textId="77777777" w:rsidR="00441CCB" w:rsidRDefault="00441CCB" w:rsidP="002066A6">
            <w:r>
              <w:rPr>
                <w:rFonts w:ascii="Calibri" w:hAnsi="Calibri"/>
                <w:color w:val="000000"/>
              </w:rPr>
              <w:t>GP / Family practice</w:t>
            </w:r>
          </w:p>
        </w:tc>
        <w:tc>
          <w:tcPr>
            <w:tcW w:w="1608" w:type="dxa"/>
          </w:tcPr>
          <w:p w14:paraId="0D5547D0" w14:textId="77777777" w:rsidR="00441CCB" w:rsidRDefault="00441CCB" w:rsidP="002066A6">
            <w:r>
              <w:rPr>
                <w:rFonts w:ascii="Calibri" w:hAnsi="Calibri"/>
                <w:color w:val="000000"/>
              </w:rPr>
              <w:t>Observational of consultations</w:t>
            </w:r>
          </w:p>
        </w:tc>
        <w:tc>
          <w:tcPr>
            <w:tcW w:w="1441" w:type="dxa"/>
          </w:tcPr>
          <w:p w14:paraId="1BB0A5FF" w14:textId="77777777" w:rsidR="00441CCB" w:rsidRDefault="00441CCB" w:rsidP="002066A6">
            <w:pPr>
              <w:rPr>
                <w:rFonts w:ascii="Calibri" w:hAnsi="Calibri"/>
                <w:color w:val="000000"/>
              </w:rPr>
            </w:pPr>
            <w:r>
              <w:rPr>
                <w:rFonts w:ascii="Calibri" w:hAnsi="Calibri"/>
                <w:color w:val="000000"/>
              </w:rPr>
              <w:t>Confidence scored based on physician notes by coders</w:t>
            </w:r>
          </w:p>
        </w:tc>
      </w:tr>
      <w:tr w:rsidR="00441CCB" w14:paraId="53F0CB50" w14:textId="77777777" w:rsidTr="002066A6">
        <w:tc>
          <w:tcPr>
            <w:tcW w:w="1696" w:type="dxa"/>
          </w:tcPr>
          <w:p w14:paraId="512136F4" w14:textId="77777777" w:rsidR="00441CCB" w:rsidRDefault="00441CCB" w:rsidP="002066A6">
            <w:proofErr w:type="spellStart"/>
            <w:r>
              <w:rPr>
                <w:rFonts w:ascii="Calibri" w:hAnsi="Calibri"/>
                <w:color w:val="000000"/>
              </w:rPr>
              <w:t>Sklar</w:t>
            </w:r>
            <w:proofErr w:type="spellEnd"/>
            <w:r>
              <w:rPr>
                <w:rFonts w:ascii="Calibri" w:hAnsi="Calibri"/>
                <w:color w:val="000000"/>
              </w:rPr>
              <w:t xml:space="preserve">, D.P.; </w:t>
            </w:r>
            <w:proofErr w:type="spellStart"/>
            <w:r>
              <w:rPr>
                <w:rFonts w:ascii="Calibri" w:hAnsi="Calibri"/>
                <w:color w:val="000000"/>
              </w:rPr>
              <w:t>Hauswald</w:t>
            </w:r>
            <w:proofErr w:type="spellEnd"/>
            <w:r>
              <w:rPr>
                <w:rFonts w:ascii="Calibri" w:hAnsi="Calibri"/>
                <w:color w:val="000000"/>
              </w:rPr>
              <w:t>, M.; Johnson, D.R.</w:t>
            </w:r>
          </w:p>
        </w:tc>
        <w:tc>
          <w:tcPr>
            <w:tcW w:w="2165" w:type="dxa"/>
          </w:tcPr>
          <w:p w14:paraId="0245FE12" w14:textId="77777777" w:rsidR="00441CCB" w:rsidRDefault="00441CCB" w:rsidP="002066A6">
            <w:r>
              <w:rPr>
                <w:rFonts w:ascii="Calibri" w:hAnsi="Calibri"/>
                <w:color w:val="000000"/>
              </w:rPr>
              <w:t>Medical problem solving and uncertainty in the emergency department</w:t>
            </w:r>
          </w:p>
        </w:tc>
        <w:tc>
          <w:tcPr>
            <w:tcW w:w="812" w:type="dxa"/>
          </w:tcPr>
          <w:p w14:paraId="52309A55" w14:textId="77777777" w:rsidR="00441CCB" w:rsidRDefault="00441CCB" w:rsidP="002066A6">
            <w:r>
              <w:rPr>
                <w:rFonts w:ascii="Calibri" w:hAnsi="Calibri"/>
                <w:color w:val="000000"/>
              </w:rPr>
              <w:t>1991</w:t>
            </w:r>
          </w:p>
        </w:tc>
        <w:tc>
          <w:tcPr>
            <w:tcW w:w="1288" w:type="dxa"/>
          </w:tcPr>
          <w:p w14:paraId="2D9D85A6" w14:textId="77777777" w:rsidR="00441CCB" w:rsidRDefault="00441CCB" w:rsidP="002066A6">
            <w:r>
              <w:rPr>
                <w:rFonts w:ascii="Calibri" w:hAnsi="Calibri"/>
                <w:color w:val="000000"/>
              </w:rPr>
              <w:t>Emergency Medicine</w:t>
            </w:r>
          </w:p>
        </w:tc>
        <w:tc>
          <w:tcPr>
            <w:tcW w:w="1608" w:type="dxa"/>
          </w:tcPr>
          <w:p w14:paraId="0F1D08D3" w14:textId="77777777" w:rsidR="00441CCB" w:rsidRDefault="00441CCB" w:rsidP="002066A6">
            <w:r>
              <w:rPr>
                <w:rFonts w:ascii="Calibri" w:hAnsi="Calibri"/>
                <w:color w:val="000000"/>
              </w:rPr>
              <w:t>Real patients, filling in questionnaire</w:t>
            </w:r>
          </w:p>
        </w:tc>
        <w:tc>
          <w:tcPr>
            <w:tcW w:w="1441" w:type="dxa"/>
          </w:tcPr>
          <w:p w14:paraId="67E8401F" w14:textId="77777777" w:rsidR="00441CCB" w:rsidRDefault="00441CCB" w:rsidP="002066A6">
            <w:pPr>
              <w:rPr>
                <w:rFonts w:ascii="Calibri" w:hAnsi="Calibri"/>
                <w:color w:val="000000"/>
              </w:rPr>
            </w:pPr>
            <w:r>
              <w:rPr>
                <w:rFonts w:ascii="Calibri" w:hAnsi="Calibri"/>
                <w:color w:val="000000"/>
              </w:rPr>
              <w:t>Visual analogue scale for each differential</w:t>
            </w:r>
          </w:p>
        </w:tc>
      </w:tr>
      <w:tr w:rsidR="00441CCB" w14:paraId="09A3FB02" w14:textId="77777777" w:rsidTr="002066A6">
        <w:tc>
          <w:tcPr>
            <w:tcW w:w="1696" w:type="dxa"/>
          </w:tcPr>
          <w:p w14:paraId="57B4A509" w14:textId="77777777" w:rsidR="00441CCB" w:rsidRDefault="00441CCB" w:rsidP="002066A6">
            <w:r>
              <w:rPr>
                <w:rFonts w:ascii="Calibri" w:hAnsi="Calibri"/>
                <w:color w:val="000000"/>
              </w:rPr>
              <w:t>Brannon, Laura A; Carson, Kimi L</w:t>
            </w:r>
          </w:p>
        </w:tc>
        <w:tc>
          <w:tcPr>
            <w:tcW w:w="2165" w:type="dxa"/>
          </w:tcPr>
          <w:p w14:paraId="482C3677" w14:textId="77777777" w:rsidR="00441CCB" w:rsidRDefault="00441CCB" w:rsidP="002066A6">
            <w:r>
              <w:rPr>
                <w:rFonts w:ascii="Calibri" w:hAnsi="Calibri"/>
                <w:color w:val="000000"/>
              </w:rPr>
              <w:t>Nursing expertise and information structure influence medical decision making</w:t>
            </w:r>
          </w:p>
        </w:tc>
        <w:tc>
          <w:tcPr>
            <w:tcW w:w="812" w:type="dxa"/>
          </w:tcPr>
          <w:p w14:paraId="63325828" w14:textId="77777777" w:rsidR="00441CCB" w:rsidRDefault="00441CCB" w:rsidP="002066A6">
            <w:r>
              <w:rPr>
                <w:rFonts w:ascii="Calibri" w:hAnsi="Calibri"/>
                <w:color w:val="000000"/>
              </w:rPr>
              <w:t>2003</w:t>
            </w:r>
          </w:p>
        </w:tc>
        <w:tc>
          <w:tcPr>
            <w:tcW w:w="1288" w:type="dxa"/>
          </w:tcPr>
          <w:p w14:paraId="1D6CEA13" w14:textId="77777777" w:rsidR="00441CCB" w:rsidRDefault="00441CCB" w:rsidP="002066A6">
            <w:r>
              <w:rPr>
                <w:rFonts w:ascii="Calibri" w:hAnsi="Calibri"/>
                <w:color w:val="000000"/>
              </w:rPr>
              <w:t>Nursing</w:t>
            </w:r>
          </w:p>
        </w:tc>
        <w:tc>
          <w:tcPr>
            <w:tcW w:w="1608" w:type="dxa"/>
          </w:tcPr>
          <w:p w14:paraId="765C91D2" w14:textId="77777777" w:rsidR="00441CCB" w:rsidRDefault="00441CCB" w:rsidP="002066A6">
            <w:r>
              <w:rPr>
                <w:rFonts w:ascii="Calibri" w:hAnsi="Calibri"/>
                <w:color w:val="000000"/>
              </w:rPr>
              <w:t>Patient scenarios, manipulated information</w:t>
            </w:r>
          </w:p>
        </w:tc>
        <w:tc>
          <w:tcPr>
            <w:tcW w:w="1441" w:type="dxa"/>
          </w:tcPr>
          <w:p w14:paraId="58532AF6"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5E40746" w14:textId="77777777" w:rsidTr="002066A6">
        <w:tc>
          <w:tcPr>
            <w:tcW w:w="1696" w:type="dxa"/>
          </w:tcPr>
          <w:p w14:paraId="72E134D2" w14:textId="77777777" w:rsidR="00441CCB" w:rsidRDefault="00441CCB" w:rsidP="002066A6">
            <w:r>
              <w:rPr>
                <w:rFonts w:ascii="Calibri" w:hAnsi="Calibri"/>
                <w:color w:val="000000"/>
              </w:rPr>
              <w:t xml:space="preserve">Clayton, Dayna A.; </w:t>
            </w:r>
            <w:proofErr w:type="spellStart"/>
            <w:r>
              <w:rPr>
                <w:rFonts w:ascii="Calibri" w:hAnsi="Calibri"/>
                <w:color w:val="000000"/>
              </w:rPr>
              <w:t>Eguchi</w:t>
            </w:r>
            <w:proofErr w:type="spellEnd"/>
            <w:r>
              <w:rPr>
                <w:rFonts w:ascii="Calibri" w:hAnsi="Calibri"/>
                <w:color w:val="000000"/>
              </w:rPr>
              <w:t xml:space="preserve">, Megan M.; Kerr, Kathleen F.; Miyoshi, </w:t>
            </w:r>
            <w:proofErr w:type="spellStart"/>
            <w:r>
              <w:rPr>
                <w:rFonts w:ascii="Calibri" w:hAnsi="Calibri"/>
                <w:color w:val="000000"/>
              </w:rPr>
              <w:t>Kiyofumi</w:t>
            </w:r>
            <w:proofErr w:type="spellEnd"/>
            <w:r>
              <w:rPr>
                <w:rFonts w:ascii="Calibri" w:hAnsi="Calibri"/>
                <w:color w:val="000000"/>
              </w:rPr>
              <w:t xml:space="preserve">; </w:t>
            </w:r>
            <w:proofErr w:type="spellStart"/>
            <w:r>
              <w:rPr>
                <w:rFonts w:ascii="Calibri" w:hAnsi="Calibri"/>
                <w:color w:val="000000"/>
              </w:rPr>
              <w:t>Brunyé</w:t>
            </w:r>
            <w:proofErr w:type="spellEnd"/>
            <w:r>
              <w:rPr>
                <w:rFonts w:ascii="Calibri" w:hAnsi="Calibri"/>
                <w:color w:val="000000"/>
              </w:rPr>
              <w:t>, Tad T.; Drew, Trafton; Weaver, Donald L.; Elmore, Joann G.</w:t>
            </w:r>
          </w:p>
        </w:tc>
        <w:tc>
          <w:tcPr>
            <w:tcW w:w="2165" w:type="dxa"/>
          </w:tcPr>
          <w:p w14:paraId="44B445DD" w14:textId="77777777" w:rsidR="00441CCB" w:rsidRDefault="00441CCB" w:rsidP="002066A6">
            <w:r>
              <w:rPr>
                <w:rFonts w:ascii="Calibri" w:hAnsi="Calibri"/>
                <w:color w:val="000000"/>
              </w:rPr>
              <w:t>Are Pathologists Self-Aware of Their Diagnostic Accuracy? Metacognition and the Diagnostic Process in Pathology</w:t>
            </w:r>
          </w:p>
        </w:tc>
        <w:tc>
          <w:tcPr>
            <w:tcW w:w="812" w:type="dxa"/>
          </w:tcPr>
          <w:p w14:paraId="52E90693" w14:textId="77777777" w:rsidR="00441CCB" w:rsidRDefault="00441CCB" w:rsidP="002066A6">
            <w:r>
              <w:rPr>
                <w:rFonts w:ascii="Calibri" w:hAnsi="Calibri"/>
                <w:color w:val="000000"/>
              </w:rPr>
              <w:t>2023</w:t>
            </w:r>
          </w:p>
        </w:tc>
        <w:tc>
          <w:tcPr>
            <w:tcW w:w="1288" w:type="dxa"/>
          </w:tcPr>
          <w:p w14:paraId="50AE26B1" w14:textId="77777777" w:rsidR="00441CCB" w:rsidRDefault="00441CCB" w:rsidP="002066A6">
            <w:r>
              <w:rPr>
                <w:rFonts w:ascii="Calibri" w:hAnsi="Calibri"/>
                <w:color w:val="000000"/>
              </w:rPr>
              <w:t>Pathology</w:t>
            </w:r>
          </w:p>
        </w:tc>
        <w:tc>
          <w:tcPr>
            <w:tcW w:w="1608" w:type="dxa"/>
          </w:tcPr>
          <w:p w14:paraId="440F46B7" w14:textId="77777777" w:rsidR="00441CCB" w:rsidRDefault="00441CCB" w:rsidP="002066A6">
            <w:r>
              <w:rPr>
                <w:rFonts w:ascii="Calibri" w:hAnsi="Calibri"/>
                <w:color w:val="000000"/>
              </w:rPr>
              <w:t>Diagnosis based on slides for microscopes</w:t>
            </w:r>
          </w:p>
        </w:tc>
        <w:tc>
          <w:tcPr>
            <w:tcW w:w="1441" w:type="dxa"/>
          </w:tcPr>
          <w:p w14:paraId="1918C255"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67CD6FD4" w14:textId="77777777" w:rsidTr="002066A6">
        <w:tc>
          <w:tcPr>
            <w:tcW w:w="1696" w:type="dxa"/>
          </w:tcPr>
          <w:p w14:paraId="77F804CF" w14:textId="77777777" w:rsidR="00441CCB" w:rsidRDefault="00441CCB" w:rsidP="002066A6">
            <w:r>
              <w:rPr>
                <w:rFonts w:ascii="Calibri" w:hAnsi="Calibri"/>
                <w:color w:val="000000"/>
              </w:rPr>
              <w:t xml:space="preserve">Friedman, Charles P.; </w:t>
            </w:r>
            <w:proofErr w:type="spellStart"/>
            <w:r>
              <w:rPr>
                <w:rFonts w:ascii="Calibri" w:hAnsi="Calibri"/>
                <w:color w:val="000000"/>
              </w:rPr>
              <w:t>Gatti</w:t>
            </w:r>
            <w:proofErr w:type="spellEnd"/>
            <w:r>
              <w:rPr>
                <w:rFonts w:ascii="Calibri" w:hAnsi="Calibri"/>
                <w:color w:val="000000"/>
              </w:rPr>
              <w:t xml:space="preserve">, Guido G.; Franz, Timothy M.; Murphy, Gwendolyn C.; Wolf, Fredric M.; Heckerling, Paul S.; Fine, Paul L.; Miller, Thomas M.; </w:t>
            </w:r>
            <w:proofErr w:type="spellStart"/>
            <w:r>
              <w:rPr>
                <w:rFonts w:ascii="Calibri" w:hAnsi="Calibri"/>
                <w:color w:val="000000"/>
              </w:rPr>
              <w:t>Elstein</w:t>
            </w:r>
            <w:proofErr w:type="spellEnd"/>
            <w:r>
              <w:rPr>
                <w:rFonts w:ascii="Calibri" w:hAnsi="Calibri"/>
                <w:color w:val="000000"/>
              </w:rPr>
              <w:t>, Arthur S.</w:t>
            </w:r>
          </w:p>
        </w:tc>
        <w:tc>
          <w:tcPr>
            <w:tcW w:w="2165" w:type="dxa"/>
          </w:tcPr>
          <w:p w14:paraId="00DD6720" w14:textId="77777777" w:rsidR="00441CCB" w:rsidRDefault="00441CCB" w:rsidP="002066A6">
            <w:r>
              <w:rPr>
                <w:rFonts w:ascii="Calibri" w:hAnsi="Calibri"/>
                <w:color w:val="000000"/>
              </w:rPr>
              <w:t>Do physicians know when their diagnoses are correct?: Implications for decision support and error reduction</w:t>
            </w:r>
          </w:p>
        </w:tc>
        <w:tc>
          <w:tcPr>
            <w:tcW w:w="812" w:type="dxa"/>
          </w:tcPr>
          <w:p w14:paraId="48C9D5B8" w14:textId="77777777" w:rsidR="00441CCB" w:rsidRDefault="00441CCB" w:rsidP="002066A6">
            <w:r>
              <w:rPr>
                <w:rFonts w:ascii="Calibri" w:hAnsi="Calibri"/>
                <w:color w:val="000000"/>
              </w:rPr>
              <w:t>2005</w:t>
            </w:r>
          </w:p>
        </w:tc>
        <w:tc>
          <w:tcPr>
            <w:tcW w:w="1288" w:type="dxa"/>
          </w:tcPr>
          <w:p w14:paraId="0218DC4D" w14:textId="77777777" w:rsidR="00441CCB" w:rsidRDefault="00441CCB" w:rsidP="002066A6">
            <w:r>
              <w:rPr>
                <w:rFonts w:ascii="Calibri" w:hAnsi="Calibri"/>
                <w:color w:val="000000"/>
              </w:rPr>
              <w:t>Internal Medicine</w:t>
            </w:r>
          </w:p>
        </w:tc>
        <w:tc>
          <w:tcPr>
            <w:tcW w:w="1608" w:type="dxa"/>
          </w:tcPr>
          <w:p w14:paraId="0EC8167F" w14:textId="77777777" w:rsidR="00441CCB" w:rsidRDefault="00441CCB" w:rsidP="002066A6">
            <w:r>
              <w:rPr>
                <w:rFonts w:ascii="Calibri" w:hAnsi="Calibri"/>
                <w:color w:val="000000"/>
              </w:rPr>
              <w:t>2-4 page medical synopses diagnosis</w:t>
            </w:r>
          </w:p>
        </w:tc>
        <w:tc>
          <w:tcPr>
            <w:tcW w:w="1441" w:type="dxa"/>
          </w:tcPr>
          <w:p w14:paraId="2D13B32C" w14:textId="77777777" w:rsidR="00441CCB" w:rsidRDefault="00441CCB" w:rsidP="002066A6">
            <w:pPr>
              <w:rPr>
                <w:rFonts w:ascii="Calibri" w:hAnsi="Calibri"/>
                <w:color w:val="000000"/>
              </w:rPr>
            </w:pPr>
            <w:r>
              <w:rPr>
                <w:rFonts w:ascii="Calibri" w:hAnsi="Calibri"/>
                <w:color w:val="000000"/>
              </w:rPr>
              <w:t>Likelihood to seek assistance to reach a diagnosis</w:t>
            </w:r>
          </w:p>
        </w:tc>
      </w:tr>
      <w:tr w:rsidR="00441CCB" w14:paraId="4B3B24F1" w14:textId="77777777" w:rsidTr="002066A6">
        <w:tc>
          <w:tcPr>
            <w:tcW w:w="1696" w:type="dxa"/>
          </w:tcPr>
          <w:p w14:paraId="4F4817D8" w14:textId="77777777" w:rsidR="00441CCB" w:rsidRDefault="00441CCB" w:rsidP="002066A6">
            <w:proofErr w:type="spellStart"/>
            <w:r>
              <w:rPr>
                <w:rFonts w:ascii="Calibri" w:hAnsi="Calibri"/>
                <w:color w:val="000000"/>
              </w:rPr>
              <w:t>Garbayo</w:t>
            </w:r>
            <w:proofErr w:type="spellEnd"/>
            <w:r>
              <w:rPr>
                <w:rFonts w:ascii="Calibri" w:hAnsi="Calibri"/>
                <w:color w:val="000000"/>
              </w:rPr>
              <w:t>, Luciana S.; Harris, David M.; Fiore, Stephen M.; Robinson, Matthew; Kibble, Jonathan D.</w:t>
            </w:r>
          </w:p>
        </w:tc>
        <w:tc>
          <w:tcPr>
            <w:tcW w:w="2165" w:type="dxa"/>
          </w:tcPr>
          <w:p w14:paraId="1BC78EAA" w14:textId="77777777" w:rsidR="00441CCB" w:rsidRDefault="00441CCB" w:rsidP="002066A6">
            <w:r>
              <w:rPr>
                <w:rFonts w:ascii="Calibri" w:hAnsi="Calibri"/>
                <w:color w:val="000000"/>
              </w:rPr>
              <w:t>A metacognitive confidence calibration (MCC) tool to help medical students scaffold diagnostic reasoning in decision-making during high-fidelity patient simulations</w:t>
            </w:r>
          </w:p>
        </w:tc>
        <w:tc>
          <w:tcPr>
            <w:tcW w:w="812" w:type="dxa"/>
          </w:tcPr>
          <w:p w14:paraId="51B8D763" w14:textId="77777777" w:rsidR="00441CCB" w:rsidRDefault="00441CCB" w:rsidP="002066A6">
            <w:r>
              <w:rPr>
                <w:rFonts w:ascii="Calibri" w:hAnsi="Calibri"/>
                <w:color w:val="000000"/>
              </w:rPr>
              <w:t>2023</w:t>
            </w:r>
          </w:p>
        </w:tc>
        <w:tc>
          <w:tcPr>
            <w:tcW w:w="1288" w:type="dxa"/>
          </w:tcPr>
          <w:p w14:paraId="3B2BE3AE" w14:textId="77777777" w:rsidR="00441CCB" w:rsidRDefault="00441CCB" w:rsidP="002066A6">
            <w:r>
              <w:rPr>
                <w:rFonts w:ascii="Calibri" w:hAnsi="Calibri"/>
                <w:color w:val="000000"/>
              </w:rPr>
              <w:t>Medical Students</w:t>
            </w:r>
          </w:p>
        </w:tc>
        <w:tc>
          <w:tcPr>
            <w:tcW w:w="1608" w:type="dxa"/>
          </w:tcPr>
          <w:p w14:paraId="1DCA6793" w14:textId="77777777" w:rsidR="00441CCB" w:rsidRDefault="00441CCB" w:rsidP="002066A6">
            <w:r>
              <w:rPr>
                <w:rFonts w:ascii="Calibri" w:hAnsi="Calibri"/>
                <w:color w:val="000000"/>
              </w:rPr>
              <w:t>High Fidelity Sim (Cases: Heart Failure, Respiratory Distress, DKA, heat exhaustion)</w:t>
            </w:r>
          </w:p>
        </w:tc>
        <w:tc>
          <w:tcPr>
            <w:tcW w:w="1441" w:type="dxa"/>
          </w:tcPr>
          <w:p w14:paraId="78F43250" w14:textId="77777777" w:rsidR="00441CCB" w:rsidRDefault="00441CCB" w:rsidP="002066A6">
            <w:pPr>
              <w:rPr>
                <w:rFonts w:ascii="Calibri" w:hAnsi="Calibri"/>
                <w:color w:val="000000"/>
              </w:rPr>
            </w:pPr>
            <w:r>
              <w:rPr>
                <w:rFonts w:ascii="Calibri" w:hAnsi="Calibri"/>
                <w:color w:val="000000"/>
              </w:rPr>
              <w:t xml:space="preserve">7 point </w:t>
            </w:r>
            <w:proofErr w:type="spellStart"/>
            <w:r>
              <w:rPr>
                <w:rFonts w:ascii="Calibri" w:hAnsi="Calibri"/>
                <w:color w:val="000000"/>
              </w:rPr>
              <w:t>likert</w:t>
            </w:r>
            <w:proofErr w:type="spellEnd"/>
            <w:r>
              <w:rPr>
                <w:rFonts w:ascii="Calibri" w:hAnsi="Calibri"/>
                <w:color w:val="000000"/>
              </w:rPr>
              <w:t xml:space="preserve"> scale of confidence</w:t>
            </w:r>
          </w:p>
        </w:tc>
      </w:tr>
      <w:tr w:rsidR="00441CCB" w14:paraId="3605513D" w14:textId="77777777" w:rsidTr="002066A6">
        <w:tc>
          <w:tcPr>
            <w:tcW w:w="1696" w:type="dxa"/>
          </w:tcPr>
          <w:p w14:paraId="37051163"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Wolf E; Schubert, Sebastian;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Kunina_Habenicht</w:t>
            </w:r>
            <w:proofErr w:type="spellEnd"/>
            <w:r>
              <w:rPr>
                <w:rFonts w:ascii="Calibri" w:hAnsi="Calibri"/>
                <w:color w:val="000000"/>
              </w:rPr>
              <w:t xml:space="preserve">, Olga;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Kämmer</w:t>
            </w:r>
            <w:proofErr w:type="spellEnd"/>
            <w:r>
              <w:rPr>
                <w:rFonts w:ascii="Calibri" w:hAnsi="Calibri"/>
                <w:color w:val="000000"/>
              </w:rPr>
              <w:t>, Juliane E; Eva, Kevin W</w:t>
            </w:r>
          </w:p>
        </w:tc>
        <w:tc>
          <w:tcPr>
            <w:tcW w:w="2165" w:type="dxa"/>
          </w:tcPr>
          <w:p w14:paraId="5878C2A7" w14:textId="77777777" w:rsidR="00441CCB" w:rsidRDefault="00441CCB" w:rsidP="002066A6">
            <w:r>
              <w:rPr>
                <w:rFonts w:ascii="Calibri" w:hAnsi="Calibri"/>
                <w:color w:val="000000"/>
              </w:rPr>
              <w:t xml:space="preserve">Accuracy of </w:t>
            </w:r>
            <w:proofErr w:type="spellStart"/>
            <w:r>
              <w:rPr>
                <w:rFonts w:ascii="Calibri" w:hAnsi="Calibri"/>
                <w:color w:val="000000"/>
              </w:rPr>
              <w:t>self_monitoring</w:t>
            </w:r>
            <w:proofErr w:type="spellEnd"/>
            <w:r>
              <w:rPr>
                <w:rFonts w:ascii="Calibri" w:hAnsi="Calibri"/>
                <w:color w:val="000000"/>
              </w:rPr>
              <w:t>: does experience, ability or case difficulty matter?</w:t>
            </w:r>
          </w:p>
        </w:tc>
        <w:tc>
          <w:tcPr>
            <w:tcW w:w="812" w:type="dxa"/>
          </w:tcPr>
          <w:p w14:paraId="2BD069A5" w14:textId="77777777" w:rsidR="00441CCB" w:rsidRDefault="00441CCB" w:rsidP="002066A6">
            <w:r>
              <w:rPr>
                <w:rFonts w:ascii="Calibri" w:hAnsi="Calibri"/>
                <w:color w:val="000000"/>
              </w:rPr>
              <w:t>2019</w:t>
            </w:r>
          </w:p>
        </w:tc>
        <w:tc>
          <w:tcPr>
            <w:tcW w:w="1288" w:type="dxa"/>
          </w:tcPr>
          <w:p w14:paraId="7571A4C6" w14:textId="77777777" w:rsidR="00441CCB" w:rsidRDefault="00441CCB" w:rsidP="002066A6">
            <w:r>
              <w:rPr>
                <w:rFonts w:ascii="Calibri" w:hAnsi="Calibri"/>
                <w:color w:val="000000"/>
              </w:rPr>
              <w:t>Medical Students</w:t>
            </w:r>
          </w:p>
        </w:tc>
        <w:tc>
          <w:tcPr>
            <w:tcW w:w="1608" w:type="dxa"/>
          </w:tcPr>
          <w:p w14:paraId="23CB24DC" w14:textId="77777777" w:rsidR="00441CCB" w:rsidRDefault="00441CCB" w:rsidP="002066A6">
            <w:r>
              <w:rPr>
                <w:rFonts w:ascii="Calibri" w:hAnsi="Calibri"/>
                <w:color w:val="000000"/>
              </w:rPr>
              <w:t>6 clinical scenarios</w:t>
            </w:r>
          </w:p>
        </w:tc>
        <w:tc>
          <w:tcPr>
            <w:tcW w:w="1441" w:type="dxa"/>
          </w:tcPr>
          <w:p w14:paraId="4351D92C" w14:textId="77777777" w:rsidR="00441CCB" w:rsidRDefault="00441CCB" w:rsidP="002066A6">
            <w:pPr>
              <w:rPr>
                <w:rFonts w:ascii="Calibri" w:hAnsi="Calibri"/>
                <w:color w:val="000000"/>
              </w:rPr>
            </w:pPr>
            <w:r>
              <w:rPr>
                <w:rFonts w:ascii="Calibri" w:hAnsi="Calibri"/>
                <w:color w:val="000000"/>
              </w:rPr>
              <w:t>10 point scale (0% to 100%)</w:t>
            </w:r>
          </w:p>
        </w:tc>
      </w:tr>
      <w:tr w:rsidR="00441CCB" w14:paraId="628F0DF8" w14:textId="77777777" w:rsidTr="002066A6">
        <w:tc>
          <w:tcPr>
            <w:tcW w:w="1696" w:type="dxa"/>
          </w:tcPr>
          <w:p w14:paraId="050A6C5A" w14:textId="77777777" w:rsidR="00441CCB" w:rsidRDefault="00441CCB" w:rsidP="002066A6">
            <w:proofErr w:type="spellStart"/>
            <w:r>
              <w:rPr>
                <w:rFonts w:ascii="Calibri" w:hAnsi="Calibri"/>
                <w:color w:val="000000"/>
              </w:rPr>
              <w:t>Kämmer</w:t>
            </w:r>
            <w:proofErr w:type="spellEnd"/>
            <w:r>
              <w:rPr>
                <w:rFonts w:ascii="Calibri" w:hAnsi="Calibri"/>
                <w:color w:val="000000"/>
              </w:rPr>
              <w:t xml:space="preserve">, Juliane E.; </w:t>
            </w:r>
            <w:proofErr w:type="spellStart"/>
            <w:r>
              <w:rPr>
                <w:rFonts w:ascii="Calibri" w:hAnsi="Calibri"/>
                <w:color w:val="000000"/>
              </w:rPr>
              <w:t>Schauber</w:t>
            </w:r>
            <w:proofErr w:type="spellEnd"/>
            <w:r>
              <w:rPr>
                <w:rFonts w:ascii="Calibri" w:hAnsi="Calibri"/>
                <w:color w:val="000000"/>
              </w:rPr>
              <w:t xml:space="preserve">, Stefan K.; </w:t>
            </w:r>
            <w:proofErr w:type="spellStart"/>
            <w:r>
              <w:rPr>
                <w:rFonts w:ascii="Calibri" w:hAnsi="Calibri"/>
                <w:color w:val="000000"/>
              </w:rPr>
              <w:t>Hautz</w:t>
            </w:r>
            <w:proofErr w:type="spellEnd"/>
            <w:r>
              <w:rPr>
                <w:rFonts w:ascii="Calibri" w:hAnsi="Calibri"/>
                <w:color w:val="000000"/>
              </w:rPr>
              <w:t xml:space="preserve">, Stefanie C.; </w:t>
            </w:r>
            <w:proofErr w:type="spellStart"/>
            <w:r>
              <w:rPr>
                <w:rFonts w:ascii="Calibri" w:hAnsi="Calibri"/>
                <w:color w:val="000000"/>
              </w:rPr>
              <w:t>Stroben</w:t>
            </w:r>
            <w:proofErr w:type="spellEnd"/>
            <w:r>
              <w:rPr>
                <w:rFonts w:ascii="Calibri" w:hAnsi="Calibri"/>
                <w:color w:val="000000"/>
              </w:rPr>
              <w:t xml:space="preserve">, Fabian; </w:t>
            </w:r>
            <w:proofErr w:type="spellStart"/>
            <w:r>
              <w:rPr>
                <w:rFonts w:ascii="Calibri" w:hAnsi="Calibri"/>
                <w:color w:val="000000"/>
              </w:rPr>
              <w:t>Hautz</w:t>
            </w:r>
            <w:proofErr w:type="spellEnd"/>
            <w:r>
              <w:rPr>
                <w:rFonts w:ascii="Calibri" w:hAnsi="Calibri"/>
                <w:color w:val="000000"/>
              </w:rPr>
              <w:t>, Wolf E.</w:t>
            </w:r>
          </w:p>
        </w:tc>
        <w:tc>
          <w:tcPr>
            <w:tcW w:w="2165" w:type="dxa"/>
          </w:tcPr>
          <w:p w14:paraId="7BEB6E57" w14:textId="77777777" w:rsidR="00441CCB" w:rsidRDefault="00441CCB" w:rsidP="002066A6">
            <w:r>
              <w:rPr>
                <w:rFonts w:ascii="Calibri" w:hAnsi="Calibri"/>
                <w:color w:val="000000"/>
              </w:rPr>
              <w:t>Differential diagnosis checklists reduce diagnostic error differentially: A randomised experiment</w:t>
            </w:r>
          </w:p>
        </w:tc>
        <w:tc>
          <w:tcPr>
            <w:tcW w:w="812" w:type="dxa"/>
          </w:tcPr>
          <w:p w14:paraId="11F501E9" w14:textId="77777777" w:rsidR="00441CCB" w:rsidRDefault="00441CCB" w:rsidP="002066A6">
            <w:r>
              <w:rPr>
                <w:rFonts w:ascii="Calibri" w:hAnsi="Calibri"/>
                <w:color w:val="000000"/>
              </w:rPr>
              <w:t>2021</w:t>
            </w:r>
          </w:p>
        </w:tc>
        <w:tc>
          <w:tcPr>
            <w:tcW w:w="1288" w:type="dxa"/>
          </w:tcPr>
          <w:p w14:paraId="7F56F652" w14:textId="77777777" w:rsidR="00441CCB" w:rsidRDefault="00441CCB" w:rsidP="002066A6">
            <w:r>
              <w:rPr>
                <w:rFonts w:ascii="Calibri" w:hAnsi="Calibri"/>
                <w:color w:val="000000"/>
              </w:rPr>
              <w:t xml:space="preserve">Medical Students / Emergency </w:t>
            </w:r>
            <w:proofErr w:type="spellStart"/>
            <w:r>
              <w:rPr>
                <w:rFonts w:ascii="Calibri" w:hAnsi="Calibri"/>
                <w:color w:val="000000"/>
              </w:rPr>
              <w:t>Medicien</w:t>
            </w:r>
            <w:proofErr w:type="spellEnd"/>
          </w:p>
        </w:tc>
        <w:tc>
          <w:tcPr>
            <w:tcW w:w="1608" w:type="dxa"/>
          </w:tcPr>
          <w:p w14:paraId="4634AE36" w14:textId="77777777" w:rsidR="00441CCB" w:rsidRDefault="00441CCB" w:rsidP="002066A6">
            <w:r>
              <w:rPr>
                <w:rFonts w:ascii="Calibri" w:hAnsi="Calibri"/>
                <w:color w:val="000000"/>
              </w:rPr>
              <w:t>6 clinical scenarios</w:t>
            </w:r>
          </w:p>
        </w:tc>
        <w:tc>
          <w:tcPr>
            <w:tcW w:w="1441" w:type="dxa"/>
          </w:tcPr>
          <w:p w14:paraId="6E0C225C" w14:textId="77777777" w:rsidR="00441CCB" w:rsidRDefault="00441CCB" w:rsidP="002066A6">
            <w:pPr>
              <w:rPr>
                <w:rFonts w:ascii="Calibri" w:hAnsi="Calibri"/>
                <w:color w:val="000000"/>
              </w:rPr>
            </w:pPr>
            <w:r>
              <w:rPr>
                <w:rFonts w:ascii="Calibri" w:hAnsi="Calibri"/>
                <w:color w:val="000000"/>
              </w:rPr>
              <w:t>10 point scale of confidence</w:t>
            </w:r>
          </w:p>
        </w:tc>
      </w:tr>
      <w:tr w:rsidR="00441CCB" w14:paraId="4526A2EF" w14:textId="77777777" w:rsidTr="002066A6">
        <w:tc>
          <w:tcPr>
            <w:tcW w:w="1696" w:type="dxa"/>
          </w:tcPr>
          <w:p w14:paraId="2517C853" w14:textId="77777777" w:rsidR="00441CCB" w:rsidRDefault="00441CCB" w:rsidP="002066A6">
            <w:proofErr w:type="spellStart"/>
            <w:r>
              <w:rPr>
                <w:rFonts w:ascii="Calibri" w:hAnsi="Calibri"/>
                <w:color w:val="000000"/>
              </w:rPr>
              <w:t>Kostopoulou</w:t>
            </w:r>
            <w:proofErr w:type="spellEnd"/>
            <w:r>
              <w:rPr>
                <w:rFonts w:ascii="Calibri" w:hAnsi="Calibri"/>
                <w:color w:val="000000"/>
              </w:rPr>
              <w:t xml:space="preserve">, Olga; Russo, J. Edward; Keenan, Greg; Delaney, Brendan C.; </w:t>
            </w:r>
            <w:proofErr w:type="spellStart"/>
            <w:r>
              <w:rPr>
                <w:rFonts w:ascii="Calibri" w:hAnsi="Calibri"/>
                <w:color w:val="000000"/>
              </w:rPr>
              <w:t>Douiri</w:t>
            </w:r>
            <w:proofErr w:type="spellEnd"/>
            <w:r>
              <w:rPr>
                <w:rFonts w:ascii="Calibri" w:hAnsi="Calibri"/>
                <w:color w:val="000000"/>
              </w:rPr>
              <w:t>, Abdel</w:t>
            </w:r>
          </w:p>
        </w:tc>
        <w:tc>
          <w:tcPr>
            <w:tcW w:w="2165" w:type="dxa"/>
          </w:tcPr>
          <w:p w14:paraId="1C6CDAD7" w14:textId="77777777" w:rsidR="00441CCB" w:rsidRDefault="00441CCB" w:rsidP="002066A6">
            <w:r>
              <w:rPr>
                <w:rFonts w:ascii="Calibri" w:hAnsi="Calibri"/>
                <w:color w:val="000000"/>
              </w:rPr>
              <w:t>Information Distortion in Physicians’ Diagnostic Judgments</w:t>
            </w:r>
          </w:p>
        </w:tc>
        <w:tc>
          <w:tcPr>
            <w:tcW w:w="812" w:type="dxa"/>
          </w:tcPr>
          <w:p w14:paraId="171436E9" w14:textId="77777777" w:rsidR="00441CCB" w:rsidRDefault="00441CCB" w:rsidP="002066A6">
            <w:r>
              <w:rPr>
                <w:rFonts w:ascii="Calibri" w:hAnsi="Calibri"/>
                <w:color w:val="000000"/>
              </w:rPr>
              <w:t>2012</w:t>
            </w:r>
          </w:p>
        </w:tc>
        <w:tc>
          <w:tcPr>
            <w:tcW w:w="1288" w:type="dxa"/>
          </w:tcPr>
          <w:p w14:paraId="7D8B4316" w14:textId="77777777" w:rsidR="00441CCB" w:rsidRDefault="00441CCB" w:rsidP="002066A6">
            <w:r>
              <w:rPr>
                <w:rFonts w:ascii="Calibri" w:hAnsi="Calibri"/>
                <w:color w:val="000000"/>
              </w:rPr>
              <w:t>Primary Care</w:t>
            </w:r>
          </w:p>
        </w:tc>
        <w:tc>
          <w:tcPr>
            <w:tcW w:w="1608" w:type="dxa"/>
          </w:tcPr>
          <w:p w14:paraId="629996E8" w14:textId="77777777" w:rsidR="00441CCB" w:rsidRDefault="00441CCB" w:rsidP="002066A6">
            <w:r>
              <w:rPr>
                <w:rFonts w:ascii="Calibri" w:hAnsi="Calibri"/>
                <w:color w:val="000000"/>
              </w:rPr>
              <w:t>3 clinical scenarios each with 2 competing diagnoses</w:t>
            </w:r>
          </w:p>
        </w:tc>
        <w:tc>
          <w:tcPr>
            <w:tcW w:w="1441" w:type="dxa"/>
          </w:tcPr>
          <w:p w14:paraId="393F1C1F" w14:textId="77777777" w:rsidR="00441CCB" w:rsidRDefault="00441CCB" w:rsidP="002066A6">
            <w:pPr>
              <w:rPr>
                <w:rFonts w:ascii="Calibri" w:hAnsi="Calibri"/>
                <w:color w:val="000000"/>
              </w:rPr>
            </w:pPr>
            <w:r>
              <w:rPr>
                <w:rFonts w:ascii="Calibri" w:hAnsi="Calibri"/>
                <w:color w:val="000000"/>
              </w:rPr>
              <w:t>21 point likelihood</w:t>
            </w:r>
          </w:p>
        </w:tc>
      </w:tr>
      <w:tr w:rsidR="00441CCB" w14:paraId="363C9BEC" w14:textId="77777777" w:rsidTr="002066A6">
        <w:tc>
          <w:tcPr>
            <w:tcW w:w="1696" w:type="dxa"/>
          </w:tcPr>
          <w:p w14:paraId="76458436" w14:textId="77777777" w:rsidR="00441CCB" w:rsidRDefault="00441CCB" w:rsidP="002066A6">
            <w:proofErr w:type="spellStart"/>
            <w:r>
              <w:rPr>
                <w:rFonts w:ascii="Calibri" w:hAnsi="Calibri"/>
                <w:color w:val="000000"/>
              </w:rPr>
              <w:t>Kourtidis</w:t>
            </w:r>
            <w:proofErr w:type="spellEnd"/>
            <w:r>
              <w:rPr>
                <w:rFonts w:ascii="Calibri" w:hAnsi="Calibri"/>
                <w:color w:val="000000"/>
              </w:rPr>
              <w:t xml:space="preserve">, </w:t>
            </w:r>
            <w:proofErr w:type="spellStart"/>
            <w:r>
              <w:rPr>
                <w:rFonts w:ascii="Calibri" w:hAnsi="Calibri"/>
                <w:color w:val="000000"/>
              </w:rPr>
              <w:t>Ploutarchos</w:t>
            </w:r>
            <w:proofErr w:type="spellEnd"/>
            <w:r>
              <w:rPr>
                <w:rFonts w:ascii="Calibri" w:hAnsi="Calibri"/>
                <w:color w:val="000000"/>
              </w:rPr>
              <w:t xml:space="preserve">; </w:t>
            </w:r>
            <w:proofErr w:type="spellStart"/>
            <w:r>
              <w:rPr>
                <w:rFonts w:ascii="Calibri" w:hAnsi="Calibri"/>
                <w:color w:val="000000"/>
              </w:rPr>
              <w:t>Nurek</w:t>
            </w:r>
            <w:proofErr w:type="spellEnd"/>
            <w:r>
              <w:rPr>
                <w:rFonts w:ascii="Calibri" w:hAnsi="Calibri"/>
                <w:color w:val="000000"/>
              </w:rPr>
              <w:t xml:space="preserve">, Martine; Delaney, Brendan; </w:t>
            </w:r>
            <w:proofErr w:type="spellStart"/>
            <w:r>
              <w:rPr>
                <w:rFonts w:ascii="Calibri" w:hAnsi="Calibri"/>
                <w:color w:val="000000"/>
              </w:rPr>
              <w:t>Kostopoulou</w:t>
            </w:r>
            <w:proofErr w:type="spellEnd"/>
            <w:r>
              <w:rPr>
                <w:rFonts w:ascii="Calibri" w:hAnsi="Calibri"/>
                <w:color w:val="000000"/>
              </w:rPr>
              <w:t>, Olga</w:t>
            </w:r>
          </w:p>
        </w:tc>
        <w:tc>
          <w:tcPr>
            <w:tcW w:w="2165" w:type="dxa"/>
          </w:tcPr>
          <w:p w14:paraId="63EE0034" w14:textId="77777777" w:rsidR="00441CCB" w:rsidRDefault="00441CCB" w:rsidP="002066A6">
            <w:r>
              <w:rPr>
                <w:rFonts w:ascii="Calibri" w:hAnsi="Calibri"/>
                <w:color w:val="000000"/>
              </w:rPr>
              <w:t>Influences of early diagnostic suggestions on clinical reasoning</w:t>
            </w:r>
          </w:p>
        </w:tc>
        <w:tc>
          <w:tcPr>
            <w:tcW w:w="812" w:type="dxa"/>
          </w:tcPr>
          <w:p w14:paraId="3C8ABD02" w14:textId="77777777" w:rsidR="00441CCB" w:rsidRDefault="00441CCB" w:rsidP="002066A6">
            <w:r>
              <w:rPr>
                <w:rFonts w:ascii="Calibri" w:hAnsi="Calibri"/>
                <w:color w:val="000000"/>
              </w:rPr>
              <w:t>2022</w:t>
            </w:r>
          </w:p>
        </w:tc>
        <w:tc>
          <w:tcPr>
            <w:tcW w:w="1288" w:type="dxa"/>
          </w:tcPr>
          <w:p w14:paraId="3181C1B4" w14:textId="77777777" w:rsidR="00441CCB" w:rsidRDefault="00441CCB" w:rsidP="002066A6">
            <w:r>
              <w:rPr>
                <w:rFonts w:ascii="Calibri" w:hAnsi="Calibri"/>
                <w:color w:val="000000"/>
              </w:rPr>
              <w:t>Family Medicine</w:t>
            </w:r>
          </w:p>
        </w:tc>
        <w:tc>
          <w:tcPr>
            <w:tcW w:w="1608" w:type="dxa"/>
          </w:tcPr>
          <w:p w14:paraId="59F0F746" w14:textId="77777777" w:rsidR="00441CCB" w:rsidRDefault="00441CCB" w:rsidP="002066A6">
            <w:r>
              <w:rPr>
                <w:rFonts w:ascii="Calibri" w:hAnsi="Calibri"/>
                <w:color w:val="000000"/>
              </w:rPr>
              <w:t>2 patient scenarios with or without diagnostic suggestions</w:t>
            </w:r>
          </w:p>
        </w:tc>
        <w:tc>
          <w:tcPr>
            <w:tcW w:w="1441" w:type="dxa"/>
          </w:tcPr>
          <w:p w14:paraId="0C4B0CF4" w14:textId="77777777" w:rsidR="00441CCB" w:rsidRDefault="00441CCB" w:rsidP="002066A6">
            <w:pPr>
              <w:rPr>
                <w:rFonts w:ascii="Calibri" w:hAnsi="Calibri"/>
                <w:color w:val="000000"/>
              </w:rPr>
            </w:pPr>
            <w:r>
              <w:rPr>
                <w:rFonts w:ascii="Calibri" w:hAnsi="Calibri"/>
                <w:color w:val="000000"/>
              </w:rPr>
              <w:t>10 point visual analogue scale of certainty</w:t>
            </w:r>
          </w:p>
        </w:tc>
      </w:tr>
      <w:tr w:rsidR="00441CCB" w14:paraId="73E4BE2C" w14:textId="77777777" w:rsidTr="002066A6">
        <w:tc>
          <w:tcPr>
            <w:tcW w:w="1696" w:type="dxa"/>
          </w:tcPr>
          <w:p w14:paraId="4E3677D0" w14:textId="77777777" w:rsidR="00441CCB" w:rsidRDefault="00441CCB" w:rsidP="002066A6">
            <w:proofErr w:type="spellStart"/>
            <w:r>
              <w:rPr>
                <w:rFonts w:ascii="Calibri" w:hAnsi="Calibri"/>
                <w:color w:val="000000"/>
              </w:rPr>
              <w:t>Krupat</w:t>
            </w:r>
            <w:proofErr w:type="spellEnd"/>
            <w:r>
              <w:rPr>
                <w:rFonts w:ascii="Calibri" w:hAnsi="Calibri"/>
                <w:color w:val="000000"/>
              </w:rPr>
              <w:t xml:space="preserve">, Edward; Wormwood, Jolie; </w:t>
            </w:r>
            <w:proofErr w:type="spellStart"/>
            <w:r>
              <w:rPr>
                <w:rFonts w:ascii="Calibri" w:hAnsi="Calibri"/>
                <w:color w:val="000000"/>
              </w:rPr>
              <w:t>Schwartzstein</w:t>
            </w:r>
            <w:proofErr w:type="spellEnd"/>
            <w:r>
              <w:rPr>
                <w:rFonts w:ascii="Calibri" w:hAnsi="Calibri"/>
                <w:color w:val="000000"/>
              </w:rPr>
              <w:t>, Richard M; Richards, Jeremy B</w:t>
            </w:r>
          </w:p>
        </w:tc>
        <w:tc>
          <w:tcPr>
            <w:tcW w:w="2165" w:type="dxa"/>
          </w:tcPr>
          <w:p w14:paraId="1A9F408E" w14:textId="77777777" w:rsidR="00441CCB" w:rsidRDefault="00441CCB" w:rsidP="002066A6">
            <w:r>
              <w:rPr>
                <w:rFonts w:ascii="Calibri" w:hAnsi="Calibri"/>
                <w:color w:val="000000"/>
              </w:rPr>
              <w:t>Avoiding premature closure and reaching diagnostic accuracy: some key predictive factors</w:t>
            </w:r>
          </w:p>
        </w:tc>
        <w:tc>
          <w:tcPr>
            <w:tcW w:w="812" w:type="dxa"/>
          </w:tcPr>
          <w:p w14:paraId="6A7C40D4" w14:textId="77777777" w:rsidR="00441CCB" w:rsidRDefault="00441CCB" w:rsidP="002066A6">
            <w:r>
              <w:rPr>
                <w:rFonts w:ascii="Calibri" w:hAnsi="Calibri"/>
                <w:color w:val="000000"/>
              </w:rPr>
              <w:t>2017</w:t>
            </w:r>
          </w:p>
        </w:tc>
        <w:tc>
          <w:tcPr>
            <w:tcW w:w="1288" w:type="dxa"/>
          </w:tcPr>
          <w:p w14:paraId="3BCFFC87" w14:textId="77777777" w:rsidR="00441CCB" w:rsidRDefault="00441CCB" w:rsidP="002066A6">
            <w:r>
              <w:rPr>
                <w:rFonts w:ascii="Calibri" w:hAnsi="Calibri"/>
                <w:color w:val="000000"/>
              </w:rPr>
              <w:t>Internal Medicine</w:t>
            </w:r>
          </w:p>
        </w:tc>
        <w:tc>
          <w:tcPr>
            <w:tcW w:w="1608" w:type="dxa"/>
          </w:tcPr>
          <w:p w14:paraId="35179605" w14:textId="77777777" w:rsidR="00441CCB" w:rsidRDefault="00441CCB" w:rsidP="002066A6">
            <w:r>
              <w:rPr>
                <w:rFonts w:ascii="Calibri" w:hAnsi="Calibri"/>
                <w:color w:val="000000"/>
              </w:rPr>
              <w:t>4 complex vignettes</w:t>
            </w:r>
          </w:p>
        </w:tc>
        <w:tc>
          <w:tcPr>
            <w:tcW w:w="1441" w:type="dxa"/>
          </w:tcPr>
          <w:p w14:paraId="64E30286" w14:textId="77777777" w:rsidR="00441CCB" w:rsidRDefault="00441CCB" w:rsidP="002066A6">
            <w:pPr>
              <w:rPr>
                <w:rFonts w:ascii="Calibri" w:hAnsi="Calibri"/>
                <w:color w:val="000000"/>
              </w:rPr>
            </w:pPr>
            <w:r>
              <w:rPr>
                <w:rFonts w:ascii="Calibri" w:hAnsi="Calibri"/>
                <w:color w:val="000000"/>
              </w:rPr>
              <w:t>1-100 scale of certainty</w:t>
            </w:r>
          </w:p>
        </w:tc>
      </w:tr>
      <w:tr w:rsidR="00441CCB" w14:paraId="06E9E526" w14:textId="77777777" w:rsidTr="002066A6">
        <w:tc>
          <w:tcPr>
            <w:tcW w:w="1696" w:type="dxa"/>
          </w:tcPr>
          <w:p w14:paraId="2960829D" w14:textId="77777777" w:rsidR="00441CCB" w:rsidRDefault="00441CCB" w:rsidP="002066A6">
            <w:r>
              <w:rPr>
                <w:rFonts w:ascii="Calibri" w:hAnsi="Calibri"/>
                <w:color w:val="000000"/>
              </w:rPr>
              <w:t>Leblanc, Vicki R.; Norman, Geoffrey R.; Brooks, Lee R.</w:t>
            </w:r>
          </w:p>
        </w:tc>
        <w:tc>
          <w:tcPr>
            <w:tcW w:w="2165" w:type="dxa"/>
          </w:tcPr>
          <w:p w14:paraId="767F98C6" w14:textId="77777777" w:rsidR="00441CCB" w:rsidRDefault="00441CCB" w:rsidP="002066A6">
            <w:r>
              <w:rPr>
                <w:rFonts w:ascii="Calibri" w:hAnsi="Calibri"/>
                <w:color w:val="000000"/>
              </w:rPr>
              <w:t>Effect of a Diagnostic Suggestion on Diagnostic Accuracy and Identification of Clinical Features:</w:t>
            </w:r>
          </w:p>
        </w:tc>
        <w:tc>
          <w:tcPr>
            <w:tcW w:w="812" w:type="dxa"/>
          </w:tcPr>
          <w:p w14:paraId="1814D8AC" w14:textId="77777777" w:rsidR="00441CCB" w:rsidRDefault="00441CCB" w:rsidP="002066A6">
            <w:r>
              <w:rPr>
                <w:rFonts w:ascii="Calibri" w:hAnsi="Calibri"/>
                <w:color w:val="000000"/>
              </w:rPr>
              <w:t>2001</w:t>
            </w:r>
          </w:p>
        </w:tc>
        <w:tc>
          <w:tcPr>
            <w:tcW w:w="1288" w:type="dxa"/>
          </w:tcPr>
          <w:p w14:paraId="72C8F1F5" w14:textId="77777777" w:rsidR="00441CCB" w:rsidRDefault="00441CCB" w:rsidP="002066A6">
            <w:r>
              <w:rPr>
                <w:rFonts w:ascii="Calibri" w:hAnsi="Calibri"/>
                <w:color w:val="000000"/>
              </w:rPr>
              <w:t>Medical Students</w:t>
            </w:r>
          </w:p>
        </w:tc>
        <w:tc>
          <w:tcPr>
            <w:tcW w:w="1608" w:type="dxa"/>
          </w:tcPr>
          <w:p w14:paraId="21F73C0B" w14:textId="77777777" w:rsidR="00441CCB" w:rsidRDefault="00441CCB" w:rsidP="002066A6">
            <w:r>
              <w:rPr>
                <w:rFonts w:ascii="Calibri" w:hAnsi="Calibri"/>
                <w:color w:val="000000"/>
              </w:rPr>
              <w:t>Scenarios with photographs with clinical features</w:t>
            </w:r>
          </w:p>
        </w:tc>
        <w:tc>
          <w:tcPr>
            <w:tcW w:w="1441" w:type="dxa"/>
          </w:tcPr>
          <w:p w14:paraId="24C7252D" w14:textId="77777777" w:rsidR="00441CCB" w:rsidRDefault="00441CCB" w:rsidP="002066A6">
            <w:pPr>
              <w:rPr>
                <w:rFonts w:ascii="Calibri" w:hAnsi="Calibri"/>
                <w:color w:val="000000"/>
              </w:rPr>
            </w:pPr>
          </w:p>
        </w:tc>
      </w:tr>
      <w:tr w:rsidR="00441CCB" w14:paraId="4011AA1D" w14:textId="77777777" w:rsidTr="002066A6">
        <w:tc>
          <w:tcPr>
            <w:tcW w:w="1696" w:type="dxa"/>
          </w:tcPr>
          <w:p w14:paraId="5608A650" w14:textId="77777777" w:rsidR="00441CCB" w:rsidRDefault="00441CCB" w:rsidP="002066A6">
            <w:proofErr w:type="spellStart"/>
            <w:r>
              <w:rPr>
                <w:rFonts w:ascii="Calibri" w:hAnsi="Calibri"/>
                <w:color w:val="000000"/>
              </w:rPr>
              <w:t>Redelmeier</w:t>
            </w:r>
            <w:proofErr w:type="spellEnd"/>
            <w:r>
              <w:rPr>
                <w:rFonts w:ascii="Calibri" w:hAnsi="Calibri"/>
                <w:color w:val="000000"/>
              </w:rPr>
              <w:t xml:space="preserve">, Donald A.; </w:t>
            </w:r>
            <w:proofErr w:type="spellStart"/>
            <w:r>
              <w:rPr>
                <w:rFonts w:ascii="Calibri" w:hAnsi="Calibri"/>
                <w:color w:val="000000"/>
              </w:rPr>
              <w:t>Shafir</w:t>
            </w:r>
            <w:proofErr w:type="spellEnd"/>
            <w:r>
              <w:rPr>
                <w:rFonts w:ascii="Calibri" w:hAnsi="Calibri"/>
                <w:color w:val="000000"/>
              </w:rPr>
              <w:t xml:space="preserve">, </w:t>
            </w:r>
            <w:proofErr w:type="spellStart"/>
            <w:r>
              <w:rPr>
                <w:rFonts w:ascii="Calibri" w:hAnsi="Calibri"/>
                <w:color w:val="000000"/>
              </w:rPr>
              <w:t>Eldar</w:t>
            </w:r>
            <w:proofErr w:type="spellEnd"/>
          </w:p>
        </w:tc>
        <w:tc>
          <w:tcPr>
            <w:tcW w:w="2165" w:type="dxa"/>
          </w:tcPr>
          <w:p w14:paraId="24E13E28" w14:textId="77777777" w:rsidR="00441CCB" w:rsidRDefault="00441CCB" w:rsidP="002066A6">
            <w:r>
              <w:rPr>
                <w:rFonts w:ascii="Calibri" w:hAnsi="Calibri"/>
                <w:color w:val="000000"/>
              </w:rPr>
              <w:t>The Fallacy of a Single Diagnosis</w:t>
            </w:r>
          </w:p>
        </w:tc>
        <w:tc>
          <w:tcPr>
            <w:tcW w:w="812" w:type="dxa"/>
          </w:tcPr>
          <w:p w14:paraId="701A3801" w14:textId="77777777" w:rsidR="00441CCB" w:rsidRDefault="00441CCB" w:rsidP="002066A6">
            <w:r>
              <w:rPr>
                <w:rFonts w:ascii="Calibri" w:hAnsi="Calibri"/>
                <w:color w:val="000000"/>
              </w:rPr>
              <w:t>2023</w:t>
            </w:r>
          </w:p>
        </w:tc>
        <w:tc>
          <w:tcPr>
            <w:tcW w:w="1288" w:type="dxa"/>
          </w:tcPr>
          <w:p w14:paraId="38E37666" w14:textId="77777777" w:rsidR="00441CCB" w:rsidRDefault="00441CCB" w:rsidP="002066A6">
            <w:r>
              <w:rPr>
                <w:rFonts w:ascii="Calibri" w:hAnsi="Calibri"/>
                <w:color w:val="000000"/>
              </w:rPr>
              <w:t>Primary Care</w:t>
            </w:r>
          </w:p>
        </w:tc>
        <w:tc>
          <w:tcPr>
            <w:tcW w:w="1608" w:type="dxa"/>
          </w:tcPr>
          <w:p w14:paraId="09420099" w14:textId="77777777" w:rsidR="00441CCB" w:rsidRDefault="00441CCB" w:rsidP="002066A6">
            <w:r>
              <w:rPr>
                <w:rFonts w:ascii="Calibri" w:hAnsi="Calibri"/>
                <w:color w:val="000000"/>
              </w:rPr>
              <w:t>Series of vignettes to diagnosis COVID</w:t>
            </w:r>
          </w:p>
        </w:tc>
        <w:tc>
          <w:tcPr>
            <w:tcW w:w="1441" w:type="dxa"/>
          </w:tcPr>
          <w:p w14:paraId="441DA361" w14:textId="77777777" w:rsidR="00441CCB" w:rsidRDefault="00441CCB" w:rsidP="002066A6">
            <w:pPr>
              <w:rPr>
                <w:rFonts w:ascii="Calibri" w:hAnsi="Calibri"/>
                <w:color w:val="000000"/>
              </w:rPr>
            </w:pPr>
            <w:r>
              <w:rPr>
                <w:rFonts w:ascii="Calibri" w:hAnsi="Calibri"/>
                <w:color w:val="000000"/>
              </w:rPr>
              <w:t xml:space="preserve">% </w:t>
            </w:r>
            <w:proofErr w:type="spellStart"/>
            <w:r>
              <w:rPr>
                <w:rFonts w:ascii="Calibri" w:hAnsi="Calibri"/>
                <w:color w:val="000000"/>
              </w:rPr>
              <w:t>likelhiood</w:t>
            </w:r>
            <w:proofErr w:type="spellEnd"/>
          </w:p>
        </w:tc>
      </w:tr>
      <w:tr w:rsidR="00441CCB" w14:paraId="414931C8" w14:textId="77777777" w:rsidTr="002066A6">
        <w:tc>
          <w:tcPr>
            <w:tcW w:w="1696" w:type="dxa"/>
          </w:tcPr>
          <w:p w14:paraId="00B7E744" w14:textId="77777777" w:rsidR="00441CCB" w:rsidRDefault="00441CCB" w:rsidP="002066A6">
            <w:r>
              <w:rPr>
                <w:rFonts w:ascii="Calibri" w:hAnsi="Calibri"/>
                <w:color w:val="000000"/>
              </w:rPr>
              <w:t xml:space="preserve">Trueblood, Jennifer S.; </w:t>
            </w:r>
            <w:proofErr w:type="spellStart"/>
            <w:r>
              <w:rPr>
                <w:rFonts w:ascii="Calibri" w:hAnsi="Calibri"/>
                <w:color w:val="000000"/>
              </w:rPr>
              <w:t>Eichbaum</w:t>
            </w:r>
            <w:proofErr w:type="spellEnd"/>
            <w:r>
              <w:rPr>
                <w:rFonts w:ascii="Calibri" w:hAnsi="Calibri"/>
                <w:color w:val="000000"/>
              </w:rPr>
              <w:t xml:space="preserve">, Quentin; </w:t>
            </w:r>
            <w:proofErr w:type="spellStart"/>
            <w:r>
              <w:rPr>
                <w:rFonts w:ascii="Calibri" w:hAnsi="Calibri"/>
                <w:color w:val="000000"/>
              </w:rPr>
              <w:t>Seegmiller</w:t>
            </w:r>
            <w:proofErr w:type="spellEnd"/>
            <w:r>
              <w:rPr>
                <w:rFonts w:ascii="Calibri" w:hAnsi="Calibri"/>
                <w:color w:val="000000"/>
              </w:rPr>
              <w:t xml:space="preserve">, Adam C.; Stratton, Charles; </w:t>
            </w:r>
            <w:proofErr w:type="spellStart"/>
            <w:r>
              <w:rPr>
                <w:rFonts w:ascii="Calibri" w:hAnsi="Calibri"/>
                <w:color w:val="000000"/>
              </w:rPr>
              <w:t>O'Daniels</w:t>
            </w:r>
            <w:proofErr w:type="spellEnd"/>
            <w:r>
              <w:rPr>
                <w:rFonts w:ascii="Calibri" w:hAnsi="Calibri"/>
                <w:color w:val="000000"/>
              </w:rPr>
              <w:t>, Payton; Holmes, William R.</w:t>
            </w:r>
          </w:p>
        </w:tc>
        <w:tc>
          <w:tcPr>
            <w:tcW w:w="2165" w:type="dxa"/>
          </w:tcPr>
          <w:p w14:paraId="2A2FCF2E" w14:textId="77777777" w:rsidR="00441CCB" w:rsidRDefault="00441CCB" w:rsidP="002066A6">
            <w:r>
              <w:rPr>
                <w:rFonts w:ascii="Calibri" w:hAnsi="Calibri"/>
                <w:color w:val="000000"/>
              </w:rPr>
              <w:t>Disentangling prevalence induced biases in medical image decision-making</w:t>
            </w:r>
          </w:p>
        </w:tc>
        <w:tc>
          <w:tcPr>
            <w:tcW w:w="812" w:type="dxa"/>
          </w:tcPr>
          <w:p w14:paraId="072BE963" w14:textId="77777777" w:rsidR="00441CCB" w:rsidRDefault="00441CCB" w:rsidP="002066A6">
            <w:r>
              <w:rPr>
                <w:rFonts w:ascii="Calibri" w:hAnsi="Calibri"/>
                <w:color w:val="000000"/>
              </w:rPr>
              <w:t>2021</w:t>
            </w:r>
          </w:p>
        </w:tc>
        <w:tc>
          <w:tcPr>
            <w:tcW w:w="1288" w:type="dxa"/>
          </w:tcPr>
          <w:p w14:paraId="3AA5397E" w14:textId="77777777" w:rsidR="00441CCB" w:rsidRDefault="00441CCB" w:rsidP="002066A6">
            <w:r>
              <w:rPr>
                <w:rFonts w:ascii="Calibri" w:hAnsi="Calibri"/>
                <w:color w:val="000000"/>
              </w:rPr>
              <w:t>Medical Students / Imaging</w:t>
            </w:r>
          </w:p>
        </w:tc>
        <w:tc>
          <w:tcPr>
            <w:tcW w:w="1608" w:type="dxa"/>
          </w:tcPr>
          <w:p w14:paraId="6F9B73A5" w14:textId="77777777" w:rsidR="00441CCB" w:rsidRDefault="00441CCB" w:rsidP="002066A6">
            <w:r>
              <w:rPr>
                <w:rFonts w:ascii="Calibri" w:hAnsi="Calibri"/>
                <w:color w:val="000000"/>
              </w:rPr>
              <w:t>Cell scans (cancer identification)</w:t>
            </w:r>
          </w:p>
        </w:tc>
        <w:tc>
          <w:tcPr>
            <w:tcW w:w="1441" w:type="dxa"/>
          </w:tcPr>
          <w:p w14:paraId="39B0736F" w14:textId="77777777" w:rsidR="00441CCB" w:rsidRDefault="00441CCB" w:rsidP="002066A6">
            <w:pPr>
              <w:rPr>
                <w:rFonts w:ascii="Calibri" w:hAnsi="Calibri"/>
                <w:color w:val="000000"/>
              </w:rPr>
            </w:pPr>
          </w:p>
        </w:tc>
      </w:tr>
      <w:tr w:rsidR="00441CCB" w14:paraId="1977EFB2" w14:textId="77777777" w:rsidTr="002066A6">
        <w:tc>
          <w:tcPr>
            <w:tcW w:w="1696" w:type="dxa"/>
          </w:tcPr>
          <w:p w14:paraId="300791EF"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 Bland, Martin</w:t>
            </w:r>
          </w:p>
        </w:tc>
        <w:tc>
          <w:tcPr>
            <w:tcW w:w="2165" w:type="dxa"/>
          </w:tcPr>
          <w:p w14:paraId="2D765438" w14:textId="77777777" w:rsidR="00441CCB" w:rsidRDefault="00441CCB" w:rsidP="002066A6">
            <w:r>
              <w:rPr>
                <w:rFonts w:ascii="Calibri" w:hAnsi="Calibri"/>
                <w:color w:val="000000"/>
              </w:rPr>
              <w:t>The effect of clinical experience, judgment task difficulty and time pressure on nurses’ confidence calibration in a high fidelity clinical simulation</w:t>
            </w:r>
          </w:p>
        </w:tc>
        <w:tc>
          <w:tcPr>
            <w:tcW w:w="812" w:type="dxa"/>
          </w:tcPr>
          <w:p w14:paraId="2F89AC61" w14:textId="77777777" w:rsidR="00441CCB" w:rsidRDefault="00441CCB" w:rsidP="002066A6">
            <w:r>
              <w:rPr>
                <w:rFonts w:ascii="Calibri" w:hAnsi="Calibri"/>
                <w:color w:val="000000"/>
              </w:rPr>
              <w:t>2012</w:t>
            </w:r>
          </w:p>
        </w:tc>
        <w:tc>
          <w:tcPr>
            <w:tcW w:w="1288" w:type="dxa"/>
          </w:tcPr>
          <w:p w14:paraId="4FA6DC61" w14:textId="77777777" w:rsidR="00441CCB" w:rsidRDefault="00441CCB" w:rsidP="002066A6">
            <w:r>
              <w:rPr>
                <w:rFonts w:ascii="Calibri" w:hAnsi="Calibri"/>
                <w:color w:val="000000"/>
              </w:rPr>
              <w:t>Nursing</w:t>
            </w:r>
          </w:p>
        </w:tc>
        <w:tc>
          <w:tcPr>
            <w:tcW w:w="1608" w:type="dxa"/>
          </w:tcPr>
          <w:p w14:paraId="4F615898" w14:textId="77777777" w:rsidR="00441CCB" w:rsidRDefault="00441CCB" w:rsidP="002066A6">
            <w:r>
              <w:rPr>
                <w:rFonts w:ascii="Calibri" w:hAnsi="Calibri"/>
                <w:color w:val="000000"/>
              </w:rPr>
              <w:t>High Fidelity Sim</w:t>
            </w:r>
          </w:p>
        </w:tc>
        <w:tc>
          <w:tcPr>
            <w:tcW w:w="1441" w:type="dxa"/>
          </w:tcPr>
          <w:p w14:paraId="64909383" w14:textId="77777777" w:rsidR="00441CCB" w:rsidRDefault="00441CCB" w:rsidP="002066A6">
            <w:pPr>
              <w:rPr>
                <w:rFonts w:ascii="Calibri" w:hAnsi="Calibri"/>
                <w:color w:val="000000"/>
              </w:rPr>
            </w:pPr>
            <w:r>
              <w:rPr>
                <w:rFonts w:ascii="Calibri" w:hAnsi="Calibri"/>
                <w:color w:val="000000"/>
              </w:rPr>
              <w:t>0-100 confidence</w:t>
            </w:r>
          </w:p>
        </w:tc>
      </w:tr>
      <w:tr w:rsidR="00441CCB" w14:paraId="2A7C41D2" w14:textId="77777777" w:rsidTr="002066A6">
        <w:tc>
          <w:tcPr>
            <w:tcW w:w="1696" w:type="dxa"/>
          </w:tcPr>
          <w:p w14:paraId="293330BE" w14:textId="77777777" w:rsidR="00441CCB" w:rsidRDefault="00441CCB" w:rsidP="002066A6">
            <w:r>
              <w:rPr>
                <w:rFonts w:ascii="Calibri" w:hAnsi="Calibri"/>
                <w:color w:val="000000"/>
              </w:rPr>
              <w:t xml:space="preserve">Yang, </w:t>
            </w:r>
            <w:proofErr w:type="spellStart"/>
            <w:r>
              <w:rPr>
                <w:rFonts w:ascii="Calibri" w:hAnsi="Calibri"/>
                <w:color w:val="000000"/>
              </w:rPr>
              <w:t>Huiqin</w:t>
            </w:r>
            <w:proofErr w:type="spellEnd"/>
            <w:r>
              <w:rPr>
                <w:rFonts w:ascii="Calibri" w:hAnsi="Calibri"/>
                <w:color w:val="000000"/>
              </w:rPr>
              <w:t>; Thompson, Carl</w:t>
            </w:r>
          </w:p>
        </w:tc>
        <w:tc>
          <w:tcPr>
            <w:tcW w:w="2165" w:type="dxa"/>
          </w:tcPr>
          <w:p w14:paraId="2BE1C1E4" w14:textId="77777777" w:rsidR="00441CCB" w:rsidRDefault="00441CCB" w:rsidP="002066A6">
            <w:r>
              <w:rPr>
                <w:rFonts w:ascii="Calibri" w:hAnsi="Calibri"/>
                <w:color w:val="000000"/>
              </w:rPr>
              <w:t>Nurses’ risk assessment judgements: a confidence calibration study: Nurses’ risk assessment judgements</w:t>
            </w:r>
          </w:p>
        </w:tc>
        <w:tc>
          <w:tcPr>
            <w:tcW w:w="812" w:type="dxa"/>
          </w:tcPr>
          <w:p w14:paraId="0ED80BA4" w14:textId="77777777" w:rsidR="00441CCB" w:rsidRDefault="00441CCB" w:rsidP="002066A6">
            <w:r>
              <w:rPr>
                <w:rFonts w:ascii="Calibri" w:hAnsi="Calibri"/>
                <w:color w:val="000000"/>
              </w:rPr>
              <w:t>2010</w:t>
            </w:r>
          </w:p>
        </w:tc>
        <w:tc>
          <w:tcPr>
            <w:tcW w:w="1288" w:type="dxa"/>
          </w:tcPr>
          <w:p w14:paraId="114354D1" w14:textId="77777777" w:rsidR="00441CCB" w:rsidRDefault="00441CCB" w:rsidP="002066A6">
            <w:r>
              <w:rPr>
                <w:rFonts w:ascii="Calibri" w:hAnsi="Calibri"/>
                <w:color w:val="000000"/>
              </w:rPr>
              <w:t>Nursing</w:t>
            </w:r>
          </w:p>
        </w:tc>
        <w:tc>
          <w:tcPr>
            <w:tcW w:w="1608" w:type="dxa"/>
          </w:tcPr>
          <w:p w14:paraId="5F199F47" w14:textId="77777777" w:rsidR="00441CCB" w:rsidRDefault="00441CCB" w:rsidP="002066A6">
            <w:r>
              <w:rPr>
                <w:rFonts w:ascii="Calibri" w:hAnsi="Calibri"/>
                <w:color w:val="000000"/>
              </w:rPr>
              <w:t>Risk assessment vignettes</w:t>
            </w:r>
          </w:p>
        </w:tc>
        <w:tc>
          <w:tcPr>
            <w:tcW w:w="1441" w:type="dxa"/>
          </w:tcPr>
          <w:p w14:paraId="75006053" w14:textId="77777777" w:rsidR="00441CCB" w:rsidRDefault="00441CCB" w:rsidP="002066A6">
            <w:pPr>
              <w:rPr>
                <w:rFonts w:ascii="Calibri" w:hAnsi="Calibri"/>
                <w:color w:val="000000"/>
              </w:rPr>
            </w:pPr>
            <w:r>
              <w:rPr>
                <w:rFonts w:ascii="Calibri" w:hAnsi="Calibri"/>
                <w:color w:val="000000"/>
              </w:rPr>
              <w:t>0-100 confidence</w:t>
            </w:r>
          </w:p>
        </w:tc>
      </w:tr>
      <w:tr w:rsidR="00441CCB" w14:paraId="0CA28EF2" w14:textId="77777777" w:rsidTr="002066A6">
        <w:tc>
          <w:tcPr>
            <w:tcW w:w="1696" w:type="dxa"/>
          </w:tcPr>
          <w:p w14:paraId="7BF5DDE4" w14:textId="77777777" w:rsidR="00441CCB" w:rsidRDefault="00441CCB" w:rsidP="002066A6">
            <w:r>
              <w:rPr>
                <w:rFonts w:ascii="Calibri" w:hAnsi="Calibri"/>
                <w:color w:val="000000"/>
              </w:rPr>
              <w:t>Eva, Wayne Kevin</w:t>
            </w:r>
          </w:p>
        </w:tc>
        <w:tc>
          <w:tcPr>
            <w:tcW w:w="2165" w:type="dxa"/>
          </w:tcPr>
          <w:p w14:paraId="224E7468" w14:textId="77777777" w:rsidR="00441CCB" w:rsidRDefault="00441CCB" w:rsidP="002066A6">
            <w:r>
              <w:rPr>
                <w:rFonts w:ascii="Calibri" w:hAnsi="Calibri"/>
                <w:color w:val="000000"/>
              </w:rPr>
              <w:t>The influence of differentially processing evidence on diagnostic decision-making</w:t>
            </w:r>
          </w:p>
        </w:tc>
        <w:tc>
          <w:tcPr>
            <w:tcW w:w="812" w:type="dxa"/>
          </w:tcPr>
          <w:p w14:paraId="36D487EF" w14:textId="77777777" w:rsidR="00441CCB" w:rsidRDefault="00441CCB" w:rsidP="002066A6">
            <w:r>
              <w:rPr>
                <w:rFonts w:ascii="Calibri" w:hAnsi="Calibri"/>
                <w:color w:val="000000"/>
              </w:rPr>
              <w:t>2001</w:t>
            </w:r>
          </w:p>
        </w:tc>
        <w:tc>
          <w:tcPr>
            <w:tcW w:w="1288" w:type="dxa"/>
          </w:tcPr>
          <w:p w14:paraId="126FA09D" w14:textId="77777777" w:rsidR="00441CCB" w:rsidRDefault="00441CCB" w:rsidP="002066A6">
            <w:r>
              <w:rPr>
                <w:rFonts w:ascii="Calibri" w:hAnsi="Calibri"/>
                <w:color w:val="000000"/>
              </w:rPr>
              <w:t>Medical Students</w:t>
            </w:r>
          </w:p>
        </w:tc>
        <w:tc>
          <w:tcPr>
            <w:tcW w:w="1608" w:type="dxa"/>
          </w:tcPr>
          <w:p w14:paraId="5F7150C5" w14:textId="77777777" w:rsidR="00441CCB" w:rsidRDefault="00441CCB" w:rsidP="002066A6">
            <w:r>
              <w:rPr>
                <w:rFonts w:ascii="Calibri" w:hAnsi="Calibri"/>
                <w:color w:val="000000"/>
              </w:rPr>
              <w:t xml:space="preserve">Presenting case histories </w:t>
            </w:r>
          </w:p>
        </w:tc>
        <w:tc>
          <w:tcPr>
            <w:tcW w:w="1441" w:type="dxa"/>
          </w:tcPr>
          <w:p w14:paraId="19347614" w14:textId="77777777" w:rsidR="00441CCB" w:rsidRDefault="00441CCB" w:rsidP="002066A6">
            <w:pPr>
              <w:rPr>
                <w:rFonts w:ascii="Calibri" w:hAnsi="Calibri"/>
                <w:color w:val="000000"/>
              </w:rPr>
            </w:pPr>
            <w:r>
              <w:rPr>
                <w:rFonts w:ascii="Calibri" w:hAnsi="Calibri"/>
                <w:color w:val="000000"/>
              </w:rPr>
              <w:t>Probability ratings</w:t>
            </w:r>
          </w:p>
        </w:tc>
      </w:tr>
      <w:tr w:rsidR="00441CCB" w14:paraId="3FBEEE31" w14:textId="77777777" w:rsidTr="002066A6">
        <w:tc>
          <w:tcPr>
            <w:tcW w:w="1696" w:type="dxa"/>
          </w:tcPr>
          <w:p w14:paraId="53529DCC" w14:textId="77777777" w:rsidR="00441CCB" w:rsidRDefault="00441CCB" w:rsidP="002066A6">
            <w:r>
              <w:rPr>
                <w:rFonts w:ascii="Calibri" w:hAnsi="Calibri"/>
                <w:color w:val="000000"/>
              </w:rPr>
              <w:t xml:space="preserve">Tabak, </w:t>
            </w:r>
            <w:proofErr w:type="spellStart"/>
            <w:r>
              <w:rPr>
                <w:rFonts w:ascii="Calibri" w:hAnsi="Calibri"/>
                <w:color w:val="000000"/>
              </w:rPr>
              <w:t>Nili</w:t>
            </w:r>
            <w:proofErr w:type="spellEnd"/>
            <w:r>
              <w:rPr>
                <w:rFonts w:ascii="Calibri" w:hAnsi="Calibri"/>
                <w:color w:val="000000"/>
              </w:rPr>
              <w:t xml:space="preserve">; Bar-Tal, Yoram; Cohen-Mansfield, </w:t>
            </w:r>
            <w:proofErr w:type="spellStart"/>
            <w:r>
              <w:rPr>
                <w:rFonts w:ascii="Calibri" w:hAnsi="Calibri"/>
                <w:color w:val="000000"/>
              </w:rPr>
              <w:t>Jiska</w:t>
            </w:r>
            <w:proofErr w:type="spellEnd"/>
          </w:p>
        </w:tc>
        <w:tc>
          <w:tcPr>
            <w:tcW w:w="2165" w:type="dxa"/>
          </w:tcPr>
          <w:p w14:paraId="237C8AAE" w14:textId="77777777" w:rsidR="00441CCB" w:rsidRDefault="00441CCB" w:rsidP="002066A6">
            <w:r>
              <w:rPr>
                <w:rFonts w:ascii="Calibri" w:hAnsi="Calibri"/>
                <w:color w:val="000000"/>
              </w:rPr>
              <w:t>Clinical decision making of experienced and novice nurses</w:t>
            </w:r>
          </w:p>
        </w:tc>
        <w:tc>
          <w:tcPr>
            <w:tcW w:w="812" w:type="dxa"/>
          </w:tcPr>
          <w:p w14:paraId="7BE0FA71" w14:textId="77777777" w:rsidR="00441CCB" w:rsidRDefault="00441CCB" w:rsidP="002066A6">
            <w:r>
              <w:rPr>
                <w:rFonts w:ascii="Calibri" w:hAnsi="Calibri"/>
                <w:color w:val="000000"/>
              </w:rPr>
              <w:t>1996</w:t>
            </w:r>
          </w:p>
        </w:tc>
        <w:tc>
          <w:tcPr>
            <w:tcW w:w="1288" w:type="dxa"/>
          </w:tcPr>
          <w:p w14:paraId="00F4BAF7" w14:textId="77777777" w:rsidR="00441CCB" w:rsidRDefault="00441CCB" w:rsidP="002066A6">
            <w:r>
              <w:rPr>
                <w:rFonts w:ascii="Calibri" w:hAnsi="Calibri"/>
                <w:color w:val="000000"/>
              </w:rPr>
              <w:t>Nursing</w:t>
            </w:r>
          </w:p>
        </w:tc>
        <w:tc>
          <w:tcPr>
            <w:tcW w:w="1608" w:type="dxa"/>
          </w:tcPr>
          <w:p w14:paraId="47B53739" w14:textId="77777777" w:rsidR="00441CCB" w:rsidRDefault="00441CCB" w:rsidP="002066A6">
            <w:r>
              <w:rPr>
                <w:rFonts w:ascii="Calibri" w:hAnsi="Calibri"/>
                <w:color w:val="000000"/>
              </w:rPr>
              <w:t>Two scenarios</w:t>
            </w:r>
          </w:p>
        </w:tc>
        <w:tc>
          <w:tcPr>
            <w:tcW w:w="1441" w:type="dxa"/>
          </w:tcPr>
          <w:p w14:paraId="0E1466F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D7032B0" w14:textId="77777777" w:rsidTr="002066A6">
        <w:tc>
          <w:tcPr>
            <w:tcW w:w="1696" w:type="dxa"/>
          </w:tcPr>
          <w:p w14:paraId="1AC4AD30" w14:textId="77777777" w:rsidR="00441CCB" w:rsidRDefault="00441CCB" w:rsidP="002066A6">
            <w:proofErr w:type="spellStart"/>
            <w:r>
              <w:rPr>
                <w:rFonts w:ascii="Calibri" w:hAnsi="Calibri"/>
                <w:color w:val="000000"/>
              </w:rPr>
              <w:t>Brezis</w:t>
            </w:r>
            <w:proofErr w:type="spellEnd"/>
            <w:r>
              <w:rPr>
                <w:rFonts w:ascii="Calibri" w:hAnsi="Calibri"/>
                <w:color w:val="000000"/>
              </w:rPr>
              <w:t>, Mayer; Orkin-</w:t>
            </w:r>
            <w:proofErr w:type="spellStart"/>
            <w:r>
              <w:rPr>
                <w:rFonts w:ascii="Calibri" w:hAnsi="Calibri"/>
                <w:color w:val="000000"/>
              </w:rPr>
              <w:t>Bedolach</w:t>
            </w:r>
            <w:proofErr w:type="spellEnd"/>
            <w:r>
              <w:rPr>
                <w:rFonts w:ascii="Calibri" w:hAnsi="Calibri"/>
                <w:color w:val="000000"/>
              </w:rPr>
              <w:t xml:space="preserve">, Yael; Fink, Daniel; </w:t>
            </w:r>
            <w:proofErr w:type="spellStart"/>
            <w:r>
              <w:rPr>
                <w:rFonts w:ascii="Calibri" w:hAnsi="Calibri"/>
                <w:color w:val="000000"/>
              </w:rPr>
              <w:t>Kiderman</w:t>
            </w:r>
            <w:proofErr w:type="spellEnd"/>
            <w:r>
              <w:rPr>
                <w:rFonts w:ascii="Calibri" w:hAnsi="Calibri"/>
                <w:color w:val="000000"/>
              </w:rPr>
              <w:t>, Alexander</w:t>
            </w:r>
          </w:p>
        </w:tc>
        <w:tc>
          <w:tcPr>
            <w:tcW w:w="2165" w:type="dxa"/>
          </w:tcPr>
          <w:p w14:paraId="0634C6AF" w14:textId="77777777" w:rsidR="00441CCB" w:rsidRDefault="00441CCB" w:rsidP="002066A6">
            <w:r>
              <w:rPr>
                <w:rFonts w:ascii="Calibri" w:hAnsi="Calibri"/>
                <w:color w:val="000000"/>
              </w:rPr>
              <w:t>Does Physician's Training Induce Overconfidence That Hampers Disclosing Errors?</w:t>
            </w:r>
          </w:p>
        </w:tc>
        <w:tc>
          <w:tcPr>
            <w:tcW w:w="812" w:type="dxa"/>
          </w:tcPr>
          <w:p w14:paraId="31B6DC8D" w14:textId="77777777" w:rsidR="00441CCB" w:rsidRDefault="00441CCB" w:rsidP="002066A6">
            <w:r>
              <w:rPr>
                <w:rFonts w:ascii="Calibri" w:hAnsi="Calibri"/>
                <w:color w:val="000000"/>
              </w:rPr>
              <w:t>2019</w:t>
            </w:r>
          </w:p>
        </w:tc>
        <w:tc>
          <w:tcPr>
            <w:tcW w:w="1288" w:type="dxa"/>
          </w:tcPr>
          <w:p w14:paraId="4F37D0CF" w14:textId="77777777" w:rsidR="00441CCB" w:rsidRDefault="00441CCB" w:rsidP="002066A6">
            <w:r>
              <w:rPr>
                <w:rFonts w:ascii="Calibri" w:hAnsi="Calibri"/>
                <w:color w:val="000000"/>
              </w:rPr>
              <w:t>Cross Disciplines</w:t>
            </w:r>
          </w:p>
        </w:tc>
        <w:tc>
          <w:tcPr>
            <w:tcW w:w="1608" w:type="dxa"/>
          </w:tcPr>
          <w:p w14:paraId="2B5268E5" w14:textId="77777777" w:rsidR="00441CCB" w:rsidRDefault="00441CCB" w:rsidP="002066A6">
            <w:r>
              <w:rPr>
                <w:rFonts w:ascii="Calibri" w:hAnsi="Calibri"/>
                <w:color w:val="000000"/>
              </w:rPr>
              <w:t>Survey with clinical vignette of a girl with urinary infection and penicillin allergy</w:t>
            </w:r>
          </w:p>
        </w:tc>
        <w:tc>
          <w:tcPr>
            <w:tcW w:w="1441" w:type="dxa"/>
          </w:tcPr>
          <w:p w14:paraId="138EEEEA"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29F8377" w14:textId="77777777" w:rsidTr="002066A6">
        <w:tc>
          <w:tcPr>
            <w:tcW w:w="1696" w:type="dxa"/>
          </w:tcPr>
          <w:p w14:paraId="0455862C" w14:textId="77777777" w:rsidR="00441CCB" w:rsidRDefault="00441CCB" w:rsidP="002066A6">
            <w:r>
              <w:rPr>
                <w:rFonts w:ascii="Calibri" w:hAnsi="Calibri"/>
                <w:color w:val="000000"/>
              </w:rPr>
              <w:t>Mann, Doug</w:t>
            </w:r>
          </w:p>
        </w:tc>
        <w:tc>
          <w:tcPr>
            <w:tcW w:w="2165" w:type="dxa"/>
          </w:tcPr>
          <w:p w14:paraId="6008FFC1" w14:textId="77777777" w:rsidR="00441CCB" w:rsidRDefault="00441CCB" w:rsidP="002066A6">
            <w:r>
              <w:rPr>
                <w:rFonts w:ascii="Calibri" w:hAnsi="Calibri"/>
                <w:color w:val="000000"/>
              </w:rPr>
              <w:t>The Relationship between Diagnostic Accuracy and Confidence in Medical Students.</w:t>
            </w:r>
          </w:p>
        </w:tc>
        <w:tc>
          <w:tcPr>
            <w:tcW w:w="812" w:type="dxa"/>
          </w:tcPr>
          <w:p w14:paraId="54486AAD" w14:textId="77777777" w:rsidR="00441CCB" w:rsidRDefault="00441CCB" w:rsidP="002066A6">
            <w:r>
              <w:rPr>
                <w:rFonts w:ascii="Calibri" w:hAnsi="Calibri"/>
                <w:color w:val="000000"/>
              </w:rPr>
              <w:t>1993</w:t>
            </w:r>
          </w:p>
        </w:tc>
        <w:tc>
          <w:tcPr>
            <w:tcW w:w="1288" w:type="dxa"/>
          </w:tcPr>
          <w:p w14:paraId="79314756" w14:textId="77777777" w:rsidR="00441CCB" w:rsidRDefault="00441CCB" w:rsidP="002066A6">
            <w:r>
              <w:rPr>
                <w:rFonts w:ascii="Calibri" w:hAnsi="Calibri"/>
                <w:color w:val="000000"/>
              </w:rPr>
              <w:t>Medical Students / Cardiac</w:t>
            </w:r>
          </w:p>
        </w:tc>
        <w:tc>
          <w:tcPr>
            <w:tcW w:w="1608" w:type="dxa"/>
          </w:tcPr>
          <w:p w14:paraId="728A9BEF" w14:textId="77777777" w:rsidR="00441CCB" w:rsidRDefault="00441CCB" w:rsidP="002066A6">
            <w:r>
              <w:rPr>
                <w:rFonts w:ascii="Calibri" w:hAnsi="Calibri"/>
                <w:color w:val="000000"/>
              </w:rPr>
              <w:t>ECG slides - Classification of cardiac dysrhythmias</w:t>
            </w:r>
          </w:p>
        </w:tc>
        <w:tc>
          <w:tcPr>
            <w:tcW w:w="1441" w:type="dxa"/>
          </w:tcPr>
          <w:p w14:paraId="4A8D1D07" w14:textId="77777777" w:rsidR="00441CCB" w:rsidRDefault="00441CCB" w:rsidP="002066A6">
            <w:pPr>
              <w:rPr>
                <w:rFonts w:ascii="Calibri" w:hAnsi="Calibri"/>
                <w:color w:val="000000"/>
              </w:rPr>
            </w:pPr>
            <w:r>
              <w:rPr>
                <w:rFonts w:ascii="Calibri" w:hAnsi="Calibri"/>
                <w:color w:val="000000"/>
              </w:rPr>
              <w:t>11 point scale, 0-100%</w:t>
            </w:r>
          </w:p>
        </w:tc>
      </w:tr>
      <w:tr w:rsidR="00441CCB" w14:paraId="4A12FFBA" w14:textId="77777777" w:rsidTr="002066A6">
        <w:tc>
          <w:tcPr>
            <w:tcW w:w="1696" w:type="dxa"/>
          </w:tcPr>
          <w:p w14:paraId="5C83319D" w14:textId="77777777" w:rsidR="00441CCB" w:rsidRDefault="00441CCB" w:rsidP="002066A6">
            <w:r>
              <w:rPr>
                <w:rFonts w:ascii="Calibri" w:hAnsi="Calibri"/>
                <w:color w:val="000000"/>
              </w:rPr>
              <w:t>Schoenherr, Jordan Richard; Waechter, Jason; Millington, Scott J</w:t>
            </w:r>
          </w:p>
        </w:tc>
        <w:tc>
          <w:tcPr>
            <w:tcW w:w="2165" w:type="dxa"/>
          </w:tcPr>
          <w:p w14:paraId="30133585" w14:textId="77777777" w:rsidR="00441CCB" w:rsidRDefault="00441CCB" w:rsidP="002066A6">
            <w:r>
              <w:rPr>
                <w:rFonts w:ascii="Calibri" w:hAnsi="Calibri"/>
                <w:color w:val="000000"/>
              </w:rPr>
              <w:t>Subjective awareness of ultrasound expertise development: individual experience as a determinant of overconfidence</w:t>
            </w:r>
          </w:p>
        </w:tc>
        <w:tc>
          <w:tcPr>
            <w:tcW w:w="812" w:type="dxa"/>
          </w:tcPr>
          <w:p w14:paraId="6BF8EEDA" w14:textId="77777777" w:rsidR="00441CCB" w:rsidRDefault="00441CCB" w:rsidP="002066A6">
            <w:r>
              <w:rPr>
                <w:rFonts w:ascii="Calibri" w:hAnsi="Calibri"/>
                <w:color w:val="000000"/>
              </w:rPr>
              <w:t>2018</w:t>
            </w:r>
          </w:p>
        </w:tc>
        <w:tc>
          <w:tcPr>
            <w:tcW w:w="1288" w:type="dxa"/>
          </w:tcPr>
          <w:p w14:paraId="47F02299" w14:textId="77777777" w:rsidR="00441CCB" w:rsidRDefault="00441CCB" w:rsidP="002066A6">
            <w:r>
              <w:rPr>
                <w:rFonts w:ascii="Calibri" w:hAnsi="Calibri"/>
                <w:color w:val="000000"/>
              </w:rPr>
              <w:t>Cardiology</w:t>
            </w:r>
          </w:p>
        </w:tc>
        <w:tc>
          <w:tcPr>
            <w:tcW w:w="1608" w:type="dxa"/>
          </w:tcPr>
          <w:p w14:paraId="626C15BB" w14:textId="77777777" w:rsidR="00441CCB" w:rsidRDefault="00441CCB" w:rsidP="002066A6">
            <w:r>
              <w:rPr>
                <w:rFonts w:ascii="Calibri" w:hAnsi="Calibri"/>
                <w:color w:val="000000"/>
              </w:rPr>
              <w:t>Cardiac ultrasound case studies</w:t>
            </w:r>
          </w:p>
        </w:tc>
        <w:tc>
          <w:tcPr>
            <w:tcW w:w="1441" w:type="dxa"/>
          </w:tcPr>
          <w:p w14:paraId="678A9214" w14:textId="77777777" w:rsidR="00441CCB" w:rsidRDefault="00441CCB" w:rsidP="002066A6">
            <w:pPr>
              <w:rPr>
                <w:rFonts w:ascii="Calibri" w:hAnsi="Calibri"/>
                <w:color w:val="000000"/>
              </w:rPr>
            </w:pPr>
            <w:r>
              <w:rPr>
                <w:rFonts w:ascii="Calibri" w:hAnsi="Calibri"/>
                <w:color w:val="000000"/>
              </w:rPr>
              <w:t>6 point scale confidence in correct identification</w:t>
            </w:r>
          </w:p>
        </w:tc>
      </w:tr>
      <w:tr w:rsidR="00441CCB" w14:paraId="2A0ECCA7" w14:textId="77777777" w:rsidTr="002066A6">
        <w:tc>
          <w:tcPr>
            <w:tcW w:w="1696" w:type="dxa"/>
          </w:tcPr>
          <w:p w14:paraId="55E96314" w14:textId="77777777" w:rsidR="00441CCB" w:rsidRDefault="00441CCB" w:rsidP="002066A6">
            <w:r>
              <w:rPr>
                <w:rFonts w:ascii="Calibri" w:hAnsi="Calibri"/>
                <w:color w:val="000000"/>
              </w:rPr>
              <w:t>Meyer, Ashley ND; Payne, Velma L; Meeks, Derek W; Rao, Radha; Singh, Hardeep</w:t>
            </w:r>
          </w:p>
        </w:tc>
        <w:tc>
          <w:tcPr>
            <w:tcW w:w="2165" w:type="dxa"/>
          </w:tcPr>
          <w:p w14:paraId="758ACE4E" w14:textId="77777777" w:rsidR="00441CCB" w:rsidRDefault="00441CCB" w:rsidP="002066A6">
            <w:r>
              <w:rPr>
                <w:rFonts w:ascii="Calibri" w:hAnsi="Calibri"/>
                <w:color w:val="000000"/>
              </w:rPr>
              <w:t>Physicians’ diagnostic accuracy, confidence, and resource requests: a vignette study</w:t>
            </w:r>
          </w:p>
        </w:tc>
        <w:tc>
          <w:tcPr>
            <w:tcW w:w="812" w:type="dxa"/>
          </w:tcPr>
          <w:p w14:paraId="69197095" w14:textId="77777777" w:rsidR="00441CCB" w:rsidRDefault="00441CCB" w:rsidP="002066A6">
            <w:r>
              <w:rPr>
                <w:rFonts w:ascii="Calibri" w:hAnsi="Calibri"/>
                <w:color w:val="000000"/>
              </w:rPr>
              <w:t>2013</w:t>
            </w:r>
          </w:p>
        </w:tc>
        <w:tc>
          <w:tcPr>
            <w:tcW w:w="1288" w:type="dxa"/>
          </w:tcPr>
          <w:p w14:paraId="1000F3DA" w14:textId="77777777" w:rsidR="00441CCB" w:rsidRDefault="00441CCB" w:rsidP="002066A6">
            <w:r>
              <w:rPr>
                <w:rFonts w:ascii="Calibri" w:hAnsi="Calibri"/>
                <w:color w:val="000000"/>
              </w:rPr>
              <w:t>Internal Medicine</w:t>
            </w:r>
          </w:p>
        </w:tc>
        <w:tc>
          <w:tcPr>
            <w:tcW w:w="1608" w:type="dxa"/>
          </w:tcPr>
          <w:p w14:paraId="0F979F01" w14:textId="77777777" w:rsidR="00441CCB" w:rsidRDefault="00441CCB" w:rsidP="002066A6">
            <w:r>
              <w:rPr>
                <w:rFonts w:ascii="Calibri" w:hAnsi="Calibri"/>
                <w:color w:val="000000"/>
              </w:rPr>
              <w:t>4 case vignettes</w:t>
            </w:r>
          </w:p>
        </w:tc>
        <w:tc>
          <w:tcPr>
            <w:tcW w:w="1441" w:type="dxa"/>
          </w:tcPr>
          <w:p w14:paraId="46BBB4AB" w14:textId="77777777" w:rsidR="00441CCB" w:rsidRDefault="00441CCB" w:rsidP="002066A6">
            <w:pPr>
              <w:rPr>
                <w:rFonts w:ascii="Calibri" w:hAnsi="Calibri"/>
                <w:color w:val="000000"/>
              </w:rPr>
            </w:pPr>
            <w:r>
              <w:rPr>
                <w:rFonts w:ascii="Calibri" w:hAnsi="Calibri"/>
                <w:color w:val="000000"/>
              </w:rPr>
              <w:t>0-10 confidence in diagnosis (for each)</w:t>
            </w:r>
          </w:p>
        </w:tc>
      </w:tr>
      <w:tr w:rsidR="00441CCB" w14:paraId="0982435A" w14:textId="77777777" w:rsidTr="002066A6">
        <w:tc>
          <w:tcPr>
            <w:tcW w:w="1696" w:type="dxa"/>
          </w:tcPr>
          <w:p w14:paraId="14CDF5EB" w14:textId="77777777" w:rsidR="00441CCB" w:rsidRDefault="00441CCB" w:rsidP="002066A6">
            <w:r>
              <w:rPr>
                <w:rFonts w:ascii="Calibri" w:hAnsi="Calibri"/>
                <w:color w:val="000000"/>
              </w:rPr>
              <w:t xml:space="preserve">Wood, Greg; Batt, Jeremy; </w:t>
            </w:r>
            <w:proofErr w:type="spellStart"/>
            <w:r>
              <w:rPr>
                <w:rFonts w:ascii="Calibri" w:hAnsi="Calibri"/>
                <w:color w:val="000000"/>
              </w:rPr>
              <w:t>Appelboam</w:t>
            </w:r>
            <w:proofErr w:type="spellEnd"/>
            <w:r>
              <w:rPr>
                <w:rFonts w:ascii="Calibri" w:hAnsi="Calibri"/>
                <w:color w:val="000000"/>
              </w:rPr>
              <w:t>, Andrew; Harris, Adrian; Wilson, Mark R.</w:t>
            </w:r>
          </w:p>
        </w:tc>
        <w:tc>
          <w:tcPr>
            <w:tcW w:w="2165" w:type="dxa"/>
          </w:tcPr>
          <w:p w14:paraId="3C5FE448" w14:textId="77777777" w:rsidR="00441CCB" w:rsidRDefault="00441CCB" w:rsidP="002066A6">
            <w:r>
              <w:rPr>
                <w:rFonts w:ascii="Calibri" w:hAnsi="Calibri"/>
                <w:color w:val="000000"/>
              </w:rPr>
              <w:t>Exploring the Impact of Expertise, Clinical History, and Visual Search on Electrocardiogram Interpretation**</w:t>
            </w:r>
          </w:p>
        </w:tc>
        <w:tc>
          <w:tcPr>
            <w:tcW w:w="812" w:type="dxa"/>
          </w:tcPr>
          <w:p w14:paraId="45C56291" w14:textId="77777777" w:rsidR="00441CCB" w:rsidRDefault="00441CCB" w:rsidP="002066A6">
            <w:r>
              <w:rPr>
                <w:rFonts w:ascii="Calibri" w:hAnsi="Calibri"/>
                <w:color w:val="000000"/>
              </w:rPr>
              <w:t>2014</w:t>
            </w:r>
          </w:p>
        </w:tc>
        <w:tc>
          <w:tcPr>
            <w:tcW w:w="1288" w:type="dxa"/>
          </w:tcPr>
          <w:p w14:paraId="4063284C" w14:textId="77777777" w:rsidR="00441CCB" w:rsidRDefault="00441CCB" w:rsidP="002066A6">
            <w:r>
              <w:rPr>
                <w:rFonts w:ascii="Calibri" w:hAnsi="Calibri"/>
                <w:color w:val="000000"/>
              </w:rPr>
              <w:t>ED</w:t>
            </w:r>
          </w:p>
        </w:tc>
        <w:tc>
          <w:tcPr>
            <w:tcW w:w="1608" w:type="dxa"/>
          </w:tcPr>
          <w:p w14:paraId="370DBA5C" w14:textId="77777777" w:rsidR="00441CCB" w:rsidRDefault="00441CCB" w:rsidP="002066A6">
            <w:r>
              <w:rPr>
                <w:rFonts w:ascii="Calibri" w:hAnsi="Calibri"/>
                <w:color w:val="000000"/>
              </w:rPr>
              <w:t>ECG traces and eye tracking</w:t>
            </w:r>
          </w:p>
        </w:tc>
        <w:tc>
          <w:tcPr>
            <w:tcW w:w="1441" w:type="dxa"/>
          </w:tcPr>
          <w:p w14:paraId="24B33197"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2411D9C4" w14:textId="77777777" w:rsidTr="002066A6">
        <w:tc>
          <w:tcPr>
            <w:tcW w:w="1696" w:type="dxa"/>
          </w:tcPr>
          <w:p w14:paraId="655E90D6" w14:textId="77777777" w:rsidR="00441CCB" w:rsidRDefault="00441CCB" w:rsidP="002066A6">
            <w:proofErr w:type="spellStart"/>
            <w:r>
              <w:rPr>
                <w:rFonts w:ascii="Calibri" w:hAnsi="Calibri"/>
                <w:color w:val="000000"/>
              </w:rPr>
              <w:t>Bergl</w:t>
            </w:r>
            <w:proofErr w:type="spellEnd"/>
            <w:r>
              <w:rPr>
                <w:rFonts w:ascii="Calibri" w:hAnsi="Calibri"/>
                <w:color w:val="000000"/>
              </w:rPr>
              <w:t xml:space="preserve">, P. A.; Shukla, N.; Shah, J.; Khan, M.; Patel, J. J.; </w:t>
            </w:r>
            <w:proofErr w:type="spellStart"/>
            <w:r>
              <w:rPr>
                <w:rFonts w:ascii="Calibri" w:hAnsi="Calibri"/>
                <w:color w:val="000000"/>
              </w:rPr>
              <w:t>Nanchal</w:t>
            </w:r>
            <w:proofErr w:type="spellEnd"/>
            <w:r>
              <w:rPr>
                <w:rFonts w:ascii="Calibri" w:hAnsi="Calibri"/>
                <w:color w:val="000000"/>
              </w:rPr>
              <w:t>, R. S.</w:t>
            </w:r>
          </w:p>
        </w:tc>
        <w:tc>
          <w:tcPr>
            <w:tcW w:w="2165" w:type="dxa"/>
          </w:tcPr>
          <w:p w14:paraId="77E743F8" w14:textId="77777777" w:rsidR="00441CCB" w:rsidRDefault="00441CCB" w:rsidP="002066A6">
            <w:r>
              <w:rPr>
                <w:rFonts w:ascii="Calibri" w:hAnsi="Calibri"/>
                <w:color w:val="000000"/>
              </w:rPr>
              <w:t>Factors influencing diagnostic accuracy among intensive care unit clinicians – an observational study**</w:t>
            </w:r>
          </w:p>
        </w:tc>
        <w:tc>
          <w:tcPr>
            <w:tcW w:w="812" w:type="dxa"/>
          </w:tcPr>
          <w:p w14:paraId="7E278650" w14:textId="77777777" w:rsidR="00441CCB" w:rsidRDefault="00441CCB" w:rsidP="002066A6">
            <w:r>
              <w:rPr>
                <w:rFonts w:ascii="Calibri" w:hAnsi="Calibri"/>
                <w:color w:val="000000"/>
              </w:rPr>
              <w:t>2024</w:t>
            </w:r>
          </w:p>
        </w:tc>
        <w:tc>
          <w:tcPr>
            <w:tcW w:w="1288" w:type="dxa"/>
          </w:tcPr>
          <w:p w14:paraId="4D58A9C4" w14:textId="77777777" w:rsidR="00441CCB" w:rsidRDefault="00441CCB" w:rsidP="002066A6">
            <w:r>
              <w:rPr>
                <w:rFonts w:ascii="Calibri" w:hAnsi="Calibri"/>
                <w:color w:val="000000"/>
              </w:rPr>
              <w:t>ICU</w:t>
            </w:r>
          </w:p>
        </w:tc>
        <w:tc>
          <w:tcPr>
            <w:tcW w:w="1608" w:type="dxa"/>
          </w:tcPr>
          <w:p w14:paraId="5D75A409" w14:textId="77777777" w:rsidR="00441CCB" w:rsidRDefault="00441CCB" w:rsidP="002066A6">
            <w:r>
              <w:rPr>
                <w:rFonts w:ascii="Calibri" w:hAnsi="Calibri"/>
                <w:color w:val="000000"/>
              </w:rPr>
              <w:t>Surveys during ICU</w:t>
            </w:r>
          </w:p>
        </w:tc>
        <w:tc>
          <w:tcPr>
            <w:tcW w:w="1441" w:type="dxa"/>
          </w:tcPr>
          <w:p w14:paraId="0522D353"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0CBEE15" w14:textId="77777777" w:rsidTr="002066A6">
        <w:tc>
          <w:tcPr>
            <w:tcW w:w="1696" w:type="dxa"/>
          </w:tcPr>
          <w:p w14:paraId="5BDBFA09" w14:textId="77777777" w:rsidR="00441CCB" w:rsidRDefault="00441CCB" w:rsidP="002066A6">
            <w:r>
              <w:rPr>
                <w:rFonts w:ascii="Calibri" w:hAnsi="Calibri"/>
                <w:color w:val="000000"/>
              </w:rPr>
              <w:t xml:space="preserve">Frey, J.; Braun, L. T.; </w:t>
            </w:r>
            <w:proofErr w:type="spellStart"/>
            <w:r>
              <w:rPr>
                <w:rFonts w:ascii="Calibri" w:hAnsi="Calibri"/>
                <w:color w:val="000000"/>
              </w:rPr>
              <w:t>Handgriff</w:t>
            </w:r>
            <w:proofErr w:type="spellEnd"/>
            <w:r>
              <w:rPr>
                <w:rFonts w:ascii="Calibri" w:hAnsi="Calibri"/>
                <w:color w:val="000000"/>
              </w:rPr>
              <w:t xml:space="preserve">, L.; </w:t>
            </w:r>
            <w:proofErr w:type="spellStart"/>
            <w:r>
              <w:rPr>
                <w:rFonts w:ascii="Calibri" w:hAnsi="Calibri"/>
                <w:color w:val="000000"/>
              </w:rPr>
              <w:t>Kendziora</w:t>
            </w:r>
            <w:proofErr w:type="spellEnd"/>
            <w:r>
              <w:rPr>
                <w:rFonts w:ascii="Calibri" w:hAnsi="Calibri"/>
                <w:color w:val="000000"/>
              </w:rPr>
              <w:t xml:space="preserve">, B.; Fischer, M. R.; </w:t>
            </w:r>
            <w:proofErr w:type="spellStart"/>
            <w:r>
              <w:rPr>
                <w:rFonts w:ascii="Calibri" w:hAnsi="Calibri"/>
                <w:color w:val="000000"/>
              </w:rPr>
              <w:t>Reincke</w:t>
            </w:r>
            <w:proofErr w:type="spellEnd"/>
            <w:r>
              <w:rPr>
                <w:rFonts w:ascii="Calibri" w:hAnsi="Calibri"/>
                <w:color w:val="000000"/>
              </w:rPr>
              <w:t xml:space="preserve">, M.; Zwaan, L.; </w:t>
            </w:r>
            <w:proofErr w:type="spellStart"/>
            <w:r>
              <w:rPr>
                <w:rFonts w:ascii="Calibri" w:hAnsi="Calibri"/>
                <w:color w:val="000000"/>
              </w:rPr>
              <w:t>Schmidmaier</w:t>
            </w:r>
            <w:proofErr w:type="spellEnd"/>
            <w:r>
              <w:rPr>
                <w:rFonts w:ascii="Calibri" w:hAnsi="Calibri"/>
                <w:color w:val="000000"/>
              </w:rPr>
              <w:t>, R.</w:t>
            </w:r>
          </w:p>
        </w:tc>
        <w:tc>
          <w:tcPr>
            <w:tcW w:w="2165" w:type="dxa"/>
          </w:tcPr>
          <w:p w14:paraId="21141033" w14:textId="77777777" w:rsidR="00441CCB" w:rsidRDefault="00441CCB" w:rsidP="002066A6">
            <w:r>
              <w:rPr>
                <w:rFonts w:ascii="Calibri" w:hAnsi="Calibri"/>
                <w:color w:val="000000"/>
              </w:rPr>
              <w:t>Insights into diagnostic errors in endocrinology: a prospective, case-based, international study**</w:t>
            </w:r>
          </w:p>
        </w:tc>
        <w:tc>
          <w:tcPr>
            <w:tcW w:w="812" w:type="dxa"/>
          </w:tcPr>
          <w:p w14:paraId="19BE41B5" w14:textId="77777777" w:rsidR="00441CCB" w:rsidRDefault="00441CCB" w:rsidP="002066A6">
            <w:r>
              <w:rPr>
                <w:rFonts w:ascii="Calibri" w:hAnsi="Calibri"/>
                <w:color w:val="000000"/>
              </w:rPr>
              <w:t>2023</w:t>
            </w:r>
          </w:p>
        </w:tc>
        <w:tc>
          <w:tcPr>
            <w:tcW w:w="1288" w:type="dxa"/>
          </w:tcPr>
          <w:p w14:paraId="32EB73AD" w14:textId="77777777" w:rsidR="00441CCB" w:rsidRDefault="00441CCB" w:rsidP="002066A6">
            <w:r>
              <w:rPr>
                <w:rFonts w:ascii="Calibri" w:hAnsi="Calibri"/>
                <w:color w:val="000000"/>
              </w:rPr>
              <w:t>Endocrinology</w:t>
            </w:r>
          </w:p>
        </w:tc>
        <w:tc>
          <w:tcPr>
            <w:tcW w:w="1608" w:type="dxa"/>
          </w:tcPr>
          <w:p w14:paraId="0DC19329" w14:textId="77777777" w:rsidR="00441CCB" w:rsidRDefault="00441CCB" w:rsidP="002066A6">
            <w:r>
              <w:rPr>
                <w:rFonts w:ascii="Calibri" w:hAnsi="Calibri"/>
                <w:color w:val="000000"/>
              </w:rPr>
              <w:t>5 patient cases</w:t>
            </w:r>
          </w:p>
        </w:tc>
        <w:tc>
          <w:tcPr>
            <w:tcW w:w="1441" w:type="dxa"/>
          </w:tcPr>
          <w:p w14:paraId="5637412B"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5FE5252" w14:textId="77777777" w:rsidTr="002066A6">
        <w:tc>
          <w:tcPr>
            <w:tcW w:w="1696" w:type="dxa"/>
          </w:tcPr>
          <w:p w14:paraId="4A795ED7" w14:textId="77777777" w:rsidR="00441CCB" w:rsidRDefault="00441CCB" w:rsidP="002066A6">
            <w:r>
              <w:rPr>
                <w:rFonts w:ascii="Calibri" w:hAnsi="Calibri"/>
                <w:color w:val="000000"/>
              </w:rPr>
              <w:t xml:space="preserve">van </w:t>
            </w:r>
            <w:proofErr w:type="spellStart"/>
            <w:r>
              <w:rPr>
                <w:rFonts w:ascii="Calibri" w:hAnsi="Calibri"/>
                <w:color w:val="000000"/>
              </w:rPr>
              <w:t>Sassen</w:t>
            </w:r>
            <w:proofErr w:type="spellEnd"/>
            <w:r>
              <w:rPr>
                <w:rFonts w:ascii="Calibri" w:hAnsi="Calibri"/>
                <w:color w:val="000000"/>
              </w:rPr>
              <w:t xml:space="preserve">, C.; </w:t>
            </w:r>
            <w:proofErr w:type="spellStart"/>
            <w:r>
              <w:rPr>
                <w:rFonts w:ascii="Calibri" w:hAnsi="Calibri"/>
                <w:color w:val="000000"/>
              </w:rPr>
              <w:t>Mamede</w:t>
            </w:r>
            <w:proofErr w:type="spellEnd"/>
            <w:r>
              <w:rPr>
                <w:rFonts w:ascii="Calibri" w:hAnsi="Calibri"/>
                <w:color w:val="000000"/>
              </w:rPr>
              <w:t xml:space="preserve">, S.; Bos, M.; van den Broek, W.; </w:t>
            </w:r>
            <w:proofErr w:type="spellStart"/>
            <w:r>
              <w:rPr>
                <w:rFonts w:ascii="Calibri" w:hAnsi="Calibri"/>
                <w:color w:val="000000"/>
              </w:rPr>
              <w:t>Bindels</w:t>
            </w:r>
            <w:proofErr w:type="spellEnd"/>
            <w:r>
              <w:rPr>
                <w:rFonts w:ascii="Calibri" w:hAnsi="Calibri"/>
                <w:color w:val="000000"/>
              </w:rPr>
              <w:t>, P.; Zwaan, L.</w:t>
            </w:r>
          </w:p>
        </w:tc>
        <w:tc>
          <w:tcPr>
            <w:tcW w:w="2165" w:type="dxa"/>
          </w:tcPr>
          <w:p w14:paraId="2D383553" w14:textId="77777777" w:rsidR="00441CCB" w:rsidRDefault="00441CCB" w:rsidP="002066A6">
            <w:r>
              <w:rPr>
                <w:rFonts w:ascii="Calibri" w:hAnsi="Calibri"/>
                <w:color w:val="000000"/>
              </w:rPr>
              <w:t>Do malpractice claim clinical case vignettes enhance diagnostic accuracy and acceptance in clinical reasoning education during GP training?**</w:t>
            </w:r>
          </w:p>
        </w:tc>
        <w:tc>
          <w:tcPr>
            <w:tcW w:w="812" w:type="dxa"/>
          </w:tcPr>
          <w:p w14:paraId="6062751C" w14:textId="77777777" w:rsidR="00441CCB" w:rsidRDefault="00441CCB" w:rsidP="002066A6">
            <w:r>
              <w:rPr>
                <w:rFonts w:ascii="Calibri" w:hAnsi="Calibri"/>
                <w:color w:val="000000"/>
              </w:rPr>
              <w:t>2023</w:t>
            </w:r>
          </w:p>
        </w:tc>
        <w:tc>
          <w:tcPr>
            <w:tcW w:w="1288" w:type="dxa"/>
          </w:tcPr>
          <w:p w14:paraId="3C33A9B6" w14:textId="77777777" w:rsidR="00441CCB" w:rsidRDefault="00441CCB" w:rsidP="002066A6">
            <w:r>
              <w:rPr>
                <w:rFonts w:ascii="Calibri" w:hAnsi="Calibri"/>
                <w:color w:val="000000"/>
              </w:rPr>
              <w:t>General Practice</w:t>
            </w:r>
          </w:p>
        </w:tc>
        <w:tc>
          <w:tcPr>
            <w:tcW w:w="1608" w:type="dxa"/>
          </w:tcPr>
          <w:p w14:paraId="25026C3B" w14:textId="77777777" w:rsidR="00441CCB" w:rsidRDefault="00441CCB" w:rsidP="002066A6">
            <w:r>
              <w:rPr>
                <w:rFonts w:ascii="Calibri" w:hAnsi="Calibri"/>
                <w:color w:val="000000"/>
              </w:rPr>
              <w:t>Cases with and without malpractice claim information</w:t>
            </w:r>
          </w:p>
        </w:tc>
        <w:tc>
          <w:tcPr>
            <w:tcW w:w="1441" w:type="dxa"/>
          </w:tcPr>
          <w:p w14:paraId="68FEE75A" w14:textId="77777777" w:rsidR="00441CCB" w:rsidRDefault="00441CCB" w:rsidP="002066A6">
            <w:pPr>
              <w:rPr>
                <w:rFonts w:ascii="Calibri" w:hAnsi="Calibri"/>
                <w:color w:val="000000"/>
              </w:rPr>
            </w:pPr>
            <w:r>
              <w:rPr>
                <w:rFonts w:ascii="Calibri" w:hAnsi="Calibri"/>
                <w:color w:val="000000"/>
              </w:rPr>
              <w:t>0-100 confidence</w:t>
            </w:r>
          </w:p>
        </w:tc>
      </w:tr>
      <w:tr w:rsidR="00441CCB" w14:paraId="0141E32A" w14:textId="77777777" w:rsidTr="002066A6">
        <w:tc>
          <w:tcPr>
            <w:tcW w:w="1696" w:type="dxa"/>
          </w:tcPr>
          <w:p w14:paraId="58A8D979" w14:textId="77777777" w:rsidR="00441CCB" w:rsidRDefault="00441CCB" w:rsidP="002066A6">
            <w:r>
              <w:rPr>
                <w:rFonts w:ascii="Calibri" w:hAnsi="Calibri"/>
                <w:color w:val="000000"/>
              </w:rPr>
              <w:t>Gupta, A. B.; Greene, M. T.; Fowler, K. E.; Chopra, V. I.</w:t>
            </w:r>
          </w:p>
        </w:tc>
        <w:tc>
          <w:tcPr>
            <w:tcW w:w="2165" w:type="dxa"/>
          </w:tcPr>
          <w:p w14:paraId="60ABCDF2" w14:textId="77777777" w:rsidR="00441CCB" w:rsidRDefault="00441CCB" w:rsidP="002066A6">
            <w:r>
              <w:rPr>
                <w:rFonts w:ascii="Calibri" w:hAnsi="Calibri"/>
                <w:color w:val="000000"/>
              </w:rPr>
              <w:t>Associations Between Hospitalist Shift Busyness, Diagnostic Confidence, and Resource Utilization: A Pilot Study**</w:t>
            </w:r>
          </w:p>
        </w:tc>
        <w:tc>
          <w:tcPr>
            <w:tcW w:w="812" w:type="dxa"/>
          </w:tcPr>
          <w:p w14:paraId="3A08B8B2" w14:textId="77777777" w:rsidR="00441CCB" w:rsidRDefault="00441CCB" w:rsidP="002066A6">
            <w:r>
              <w:rPr>
                <w:rFonts w:ascii="Calibri" w:hAnsi="Calibri"/>
                <w:color w:val="000000"/>
              </w:rPr>
              <w:t>2023</w:t>
            </w:r>
          </w:p>
        </w:tc>
        <w:tc>
          <w:tcPr>
            <w:tcW w:w="1288" w:type="dxa"/>
          </w:tcPr>
          <w:p w14:paraId="7BA26132" w14:textId="77777777" w:rsidR="00441CCB" w:rsidRDefault="00441CCB" w:rsidP="002066A6">
            <w:r>
              <w:rPr>
                <w:rFonts w:ascii="Calibri" w:hAnsi="Calibri"/>
                <w:color w:val="000000"/>
              </w:rPr>
              <w:t>Doctors</w:t>
            </w:r>
          </w:p>
        </w:tc>
        <w:tc>
          <w:tcPr>
            <w:tcW w:w="1608" w:type="dxa"/>
          </w:tcPr>
          <w:p w14:paraId="1F77C7E2" w14:textId="77777777" w:rsidR="00441CCB" w:rsidRDefault="00441CCB" w:rsidP="002066A6">
            <w:r>
              <w:rPr>
                <w:rFonts w:ascii="Calibri" w:hAnsi="Calibri"/>
                <w:color w:val="000000"/>
              </w:rPr>
              <w:t>Questionnaire during shift</w:t>
            </w:r>
          </w:p>
        </w:tc>
        <w:tc>
          <w:tcPr>
            <w:tcW w:w="1441" w:type="dxa"/>
          </w:tcPr>
          <w:p w14:paraId="513BE15F" w14:textId="77777777" w:rsidR="00441CCB" w:rsidRDefault="00441CCB" w:rsidP="002066A6">
            <w:pPr>
              <w:rPr>
                <w:rFonts w:ascii="Calibri" w:hAnsi="Calibri"/>
                <w:color w:val="000000"/>
              </w:rPr>
            </w:pPr>
            <w:r>
              <w:rPr>
                <w:rFonts w:ascii="Calibri" w:hAnsi="Calibri"/>
                <w:color w:val="000000"/>
              </w:rPr>
              <w:t>1-10 Confidence</w:t>
            </w:r>
          </w:p>
        </w:tc>
      </w:tr>
      <w:tr w:rsidR="00441CCB" w14:paraId="1DE1F210" w14:textId="77777777" w:rsidTr="002066A6">
        <w:tc>
          <w:tcPr>
            <w:tcW w:w="1696" w:type="dxa"/>
          </w:tcPr>
          <w:p w14:paraId="57B47A14" w14:textId="77777777" w:rsidR="00441CCB" w:rsidRDefault="00441CCB" w:rsidP="002066A6">
            <w:r>
              <w:rPr>
                <w:rFonts w:ascii="Calibri" w:hAnsi="Calibri"/>
                <w:color w:val="000000"/>
              </w:rPr>
              <w:t xml:space="preserve">Kuhn, J.; </w:t>
            </w:r>
            <w:proofErr w:type="spellStart"/>
            <w:r>
              <w:rPr>
                <w:rFonts w:ascii="Calibri" w:hAnsi="Calibri"/>
                <w:color w:val="000000"/>
              </w:rPr>
              <w:t>Mamede</w:t>
            </w:r>
            <w:proofErr w:type="spellEnd"/>
            <w:r>
              <w:rPr>
                <w:rFonts w:ascii="Calibri" w:hAnsi="Calibri"/>
                <w:color w:val="000000"/>
              </w:rPr>
              <w:t xml:space="preserve">, S.; van den Berg, P.; Zwaan, L.; van Peet, P.;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41BC3778" w14:textId="77777777" w:rsidR="00441CCB" w:rsidRDefault="00441CCB" w:rsidP="002066A6">
            <w:r>
              <w:rPr>
                <w:rFonts w:ascii="Calibri" w:hAnsi="Calibri"/>
                <w:color w:val="000000"/>
              </w:rPr>
              <w:t>Learning deliberate reflection in medical diagnosis: does learning-by-teaching help?**</w:t>
            </w:r>
          </w:p>
        </w:tc>
        <w:tc>
          <w:tcPr>
            <w:tcW w:w="812" w:type="dxa"/>
          </w:tcPr>
          <w:p w14:paraId="6CA8D29A" w14:textId="77777777" w:rsidR="00441CCB" w:rsidRDefault="00441CCB" w:rsidP="002066A6">
            <w:r>
              <w:rPr>
                <w:rFonts w:ascii="Calibri" w:hAnsi="Calibri"/>
                <w:color w:val="000000"/>
              </w:rPr>
              <w:t>2023</w:t>
            </w:r>
          </w:p>
        </w:tc>
        <w:tc>
          <w:tcPr>
            <w:tcW w:w="1288" w:type="dxa"/>
          </w:tcPr>
          <w:p w14:paraId="23A4603F" w14:textId="77777777" w:rsidR="00441CCB" w:rsidRDefault="00441CCB" w:rsidP="002066A6">
            <w:r>
              <w:rPr>
                <w:rFonts w:ascii="Calibri" w:hAnsi="Calibri"/>
                <w:color w:val="000000"/>
              </w:rPr>
              <w:t>General Practice</w:t>
            </w:r>
          </w:p>
        </w:tc>
        <w:tc>
          <w:tcPr>
            <w:tcW w:w="1608" w:type="dxa"/>
          </w:tcPr>
          <w:p w14:paraId="740D25ED" w14:textId="77777777" w:rsidR="00441CCB" w:rsidRDefault="00441CCB" w:rsidP="002066A6">
            <w:r>
              <w:rPr>
                <w:rFonts w:ascii="Calibri" w:hAnsi="Calibri"/>
                <w:color w:val="000000"/>
              </w:rPr>
              <w:t>10 written cases</w:t>
            </w:r>
          </w:p>
        </w:tc>
        <w:tc>
          <w:tcPr>
            <w:tcW w:w="1441" w:type="dxa"/>
          </w:tcPr>
          <w:p w14:paraId="3774FB85" w14:textId="77777777" w:rsidR="00441CCB" w:rsidRDefault="00441CCB" w:rsidP="002066A6">
            <w:pPr>
              <w:rPr>
                <w:rFonts w:ascii="Calibri" w:hAnsi="Calibri"/>
                <w:color w:val="000000"/>
              </w:rPr>
            </w:pPr>
            <w:r>
              <w:rPr>
                <w:rFonts w:ascii="Calibri" w:hAnsi="Calibri"/>
                <w:color w:val="000000"/>
              </w:rPr>
              <w:t>1-9 confidence</w:t>
            </w:r>
          </w:p>
        </w:tc>
      </w:tr>
      <w:tr w:rsidR="00441CCB" w14:paraId="72175B65" w14:textId="77777777" w:rsidTr="002066A6">
        <w:tc>
          <w:tcPr>
            <w:tcW w:w="1696" w:type="dxa"/>
          </w:tcPr>
          <w:p w14:paraId="00101400"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Katarya</w:t>
            </w:r>
            <w:proofErr w:type="spellEnd"/>
            <w:r>
              <w:rPr>
                <w:rFonts w:ascii="Calibri" w:hAnsi="Calibri"/>
                <w:color w:val="000000"/>
              </w:rPr>
              <w:t xml:space="preserve">, K.; </w:t>
            </w:r>
            <w:proofErr w:type="spellStart"/>
            <w:r>
              <w:rPr>
                <w:rFonts w:ascii="Calibri" w:hAnsi="Calibri"/>
                <w:color w:val="000000"/>
              </w:rPr>
              <w:t>Speelman</w:t>
            </w:r>
            <w:proofErr w:type="spellEnd"/>
            <w:r>
              <w:rPr>
                <w:rFonts w:ascii="Calibri" w:hAnsi="Calibri"/>
                <w:color w:val="000000"/>
              </w:rPr>
              <w:t xml:space="preserve">, M.; Brand, R.; </w:t>
            </w:r>
            <w:proofErr w:type="spellStart"/>
            <w:r>
              <w:rPr>
                <w:rFonts w:ascii="Calibri" w:hAnsi="Calibri"/>
                <w:color w:val="000000"/>
              </w:rPr>
              <w:t>Alsma</w:t>
            </w:r>
            <w:proofErr w:type="spellEnd"/>
            <w:r>
              <w:rPr>
                <w:rFonts w:ascii="Calibri" w:hAnsi="Calibri"/>
                <w:color w:val="000000"/>
              </w:rPr>
              <w:t>, J.; Sloane, J.; Van den Broek, W. W.; Zwaan, L.</w:t>
            </w:r>
          </w:p>
        </w:tc>
        <w:tc>
          <w:tcPr>
            <w:tcW w:w="2165" w:type="dxa"/>
          </w:tcPr>
          <w:p w14:paraId="03DC02B8" w14:textId="77777777" w:rsidR="00441CCB" w:rsidRDefault="00441CCB" w:rsidP="002066A6">
            <w:r>
              <w:rPr>
                <w:rFonts w:ascii="Calibri" w:hAnsi="Calibri"/>
                <w:color w:val="000000"/>
              </w:rPr>
              <w:t>Impact of performance and information feedback on medical interns' confidence–accuracy calibration**</w:t>
            </w:r>
          </w:p>
        </w:tc>
        <w:tc>
          <w:tcPr>
            <w:tcW w:w="812" w:type="dxa"/>
          </w:tcPr>
          <w:p w14:paraId="2A610199" w14:textId="77777777" w:rsidR="00441CCB" w:rsidRDefault="00441CCB" w:rsidP="002066A6">
            <w:r>
              <w:rPr>
                <w:rFonts w:ascii="Calibri" w:hAnsi="Calibri"/>
                <w:color w:val="000000"/>
              </w:rPr>
              <w:t>2023</w:t>
            </w:r>
          </w:p>
        </w:tc>
        <w:tc>
          <w:tcPr>
            <w:tcW w:w="1288" w:type="dxa"/>
          </w:tcPr>
          <w:p w14:paraId="668706EA" w14:textId="77777777" w:rsidR="00441CCB" w:rsidRDefault="00441CCB" w:rsidP="002066A6">
            <w:r>
              <w:rPr>
                <w:rFonts w:ascii="Calibri" w:hAnsi="Calibri"/>
                <w:color w:val="000000"/>
              </w:rPr>
              <w:t>Medical Students</w:t>
            </w:r>
          </w:p>
        </w:tc>
        <w:tc>
          <w:tcPr>
            <w:tcW w:w="1608" w:type="dxa"/>
          </w:tcPr>
          <w:p w14:paraId="65213FCF" w14:textId="77777777" w:rsidR="00441CCB" w:rsidRDefault="00441CCB" w:rsidP="002066A6">
            <w:r>
              <w:rPr>
                <w:rFonts w:ascii="Calibri" w:hAnsi="Calibri"/>
                <w:color w:val="000000"/>
              </w:rPr>
              <w:t>X-ray interpretation</w:t>
            </w:r>
          </w:p>
        </w:tc>
        <w:tc>
          <w:tcPr>
            <w:tcW w:w="1441" w:type="dxa"/>
          </w:tcPr>
          <w:p w14:paraId="4799CB41" w14:textId="77777777" w:rsidR="00441CCB" w:rsidRDefault="00441CCB" w:rsidP="002066A6">
            <w:pPr>
              <w:rPr>
                <w:rFonts w:ascii="Calibri" w:hAnsi="Calibri"/>
                <w:color w:val="000000"/>
              </w:rPr>
            </w:pPr>
            <w:r>
              <w:rPr>
                <w:rFonts w:ascii="Calibri" w:hAnsi="Calibri"/>
                <w:color w:val="000000"/>
              </w:rPr>
              <w:t>0-10 confidence in diagnosis</w:t>
            </w:r>
          </w:p>
        </w:tc>
      </w:tr>
      <w:tr w:rsidR="00441CCB" w14:paraId="1192A5DA" w14:textId="77777777" w:rsidTr="002066A6">
        <w:tc>
          <w:tcPr>
            <w:tcW w:w="1696" w:type="dxa"/>
          </w:tcPr>
          <w:p w14:paraId="051A2948" w14:textId="77777777" w:rsidR="00441CCB" w:rsidRDefault="00441CCB" w:rsidP="002066A6">
            <w:r>
              <w:rPr>
                <w:rFonts w:ascii="Calibri" w:hAnsi="Calibri"/>
                <w:color w:val="000000"/>
              </w:rPr>
              <w:t xml:space="preserve">Keene, T.; </w:t>
            </w:r>
            <w:proofErr w:type="spellStart"/>
            <w:r>
              <w:rPr>
                <w:rFonts w:ascii="Calibri" w:hAnsi="Calibri"/>
                <w:color w:val="000000"/>
              </w:rPr>
              <w:t>Pammer</w:t>
            </w:r>
            <w:proofErr w:type="spellEnd"/>
            <w:r>
              <w:rPr>
                <w:rFonts w:ascii="Calibri" w:hAnsi="Calibri"/>
                <w:color w:val="000000"/>
              </w:rPr>
              <w:t>, K.; Lord, B.; Shipp, C.</w:t>
            </w:r>
          </w:p>
        </w:tc>
        <w:tc>
          <w:tcPr>
            <w:tcW w:w="2165" w:type="dxa"/>
          </w:tcPr>
          <w:p w14:paraId="57AE5EBC" w14:textId="77777777" w:rsidR="00441CCB" w:rsidRDefault="00441CCB" w:rsidP="002066A6">
            <w:r>
              <w:rPr>
                <w:rFonts w:ascii="Calibri" w:hAnsi="Calibri"/>
                <w:color w:val="000000"/>
              </w:rPr>
              <w:t>Dispatch information affects diagnosis in paramedics: an experimental study of applied dual-process theory**</w:t>
            </w:r>
          </w:p>
        </w:tc>
        <w:tc>
          <w:tcPr>
            <w:tcW w:w="812" w:type="dxa"/>
          </w:tcPr>
          <w:p w14:paraId="5775393F" w14:textId="77777777" w:rsidR="00441CCB" w:rsidRDefault="00441CCB" w:rsidP="002066A6">
            <w:r>
              <w:rPr>
                <w:rFonts w:ascii="Calibri" w:hAnsi="Calibri"/>
                <w:color w:val="000000"/>
              </w:rPr>
              <w:t>2022</w:t>
            </w:r>
          </w:p>
        </w:tc>
        <w:tc>
          <w:tcPr>
            <w:tcW w:w="1288" w:type="dxa"/>
          </w:tcPr>
          <w:p w14:paraId="472215C1" w14:textId="77777777" w:rsidR="00441CCB" w:rsidRDefault="00441CCB" w:rsidP="002066A6">
            <w:r>
              <w:rPr>
                <w:rFonts w:ascii="Calibri" w:hAnsi="Calibri"/>
                <w:color w:val="000000"/>
              </w:rPr>
              <w:t>Paramedics</w:t>
            </w:r>
          </w:p>
        </w:tc>
        <w:tc>
          <w:tcPr>
            <w:tcW w:w="1608" w:type="dxa"/>
          </w:tcPr>
          <w:p w14:paraId="01A96E39" w14:textId="77777777" w:rsidR="00441CCB" w:rsidRDefault="00441CCB" w:rsidP="002066A6">
            <w:r>
              <w:rPr>
                <w:rFonts w:ascii="Calibri" w:hAnsi="Calibri"/>
                <w:color w:val="000000"/>
              </w:rPr>
              <w:t xml:space="preserve">Vignettes in two parts with an intuitive impression and then diagnosis, with or </w:t>
            </w:r>
            <w:proofErr w:type="spellStart"/>
            <w:r>
              <w:rPr>
                <w:rFonts w:ascii="Calibri" w:hAnsi="Calibri"/>
                <w:color w:val="000000"/>
              </w:rPr>
              <w:t>wtihout</w:t>
            </w:r>
            <w:proofErr w:type="spellEnd"/>
            <w:r>
              <w:rPr>
                <w:rFonts w:ascii="Calibri" w:hAnsi="Calibri"/>
                <w:color w:val="000000"/>
              </w:rPr>
              <w:t xml:space="preserve"> secondary task distraction</w:t>
            </w:r>
          </w:p>
        </w:tc>
        <w:tc>
          <w:tcPr>
            <w:tcW w:w="1441" w:type="dxa"/>
          </w:tcPr>
          <w:p w14:paraId="5BF643C4" w14:textId="77777777" w:rsidR="00441CCB" w:rsidRDefault="00441CCB" w:rsidP="002066A6">
            <w:pPr>
              <w:rPr>
                <w:rFonts w:ascii="Calibri" w:hAnsi="Calibri"/>
                <w:color w:val="000000"/>
              </w:rPr>
            </w:pPr>
            <w:r>
              <w:rPr>
                <w:rFonts w:ascii="Calibri" w:hAnsi="Calibri"/>
                <w:color w:val="000000"/>
              </w:rPr>
              <w:t>4 point scale</w:t>
            </w:r>
          </w:p>
        </w:tc>
      </w:tr>
      <w:tr w:rsidR="00441CCB" w14:paraId="3021D707" w14:textId="77777777" w:rsidTr="002066A6">
        <w:tc>
          <w:tcPr>
            <w:tcW w:w="1696" w:type="dxa"/>
          </w:tcPr>
          <w:p w14:paraId="41F14D80" w14:textId="77777777" w:rsidR="00441CCB" w:rsidRPr="005F7D5B" w:rsidRDefault="00441CCB" w:rsidP="002066A6">
            <w:pPr>
              <w:rPr>
                <w:lang w:val="fr-FR"/>
                <w:rPrChange w:id="934" w:author="Sriraj Aiyer" w:date="2024-07-21T19:24:00Z">
                  <w:rPr/>
                </w:rPrChange>
              </w:rPr>
            </w:pPr>
            <w:proofErr w:type="spellStart"/>
            <w:r w:rsidRPr="005F7D5B">
              <w:rPr>
                <w:rFonts w:ascii="Calibri" w:hAnsi="Calibri"/>
                <w:color w:val="000000"/>
                <w:lang w:val="fr-FR"/>
                <w:rPrChange w:id="935" w:author="Sriraj Aiyer" w:date="2024-07-21T19:24:00Z">
                  <w:rPr>
                    <w:rFonts w:ascii="Calibri" w:hAnsi="Calibri"/>
                    <w:color w:val="000000"/>
                  </w:rPr>
                </w:rPrChange>
              </w:rPr>
              <w:t>Tio</w:t>
            </w:r>
            <w:proofErr w:type="spellEnd"/>
            <w:r w:rsidRPr="005F7D5B">
              <w:rPr>
                <w:rFonts w:ascii="Calibri" w:hAnsi="Calibri"/>
                <w:color w:val="000000"/>
                <w:lang w:val="fr-FR"/>
                <w:rPrChange w:id="936" w:author="Sriraj Aiyer" w:date="2024-07-21T19:24:00Z">
                  <w:rPr>
                    <w:rFonts w:ascii="Calibri" w:hAnsi="Calibri"/>
                    <w:color w:val="000000"/>
                  </w:rPr>
                </w:rPrChange>
              </w:rPr>
              <w:t xml:space="preserve">, R. A.; Filho, M. A. C.; de Menezes Mota, M. F.; </w:t>
            </w:r>
            <w:proofErr w:type="spellStart"/>
            <w:r w:rsidRPr="005F7D5B">
              <w:rPr>
                <w:rFonts w:ascii="Calibri" w:hAnsi="Calibri"/>
                <w:color w:val="000000"/>
                <w:lang w:val="fr-FR"/>
                <w:rPrChange w:id="937" w:author="Sriraj Aiyer" w:date="2024-07-21T19:24:00Z">
                  <w:rPr>
                    <w:rFonts w:ascii="Calibri" w:hAnsi="Calibri"/>
                    <w:color w:val="000000"/>
                  </w:rPr>
                </w:rPrChange>
              </w:rPr>
              <w:t>Santanchè</w:t>
            </w:r>
            <w:proofErr w:type="spellEnd"/>
            <w:r w:rsidRPr="005F7D5B">
              <w:rPr>
                <w:rFonts w:ascii="Calibri" w:hAnsi="Calibri"/>
                <w:color w:val="000000"/>
                <w:lang w:val="fr-FR"/>
                <w:rPrChange w:id="938" w:author="Sriraj Aiyer" w:date="2024-07-21T19:24:00Z">
                  <w:rPr>
                    <w:rFonts w:ascii="Calibri" w:hAnsi="Calibri"/>
                    <w:color w:val="000000"/>
                  </w:rPr>
                </w:rPrChange>
              </w:rPr>
              <w:t xml:space="preserve">, A.; </w:t>
            </w:r>
            <w:proofErr w:type="spellStart"/>
            <w:r w:rsidRPr="005F7D5B">
              <w:rPr>
                <w:rFonts w:ascii="Calibri" w:hAnsi="Calibri"/>
                <w:color w:val="000000"/>
                <w:lang w:val="fr-FR"/>
                <w:rPrChange w:id="939" w:author="Sriraj Aiyer" w:date="2024-07-21T19:24:00Z">
                  <w:rPr>
                    <w:rFonts w:ascii="Calibri" w:hAnsi="Calibri"/>
                    <w:color w:val="000000"/>
                  </w:rPr>
                </w:rPrChange>
              </w:rPr>
              <w:t>Mamede</w:t>
            </w:r>
            <w:proofErr w:type="spellEnd"/>
            <w:r w:rsidRPr="005F7D5B">
              <w:rPr>
                <w:rFonts w:ascii="Calibri" w:hAnsi="Calibri"/>
                <w:color w:val="000000"/>
                <w:lang w:val="fr-FR"/>
                <w:rPrChange w:id="940" w:author="Sriraj Aiyer" w:date="2024-07-21T19:24:00Z">
                  <w:rPr>
                    <w:rFonts w:ascii="Calibri" w:hAnsi="Calibri"/>
                    <w:color w:val="000000"/>
                  </w:rPr>
                </w:rPrChange>
              </w:rPr>
              <w:t>, S.</w:t>
            </w:r>
          </w:p>
        </w:tc>
        <w:tc>
          <w:tcPr>
            <w:tcW w:w="2165" w:type="dxa"/>
          </w:tcPr>
          <w:p w14:paraId="6136EEE8" w14:textId="77777777" w:rsidR="00441CCB" w:rsidRDefault="00441CCB" w:rsidP="002066A6">
            <w:r>
              <w:rPr>
                <w:rFonts w:ascii="Calibri" w:hAnsi="Calibri"/>
                <w:color w:val="000000"/>
              </w:rPr>
              <w:t>The Effect of Information Presentation Order on Residents’ Diagnostic Accuracy of Online Simulated Patients With Chest Pain**</w:t>
            </w:r>
          </w:p>
        </w:tc>
        <w:tc>
          <w:tcPr>
            <w:tcW w:w="812" w:type="dxa"/>
          </w:tcPr>
          <w:p w14:paraId="13781818" w14:textId="77777777" w:rsidR="00441CCB" w:rsidRDefault="00441CCB" w:rsidP="002066A6">
            <w:r>
              <w:rPr>
                <w:rFonts w:ascii="Calibri" w:hAnsi="Calibri"/>
                <w:color w:val="000000"/>
              </w:rPr>
              <w:t>2022</w:t>
            </w:r>
          </w:p>
        </w:tc>
        <w:tc>
          <w:tcPr>
            <w:tcW w:w="1288" w:type="dxa"/>
          </w:tcPr>
          <w:p w14:paraId="01411415" w14:textId="77777777" w:rsidR="00441CCB" w:rsidRDefault="00441CCB" w:rsidP="002066A6">
            <w:r>
              <w:rPr>
                <w:rFonts w:ascii="Calibri" w:hAnsi="Calibri"/>
                <w:color w:val="000000"/>
              </w:rPr>
              <w:t>Cardiology</w:t>
            </w:r>
          </w:p>
        </w:tc>
        <w:tc>
          <w:tcPr>
            <w:tcW w:w="1608" w:type="dxa"/>
          </w:tcPr>
          <w:p w14:paraId="38AC286B" w14:textId="77777777" w:rsidR="00441CCB" w:rsidRDefault="00441CCB" w:rsidP="002066A6">
            <w:r>
              <w:rPr>
                <w:rFonts w:ascii="Calibri" w:hAnsi="Calibri"/>
                <w:color w:val="000000"/>
              </w:rPr>
              <w:t>12 clinical cases presented in 2 diagnostic rounds (history and EKG)</w:t>
            </w:r>
          </w:p>
        </w:tc>
        <w:tc>
          <w:tcPr>
            <w:tcW w:w="1441" w:type="dxa"/>
          </w:tcPr>
          <w:p w14:paraId="3F9772F4" w14:textId="77777777" w:rsidR="00441CCB" w:rsidRDefault="00441CCB" w:rsidP="002066A6">
            <w:pPr>
              <w:rPr>
                <w:rFonts w:ascii="Calibri" w:hAnsi="Calibri"/>
                <w:color w:val="000000"/>
              </w:rPr>
            </w:pPr>
            <w:r>
              <w:rPr>
                <w:rFonts w:ascii="Calibri" w:hAnsi="Calibri"/>
                <w:color w:val="000000"/>
              </w:rPr>
              <w:t>0-100 confidence</w:t>
            </w:r>
          </w:p>
        </w:tc>
      </w:tr>
      <w:tr w:rsidR="00441CCB" w14:paraId="25DD87E2" w14:textId="77777777" w:rsidTr="002066A6">
        <w:tc>
          <w:tcPr>
            <w:tcW w:w="1696" w:type="dxa"/>
          </w:tcPr>
          <w:p w14:paraId="1D42FFF6" w14:textId="77777777" w:rsidR="00441CCB" w:rsidRDefault="00441CCB" w:rsidP="002066A6">
            <w:r>
              <w:rPr>
                <w:rFonts w:ascii="Calibri" w:hAnsi="Calibri"/>
                <w:color w:val="000000"/>
              </w:rPr>
              <w:t xml:space="preserve">Kuhn, J.; van den Berg, P.; </w:t>
            </w:r>
            <w:proofErr w:type="spellStart"/>
            <w:r>
              <w:rPr>
                <w:rFonts w:ascii="Calibri" w:hAnsi="Calibri"/>
                <w:color w:val="000000"/>
              </w:rPr>
              <w:t>Mamede</w:t>
            </w:r>
            <w:proofErr w:type="spellEnd"/>
            <w:r>
              <w:rPr>
                <w:rFonts w:ascii="Calibri" w:hAnsi="Calibri"/>
                <w:color w:val="000000"/>
              </w:rPr>
              <w:t xml:space="preserve">, S.; Zwaan, L.; </w:t>
            </w:r>
            <w:proofErr w:type="spellStart"/>
            <w:r>
              <w:rPr>
                <w:rFonts w:ascii="Calibri" w:hAnsi="Calibri"/>
                <w:color w:val="000000"/>
              </w:rPr>
              <w:t>Bindels</w:t>
            </w:r>
            <w:proofErr w:type="spellEnd"/>
            <w:r>
              <w:rPr>
                <w:rFonts w:ascii="Calibri" w:hAnsi="Calibri"/>
                <w:color w:val="000000"/>
              </w:rPr>
              <w:t>, P.; van Gog, T.</w:t>
            </w:r>
          </w:p>
        </w:tc>
        <w:tc>
          <w:tcPr>
            <w:tcW w:w="2165" w:type="dxa"/>
          </w:tcPr>
          <w:p w14:paraId="2E6240BB" w14:textId="77777777" w:rsidR="00441CCB" w:rsidRDefault="00441CCB" w:rsidP="002066A6">
            <w:r>
              <w:rPr>
                <w:rFonts w:ascii="Calibri" w:hAnsi="Calibri"/>
                <w:color w:val="000000"/>
              </w:rPr>
              <w:t>Improving medical residents’ self-assessment of their diagnostic accuracy: does feedback help?**</w:t>
            </w:r>
          </w:p>
        </w:tc>
        <w:tc>
          <w:tcPr>
            <w:tcW w:w="812" w:type="dxa"/>
          </w:tcPr>
          <w:p w14:paraId="0A5A20E6" w14:textId="77777777" w:rsidR="00441CCB" w:rsidRDefault="00441CCB" w:rsidP="002066A6">
            <w:r>
              <w:rPr>
                <w:rFonts w:ascii="Calibri" w:hAnsi="Calibri"/>
                <w:color w:val="000000"/>
              </w:rPr>
              <w:t>2022</w:t>
            </w:r>
          </w:p>
        </w:tc>
        <w:tc>
          <w:tcPr>
            <w:tcW w:w="1288" w:type="dxa"/>
          </w:tcPr>
          <w:p w14:paraId="3EACDEA9" w14:textId="77777777" w:rsidR="00441CCB" w:rsidRDefault="00441CCB" w:rsidP="002066A6">
            <w:r>
              <w:rPr>
                <w:rFonts w:ascii="Calibri" w:hAnsi="Calibri"/>
                <w:color w:val="000000"/>
              </w:rPr>
              <w:t>General Practice</w:t>
            </w:r>
          </w:p>
        </w:tc>
        <w:tc>
          <w:tcPr>
            <w:tcW w:w="1608" w:type="dxa"/>
          </w:tcPr>
          <w:p w14:paraId="08E6E1B3" w14:textId="77777777" w:rsidR="00441CCB" w:rsidRDefault="00441CCB" w:rsidP="002066A6">
            <w:r>
              <w:rPr>
                <w:rFonts w:ascii="Calibri" w:hAnsi="Calibri"/>
                <w:color w:val="000000"/>
              </w:rPr>
              <w:t>12 cases</w:t>
            </w:r>
          </w:p>
        </w:tc>
        <w:tc>
          <w:tcPr>
            <w:tcW w:w="1441" w:type="dxa"/>
          </w:tcPr>
          <w:p w14:paraId="1C6D3D83" w14:textId="77777777" w:rsidR="00441CCB" w:rsidRDefault="00441CCB" w:rsidP="002066A6">
            <w:pPr>
              <w:rPr>
                <w:rFonts w:ascii="Calibri" w:hAnsi="Calibri"/>
                <w:color w:val="000000"/>
              </w:rPr>
            </w:pPr>
            <w:r>
              <w:rPr>
                <w:rFonts w:ascii="Calibri" w:hAnsi="Calibri"/>
                <w:color w:val="000000"/>
              </w:rPr>
              <w:t>1-9 confidence</w:t>
            </w:r>
          </w:p>
        </w:tc>
      </w:tr>
      <w:tr w:rsidR="00441CCB" w14:paraId="7CFAB905" w14:textId="77777777" w:rsidTr="002066A6">
        <w:tc>
          <w:tcPr>
            <w:tcW w:w="1696" w:type="dxa"/>
          </w:tcPr>
          <w:p w14:paraId="3EB2B2E8" w14:textId="77777777" w:rsidR="00441CCB" w:rsidRDefault="00441CCB" w:rsidP="002066A6">
            <w:r>
              <w:rPr>
                <w:rFonts w:ascii="Calibri" w:hAnsi="Calibri"/>
                <w:color w:val="000000"/>
              </w:rPr>
              <w:t xml:space="preserve">Katz, I.; O'Brien, B.; Clark, S.; Thompson, C. T.; Schapiro, B.; </w:t>
            </w:r>
            <w:proofErr w:type="spellStart"/>
            <w:r>
              <w:rPr>
                <w:rFonts w:ascii="Calibri" w:hAnsi="Calibri"/>
                <w:color w:val="000000"/>
              </w:rPr>
              <w:t>Azzi</w:t>
            </w:r>
            <w:proofErr w:type="spellEnd"/>
            <w:r>
              <w:rPr>
                <w:rFonts w:ascii="Calibri" w:hAnsi="Calibri"/>
                <w:color w:val="000000"/>
              </w:rPr>
              <w:t xml:space="preserve">, A.; </w:t>
            </w:r>
            <w:proofErr w:type="spellStart"/>
            <w:r>
              <w:rPr>
                <w:rFonts w:ascii="Calibri" w:hAnsi="Calibri"/>
                <w:color w:val="000000"/>
              </w:rPr>
              <w:t>Lilleyman</w:t>
            </w:r>
            <w:proofErr w:type="spellEnd"/>
            <w:r>
              <w:rPr>
                <w:rFonts w:ascii="Calibri" w:hAnsi="Calibri"/>
                <w:color w:val="000000"/>
              </w:rPr>
              <w:t>, A.; Boyle, T.; Espartero, L. J. L.; Yamada, M.; Prow, T. W.</w:t>
            </w:r>
          </w:p>
        </w:tc>
        <w:tc>
          <w:tcPr>
            <w:tcW w:w="2165" w:type="dxa"/>
          </w:tcPr>
          <w:p w14:paraId="688644E5" w14:textId="77777777" w:rsidR="00441CCB" w:rsidRDefault="00441CCB" w:rsidP="002066A6">
            <w:r>
              <w:rPr>
                <w:rFonts w:ascii="Calibri" w:hAnsi="Calibri"/>
                <w:color w:val="000000"/>
              </w:rPr>
              <w:t>Assessment of a Diagnostic Classification System for Management of Lesions to Exclude Melanoma**</w:t>
            </w:r>
          </w:p>
        </w:tc>
        <w:tc>
          <w:tcPr>
            <w:tcW w:w="812" w:type="dxa"/>
          </w:tcPr>
          <w:p w14:paraId="020E0480" w14:textId="77777777" w:rsidR="00441CCB" w:rsidRDefault="00441CCB" w:rsidP="002066A6">
            <w:r>
              <w:rPr>
                <w:rFonts w:ascii="Calibri" w:hAnsi="Calibri"/>
                <w:color w:val="000000"/>
              </w:rPr>
              <w:t>2021</w:t>
            </w:r>
          </w:p>
        </w:tc>
        <w:tc>
          <w:tcPr>
            <w:tcW w:w="1288" w:type="dxa"/>
          </w:tcPr>
          <w:p w14:paraId="6ECF46EA" w14:textId="77777777" w:rsidR="00441CCB" w:rsidRDefault="00441CCB" w:rsidP="002066A6">
            <w:r>
              <w:rPr>
                <w:rFonts w:ascii="Calibri" w:hAnsi="Calibri"/>
                <w:color w:val="000000"/>
              </w:rPr>
              <w:t>Pathology / Dermatology</w:t>
            </w:r>
          </w:p>
        </w:tc>
        <w:tc>
          <w:tcPr>
            <w:tcW w:w="1608" w:type="dxa"/>
          </w:tcPr>
          <w:p w14:paraId="20E0637E" w14:textId="77777777" w:rsidR="00441CCB" w:rsidRDefault="00441CCB" w:rsidP="002066A6">
            <w:r>
              <w:rPr>
                <w:rFonts w:ascii="Calibri" w:hAnsi="Calibri"/>
                <w:color w:val="000000"/>
              </w:rPr>
              <w:t>217 Lesions prepared and stained from patients</w:t>
            </w:r>
          </w:p>
        </w:tc>
        <w:tc>
          <w:tcPr>
            <w:tcW w:w="1441" w:type="dxa"/>
          </w:tcPr>
          <w:p w14:paraId="5B559324" w14:textId="77777777" w:rsidR="00441CCB" w:rsidRDefault="00441CCB" w:rsidP="002066A6">
            <w:pPr>
              <w:rPr>
                <w:rFonts w:ascii="Calibri" w:hAnsi="Calibri"/>
                <w:color w:val="000000"/>
              </w:rPr>
            </w:pPr>
            <w:r>
              <w:rPr>
                <w:rFonts w:ascii="Calibri" w:hAnsi="Calibri"/>
                <w:color w:val="000000"/>
              </w:rPr>
              <w:t>1-5 confidence</w:t>
            </w:r>
          </w:p>
        </w:tc>
      </w:tr>
      <w:tr w:rsidR="00441CCB" w14:paraId="1936D0FC" w14:textId="77777777" w:rsidTr="002066A6">
        <w:tc>
          <w:tcPr>
            <w:tcW w:w="1696" w:type="dxa"/>
          </w:tcPr>
          <w:p w14:paraId="3998F911" w14:textId="77777777" w:rsidR="00441CCB" w:rsidRDefault="00441CCB" w:rsidP="002066A6">
            <w:proofErr w:type="spellStart"/>
            <w:r>
              <w:rPr>
                <w:rFonts w:ascii="Calibri" w:hAnsi="Calibri"/>
                <w:color w:val="000000"/>
              </w:rPr>
              <w:t>Staal</w:t>
            </w:r>
            <w:proofErr w:type="spellEnd"/>
            <w:r>
              <w:rPr>
                <w:rFonts w:ascii="Calibri" w:hAnsi="Calibri"/>
                <w:color w:val="000000"/>
              </w:rPr>
              <w:t xml:space="preserve">, J.; </w:t>
            </w:r>
            <w:proofErr w:type="spellStart"/>
            <w:r>
              <w:rPr>
                <w:rFonts w:ascii="Calibri" w:hAnsi="Calibri"/>
                <w:color w:val="000000"/>
              </w:rPr>
              <w:t>Alsma</w:t>
            </w:r>
            <w:proofErr w:type="spellEnd"/>
            <w:r>
              <w:rPr>
                <w:rFonts w:ascii="Calibri" w:hAnsi="Calibri"/>
                <w:color w:val="000000"/>
              </w:rPr>
              <w:t xml:space="preserve">, J.; </w:t>
            </w:r>
            <w:proofErr w:type="spellStart"/>
            <w:r>
              <w:rPr>
                <w:rFonts w:ascii="Calibri" w:hAnsi="Calibri"/>
                <w:color w:val="000000"/>
              </w:rPr>
              <w:t>Mamede</w:t>
            </w:r>
            <w:proofErr w:type="spellEnd"/>
            <w:r>
              <w:rPr>
                <w:rFonts w:ascii="Calibri" w:hAnsi="Calibri"/>
                <w:color w:val="000000"/>
              </w:rPr>
              <w:t xml:space="preserve">, S.; Olson, A. P. J.; </w:t>
            </w:r>
            <w:proofErr w:type="spellStart"/>
            <w:r>
              <w:rPr>
                <w:rFonts w:ascii="Calibri" w:hAnsi="Calibri"/>
                <w:color w:val="000000"/>
              </w:rPr>
              <w:t>Prins</w:t>
            </w:r>
            <w:proofErr w:type="spellEnd"/>
            <w:r>
              <w:rPr>
                <w:rFonts w:ascii="Calibri" w:hAnsi="Calibri"/>
                <w:color w:val="000000"/>
              </w:rPr>
              <w:t xml:space="preserve">-van </w:t>
            </w:r>
            <w:proofErr w:type="spellStart"/>
            <w:r>
              <w:rPr>
                <w:rFonts w:ascii="Calibri" w:hAnsi="Calibri"/>
                <w:color w:val="000000"/>
              </w:rPr>
              <w:t>Gilst</w:t>
            </w:r>
            <w:proofErr w:type="spellEnd"/>
            <w:r>
              <w:rPr>
                <w:rFonts w:ascii="Calibri" w:hAnsi="Calibri"/>
                <w:color w:val="000000"/>
              </w:rPr>
              <w:t xml:space="preserve">, G.; </w:t>
            </w:r>
            <w:proofErr w:type="spellStart"/>
            <w:r>
              <w:rPr>
                <w:rFonts w:ascii="Calibri" w:hAnsi="Calibri"/>
                <w:color w:val="000000"/>
              </w:rPr>
              <w:t>Geerlings</w:t>
            </w:r>
            <w:proofErr w:type="spellEnd"/>
            <w:r>
              <w:rPr>
                <w:rFonts w:ascii="Calibri" w:hAnsi="Calibri"/>
                <w:color w:val="000000"/>
              </w:rPr>
              <w:t xml:space="preserve">, S. E.; </w:t>
            </w:r>
            <w:proofErr w:type="spellStart"/>
            <w:r>
              <w:rPr>
                <w:rFonts w:ascii="Calibri" w:hAnsi="Calibri"/>
                <w:color w:val="000000"/>
              </w:rPr>
              <w:t>Plesac</w:t>
            </w:r>
            <w:proofErr w:type="spellEnd"/>
            <w:r>
              <w:rPr>
                <w:rFonts w:ascii="Calibri" w:hAnsi="Calibri"/>
                <w:color w:val="000000"/>
              </w:rPr>
              <w:t xml:space="preserve">, M.; Sundberg, M. A.; </w:t>
            </w:r>
            <w:proofErr w:type="spellStart"/>
            <w:r>
              <w:rPr>
                <w:rFonts w:ascii="Calibri" w:hAnsi="Calibri"/>
                <w:color w:val="000000"/>
              </w:rPr>
              <w:t>Frens</w:t>
            </w:r>
            <w:proofErr w:type="spellEnd"/>
            <w:r>
              <w:rPr>
                <w:rFonts w:ascii="Calibri" w:hAnsi="Calibri"/>
                <w:color w:val="000000"/>
              </w:rPr>
              <w:t>, M. A.; Schmidt, H. G.; Van den Broek, W. W.; Zwaan, L.</w:t>
            </w:r>
          </w:p>
        </w:tc>
        <w:tc>
          <w:tcPr>
            <w:tcW w:w="2165" w:type="dxa"/>
          </w:tcPr>
          <w:p w14:paraId="3C97CB95" w14:textId="77777777" w:rsidR="00441CCB" w:rsidRDefault="00441CCB" w:rsidP="002066A6">
            <w:r>
              <w:rPr>
                <w:rFonts w:ascii="Calibri" w:hAnsi="Calibri"/>
                <w:color w:val="000000"/>
              </w:rPr>
              <w:t>The relationship between time to diagnose and diagnostic accuracy among internal medicine residents: a randomized experiment**</w:t>
            </w:r>
          </w:p>
        </w:tc>
        <w:tc>
          <w:tcPr>
            <w:tcW w:w="812" w:type="dxa"/>
          </w:tcPr>
          <w:p w14:paraId="2669D4C5" w14:textId="77777777" w:rsidR="00441CCB" w:rsidRDefault="00441CCB" w:rsidP="002066A6">
            <w:r>
              <w:rPr>
                <w:rFonts w:ascii="Calibri" w:hAnsi="Calibri"/>
                <w:color w:val="000000"/>
              </w:rPr>
              <w:t>2021</w:t>
            </w:r>
          </w:p>
        </w:tc>
        <w:tc>
          <w:tcPr>
            <w:tcW w:w="1288" w:type="dxa"/>
          </w:tcPr>
          <w:p w14:paraId="4514418A" w14:textId="77777777" w:rsidR="00441CCB" w:rsidRDefault="00441CCB" w:rsidP="002066A6">
            <w:r>
              <w:rPr>
                <w:rFonts w:ascii="Calibri" w:hAnsi="Calibri"/>
                <w:color w:val="000000"/>
              </w:rPr>
              <w:t>Internal Medicine</w:t>
            </w:r>
          </w:p>
        </w:tc>
        <w:tc>
          <w:tcPr>
            <w:tcW w:w="1608" w:type="dxa"/>
          </w:tcPr>
          <w:p w14:paraId="352318E9" w14:textId="77777777" w:rsidR="00441CCB" w:rsidRDefault="00441CCB" w:rsidP="002066A6">
            <w:r>
              <w:rPr>
                <w:rFonts w:ascii="Calibri" w:hAnsi="Calibri"/>
                <w:color w:val="000000"/>
              </w:rPr>
              <w:t>8 clinical case</w:t>
            </w:r>
          </w:p>
        </w:tc>
        <w:tc>
          <w:tcPr>
            <w:tcW w:w="1441" w:type="dxa"/>
          </w:tcPr>
          <w:p w14:paraId="1E7F6AF4" w14:textId="77777777" w:rsidR="00441CCB" w:rsidRDefault="00441CCB" w:rsidP="002066A6">
            <w:pPr>
              <w:rPr>
                <w:rFonts w:ascii="Calibri" w:hAnsi="Calibri"/>
                <w:color w:val="000000"/>
              </w:rPr>
            </w:pPr>
            <w:r>
              <w:rPr>
                <w:rFonts w:ascii="Calibri" w:hAnsi="Calibri"/>
                <w:color w:val="000000"/>
              </w:rPr>
              <w:t>0-100% scale confidence that diagnosis was correct</w:t>
            </w:r>
          </w:p>
        </w:tc>
      </w:tr>
      <w:tr w:rsidR="00441CCB" w14:paraId="36BEF1EC" w14:textId="77777777" w:rsidTr="002066A6">
        <w:tc>
          <w:tcPr>
            <w:tcW w:w="1696" w:type="dxa"/>
          </w:tcPr>
          <w:p w14:paraId="66FC0BD1" w14:textId="77777777" w:rsidR="00441CCB" w:rsidRDefault="00441CCB" w:rsidP="002066A6">
            <w:proofErr w:type="spellStart"/>
            <w:r>
              <w:rPr>
                <w:rFonts w:ascii="Calibri" w:hAnsi="Calibri"/>
                <w:color w:val="000000"/>
              </w:rPr>
              <w:t>Thorlacius-Ussing</w:t>
            </w:r>
            <w:proofErr w:type="spellEnd"/>
            <w:r>
              <w:rPr>
                <w:rFonts w:ascii="Calibri" w:hAnsi="Calibri"/>
                <w:color w:val="000000"/>
              </w:rPr>
              <w:t xml:space="preserve">, G.; </w:t>
            </w:r>
            <w:proofErr w:type="spellStart"/>
            <w:r>
              <w:rPr>
                <w:rFonts w:ascii="Calibri" w:hAnsi="Calibri"/>
                <w:color w:val="000000"/>
              </w:rPr>
              <w:t>Bruun</w:t>
            </w:r>
            <w:proofErr w:type="spellEnd"/>
            <w:r>
              <w:rPr>
                <w:rFonts w:ascii="Calibri" w:hAnsi="Calibri"/>
                <w:color w:val="000000"/>
              </w:rPr>
              <w:t xml:space="preserve">, M.; </w:t>
            </w:r>
            <w:proofErr w:type="spellStart"/>
            <w:r>
              <w:rPr>
                <w:rFonts w:ascii="Calibri" w:hAnsi="Calibri"/>
                <w:color w:val="000000"/>
              </w:rPr>
              <w:t>Gjerum</w:t>
            </w:r>
            <w:proofErr w:type="spellEnd"/>
            <w:r>
              <w:rPr>
                <w:rFonts w:ascii="Calibri" w:hAnsi="Calibri"/>
                <w:color w:val="000000"/>
              </w:rPr>
              <w:t xml:space="preserve">, L.; Frederiksen, K. S.; </w:t>
            </w:r>
            <w:proofErr w:type="spellStart"/>
            <w:r>
              <w:rPr>
                <w:rFonts w:ascii="Calibri" w:hAnsi="Calibri"/>
                <w:color w:val="000000"/>
              </w:rPr>
              <w:t>Rhodius-Meester</w:t>
            </w:r>
            <w:proofErr w:type="spellEnd"/>
            <w:r>
              <w:rPr>
                <w:rFonts w:ascii="Calibri" w:hAnsi="Calibri"/>
                <w:color w:val="000000"/>
              </w:rPr>
              <w:t xml:space="preserve">, H. F. M.; Van Der Flier, W. M.; Waldemar, G.; </w:t>
            </w:r>
            <w:proofErr w:type="spellStart"/>
            <w:r>
              <w:rPr>
                <w:rFonts w:ascii="Calibri" w:hAnsi="Calibri"/>
                <w:color w:val="000000"/>
              </w:rPr>
              <w:t>Hasselbalch</w:t>
            </w:r>
            <w:proofErr w:type="spellEnd"/>
            <w:r>
              <w:rPr>
                <w:rFonts w:ascii="Calibri" w:hAnsi="Calibri"/>
                <w:color w:val="000000"/>
              </w:rPr>
              <w:t>, S. G.; Nobili, F.</w:t>
            </w:r>
          </w:p>
        </w:tc>
        <w:tc>
          <w:tcPr>
            <w:tcW w:w="2165" w:type="dxa"/>
          </w:tcPr>
          <w:p w14:paraId="6E5E3A92" w14:textId="77777777" w:rsidR="00441CCB" w:rsidRDefault="00441CCB" w:rsidP="002066A6">
            <w:r>
              <w:rPr>
                <w:rFonts w:ascii="Calibri" w:hAnsi="Calibri"/>
                <w:color w:val="000000"/>
              </w:rPr>
              <w:t>Comparing a Single Clinician Versus a Multidisciplinary Consensus Conference Approach for Dementia Diagnostics**</w:t>
            </w:r>
          </w:p>
        </w:tc>
        <w:tc>
          <w:tcPr>
            <w:tcW w:w="812" w:type="dxa"/>
          </w:tcPr>
          <w:p w14:paraId="2FF9F797" w14:textId="77777777" w:rsidR="00441CCB" w:rsidRDefault="00441CCB" w:rsidP="002066A6">
            <w:r>
              <w:rPr>
                <w:rFonts w:ascii="Calibri" w:hAnsi="Calibri"/>
                <w:color w:val="000000"/>
              </w:rPr>
              <w:t>2021</w:t>
            </w:r>
          </w:p>
        </w:tc>
        <w:tc>
          <w:tcPr>
            <w:tcW w:w="1288" w:type="dxa"/>
          </w:tcPr>
          <w:p w14:paraId="239C1BC5" w14:textId="77777777" w:rsidR="00441CCB" w:rsidRDefault="00441CCB" w:rsidP="002066A6">
            <w:r>
              <w:rPr>
                <w:rFonts w:ascii="Calibri" w:hAnsi="Calibri"/>
                <w:color w:val="000000"/>
              </w:rPr>
              <w:t>Neurology</w:t>
            </w:r>
          </w:p>
        </w:tc>
        <w:tc>
          <w:tcPr>
            <w:tcW w:w="1608" w:type="dxa"/>
          </w:tcPr>
          <w:p w14:paraId="36E22C15" w14:textId="77777777" w:rsidR="00441CCB" w:rsidRDefault="00441CCB" w:rsidP="002066A6">
            <w:r>
              <w:rPr>
                <w:rFonts w:ascii="Calibri" w:hAnsi="Calibri"/>
                <w:color w:val="000000"/>
              </w:rPr>
              <w:t>Real patient evaluations</w:t>
            </w:r>
          </w:p>
        </w:tc>
        <w:tc>
          <w:tcPr>
            <w:tcW w:w="1441" w:type="dxa"/>
          </w:tcPr>
          <w:p w14:paraId="1DC20177" w14:textId="77777777" w:rsidR="00441CCB" w:rsidRDefault="00441CCB" w:rsidP="002066A6">
            <w:pPr>
              <w:rPr>
                <w:rFonts w:ascii="Calibri" w:hAnsi="Calibri"/>
                <w:color w:val="000000"/>
              </w:rPr>
            </w:pPr>
            <w:r>
              <w:rPr>
                <w:rFonts w:ascii="Calibri" w:hAnsi="Calibri"/>
                <w:color w:val="000000"/>
              </w:rPr>
              <w:t>0-100 Visual analogue scale</w:t>
            </w:r>
          </w:p>
        </w:tc>
      </w:tr>
      <w:tr w:rsidR="00441CCB" w14:paraId="3F83CEA7" w14:textId="77777777" w:rsidTr="002066A6">
        <w:tc>
          <w:tcPr>
            <w:tcW w:w="1696" w:type="dxa"/>
          </w:tcPr>
          <w:p w14:paraId="5653AD58" w14:textId="77777777" w:rsidR="00441CCB" w:rsidRDefault="00441CCB" w:rsidP="002066A6">
            <w:r>
              <w:rPr>
                <w:rFonts w:ascii="Calibri" w:hAnsi="Calibri"/>
                <w:color w:val="000000"/>
              </w:rPr>
              <w:t xml:space="preserve">Chen, Y.; </w:t>
            </w:r>
            <w:proofErr w:type="spellStart"/>
            <w:r>
              <w:rPr>
                <w:rFonts w:ascii="Calibri" w:hAnsi="Calibri"/>
                <w:color w:val="000000"/>
              </w:rPr>
              <w:t>Nagendran</w:t>
            </w:r>
            <w:proofErr w:type="spellEnd"/>
            <w:r>
              <w:rPr>
                <w:rFonts w:ascii="Calibri" w:hAnsi="Calibri"/>
                <w:color w:val="000000"/>
              </w:rPr>
              <w:t xml:space="preserve">, M.; </w:t>
            </w:r>
            <w:proofErr w:type="spellStart"/>
            <w:r>
              <w:rPr>
                <w:rFonts w:ascii="Calibri" w:hAnsi="Calibri"/>
                <w:color w:val="000000"/>
              </w:rPr>
              <w:t>Kilic</w:t>
            </w:r>
            <w:proofErr w:type="spellEnd"/>
            <w:r>
              <w:rPr>
                <w:rFonts w:ascii="Calibri" w:hAnsi="Calibri"/>
                <w:color w:val="000000"/>
              </w:rPr>
              <w:t xml:space="preserve">, Y.; </w:t>
            </w:r>
            <w:proofErr w:type="spellStart"/>
            <w:r>
              <w:rPr>
                <w:rFonts w:ascii="Calibri" w:hAnsi="Calibri"/>
                <w:color w:val="000000"/>
              </w:rPr>
              <w:t>Cavlan</w:t>
            </w:r>
            <w:proofErr w:type="spellEnd"/>
            <w:r>
              <w:rPr>
                <w:rFonts w:ascii="Calibri" w:hAnsi="Calibri"/>
                <w:color w:val="000000"/>
              </w:rPr>
              <w:t xml:space="preserve">, D.; Feather, A.; Westwood, M.; Rowland, E.; </w:t>
            </w:r>
            <w:proofErr w:type="spellStart"/>
            <w:r>
              <w:rPr>
                <w:rFonts w:ascii="Calibri" w:hAnsi="Calibri"/>
                <w:color w:val="000000"/>
              </w:rPr>
              <w:t>Gutteridge</w:t>
            </w:r>
            <w:proofErr w:type="spellEnd"/>
            <w:r>
              <w:rPr>
                <w:rFonts w:ascii="Calibri" w:hAnsi="Calibri"/>
                <w:color w:val="000000"/>
              </w:rPr>
              <w:t xml:space="preserve">, C.; </w:t>
            </w:r>
            <w:proofErr w:type="spellStart"/>
            <w:r>
              <w:rPr>
                <w:rFonts w:ascii="Calibri" w:hAnsi="Calibri"/>
                <w:color w:val="000000"/>
              </w:rPr>
              <w:t>Lambiase</w:t>
            </w:r>
            <w:proofErr w:type="spellEnd"/>
            <w:r>
              <w:rPr>
                <w:rFonts w:ascii="Calibri" w:hAnsi="Calibri"/>
                <w:color w:val="000000"/>
              </w:rPr>
              <w:t>, P. D.</w:t>
            </w:r>
          </w:p>
        </w:tc>
        <w:tc>
          <w:tcPr>
            <w:tcW w:w="2165" w:type="dxa"/>
          </w:tcPr>
          <w:p w14:paraId="632DF52A" w14:textId="77777777" w:rsidR="00441CCB" w:rsidRDefault="00441CCB" w:rsidP="002066A6">
            <w:r>
              <w:rPr>
                <w:rFonts w:ascii="Calibri" w:hAnsi="Calibri"/>
                <w:color w:val="000000"/>
              </w:rPr>
              <w:t>The diagnostic certainty levels of junior clinicians: A retrospective cohort study**</w:t>
            </w:r>
          </w:p>
        </w:tc>
        <w:tc>
          <w:tcPr>
            <w:tcW w:w="812" w:type="dxa"/>
          </w:tcPr>
          <w:p w14:paraId="7523312F" w14:textId="77777777" w:rsidR="00441CCB" w:rsidRDefault="00441CCB" w:rsidP="002066A6">
            <w:r>
              <w:rPr>
                <w:rFonts w:ascii="Calibri" w:hAnsi="Calibri"/>
                <w:color w:val="000000"/>
              </w:rPr>
              <w:t>2021</w:t>
            </w:r>
          </w:p>
        </w:tc>
        <w:tc>
          <w:tcPr>
            <w:tcW w:w="1288" w:type="dxa"/>
          </w:tcPr>
          <w:p w14:paraId="6222CB9D" w14:textId="77777777" w:rsidR="00441CCB" w:rsidRDefault="00441CCB" w:rsidP="002066A6">
            <w:r>
              <w:rPr>
                <w:rFonts w:ascii="Calibri" w:hAnsi="Calibri"/>
                <w:color w:val="000000"/>
              </w:rPr>
              <w:t>Emergency Medicine</w:t>
            </w:r>
          </w:p>
        </w:tc>
        <w:tc>
          <w:tcPr>
            <w:tcW w:w="1608" w:type="dxa"/>
          </w:tcPr>
          <w:p w14:paraId="6BEA2378" w14:textId="77777777" w:rsidR="00441CCB" w:rsidRDefault="00441CCB" w:rsidP="002066A6">
            <w:r>
              <w:rPr>
                <w:rFonts w:ascii="Calibri" w:hAnsi="Calibri"/>
                <w:color w:val="000000"/>
              </w:rPr>
              <w:t xml:space="preserve">Real patient cases </w:t>
            </w:r>
            <w:proofErr w:type="spellStart"/>
            <w:r>
              <w:rPr>
                <w:rFonts w:ascii="Calibri" w:hAnsi="Calibri"/>
                <w:color w:val="000000"/>
              </w:rPr>
              <w:t>deindentified</w:t>
            </w:r>
            <w:proofErr w:type="spellEnd"/>
          </w:p>
        </w:tc>
        <w:tc>
          <w:tcPr>
            <w:tcW w:w="1441" w:type="dxa"/>
          </w:tcPr>
          <w:p w14:paraId="105F9FD8" w14:textId="77777777" w:rsidR="00441CCB" w:rsidRDefault="00441CCB" w:rsidP="002066A6">
            <w:pPr>
              <w:rPr>
                <w:rFonts w:ascii="Calibri" w:hAnsi="Calibri"/>
                <w:color w:val="000000"/>
              </w:rPr>
            </w:pPr>
            <w:r>
              <w:rPr>
                <w:rFonts w:ascii="Calibri" w:hAnsi="Calibri"/>
                <w:color w:val="000000"/>
              </w:rPr>
              <w:t>Qualitative labels translated into %</w:t>
            </w:r>
          </w:p>
        </w:tc>
      </w:tr>
      <w:tr w:rsidR="00441CCB" w14:paraId="585295B7" w14:textId="77777777" w:rsidTr="002066A6">
        <w:tc>
          <w:tcPr>
            <w:tcW w:w="1696" w:type="dxa"/>
          </w:tcPr>
          <w:p w14:paraId="3E9BA473" w14:textId="77777777" w:rsidR="00441CCB" w:rsidRPr="005F7D5B" w:rsidRDefault="00441CCB" w:rsidP="002066A6">
            <w:pPr>
              <w:rPr>
                <w:lang w:val="fr-FR"/>
                <w:rPrChange w:id="941" w:author="Sriraj Aiyer" w:date="2024-07-21T19:24:00Z">
                  <w:rPr/>
                </w:rPrChange>
              </w:rPr>
            </w:pPr>
            <w:r w:rsidRPr="005F7D5B">
              <w:rPr>
                <w:rFonts w:ascii="Calibri" w:hAnsi="Calibri"/>
                <w:color w:val="000000"/>
                <w:lang w:val="fr-FR"/>
                <w:rPrChange w:id="942" w:author="Sriraj Aiyer" w:date="2024-07-21T19:24:00Z">
                  <w:rPr>
                    <w:rFonts w:ascii="Calibri" w:hAnsi="Calibri"/>
                    <w:color w:val="000000"/>
                  </w:rPr>
                </w:rPrChange>
              </w:rPr>
              <w:t>Li, S.; Zheng, J.; Lajoie, S. P.</w:t>
            </w:r>
          </w:p>
        </w:tc>
        <w:tc>
          <w:tcPr>
            <w:tcW w:w="2165" w:type="dxa"/>
          </w:tcPr>
          <w:p w14:paraId="7400AA10" w14:textId="77777777" w:rsidR="00441CCB" w:rsidRDefault="00441CCB" w:rsidP="002066A6">
            <w:r>
              <w:rPr>
                <w:rFonts w:ascii="Calibri" w:hAnsi="Calibri"/>
                <w:color w:val="000000"/>
              </w:rPr>
              <w:t>The relationship between cognitive engagement and students’ performance in a simulation-based training environment: an information-processing perspective**</w:t>
            </w:r>
          </w:p>
        </w:tc>
        <w:tc>
          <w:tcPr>
            <w:tcW w:w="812" w:type="dxa"/>
          </w:tcPr>
          <w:p w14:paraId="5889234B" w14:textId="77777777" w:rsidR="00441CCB" w:rsidRDefault="00441CCB" w:rsidP="002066A6">
            <w:r>
              <w:rPr>
                <w:rFonts w:ascii="Calibri" w:hAnsi="Calibri"/>
                <w:color w:val="000000"/>
              </w:rPr>
              <w:t>2020</w:t>
            </w:r>
          </w:p>
        </w:tc>
        <w:tc>
          <w:tcPr>
            <w:tcW w:w="1288" w:type="dxa"/>
          </w:tcPr>
          <w:p w14:paraId="201BDB46" w14:textId="77777777" w:rsidR="00441CCB" w:rsidRDefault="00441CCB" w:rsidP="002066A6">
            <w:r>
              <w:rPr>
                <w:rFonts w:ascii="Calibri" w:hAnsi="Calibri"/>
                <w:color w:val="000000"/>
              </w:rPr>
              <w:t>Medical Students</w:t>
            </w:r>
          </w:p>
        </w:tc>
        <w:tc>
          <w:tcPr>
            <w:tcW w:w="1608" w:type="dxa"/>
          </w:tcPr>
          <w:p w14:paraId="67B7DCE7" w14:textId="77777777" w:rsidR="00441CCB" w:rsidRDefault="00441CCB" w:rsidP="002066A6">
            <w:r>
              <w:rPr>
                <w:rFonts w:ascii="Calibri" w:hAnsi="Calibri"/>
                <w:color w:val="000000"/>
              </w:rPr>
              <w:t>Two patient cases shown</w:t>
            </w:r>
          </w:p>
        </w:tc>
        <w:tc>
          <w:tcPr>
            <w:tcW w:w="1441" w:type="dxa"/>
          </w:tcPr>
          <w:p w14:paraId="13A266E8"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0794E3E3" w14:textId="77777777" w:rsidTr="002066A6">
        <w:tc>
          <w:tcPr>
            <w:tcW w:w="1696" w:type="dxa"/>
          </w:tcPr>
          <w:p w14:paraId="73467999" w14:textId="77777777" w:rsidR="00441CCB" w:rsidRDefault="00441CCB" w:rsidP="002066A6">
            <w:proofErr w:type="spellStart"/>
            <w:r>
              <w:rPr>
                <w:rFonts w:ascii="Calibri" w:hAnsi="Calibri"/>
                <w:color w:val="000000"/>
              </w:rPr>
              <w:t>Chartan</w:t>
            </w:r>
            <w:proofErr w:type="spellEnd"/>
            <w:r>
              <w:rPr>
                <w:rFonts w:ascii="Calibri" w:hAnsi="Calibri"/>
                <w:color w:val="000000"/>
              </w:rPr>
              <w:t xml:space="preserve">, C.; Singh, H.; Krishnamurthy, P.; Sur, M.; Meyer, A.; Lutfi, R.; Stark, J.; </w:t>
            </w:r>
            <w:proofErr w:type="spellStart"/>
            <w:r>
              <w:rPr>
                <w:rFonts w:ascii="Calibri" w:hAnsi="Calibri"/>
                <w:color w:val="000000"/>
              </w:rPr>
              <w:t>Thammasitboon</w:t>
            </w:r>
            <w:proofErr w:type="spellEnd"/>
            <w:r>
              <w:rPr>
                <w:rFonts w:ascii="Calibri" w:hAnsi="Calibri"/>
                <w:color w:val="000000"/>
              </w:rPr>
              <w:t>, S.</w:t>
            </w:r>
          </w:p>
        </w:tc>
        <w:tc>
          <w:tcPr>
            <w:tcW w:w="2165" w:type="dxa"/>
          </w:tcPr>
          <w:p w14:paraId="71B3E6E7" w14:textId="77777777" w:rsidR="00441CCB" w:rsidRDefault="00441CCB" w:rsidP="002066A6">
            <w:r>
              <w:rPr>
                <w:rFonts w:ascii="Calibri" w:hAnsi="Calibri"/>
                <w:color w:val="000000"/>
              </w:rPr>
              <w:t>Isolating red flags to enhance diagnosis (I-RED): An experimental vignette study**</w:t>
            </w:r>
          </w:p>
        </w:tc>
        <w:tc>
          <w:tcPr>
            <w:tcW w:w="812" w:type="dxa"/>
          </w:tcPr>
          <w:p w14:paraId="1DAE23BB" w14:textId="77777777" w:rsidR="00441CCB" w:rsidRDefault="00441CCB" w:rsidP="002066A6">
            <w:r>
              <w:rPr>
                <w:rFonts w:ascii="Calibri" w:hAnsi="Calibri"/>
                <w:color w:val="000000"/>
              </w:rPr>
              <w:t>2019</w:t>
            </w:r>
          </w:p>
        </w:tc>
        <w:tc>
          <w:tcPr>
            <w:tcW w:w="1288" w:type="dxa"/>
          </w:tcPr>
          <w:p w14:paraId="3C9D817E" w14:textId="77777777" w:rsidR="00441CCB" w:rsidRDefault="00441CCB" w:rsidP="002066A6">
            <w:r>
              <w:rPr>
                <w:rFonts w:ascii="Calibri" w:hAnsi="Calibri"/>
                <w:color w:val="000000"/>
              </w:rPr>
              <w:t>Paediatric residents</w:t>
            </w:r>
          </w:p>
        </w:tc>
        <w:tc>
          <w:tcPr>
            <w:tcW w:w="1608" w:type="dxa"/>
          </w:tcPr>
          <w:p w14:paraId="017DA056" w14:textId="77777777" w:rsidR="00441CCB" w:rsidRDefault="00441CCB" w:rsidP="002066A6">
            <w:r>
              <w:rPr>
                <w:rFonts w:ascii="Calibri" w:hAnsi="Calibri"/>
                <w:color w:val="000000"/>
              </w:rPr>
              <w:t>Paediatric cases</w:t>
            </w:r>
          </w:p>
        </w:tc>
        <w:tc>
          <w:tcPr>
            <w:tcW w:w="1441" w:type="dxa"/>
          </w:tcPr>
          <w:p w14:paraId="4B7CA363" w14:textId="77777777" w:rsidR="00441CCB" w:rsidRDefault="00441CCB" w:rsidP="002066A6">
            <w:pPr>
              <w:rPr>
                <w:rFonts w:ascii="Calibri" w:hAnsi="Calibri"/>
                <w:color w:val="000000"/>
              </w:rPr>
            </w:pPr>
            <w:r>
              <w:rPr>
                <w:rFonts w:ascii="Calibri" w:hAnsi="Calibri"/>
                <w:color w:val="000000"/>
              </w:rPr>
              <w:t>1-10 Confidence</w:t>
            </w:r>
          </w:p>
        </w:tc>
      </w:tr>
      <w:tr w:rsidR="00441CCB" w14:paraId="7805054D" w14:textId="77777777" w:rsidTr="002066A6">
        <w:tc>
          <w:tcPr>
            <w:tcW w:w="1696" w:type="dxa"/>
          </w:tcPr>
          <w:p w14:paraId="75F72F03" w14:textId="77777777" w:rsidR="00441CCB" w:rsidRDefault="00441CCB" w:rsidP="002066A6">
            <w:r>
              <w:rPr>
                <w:rFonts w:ascii="Calibri" w:hAnsi="Calibri"/>
                <w:color w:val="000000"/>
              </w:rPr>
              <w:t xml:space="preserve">Cleary, T. J.; </w:t>
            </w:r>
            <w:proofErr w:type="spellStart"/>
            <w:r>
              <w:rPr>
                <w:rFonts w:ascii="Calibri" w:hAnsi="Calibri"/>
                <w:color w:val="000000"/>
              </w:rPr>
              <w:t>Konopasky</w:t>
            </w:r>
            <w:proofErr w:type="spellEnd"/>
            <w:r>
              <w:rPr>
                <w:rFonts w:ascii="Calibri" w:hAnsi="Calibri"/>
                <w:color w:val="000000"/>
              </w:rPr>
              <w:t xml:space="preserve">, A.; La Rochelle, J. S.; Neubauer, B. E.; </w:t>
            </w:r>
            <w:proofErr w:type="spellStart"/>
            <w:r>
              <w:rPr>
                <w:rFonts w:ascii="Calibri" w:hAnsi="Calibri"/>
                <w:color w:val="000000"/>
              </w:rPr>
              <w:t>Durning</w:t>
            </w:r>
            <w:proofErr w:type="spellEnd"/>
            <w:r>
              <w:rPr>
                <w:rFonts w:ascii="Calibri" w:hAnsi="Calibri"/>
                <w:color w:val="000000"/>
              </w:rPr>
              <w:t xml:space="preserve">, S. J.; </w:t>
            </w:r>
            <w:proofErr w:type="spellStart"/>
            <w:r>
              <w:rPr>
                <w:rFonts w:ascii="Calibri" w:hAnsi="Calibri"/>
                <w:color w:val="000000"/>
              </w:rPr>
              <w:t>Artino</w:t>
            </w:r>
            <w:proofErr w:type="spellEnd"/>
            <w:r>
              <w:rPr>
                <w:rFonts w:ascii="Calibri" w:hAnsi="Calibri"/>
                <w:color w:val="000000"/>
              </w:rPr>
              <w:t>, A. R.</w:t>
            </w:r>
          </w:p>
        </w:tc>
        <w:tc>
          <w:tcPr>
            <w:tcW w:w="2165" w:type="dxa"/>
          </w:tcPr>
          <w:p w14:paraId="26D38518" w14:textId="77777777" w:rsidR="00441CCB" w:rsidRDefault="00441CCB" w:rsidP="002066A6">
            <w:r>
              <w:rPr>
                <w:rFonts w:ascii="Calibri" w:hAnsi="Calibri"/>
                <w:color w:val="000000"/>
              </w:rPr>
              <w:t>First-year medical students’ calibration bias and accuracy across clinical reasoning activities**</w:t>
            </w:r>
          </w:p>
        </w:tc>
        <w:tc>
          <w:tcPr>
            <w:tcW w:w="812" w:type="dxa"/>
          </w:tcPr>
          <w:p w14:paraId="1BA5BF11" w14:textId="77777777" w:rsidR="00441CCB" w:rsidRDefault="00441CCB" w:rsidP="002066A6">
            <w:r>
              <w:rPr>
                <w:rFonts w:ascii="Calibri" w:hAnsi="Calibri"/>
                <w:color w:val="000000"/>
              </w:rPr>
              <w:t>2019</w:t>
            </w:r>
          </w:p>
        </w:tc>
        <w:tc>
          <w:tcPr>
            <w:tcW w:w="1288" w:type="dxa"/>
          </w:tcPr>
          <w:p w14:paraId="409F9E62" w14:textId="77777777" w:rsidR="00441CCB" w:rsidRDefault="00441CCB" w:rsidP="002066A6">
            <w:r>
              <w:rPr>
                <w:rFonts w:ascii="Calibri" w:hAnsi="Calibri"/>
                <w:color w:val="000000"/>
              </w:rPr>
              <w:t>Medical Students</w:t>
            </w:r>
          </w:p>
        </w:tc>
        <w:tc>
          <w:tcPr>
            <w:tcW w:w="1608" w:type="dxa"/>
          </w:tcPr>
          <w:p w14:paraId="468BD9B6" w14:textId="77777777" w:rsidR="00441CCB" w:rsidRDefault="00441CCB" w:rsidP="002066A6">
            <w:r>
              <w:rPr>
                <w:rFonts w:ascii="Calibri" w:hAnsi="Calibri"/>
                <w:color w:val="000000"/>
              </w:rPr>
              <w:t>Some of kind of virtual patient sim</w:t>
            </w:r>
          </w:p>
        </w:tc>
        <w:tc>
          <w:tcPr>
            <w:tcW w:w="1441" w:type="dxa"/>
          </w:tcPr>
          <w:p w14:paraId="7E2BF939" w14:textId="77777777" w:rsidR="00441CCB" w:rsidRDefault="00441CCB" w:rsidP="002066A6">
            <w:pPr>
              <w:rPr>
                <w:rFonts w:ascii="Calibri" w:hAnsi="Calibri"/>
                <w:color w:val="000000"/>
              </w:rPr>
            </w:pPr>
            <w:r>
              <w:rPr>
                <w:rFonts w:ascii="Calibri" w:hAnsi="Calibri"/>
                <w:color w:val="000000"/>
              </w:rPr>
              <w:t>Estimations of performance</w:t>
            </w:r>
          </w:p>
        </w:tc>
      </w:tr>
      <w:tr w:rsidR="00441CCB" w14:paraId="69568F69" w14:textId="77777777" w:rsidTr="002066A6">
        <w:tc>
          <w:tcPr>
            <w:tcW w:w="1696" w:type="dxa"/>
          </w:tcPr>
          <w:p w14:paraId="73A95614" w14:textId="77777777" w:rsidR="00441CCB" w:rsidRDefault="00441CCB" w:rsidP="002066A6">
            <w:r>
              <w:rPr>
                <w:rFonts w:ascii="Calibri" w:hAnsi="Calibri"/>
                <w:color w:val="000000"/>
              </w:rPr>
              <w:t xml:space="preserve">Costa Filho, G. B.; Moura, A. S.; </w:t>
            </w:r>
            <w:proofErr w:type="spellStart"/>
            <w:r>
              <w:rPr>
                <w:rFonts w:ascii="Calibri" w:hAnsi="Calibri"/>
                <w:color w:val="000000"/>
              </w:rPr>
              <w:t>Brandão</w:t>
            </w:r>
            <w:proofErr w:type="spellEnd"/>
            <w:r>
              <w:rPr>
                <w:rFonts w:ascii="Calibri" w:hAnsi="Calibri"/>
                <w:color w:val="000000"/>
              </w:rPr>
              <w:t xml:space="preserve">, P. R.; Schmidt, H. G.; </w:t>
            </w:r>
            <w:proofErr w:type="spellStart"/>
            <w:r>
              <w:rPr>
                <w:rFonts w:ascii="Calibri" w:hAnsi="Calibri"/>
                <w:color w:val="000000"/>
              </w:rPr>
              <w:t>Mamede</w:t>
            </w:r>
            <w:proofErr w:type="spellEnd"/>
            <w:r>
              <w:rPr>
                <w:rFonts w:ascii="Calibri" w:hAnsi="Calibri"/>
                <w:color w:val="000000"/>
              </w:rPr>
              <w:t>, S.</w:t>
            </w:r>
          </w:p>
        </w:tc>
        <w:tc>
          <w:tcPr>
            <w:tcW w:w="2165" w:type="dxa"/>
          </w:tcPr>
          <w:p w14:paraId="425827E4" w14:textId="77777777" w:rsidR="00441CCB" w:rsidRDefault="00441CCB" w:rsidP="002066A6">
            <w:r>
              <w:rPr>
                <w:rFonts w:ascii="Calibri" w:hAnsi="Calibri"/>
                <w:color w:val="000000"/>
              </w:rPr>
              <w:t>Effects of deliberate reflection on diagnostic accuracy, confidence and diagnostic calibration in dermatology**</w:t>
            </w:r>
          </w:p>
        </w:tc>
        <w:tc>
          <w:tcPr>
            <w:tcW w:w="812" w:type="dxa"/>
          </w:tcPr>
          <w:p w14:paraId="4AFF1B96" w14:textId="77777777" w:rsidR="00441CCB" w:rsidRDefault="00441CCB" w:rsidP="002066A6">
            <w:r>
              <w:rPr>
                <w:rFonts w:ascii="Calibri" w:hAnsi="Calibri"/>
                <w:color w:val="000000"/>
              </w:rPr>
              <w:t>2019</w:t>
            </w:r>
          </w:p>
        </w:tc>
        <w:tc>
          <w:tcPr>
            <w:tcW w:w="1288" w:type="dxa"/>
          </w:tcPr>
          <w:p w14:paraId="37D22774" w14:textId="77777777" w:rsidR="00441CCB" w:rsidRDefault="00441CCB" w:rsidP="002066A6">
            <w:r>
              <w:rPr>
                <w:rFonts w:ascii="Calibri" w:hAnsi="Calibri"/>
                <w:color w:val="000000"/>
              </w:rPr>
              <w:t>Medical Students / dermatology</w:t>
            </w:r>
          </w:p>
        </w:tc>
        <w:tc>
          <w:tcPr>
            <w:tcW w:w="1608" w:type="dxa"/>
          </w:tcPr>
          <w:p w14:paraId="14405E71" w14:textId="77777777" w:rsidR="00441CCB" w:rsidRDefault="00441CCB" w:rsidP="002066A6">
            <w:r>
              <w:rPr>
                <w:rFonts w:ascii="Calibri" w:hAnsi="Calibri"/>
                <w:color w:val="000000"/>
              </w:rPr>
              <w:t>12 dermatological images</w:t>
            </w:r>
          </w:p>
        </w:tc>
        <w:tc>
          <w:tcPr>
            <w:tcW w:w="1441" w:type="dxa"/>
          </w:tcPr>
          <w:p w14:paraId="0473CB9A" w14:textId="77777777" w:rsidR="00441CCB" w:rsidRDefault="00441CCB" w:rsidP="002066A6">
            <w:pPr>
              <w:rPr>
                <w:rFonts w:ascii="Calibri" w:hAnsi="Calibri"/>
                <w:color w:val="000000"/>
              </w:rPr>
            </w:pPr>
            <w:r>
              <w:rPr>
                <w:rFonts w:ascii="Calibri" w:hAnsi="Calibri"/>
                <w:color w:val="000000"/>
              </w:rPr>
              <w:t>0-100% scale confidence in diagnosis</w:t>
            </w:r>
          </w:p>
        </w:tc>
      </w:tr>
      <w:tr w:rsidR="00441CCB" w14:paraId="62DD9709" w14:textId="77777777" w:rsidTr="002066A6">
        <w:tc>
          <w:tcPr>
            <w:tcW w:w="1696" w:type="dxa"/>
          </w:tcPr>
          <w:p w14:paraId="38C89F63" w14:textId="77777777" w:rsidR="00441CCB" w:rsidRDefault="00441CCB" w:rsidP="002066A6">
            <w:proofErr w:type="spellStart"/>
            <w:r>
              <w:rPr>
                <w:rFonts w:ascii="Calibri" w:hAnsi="Calibri"/>
                <w:color w:val="000000"/>
              </w:rPr>
              <w:t>Nederhand</w:t>
            </w:r>
            <w:proofErr w:type="spellEnd"/>
            <w:r>
              <w:rPr>
                <w:rFonts w:ascii="Calibri" w:hAnsi="Calibri"/>
                <w:color w:val="000000"/>
              </w:rPr>
              <w:t>, M. L.; Tabbers, H. K.; Splinter, T. A. W.; Rikers, R. M. J. P.</w:t>
            </w:r>
          </w:p>
        </w:tc>
        <w:tc>
          <w:tcPr>
            <w:tcW w:w="2165" w:type="dxa"/>
          </w:tcPr>
          <w:p w14:paraId="0397768E" w14:textId="77777777" w:rsidR="00441CCB" w:rsidRDefault="00441CCB" w:rsidP="002066A6">
            <w:r>
              <w:rPr>
                <w:rFonts w:ascii="Calibri" w:hAnsi="Calibri"/>
                <w:color w:val="000000"/>
              </w:rPr>
              <w:t>The Effect of Performance Standards and Medical Experience on Diagnostic Calibration Accuracy**</w:t>
            </w:r>
          </w:p>
        </w:tc>
        <w:tc>
          <w:tcPr>
            <w:tcW w:w="812" w:type="dxa"/>
          </w:tcPr>
          <w:p w14:paraId="64ABD40A" w14:textId="77777777" w:rsidR="00441CCB" w:rsidRDefault="00441CCB" w:rsidP="002066A6">
            <w:r>
              <w:rPr>
                <w:rFonts w:ascii="Calibri" w:hAnsi="Calibri"/>
                <w:color w:val="000000"/>
              </w:rPr>
              <w:t>2018</w:t>
            </w:r>
          </w:p>
        </w:tc>
        <w:tc>
          <w:tcPr>
            <w:tcW w:w="1288" w:type="dxa"/>
          </w:tcPr>
          <w:p w14:paraId="2EF27527" w14:textId="77777777" w:rsidR="00441CCB" w:rsidRDefault="00441CCB" w:rsidP="002066A6">
            <w:r>
              <w:rPr>
                <w:rFonts w:ascii="Calibri" w:hAnsi="Calibri"/>
                <w:color w:val="000000"/>
              </w:rPr>
              <w:t>General Medicine</w:t>
            </w:r>
          </w:p>
        </w:tc>
        <w:tc>
          <w:tcPr>
            <w:tcW w:w="1608" w:type="dxa"/>
          </w:tcPr>
          <w:p w14:paraId="268513C4" w14:textId="77777777" w:rsidR="00441CCB" w:rsidRDefault="00441CCB" w:rsidP="002066A6">
            <w:r>
              <w:rPr>
                <w:rFonts w:ascii="Calibri" w:hAnsi="Calibri"/>
                <w:color w:val="000000"/>
              </w:rPr>
              <w:t>6 clinical cases</w:t>
            </w:r>
          </w:p>
        </w:tc>
        <w:tc>
          <w:tcPr>
            <w:tcW w:w="1441" w:type="dxa"/>
          </w:tcPr>
          <w:p w14:paraId="5A53FB53" w14:textId="77777777" w:rsidR="00441CCB" w:rsidRDefault="00441CCB" w:rsidP="002066A6">
            <w:pPr>
              <w:rPr>
                <w:rFonts w:ascii="Calibri" w:hAnsi="Calibri"/>
                <w:color w:val="000000"/>
              </w:rPr>
            </w:pPr>
            <w:r>
              <w:rPr>
                <w:rFonts w:ascii="Calibri" w:hAnsi="Calibri"/>
                <w:color w:val="000000"/>
              </w:rPr>
              <w:t>Confidence in diagnosis (1-10)</w:t>
            </w:r>
          </w:p>
        </w:tc>
      </w:tr>
      <w:tr w:rsidR="00441CCB" w14:paraId="124BAA9D" w14:textId="77777777" w:rsidTr="002066A6">
        <w:tc>
          <w:tcPr>
            <w:tcW w:w="1696" w:type="dxa"/>
          </w:tcPr>
          <w:p w14:paraId="69F82615" w14:textId="77777777" w:rsidR="00441CCB" w:rsidRDefault="00441CCB" w:rsidP="002066A6">
            <w:proofErr w:type="spellStart"/>
            <w:r>
              <w:rPr>
                <w:rFonts w:ascii="Calibri" w:hAnsi="Calibri"/>
                <w:color w:val="000000"/>
              </w:rPr>
              <w:t>Pusic</w:t>
            </w:r>
            <w:proofErr w:type="spellEnd"/>
            <w:r>
              <w:rPr>
                <w:rFonts w:ascii="Calibri" w:hAnsi="Calibri"/>
                <w:color w:val="000000"/>
              </w:rPr>
              <w:t xml:space="preserve">, M. V.; Chiaramonte, R.; Gladding, S.; Andrews, J. S.; </w:t>
            </w:r>
            <w:proofErr w:type="spellStart"/>
            <w:r>
              <w:rPr>
                <w:rFonts w:ascii="Calibri" w:hAnsi="Calibri"/>
                <w:color w:val="000000"/>
              </w:rPr>
              <w:t>Pecaric</w:t>
            </w:r>
            <w:proofErr w:type="spellEnd"/>
            <w:r>
              <w:rPr>
                <w:rFonts w:ascii="Calibri" w:hAnsi="Calibri"/>
                <w:color w:val="000000"/>
              </w:rPr>
              <w:t xml:space="preserve">, M. R.; </w:t>
            </w:r>
            <w:proofErr w:type="spellStart"/>
            <w:r>
              <w:rPr>
                <w:rFonts w:ascii="Calibri" w:hAnsi="Calibri"/>
                <w:color w:val="000000"/>
              </w:rPr>
              <w:t>Boutis</w:t>
            </w:r>
            <w:proofErr w:type="spellEnd"/>
            <w:r>
              <w:rPr>
                <w:rFonts w:ascii="Calibri" w:hAnsi="Calibri"/>
                <w:color w:val="000000"/>
              </w:rPr>
              <w:t>, K.</w:t>
            </w:r>
          </w:p>
        </w:tc>
        <w:tc>
          <w:tcPr>
            <w:tcW w:w="2165" w:type="dxa"/>
          </w:tcPr>
          <w:p w14:paraId="6FD9F075" w14:textId="77777777" w:rsidR="00441CCB" w:rsidRDefault="00441CCB" w:rsidP="002066A6">
            <w:r>
              <w:rPr>
                <w:rFonts w:ascii="Calibri" w:hAnsi="Calibri"/>
                <w:color w:val="000000"/>
              </w:rPr>
              <w:t>Accuracy of self-monitoring during learning of radiograph interpretation**</w:t>
            </w:r>
          </w:p>
        </w:tc>
        <w:tc>
          <w:tcPr>
            <w:tcW w:w="812" w:type="dxa"/>
          </w:tcPr>
          <w:p w14:paraId="16EAA9E0" w14:textId="77777777" w:rsidR="00441CCB" w:rsidRDefault="00441CCB" w:rsidP="002066A6">
            <w:r>
              <w:rPr>
                <w:rFonts w:ascii="Calibri" w:hAnsi="Calibri"/>
                <w:color w:val="000000"/>
              </w:rPr>
              <w:t>2015</w:t>
            </w:r>
          </w:p>
        </w:tc>
        <w:tc>
          <w:tcPr>
            <w:tcW w:w="1288" w:type="dxa"/>
          </w:tcPr>
          <w:p w14:paraId="4383A31B" w14:textId="77777777" w:rsidR="00441CCB" w:rsidRDefault="00441CCB" w:rsidP="002066A6">
            <w:r>
              <w:rPr>
                <w:rFonts w:ascii="Calibri" w:hAnsi="Calibri"/>
                <w:color w:val="000000"/>
              </w:rPr>
              <w:t>Radiology / medical students</w:t>
            </w:r>
          </w:p>
        </w:tc>
        <w:tc>
          <w:tcPr>
            <w:tcW w:w="1608" w:type="dxa"/>
          </w:tcPr>
          <w:p w14:paraId="2C152D82" w14:textId="77777777" w:rsidR="00441CCB" w:rsidRDefault="00441CCB" w:rsidP="002066A6">
            <w:r>
              <w:rPr>
                <w:rFonts w:ascii="Calibri" w:hAnsi="Calibri"/>
                <w:color w:val="000000"/>
              </w:rPr>
              <w:t>Ankle radiographs</w:t>
            </w:r>
          </w:p>
        </w:tc>
        <w:tc>
          <w:tcPr>
            <w:tcW w:w="1441" w:type="dxa"/>
          </w:tcPr>
          <w:p w14:paraId="437FA0E1" w14:textId="77777777" w:rsidR="00441CCB" w:rsidRDefault="00441CCB" w:rsidP="002066A6">
            <w:pPr>
              <w:rPr>
                <w:rFonts w:ascii="Calibri" w:hAnsi="Calibri"/>
                <w:color w:val="000000"/>
              </w:rPr>
            </w:pPr>
            <w:r>
              <w:rPr>
                <w:rFonts w:ascii="Calibri" w:hAnsi="Calibri"/>
                <w:color w:val="000000"/>
              </w:rPr>
              <w:t>Qualitative labels</w:t>
            </w:r>
          </w:p>
        </w:tc>
      </w:tr>
      <w:tr w:rsidR="00441CCB" w14:paraId="4BD04C59" w14:textId="77777777" w:rsidTr="002066A6">
        <w:tc>
          <w:tcPr>
            <w:tcW w:w="1696" w:type="dxa"/>
          </w:tcPr>
          <w:p w14:paraId="7BDCF876" w14:textId="77777777" w:rsidR="00441CCB" w:rsidRDefault="00441CCB" w:rsidP="002066A6">
            <w:proofErr w:type="spellStart"/>
            <w:r>
              <w:rPr>
                <w:rFonts w:ascii="Calibri" w:hAnsi="Calibri"/>
                <w:color w:val="000000"/>
              </w:rPr>
              <w:t>Hautz</w:t>
            </w:r>
            <w:proofErr w:type="spellEnd"/>
            <w:r>
              <w:rPr>
                <w:rFonts w:ascii="Calibri" w:hAnsi="Calibri"/>
                <w:color w:val="000000"/>
              </w:rPr>
              <w:t xml:space="preserve">, W. E.; </w:t>
            </w:r>
            <w:proofErr w:type="spellStart"/>
            <w:r>
              <w:rPr>
                <w:rFonts w:ascii="Calibri" w:hAnsi="Calibri"/>
                <w:color w:val="000000"/>
              </w:rPr>
              <w:t>Kämmer</w:t>
            </w:r>
            <w:proofErr w:type="spellEnd"/>
            <w:r>
              <w:rPr>
                <w:rFonts w:ascii="Calibri" w:hAnsi="Calibri"/>
                <w:color w:val="000000"/>
              </w:rPr>
              <w:t xml:space="preserve">, J. E.; </w:t>
            </w:r>
            <w:proofErr w:type="spellStart"/>
            <w:r>
              <w:rPr>
                <w:rFonts w:ascii="Calibri" w:hAnsi="Calibri"/>
                <w:color w:val="000000"/>
              </w:rPr>
              <w:t>Schauber</w:t>
            </w:r>
            <w:proofErr w:type="spellEnd"/>
            <w:r>
              <w:rPr>
                <w:rFonts w:ascii="Calibri" w:hAnsi="Calibri"/>
                <w:color w:val="000000"/>
              </w:rPr>
              <w:t xml:space="preserve">, S. K.; Spies, C. D.; </w:t>
            </w:r>
            <w:proofErr w:type="spellStart"/>
            <w:r>
              <w:rPr>
                <w:rFonts w:ascii="Calibri" w:hAnsi="Calibri"/>
                <w:color w:val="000000"/>
              </w:rPr>
              <w:t>Gaissmaier</w:t>
            </w:r>
            <w:proofErr w:type="spellEnd"/>
            <w:r>
              <w:rPr>
                <w:rFonts w:ascii="Calibri" w:hAnsi="Calibri"/>
                <w:color w:val="000000"/>
              </w:rPr>
              <w:t>, W.</w:t>
            </w:r>
          </w:p>
        </w:tc>
        <w:tc>
          <w:tcPr>
            <w:tcW w:w="2165" w:type="dxa"/>
          </w:tcPr>
          <w:p w14:paraId="6734C63E" w14:textId="77777777" w:rsidR="00441CCB" w:rsidRDefault="00441CCB" w:rsidP="002066A6">
            <w:r>
              <w:rPr>
                <w:rFonts w:ascii="Calibri" w:hAnsi="Calibri"/>
                <w:color w:val="000000"/>
              </w:rPr>
              <w:t>Diagnostic performance by medical students working individually or in teams**</w:t>
            </w:r>
          </w:p>
        </w:tc>
        <w:tc>
          <w:tcPr>
            <w:tcW w:w="812" w:type="dxa"/>
          </w:tcPr>
          <w:p w14:paraId="6EA630A2" w14:textId="77777777" w:rsidR="00441CCB" w:rsidRDefault="00441CCB" w:rsidP="002066A6">
            <w:r>
              <w:rPr>
                <w:rFonts w:ascii="Calibri" w:hAnsi="Calibri"/>
                <w:color w:val="000000"/>
              </w:rPr>
              <w:t>2015</w:t>
            </w:r>
          </w:p>
        </w:tc>
        <w:tc>
          <w:tcPr>
            <w:tcW w:w="1288" w:type="dxa"/>
          </w:tcPr>
          <w:p w14:paraId="78A49735" w14:textId="77777777" w:rsidR="00441CCB" w:rsidRDefault="00441CCB" w:rsidP="002066A6">
            <w:r>
              <w:rPr>
                <w:rFonts w:ascii="Calibri" w:hAnsi="Calibri"/>
                <w:color w:val="000000"/>
              </w:rPr>
              <w:t>Medical Students</w:t>
            </w:r>
          </w:p>
        </w:tc>
        <w:tc>
          <w:tcPr>
            <w:tcW w:w="1608" w:type="dxa"/>
          </w:tcPr>
          <w:p w14:paraId="5D49BCDF" w14:textId="77777777" w:rsidR="00441CCB" w:rsidRDefault="00441CCB" w:rsidP="002066A6">
            <w:r>
              <w:rPr>
                <w:rFonts w:ascii="Calibri" w:hAnsi="Calibri"/>
                <w:color w:val="000000"/>
              </w:rPr>
              <w:t>6 simulated cases of respiratory distress</w:t>
            </w:r>
          </w:p>
        </w:tc>
        <w:tc>
          <w:tcPr>
            <w:tcW w:w="1441" w:type="dxa"/>
          </w:tcPr>
          <w:p w14:paraId="70DF9126" w14:textId="77777777" w:rsidR="00441CCB" w:rsidRDefault="00441CCB" w:rsidP="002066A6">
            <w:pPr>
              <w:rPr>
                <w:rFonts w:ascii="Calibri" w:hAnsi="Calibri"/>
                <w:color w:val="000000"/>
              </w:rPr>
            </w:pPr>
            <w:r>
              <w:rPr>
                <w:rFonts w:ascii="Calibri" w:hAnsi="Calibri"/>
                <w:color w:val="000000"/>
              </w:rPr>
              <w:t>1-10 Confidence</w:t>
            </w:r>
          </w:p>
        </w:tc>
      </w:tr>
      <w:tr w:rsidR="00441CCB" w14:paraId="2643F07E" w14:textId="77777777" w:rsidTr="002066A6">
        <w:tc>
          <w:tcPr>
            <w:tcW w:w="1696" w:type="dxa"/>
          </w:tcPr>
          <w:p w14:paraId="110DE1C1" w14:textId="77777777" w:rsidR="00441CCB" w:rsidRDefault="00441CCB" w:rsidP="002066A6">
            <w:r>
              <w:rPr>
                <w:rFonts w:ascii="Calibri" w:hAnsi="Calibri"/>
                <w:color w:val="000000"/>
              </w:rPr>
              <w:t xml:space="preserve">Soares, W. E.; Price, L. L.; </w:t>
            </w:r>
            <w:proofErr w:type="spellStart"/>
            <w:r>
              <w:rPr>
                <w:rFonts w:ascii="Calibri" w:hAnsi="Calibri"/>
                <w:color w:val="000000"/>
              </w:rPr>
              <w:t>Prast</w:t>
            </w:r>
            <w:proofErr w:type="spellEnd"/>
            <w:r>
              <w:rPr>
                <w:rFonts w:ascii="Calibri" w:hAnsi="Calibri"/>
                <w:color w:val="000000"/>
              </w:rPr>
              <w:t xml:space="preserve">, B.; Tarbox, E.; </w:t>
            </w:r>
            <w:proofErr w:type="spellStart"/>
            <w:r>
              <w:rPr>
                <w:rFonts w:ascii="Calibri" w:hAnsi="Calibri"/>
                <w:color w:val="000000"/>
              </w:rPr>
              <w:t>Mader</w:t>
            </w:r>
            <w:proofErr w:type="spellEnd"/>
            <w:r>
              <w:rPr>
                <w:rFonts w:ascii="Calibri" w:hAnsi="Calibri"/>
                <w:color w:val="000000"/>
              </w:rPr>
              <w:t>, T. J.; Blanchard, R.</w:t>
            </w:r>
          </w:p>
        </w:tc>
        <w:tc>
          <w:tcPr>
            <w:tcW w:w="2165" w:type="dxa"/>
          </w:tcPr>
          <w:p w14:paraId="5C9A6069" w14:textId="77777777" w:rsidR="00441CCB" w:rsidRDefault="00441CCB" w:rsidP="002066A6">
            <w:r>
              <w:rPr>
                <w:rFonts w:ascii="Calibri" w:hAnsi="Calibri"/>
                <w:color w:val="000000"/>
              </w:rPr>
              <w:t>Accuracy screening for ST elevation myocardial infarction in a task-switching simulation**</w:t>
            </w:r>
          </w:p>
        </w:tc>
        <w:tc>
          <w:tcPr>
            <w:tcW w:w="812" w:type="dxa"/>
          </w:tcPr>
          <w:p w14:paraId="297177EF" w14:textId="77777777" w:rsidR="00441CCB" w:rsidRDefault="00441CCB" w:rsidP="002066A6">
            <w:r>
              <w:rPr>
                <w:rFonts w:ascii="Calibri" w:hAnsi="Calibri"/>
                <w:color w:val="000000"/>
              </w:rPr>
              <w:t>2019</w:t>
            </w:r>
          </w:p>
        </w:tc>
        <w:tc>
          <w:tcPr>
            <w:tcW w:w="1288" w:type="dxa"/>
          </w:tcPr>
          <w:p w14:paraId="0112D2DC" w14:textId="77777777" w:rsidR="00441CCB" w:rsidRDefault="00441CCB" w:rsidP="002066A6">
            <w:r>
              <w:rPr>
                <w:rFonts w:ascii="Calibri" w:hAnsi="Calibri"/>
                <w:color w:val="000000"/>
              </w:rPr>
              <w:t>Emergency Medicine</w:t>
            </w:r>
          </w:p>
        </w:tc>
        <w:tc>
          <w:tcPr>
            <w:tcW w:w="1608" w:type="dxa"/>
          </w:tcPr>
          <w:p w14:paraId="4A2FFCE4" w14:textId="77777777" w:rsidR="00441CCB" w:rsidRDefault="00441CCB" w:rsidP="002066A6">
            <w:r>
              <w:rPr>
                <w:rFonts w:ascii="Calibri" w:hAnsi="Calibri"/>
                <w:color w:val="000000"/>
              </w:rPr>
              <w:t>ECG interpretation</w:t>
            </w:r>
          </w:p>
        </w:tc>
        <w:tc>
          <w:tcPr>
            <w:tcW w:w="1441" w:type="dxa"/>
          </w:tcPr>
          <w:p w14:paraId="2E058ECC" w14:textId="77777777" w:rsidR="00441CCB" w:rsidRDefault="00441CCB" w:rsidP="002066A6">
            <w:pPr>
              <w:rPr>
                <w:rFonts w:ascii="Calibri" w:hAnsi="Calibri"/>
                <w:color w:val="000000"/>
              </w:rPr>
            </w:pPr>
            <w:r>
              <w:rPr>
                <w:rFonts w:ascii="Calibri" w:hAnsi="Calibri"/>
                <w:color w:val="000000"/>
              </w:rPr>
              <w:t>1-5 confidence</w:t>
            </w:r>
          </w:p>
        </w:tc>
      </w:tr>
      <w:tr w:rsidR="00441CCB" w14:paraId="10A64076" w14:textId="77777777" w:rsidTr="002066A6">
        <w:tc>
          <w:tcPr>
            <w:tcW w:w="1696" w:type="dxa"/>
          </w:tcPr>
          <w:p w14:paraId="176DD716" w14:textId="77777777" w:rsidR="00441CCB" w:rsidRDefault="00441CCB" w:rsidP="002066A6">
            <w:proofErr w:type="spellStart"/>
            <w:r>
              <w:rPr>
                <w:rFonts w:ascii="Calibri" w:hAnsi="Calibri"/>
                <w:color w:val="000000"/>
              </w:rPr>
              <w:t>Blissett</w:t>
            </w:r>
            <w:proofErr w:type="spellEnd"/>
            <w:r>
              <w:rPr>
                <w:rFonts w:ascii="Calibri" w:hAnsi="Calibri"/>
                <w:color w:val="000000"/>
              </w:rPr>
              <w:t xml:space="preserve">, S.; </w:t>
            </w:r>
            <w:proofErr w:type="spellStart"/>
            <w:r>
              <w:rPr>
                <w:rFonts w:ascii="Calibri" w:hAnsi="Calibri"/>
                <w:color w:val="000000"/>
              </w:rPr>
              <w:t>Sibbald</w:t>
            </w:r>
            <w:proofErr w:type="spellEnd"/>
            <w:r>
              <w:rPr>
                <w:rFonts w:ascii="Calibri" w:hAnsi="Calibri"/>
                <w:color w:val="000000"/>
              </w:rPr>
              <w:t xml:space="preserve">, M.; </w:t>
            </w:r>
            <w:proofErr w:type="spellStart"/>
            <w:r>
              <w:rPr>
                <w:rFonts w:ascii="Calibri" w:hAnsi="Calibri"/>
                <w:color w:val="000000"/>
              </w:rPr>
              <w:t>Kok</w:t>
            </w:r>
            <w:proofErr w:type="spellEnd"/>
            <w:r>
              <w:rPr>
                <w:rFonts w:ascii="Calibri" w:hAnsi="Calibri"/>
                <w:color w:val="000000"/>
              </w:rPr>
              <w:t xml:space="preserve">, E.; van </w:t>
            </w:r>
            <w:proofErr w:type="spellStart"/>
            <w:r>
              <w:rPr>
                <w:rFonts w:ascii="Calibri" w:hAnsi="Calibri"/>
                <w:color w:val="000000"/>
              </w:rPr>
              <w:t>Merrienboer</w:t>
            </w:r>
            <w:proofErr w:type="spellEnd"/>
            <w:r>
              <w:rPr>
                <w:rFonts w:ascii="Calibri" w:hAnsi="Calibri"/>
                <w:color w:val="000000"/>
              </w:rPr>
              <w:t>, J.</w:t>
            </w:r>
          </w:p>
        </w:tc>
        <w:tc>
          <w:tcPr>
            <w:tcW w:w="2165" w:type="dxa"/>
          </w:tcPr>
          <w:p w14:paraId="6BE11B24" w14:textId="77777777" w:rsidR="00441CCB" w:rsidRDefault="00441CCB" w:rsidP="002066A6">
            <w:r>
              <w:rPr>
                <w:rFonts w:ascii="Calibri" w:hAnsi="Calibri"/>
                <w:color w:val="000000"/>
              </w:rPr>
              <w:t>Optimizing self-regulation of performance: is mental effort a cue? **</w:t>
            </w:r>
          </w:p>
        </w:tc>
        <w:tc>
          <w:tcPr>
            <w:tcW w:w="812" w:type="dxa"/>
          </w:tcPr>
          <w:p w14:paraId="35DB1E1A" w14:textId="77777777" w:rsidR="00441CCB" w:rsidRDefault="00441CCB" w:rsidP="002066A6">
            <w:r>
              <w:rPr>
                <w:rFonts w:ascii="Calibri" w:hAnsi="Calibri"/>
                <w:color w:val="000000"/>
              </w:rPr>
              <w:t>2018</w:t>
            </w:r>
          </w:p>
        </w:tc>
        <w:tc>
          <w:tcPr>
            <w:tcW w:w="1288" w:type="dxa"/>
          </w:tcPr>
          <w:p w14:paraId="321EA62F" w14:textId="77777777" w:rsidR="00441CCB" w:rsidRDefault="00441CCB" w:rsidP="002066A6">
            <w:r>
              <w:rPr>
                <w:rFonts w:ascii="Calibri" w:hAnsi="Calibri"/>
                <w:color w:val="000000"/>
              </w:rPr>
              <w:t>Internal Medicine</w:t>
            </w:r>
          </w:p>
        </w:tc>
        <w:tc>
          <w:tcPr>
            <w:tcW w:w="1608" w:type="dxa"/>
          </w:tcPr>
          <w:p w14:paraId="5CDA31A3" w14:textId="77777777" w:rsidR="00441CCB" w:rsidRDefault="00441CCB" w:rsidP="002066A6">
            <w:r>
              <w:rPr>
                <w:rFonts w:ascii="Calibri" w:hAnsi="Calibri"/>
                <w:color w:val="000000"/>
              </w:rPr>
              <w:t>ECG interpretation</w:t>
            </w:r>
          </w:p>
        </w:tc>
        <w:tc>
          <w:tcPr>
            <w:tcW w:w="1441" w:type="dxa"/>
          </w:tcPr>
          <w:p w14:paraId="39AF2EE1" w14:textId="77777777" w:rsidR="00441CCB" w:rsidRDefault="00441CCB" w:rsidP="002066A6">
            <w:pPr>
              <w:rPr>
                <w:rFonts w:ascii="Calibri" w:hAnsi="Calibri"/>
                <w:color w:val="000000"/>
              </w:rPr>
            </w:pPr>
            <w:r>
              <w:rPr>
                <w:rFonts w:ascii="Calibri" w:hAnsi="Calibri"/>
                <w:color w:val="000000"/>
              </w:rPr>
              <w:t>0-100% certainty</w:t>
            </w:r>
          </w:p>
        </w:tc>
      </w:tr>
      <w:tr w:rsidR="00441CCB" w14:paraId="2AD98CDA" w14:textId="77777777" w:rsidTr="002066A6">
        <w:tc>
          <w:tcPr>
            <w:tcW w:w="1696" w:type="dxa"/>
          </w:tcPr>
          <w:p w14:paraId="5503B6B9" w14:textId="77777777" w:rsidR="00441CCB" w:rsidRDefault="00441CCB" w:rsidP="002066A6">
            <w:r>
              <w:rPr>
                <w:rFonts w:ascii="Calibri" w:hAnsi="Calibri"/>
                <w:color w:val="000000"/>
              </w:rPr>
              <w:t>Adderley, U. J.; Thompson, C.</w:t>
            </w:r>
          </w:p>
        </w:tc>
        <w:tc>
          <w:tcPr>
            <w:tcW w:w="2165" w:type="dxa"/>
          </w:tcPr>
          <w:p w14:paraId="0A85B878" w14:textId="77777777" w:rsidR="00441CCB" w:rsidRDefault="00441CCB" w:rsidP="002066A6">
            <w:r>
              <w:rPr>
                <w:rFonts w:ascii="Calibri" w:hAnsi="Calibri"/>
                <w:color w:val="000000"/>
              </w:rPr>
              <w:t>Confidence and clinical judgement in community nurses managing venous leg ulceration – A judgement analysis**</w:t>
            </w:r>
          </w:p>
        </w:tc>
        <w:tc>
          <w:tcPr>
            <w:tcW w:w="812" w:type="dxa"/>
          </w:tcPr>
          <w:p w14:paraId="47027E3A" w14:textId="77777777" w:rsidR="00441CCB" w:rsidRDefault="00441CCB" w:rsidP="002066A6">
            <w:r>
              <w:rPr>
                <w:rFonts w:ascii="Calibri" w:hAnsi="Calibri"/>
                <w:color w:val="000000"/>
              </w:rPr>
              <w:t>2017</w:t>
            </w:r>
          </w:p>
        </w:tc>
        <w:tc>
          <w:tcPr>
            <w:tcW w:w="1288" w:type="dxa"/>
          </w:tcPr>
          <w:p w14:paraId="45B15E79" w14:textId="77777777" w:rsidR="00441CCB" w:rsidRDefault="00441CCB" w:rsidP="002066A6">
            <w:r>
              <w:rPr>
                <w:rFonts w:ascii="Calibri" w:hAnsi="Calibri"/>
                <w:color w:val="000000"/>
              </w:rPr>
              <w:t>Nursing</w:t>
            </w:r>
          </w:p>
        </w:tc>
        <w:tc>
          <w:tcPr>
            <w:tcW w:w="1608" w:type="dxa"/>
          </w:tcPr>
          <w:p w14:paraId="408214E9" w14:textId="77777777" w:rsidR="00441CCB" w:rsidRDefault="00441CCB" w:rsidP="002066A6">
            <w:r>
              <w:rPr>
                <w:rFonts w:ascii="Calibri" w:hAnsi="Calibri"/>
                <w:color w:val="000000"/>
              </w:rPr>
              <w:t>110 (!) clinical scenarios</w:t>
            </w:r>
          </w:p>
        </w:tc>
        <w:tc>
          <w:tcPr>
            <w:tcW w:w="1441" w:type="dxa"/>
          </w:tcPr>
          <w:p w14:paraId="5968F706" w14:textId="77777777" w:rsidR="00441CCB" w:rsidRDefault="00441CCB" w:rsidP="002066A6">
            <w:pPr>
              <w:rPr>
                <w:rFonts w:ascii="Calibri" w:hAnsi="Calibri"/>
                <w:color w:val="000000"/>
              </w:rPr>
            </w:pPr>
            <w:r>
              <w:rPr>
                <w:rFonts w:ascii="Calibri" w:hAnsi="Calibri"/>
                <w:color w:val="000000"/>
              </w:rPr>
              <w:t>1-10 confidence in diagnosis</w:t>
            </w:r>
          </w:p>
        </w:tc>
      </w:tr>
      <w:tr w:rsidR="00441CCB" w14:paraId="1CBDBB17" w14:textId="77777777" w:rsidTr="002066A6">
        <w:tc>
          <w:tcPr>
            <w:tcW w:w="1696" w:type="dxa"/>
          </w:tcPr>
          <w:p w14:paraId="76FD61B5" w14:textId="77777777" w:rsidR="00441CCB" w:rsidRDefault="00441CCB" w:rsidP="002066A6">
            <w:proofErr w:type="spellStart"/>
            <w:r>
              <w:rPr>
                <w:rFonts w:ascii="Calibri" w:hAnsi="Calibri"/>
                <w:color w:val="000000"/>
              </w:rPr>
              <w:t>Feyzi-Behnagh</w:t>
            </w:r>
            <w:proofErr w:type="spellEnd"/>
            <w:r>
              <w:rPr>
                <w:rFonts w:ascii="Calibri" w:hAnsi="Calibri"/>
                <w:color w:val="000000"/>
              </w:rPr>
              <w:t xml:space="preserve">, R.; Azevedo, R.; </w:t>
            </w:r>
            <w:proofErr w:type="spellStart"/>
            <w:r>
              <w:rPr>
                <w:rFonts w:ascii="Calibri" w:hAnsi="Calibri"/>
                <w:color w:val="000000"/>
              </w:rPr>
              <w:t>Legowski</w:t>
            </w:r>
            <w:proofErr w:type="spellEnd"/>
            <w:r>
              <w:rPr>
                <w:rFonts w:ascii="Calibri" w:hAnsi="Calibri"/>
                <w:color w:val="000000"/>
              </w:rPr>
              <w:t xml:space="preserve">, E.;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E.; Crowley, R. S.</w:t>
            </w:r>
          </w:p>
        </w:tc>
        <w:tc>
          <w:tcPr>
            <w:tcW w:w="2165" w:type="dxa"/>
          </w:tcPr>
          <w:p w14:paraId="719A46C6" w14:textId="77777777" w:rsidR="00441CCB" w:rsidRDefault="00441CCB" w:rsidP="002066A6">
            <w:r>
              <w:rPr>
                <w:rFonts w:ascii="Calibri" w:hAnsi="Calibri"/>
                <w:color w:val="000000"/>
              </w:rPr>
              <w:t>Metacognitive scaffolds improve self-judgments of accuracy in a medical intelligent tutoring system**</w:t>
            </w:r>
          </w:p>
        </w:tc>
        <w:tc>
          <w:tcPr>
            <w:tcW w:w="812" w:type="dxa"/>
          </w:tcPr>
          <w:p w14:paraId="469A1B08" w14:textId="77777777" w:rsidR="00441CCB" w:rsidRDefault="00441CCB" w:rsidP="002066A6">
            <w:r>
              <w:rPr>
                <w:rFonts w:ascii="Calibri" w:hAnsi="Calibri"/>
                <w:color w:val="000000"/>
              </w:rPr>
              <w:t>2014</w:t>
            </w:r>
          </w:p>
        </w:tc>
        <w:tc>
          <w:tcPr>
            <w:tcW w:w="1288" w:type="dxa"/>
          </w:tcPr>
          <w:p w14:paraId="210BDA8C" w14:textId="77777777" w:rsidR="00441CCB" w:rsidRDefault="00441CCB" w:rsidP="002066A6">
            <w:r>
              <w:rPr>
                <w:rFonts w:ascii="Calibri" w:hAnsi="Calibri"/>
                <w:color w:val="000000"/>
              </w:rPr>
              <w:t>Pathology / Dermatology</w:t>
            </w:r>
          </w:p>
        </w:tc>
        <w:tc>
          <w:tcPr>
            <w:tcW w:w="1608" w:type="dxa"/>
          </w:tcPr>
          <w:p w14:paraId="5ECC0220"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537A7A96" w14:textId="77777777" w:rsidR="00441CCB" w:rsidRDefault="00441CCB" w:rsidP="002066A6">
            <w:pPr>
              <w:rPr>
                <w:rFonts w:ascii="Calibri" w:hAnsi="Calibri"/>
                <w:color w:val="000000"/>
              </w:rPr>
            </w:pPr>
            <w:r>
              <w:rPr>
                <w:rFonts w:ascii="Calibri" w:hAnsi="Calibri"/>
                <w:color w:val="000000"/>
              </w:rPr>
              <w:t>6 point scale confidence in correct diagnosis</w:t>
            </w:r>
          </w:p>
        </w:tc>
      </w:tr>
      <w:tr w:rsidR="00441CCB" w14:paraId="3E957948" w14:textId="77777777" w:rsidTr="002066A6">
        <w:tc>
          <w:tcPr>
            <w:tcW w:w="1696" w:type="dxa"/>
          </w:tcPr>
          <w:p w14:paraId="35BF18BA" w14:textId="77777777" w:rsidR="00441CCB" w:rsidRDefault="00441CCB" w:rsidP="002066A6">
            <w:r>
              <w:rPr>
                <w:rFonts w:ascii="Calibri" w:hAnsi="Calibri"/>
                <w:color w:val="000000"/>
              </w:rPr>
              <w:t xml:space="preserve">Hageman, M. G. J. S.; </w:t>
            </w:r>
            <w:proofErr w:type="spellStart"/>
            <w:r>
              <w:rPr>
                <w:rFonts w:ascii="Calibri" w:hAnsi="Calibri"/>
                <w:color w:val="000000"/>
              </w:rPr>
              <w:t>Bossen</w:t>
            </w:r>
            <w:proofErr w:type="spellEnd"/>
            <w:r>
              <w:rPr>
                <w:rFonts w:ascii="Calibri" w:hAnsi="Calibri"/>
                <w:color w:val="000000"/>
              </w:rPr>
              <w:t>, J. K. J.; King, J. D.; Ring, D.</w:t>
            </w:r>
          </w:p>
        </w:tc>
        <w:tc>
          <w:tcPr>
            <w:tcW w:w="2165" w:type="dxa"/>
          </w:tcPr>
          <w:p w14:paraId="7F247A53" w14:textId="77777777" w:rsidR="00441CCB" w:rsidRDefault="00441CCB" w:rsidP="002066A6">
            <w:r>
              <w:rPr>
                <w:rFonts w:ascii="Calibri" w:hAnsi="Calibri"/>
                <w:color w:val="000000"/>
              </w:rPr>
              <w:t>Surgeon confidence in an outpatient setting**</w:t>
            </w:r>
          </w:p>
        </w:tc>
        <w:tc>
          <w:tcPr>
            <w:tcW w:w="812" w:type="dxa"/>
          </w:tcPr>
          <w:p w14:paraId="3575AB6D" w14:textId="77777777" w:rsidR="00441CCB" w:rsidRDefault="00441CCB" w:rsidP="002066A6">
            <w:r>
              <w:rPr>
                <w:rFonts w:ascii="Calibri" w:hAnsi="Calibri"/>
                <w:color w:val="000000"/>
              </w:rPr>
              <w:t>2013</w:t>
            </w:r>
          </w:p>
        </w:tc>
        <w:tc>
          <w:tcPr>
            <w:tcW w:w="1288" w:type="dxa"/>
          </w:tcPr>
          <w:p w14:paraId="7E3E5660" w14:textId="77777777" w:rsidR="00441CCB" w:rsidRDefault="00441CCB" w:rsidP="002066A6">
            <w:r>
              <w:rPr>
                <w:rFonts w:ascii="Calibri" w:hAnsi="Calibri"/>
                <w:color w:val="000000"/>
              </w:rPr>
              <w:t>Surgery</w:t>
            </w:r>
          </w:p>
        </w:tc>
        <w:tc>
          <w:tcPr>
            <w:tcW w:w="1608" w:type="dxa"/>
          </w:tcPr>
          <w:p w14:paraId="3884A2A7" w14:textId="77777777" w:rsidR="00441CCB" w:rsidRDefault="00441CCB" w:rsidP="002066A6">
            <w:r>
              <w:rPr>
                <w:rFonts w:ascii="Calibri" w:hAnsi="Calibri"/>
                <w:color w:val="000000"/>
              </w:rPr>
              <w:t>Real patients visiting surgery</w:t>
            </w:r>
          </w:p>
        </w:tc>
        <w:tc>
          <w:tcPr>
            <w:tcW w:w="1441" w:type="dxa"/>
          </w:tcPr>
          <w:p w14:paraId="5360AB39" w14:textId="77777777" w:rsidR="00441CCB" w:rsidRDefault="00441CCB" w:rsidP="002066A6">
            <w:pPr>
              <w:rPr>
                <w:rFonts w:ascii="Calibri" w:hAnsi="Calibri"/>
                <w:color w:val="000000"/>
              </w:rPr>
            </w:pPr>
            <w:r>
              <w:rPr>
                <w:rFonts w:ascii="Calibri" w:hAnsi="Calibri"/>
                <w:color w:val="000000"/>
              </w:rPr>
              <w:t xml:space="preserve">5 point </w:t>
            </w:r>
            <w:proofErr w:type="spellStart"/>
            <w:r>
              <w:rPr>
                <w:rFonts w:ascii="Calibri" w:hAnsi="Calibri"/>
                <w:color w:val="000000"/>
              </w:rPr>
              <w:t>likert</w:t>
            </w:r>
            <w:proofErr w:type="spellEnd"/>
            <w:r>
              <w:rPr>
                <w:rFonts w:ascii="Calibri" w:hAnsi="Calibri"/>
                <w:color w:val="000000"/>
              </w:rPr>
              <w:t xml:space="preserve"> scale</w:t>
            </w:r>
          </w:p>
        </w:tc>
      </w:tr>
      <w:tr w:rsidR="00441CCB" w14:paraId="2668A16D" w14:textId="77777777" w:rsidTr="002066A6">
        <w:tc>
          <w:tcPr>
            <w:tcW w:w="1696" w:type="dxa"/>
          </w:tcPr>
          <w:p w14:paraId="075A9541" w14:textId="77777777" w:rsidR="00441CCB" w:rsidRDefault="00441CCB" w:rsidP="002066A6">
            <w:r>
              <w:rPr>
                <w:rFonts w:ascii="Calibri" w:hAnsi="Calibri"/>
                <w:color w:val="000000"/>
              </w:rPr>
              <w:t xml:space="preserve">Crowley, R. S.; </w:t>
            </w:r>
            <w:proofErr w:type="spellStart"/>
            <w:r>
              <w:rPr>
                <w:rFonts w:ascii="Calibri" w:hAnsi="Calibri"/>
                <w:color w:val="000000"/>
              </w:rPr>
              <w:t>Legowski</w:t>
            </w:r>
            <w:proofErr w:type="spellEnd"/>
            <w:r>
              <w:rPr>
                <w:rFonts w:ascii="Calibri" w:hAnsi="Calibri"/>
                <w:color w:val="000000"/>
              </w:rPr>
              <w:t xml:space="preserve">, E.; Medvedeva, O.; </w:t>
            </w:r>
            <w:proofErr w:type="spellStart"/>
            <w:r>
              <w:rPr>
                <w:rFonts w:ascii="Calibri" w:hAnsi="Calibri"/>
                <w:color w:val="000000"/>
              </w:rPr>
              <w:t>Reitmeyer</w:t>
            </w:r>
            <w:proofErr w:type="spellEnd"/>
            <w:r>
              <w:rPr>
                <w:rFonts w:ascii="Calibri" w:hAnsi="Calibri"/>
                <w:color w:val="000000"/>
              </w:rPr>
              <w:t xml:space="preserve">, K.; </w:t>
            </w:r>
            <w:proofErr w:type="spellStart"/>
            <w:r>
              <w:rPr>
                <w:rFonts w:ascii="Calibri" w:hAnsi="Calibri"/>
                <w:color w:val="000000"/>
              </w:rPr>
              <w:t>Tseytlin</w:t>
            </w:r>
            <w:proofErr w:type="spellEnd"/>
            <w:r>
              <w:rPr>
                <w:rFonts w:ascii="Calibri" w:hAnsi="Calibri"/>
                <w:color w:val="000000"/>
              </w:rPr>
              <w:t xml:space="preserve">, E.; </w:t>
            </w:r>
            <w:proofErr w:type="spellStart"/>
            <w:r>
              <w:rPr>
                <w:rFonts w:ascii="Calibri" w:hAnsi="Calibri"/>
                <w:color w:val="000000"/>
              </w:rPr>
              <w:t>Castine</w:t>
            </w:r>
            <w:proofErr w:type="spellEnd"/>
            <w:r>
              <w:rPr>
                <w:rFonts w:ascii="Calibri" w:hAnsi="Calibri"/>
                <w:color w:val="000000"/>
              </w:rPr>
              <w:t xml:space="preserve">, M.; </w:t>
            </w:r>
            <w:proofErr w:type="spellStart"/>
            <w:r>
              <w:rPr>
                <w:rFonts w:ascii="Calibri" w:hAnsi="Calibri"/>
                <w:color w:val="000000"/>
              </w:rPr>
              <w:t>Jukic</w:t>
            </w:r>
            <w:proofErr w:type="spellEnd"/>
            <w:r>
              <w:rPr>
                <w:rFonts w:ascii="Calibri" w:hAnsi="Calibri"/>
                <w:color w:val="000000"/>
              </w:rPr>
              <w:t>, D.; Mello-</w:t>
            </w:r>
            <w:proofErr w:type="spellStart"/>
            <w:r>
              <w:rPr>
                <w:rFonts w:ascii="Calibri" w:hAnsi="Calibri"/>
                <w:color w:val="000000"/>
              </w:rPr>
              <w:t>Thoms</w:t>
            </w:r>
            <w:proofErr w:type="spellEnd"/>
            <w:r>
              <w:rPr>
                <w:rFonts w:ascii="Calibri" w:hAnsi="Calibri"/>
                <w:color w:val="000000"/>
              </w:rPr>
              <w:t>, C.</w:t>
            </w:r>
          </w:p>
        </w:tc>
        <w:tc>
          <w:tcPr>
            <w:tcW w:w="2165" w:type="dxa"/>
          </w:tcPr>
          <w:p w14:paraId="391C86C7" w14:textId="77777777" w:rsidR="00441CCB" w:rsidRDefault="00441CCB" w:rsidP="002066A6">
            <w:r>
              <w:rPr>
                <w:rFonts w:ascii="Calibri" w:hAnsi="Calibri"/>
                <w:color w:val="000000"/>
              </w:rPr>
              <w:t>Automated detection of heuristics and biases among pathologists in a computer-based system**</w:t>
            </w:r>
          </w:p>
        </w:tc>
        <w:tc>
          <w:tcPr>
            <w:tcW w:w="812" w:type="dxa"/>
          </w:tcPr>
          <w:p w14:paraId="166B418F" w14:textId="77777777" w:rsidR="00441CCB" w:rsidRDefault="00441CCB" w:rsidP="002066A6">
            <w:r>
              <w:rPr>
                <w:rFonts w:ascii="Calibri" w:hAnsi="Calibri"/>
                <w:color w:val="000000"/>
              </w:rPr>
              <w:t>2013</w:t>
            </w:r>
          </w:p>
        </w:tc>
        <w:tc>
          <w:tcPr>
            <w:tcW w:w="1288" w:type="dxa"/>
          </w:tcPr>
          <w:p w14:paraId="2BBEC672" w14:textId="77777777" w:rsidR="00441CCB" w:rsidRDefault="00441CCB" w:rsidP="002066A6">
            <w:r>
              <w:rPr>
                <w:rFonts w:ascii="Calibri" w:hAnsi="Calibri"/>
                <w:color w:val="000000"/>
              </w:rPr>
              <w:t>Pathology / Dermatology</w:t>
            </w:r>
          </w:p>
        </w:tc>
        <w:tc>
          <w:tcPr>
            <w:tcW w:w="1608" w:type="dxa"/>
          </w:tcPr>
          <w:p w14:paraId="50CFBF6E" w14:textId="77777777" w:rsidR="00441CCB" w:rsidRDefault="00441CCB" w:rsidP="002066A6">
            <w:proofErr w:type="spellStart"/>
            <w:r>
              <w:rPr>
                <w:rFonts w:ascii="Calibri" w:hAnsi="Calibri"/>
                <w:color w:val="000000"/>
              </w:rPr>
              <w:t>Dermatoligical</w:t>
            </w:r>
            <w:proofErr w:type="spellEnd"/>
            <w:r>
              <w:rPr>
                <w:rFonts w:ascii="Calibri" w:hAnsi="Calibri"/>
                <w:color w:val="000000"/>
              </w:rPr>
              <w:t xml:space="preserve"> slides</w:t>
            </w:r>
          </w:p>
        </w:tc>
        <w:tc>
          <w:tcPr>
            <w:tcW w:w="1441" w:type="dxa"/>
          </w:tcPr>
          <w:p w14:paraId="4CEFCBC2" w14:textId="77777777" w:rsidR="00441CCB" w:rsidRDefault="00441CCB" w:rsidP="002066A6">
            <w:pPr>
              <w:rPr>
                <w:rFonts w:ascii="Calibri" w:hAnsi="Calibri"/>
                <w:color w:val="000000"/>
              </w:rPr>
            </w:pPr>
            <w:r>
              <w:rPr>
                <w:rFonts w:ascii="Calibri" w:hAnsi="Calibri"/>
                <w:color w:val="000000"/>
              </w:rPr>
              <w:t>Scale from -1 to +1</w:t>
            </w:r>
          </w:p>
        </w:tc>
      </w:tr>
      <w:tr w:rsidR="00441CCB" w14:paraId="3ACF1047" w14:textId="77777777" w:rsidTr="002066A6">
        <w:tc>
          <w:tcPr>
            <w:tcW w:w="1696" w:type="dxa"/>
          </w:tcPr>
          <w:p w14:paraId="1705A52C" w14:textId="77777777" w:rsidR="00441CCB" w:rsidRDefault="00441CCB" w:rsidP="002066A6">
            <w:r>
              <w:rPr>
                <w:rFonts w:ascii="Calibri" w:hAnsi="Calibri"/>
                <w:color w:val="000000"/>
              </w:rPr>
              <w:t>Yang, H.; Thompson, C.; Bland, M.</w:t>
            </w:r>
          </w:p>
        </w:tc>
        <w:tc>
          <w:tcPr>
            <w:tcW w:w="2165" w:type="dxa"/>
          </w:tcPr>
          <w:p w14:paraId="4E9E42E7" w14:textId="77777777" w:rsidR="00441CCB" w:rsidRDefault="00441CCB" w:rsidP="002066A6">
            <w:r>
              <w:rPr>
                <w:rFonts w:ascii="Calibri" w:hAnsi="Calibri"/>
                <w:color w:val="000000"/>
              </w:rPr>
              <w:t xml:space="preserve">Effect of improving the realism of simulated clinical judgement tasks on nurses' overconfidence and </w:t>
            </w:r>
            <w:proofErr w:type="spellStart"/>
            <w:r>
              <w:rPr>
                <w:rFonts w:ascii="Calibri" w:hAnsi="Calibri"/>
                <w:color w:val="000000"/>
              </w:rPr>
              <w:t>underconfidence</w:t>
            </w:r>
            <w:proofErr w:type="spellEnd"/>
            <w:r>
              <w:rPr>
                <w:rFonts w:ascii="Calibri" w:hAnsi="Calibri"/>
                <w:color w:val="000000"/>
              </w:rPr>
              <w:t>: Evidence from a comparative confidence calibration analysis**</w:t>
            </w:r>
          </w:p>
        </w:tc>
        <w:tc>
          <w:tcPr>
            <w:tcW w:w="812" w:type="dxa"/>
          </w:tcPr>
          <w:p w14:paraId="2879816B" w14:textId="77777777" w:rsidR="00441CCB" w:rsidRDefault="00441CCB" w:rsidP="002066A6">
            <w:r>
              <w:rPr>
                <w:rFonts w:ascii="Calibri" w:hAnsi="Calibri"/>
                <w:color w:val="000000"/>
              </w:rPr>
              <w:t>2012</w:t>
            </w:r>
          </w:p>
        </w:tc>
        <w:tc>
          <w:tcPr>
            <w:tcW w:w="1288" w:type="dxa"/>
          </w:tcPr>
          <w:p w14:paraId="5866B61E" w14:textId="77777777" w:rsidR="00441CCB" w:rsidRDefault="00441CCB" w:rsidP="002066A6">
            <w:r>
              <w:rPr>
                <w:rFonts w:ascii="Calibri" w:hAnsi="Calibri"/>
                <w:color w:val="000000"/>
              </w:rPr>
              <w:t>Nursing</w:t>
            </w:r>
          </w:p>
        </w:tc>
        <w:tc>
          <w:tcPr>
            <w:tcW w:w="1608" w:type="dxa"/>
          </w:tcPr>
          <w:p w14:paraId="77658B57" w14:textId="77777777" w:rsidR="00441CCB" w:rsidRDefault="00441CCB" w:rsidP="002066A6">
            <w:r>
              <w:rPr>
                <w:rFonts w:ascii="Calibri" w:hAnsi="Calibri"/>
                <w:color w:val="000000"/>
              </w:rPr>
              <w:t>Both paper and high fidelity sim scenarios</w:t>
            </w:r>
          </w:p>
        </w:tc>
        <w:tc>
          <w:tcPr>
            <w:tcW w:w="1441" w:type="dxa"/>
          </w:tcPr>
          <w:p w14:paraId="0D9F7EC5" w14:textId="77777777" w:rsidR="00441CCB" w:rsidRDefault="00441CCB" w:rsidP="002066A6">
            <w:pPr>
              <w:rPr>
                <w:rFonts w:ascii="Calibri" w:hAnsi="Calibri"/>
                <w:color w:val="000000"/>
              </w:rPr>
            </w:pPr>
            <w:r>
              <w:rPr>
                <w:rFonts w:ascii="Calibri" w:hAnsi="Calibri"/>
                <w:color w:val="000000"/>
              </w:rPr>
              <w:t>0-100 confidence</w:t>
            </w:r>
          </w:p>
        </w:tc>
      </w:tr>
      <w:tr w:rsidR="00441CCB" w14:paraId="4634DAA0" w14:textId="77777777" w:rsidTr="002066A6">
        <w:tc>
          <w:tcPr>
            <w:tcW w:w="1696" w:type="dxa"/>
          </w:tcPr>
          <w:p w14:paraId="34B03CED" w14:textId="77777777" w:rsidR="00441CCB" w:rsidRDefault="00441CCB" w:rsidP="002066A6">
            <w:r>
              <w:rPr>
                <w:rFonts w:ascii="Calibri" w:hAnsi="Calibri"/>
                <w:color w:val="000000"/>
              </w:rPr>
              <w:t>Gruppen, L; Wolf, F; Billi, J</w:t>
            </w:r>
          </w:p>
        </w:tc>
        <w:tc>
          <w:tcPr>
            <w:tcW w:w="2165" w:type="dxa"/>
          </w:tcPr>
          <w:p w14:paraId="681E0E5C" w14:textId="77777777" w:rsidR="00441CCB" w:rsidRDefault="00441CCB" w:rsidP="002066A6">
            <w:r>
              <w:rPr>
                <w:rFonts w:ascii="Calibri" w:hAnsi="Calibri"/>
                <w:color w:val="000000"/>
              </w:rPr>
              <w:t>Information Gathering and Integration as Sources of</w:t>
            </w:r>
            <w:r>
              <w:rPr>
                <w:rFonts w:ascii="Calibri" w:hAnsi="Calibri"/>
                <w:color w:val="000000"/>
              </w:rPr>
              <w:br/>
              <w:t>Error in Diagnostic Decision Making**</w:t>
            </w:r>
          </w:p>
        </w:tc>
        <w:tc>
          <w:tcPr>
            <w:tcW w:w="812" w:type="dxa"/>
          </w:tcPr>
          <w:p w14:paraId="6419DD73" w14:textId="77777777" w:rsidR="00441CCB" w:rsidRDefault="00441CCB" w:rsidP="002066A6">
            <w:r>
              <w:rPr>
                <w:rFonts w:ascii="Calibri" w:hAnsi="Calibri"/>
                <w:color w:val="000000"/>
              </w:rPr>
              <w:t>1991</w:t>
            </w:r>
          </w:p>
        </w:tc>
        <w:tc>
          <w:tcPr>
            <w:tcW w:w="1288" w:type="dxa"/>
          </w:tcPr>
          <w:p w14:paraId="4F51728C" w14:textId="77777777" w:rsidR="00441CCB" w:rsidRDefault="00441CCB" w:rsidP="002066A6">
            <w:r>
              <w:rPr>
                <w:rFonts w:ascii="Calibri" w:hAnsi="Calibri"/>
                <w:color w:val="000000"/>
              </w:rPr>
              <w:t>Primary Care</w:t>
            </w:r>
          </w:p>
        </w:tc>
        <w:tc>
          <w:tcPr>
            <w:tcW w:w="1608" w:type="dxa"/>
          </w:tcPr>
          <w:p w14:paraId="02A442AC" w14:textId="77777777" w:rsidR="00441CCB" w:rsidRDefault="00441CCB" w:rsidP="002066A6">
            <w:r>
              <w:rPr>
                <w:rFonts w:ascii="Calibri" w:hAnsi="Calibri"/>
                <w:color w:val="000000"/>
              </w:rPr>
              <w:t>Vignettes deciding between two diagnostic alternatives</w:t>
            </w:r>
          </w:p>
        </w:tc>
        <w:tc>
          <w:tcPr>
            <w:tcW w:w="1441" w:type="dxa"/>
          </w:tcPr>
          <w:p w14:paraId="729E83D8" w14:textId="77777777" w:rsidR="00441CCB" w:rsidRDefault="00441CCB" w:rsidP="002066A6">
            <w:pPr>
              <w:rPr>
                <w:rFonts w:ascii="Calibri" w:hAnsi="Calibri"/>
                <w:color w:val="000000"/>
              </w:rPr>
            </w:pPr>
            <w:r>
              <w:rPr>
                <w:rFonts w:ascii="Calibri" w:hAnsi="Calibri"/>
                <w:color w:val="000000"/>
              </w:rPr>
              <w:t>Probability correct</w:t>
            </w:r>
          </w:p>
        </w:tc>
      </w:tr>
    </w:tbl>
    <w:p w14:paraId="74B3FEEB" w14:textId="77777777" w:rsidR="00441CCB" w:rsidRDefault="00441CCB" w:rsidP="00441CCB"/>
    <w:p w14:paraId="3847728F" w14:textId="77777777" w:rsidR="00441CCB" w:rsidRDefault="00441CCB" w:rsidP="00441CCB">
      <w:r>
        <w:t>Studies marked with ** next to their title were included via citation tracking</w:t>
      </w:r>
    </w:p>
    <w:p w14:paraId="25CDEE05" w14:textId="77777777" w:rsidR="00441CCB" w:rsidRDefault="00441CCB"/>
    <w:sectPr w:rsidR="00441CCB" w:rsidSect="00922EE7">
      <w:headerReference w:type="default" r:id="rId44"/>
      <w:footerReference w:type="even" r:id="rId45"/>
      <w:footerReference w:type="default" r:id="rId4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Helen Higham" w:date="2024-07-17T13:37:00Z" w:initials="HH">
    <w:p w14:paraId="5FA3166B" w14:textId="77777777" w:rsidR="00226669" w:rsidRDefault="00226669" w:rsidP="00226669">
      <w:r>
        <w:rPr>
          <w:rStyle w:val="CommentReference"/>
        </w:rPr>
        <w:annotationRef/>
      </w:r>
      <w:r>
        <w:rPr>
          <w:color w:val="000000"/>
          <w:sz w:val="20"/>
          <w:szCs w:val="20"/>
        </w:rPr>
        <w:t>I would be inclined to say a little bit more about the robustness of the methodology here i.e. that it adhered to published guidance on scoping reviews</w:t>
      </w:r>
    </w:p>
  </w:comment>
  <w:comment w:id="6" w:author="Helen Higham" w:date="2024-07-17T13:40:00Z" w:initials="HH">
    <w:p w14:paraId="63AF5349" w14:textId="77777777" w:rsidR="00226669" w:rsidRDefault="00226669" w:rsidP="00226669">
      <w:r>
        <w:rPr>
          <w:rStyle w:val="CommentReference"/>
        </w:rPr>
        <w:annotationRef/>
      </w:r>
      <w:r>
        <w:rPr>
          <w:color w:val="000000"/>
          <w:sz w:val="20"/>
          <w:szCs w:val="20"/>
        </w:rPr>
        <w:t>Stick to one tense - the perfect is good</w:t>
      </w:r>
    </w:p>
  </w:comment>
  <w:comment w:id="30" w:author="Nicholas Yeung" w:date="2024-07-16T10:48:00Z" w:initials="NY">
    <w:p w14:paraId="3150B1CC" w14:textId="77777777" w:rsidR="00A157A2" w:rsidRDefault="00A157A2" w:rsidP="00A157A2">
      <w:r>
        <w:rPr>
          <w:rStyle w:val="CommentReference"/>
        </w:rPr>
        <w:annotationRef/>
      </w:r>
      <w:r>
        <w:rPr>
          <w:color w:val="000000"/>
          <w:sz w:val="20"/>
          <w:szCs w:val="20"/>
        </w:rPr>
        <w:t>Maybe let’s discuss to see if some stronger / more concrete wording is possible here. Along the lines of: “Improving the calibration of confidence to objective accuracy is an important target for medical education and clinical practice (e.g., via decision aids).”</w:t>
      </w:r>
    </w:p>
  </w:comment>
  <w:comment w:id="53" w:author="Helen Higham" w:date="2024-07-17T13:44:00Z" w:initials="HH">
    <w:p w14:paraId="7C231751" w14:textId="77777777" w:rsidR="00226669" w:rsidRDefault="00226669" w:rsidP="00226669">
      <w:r>
        <w:rPr>
          <w:rStyle w:val="CommentReference"/>
        </w:rPr>
        <w:annotationRef/>
      </w:r>
      <w:r>
        <w:rPr>
          <w:color w:val="000000"/>
          <w:sz w:val="20"/>
          <w:szCs w:val="20"/>
        </w:rPr>
        <w:t>Interventions or aids?</w:t>
      </w:r>
    </w:p>
  </w:comment>
  <w:comment w:id="55" w:author="Helen Higham" w:date="2024-07-17T13:46:00Z" w:initials="HH">
    <w:p w14:paraId="6344A976" w14:textId="77777777" w:rsidR="00226669" w:rsidRDefault="00226669" w:rsidP="00226669">
      <w:r>
        <w:rPr>
          <w:rStyle w:val="CommentReference"/>
        </w:rPr>
        <w:annotationRef/>
      </w:r>
      <w:r>
        <w:rPr>
          <w:color w:val="000000"/>
          <w:sz w:val="20"/>
          <w:szCs w:val="20"/>
        </w:rPr>
        <w:t>Influences?</w:t>
      </w:r>
    </w:p>
  </w:comment>
  <w:comment w:id="83" w:author="Helen Higham" w:date="2024-07-17T13:50:00Z" w:initials="HH">
    <w:p w14:paraId="33EF89A5" w14:textId="77777777" w:rsidR="00B747EC" w:rsidRDefault="00B747EC" w:rsidP="00B747EC">
      <w:r>
        <w:rPr>
          <w:rStyle w:val="CommentReference"/>
        </w:rPr>
        <w:annotationRef/>
      </w:r>
      <w:r>
        <w:rPr>
          <w:color w:val="000000"/>
          <w:sz w:val="20"/>
          <w:szCs w:val="20"/>
        </w:rPr>
        <w:t>Lovely!</w:t>
      </w:r>
    </w:p>
  </w:comment>
  <w:comment w:id="92" w:author="Helen Higham" w:date="2024-07-17T13:51:00Z" w:initials="HH">
    <w:p w14:paraId="13C366B7" w14:textId="77777777" w:rsidR="00B747EC" w:rsidRDefault="00B747EC" w:rsidP="00B747EC">
      <w:r>
        <w:rPr>
          <w:rStyle w:val="CommentReference"/>
        </w:rPr>
        <w:annotationRef/>
      </w:r>
      <w:r>
        <w:rPr>
          <w:color w:val="000000"/>
          <w:sz w:val="20"/>
          <w:szCs w:val="20"/>
        </w:rPr>
        <w:t>Is this taken from a publication or have you done it?</w:t>
      </w:r>
    </w:p>
  </w:comment>
  <w:comment w:id="120" w:author="Nicholas Yeung" w:date="2024-07-16T10:58:00Z" w:initials="NY">
    <w:p w14:paraId="47E9E4F3" w14:textId="75892B90" w:rsidR="00120516" w:rsidRDefault="00120516" w:rsidP="00120516">
      <w:r>
        <w:rPr>
          <w:rStyle w:val="CommentReference"/>
        </w:rPr>
        <w:annotationRef/>
      </w:r>
      <w:r>
        <w:rPr>
          <w:color w:val="000000"/>
          <w:sz w:val="20"/>
          <w:szCs w:val="20"/>
        </w:rPr>
        <w:t>Here and elsewhere, shall we just refer to “confidence” and treat it as read (given the text above) that this also covers “certainty” in the reviewed papers? Would make the text more readable.</w:t>
      </w:r>
    </w:p>
  </w:comment>
  <w:comment w:id="121" w:author="Sriraj Aiyer" w:date="2024-07-18T12:10:00Z" w:initials="SA">
    <w:p w14:paraId="6679A314" w14:textId="77777777" w:rsidR="00AC07E2" w:rsidRDefault="00AC07E2" w:rsidP="00472BEC">
      <w:r>
        <w:rPr>
          <w:rStyle w:val="CommentReference"/>
        </w:rPr>
        <w:annotationRef/>
      </w:r>
      <w:r>
        <w:rPr>
          <w:color w:val="000000"/>
          <w:sz w:val="20"/>
          <w:szCs w:val="20"/>
        </w:rPr>
        <w:t>I would rather leave this as it is, as it was preregistered this way and just gets readers used to us using these interchangeably.</w:t>
      </w:r>
    </w:p>
  </w:comment>
  <w:comment w:id="159" w:author="Helen Higham" w:date="2024-07-17T13:57:00Z" w:initials="HH">
    <w:p w14:paraId="6CB44462" w14:textId="77777777" w:rsidR="00B11E82" w:rsidRDefault="00B11E82" w:rsidP="00B11E82">
      <w:r>
        <w:rPr>
          <w:rStyle w:val="CommentReference"/>
        </w:rPr>
        <w:annotationRef/>
      </w:r>
      <w:r>
        <w:rPr>
          <w:color w:val="000000"/>
          <w:sz w:val="20"/>
          <w:szCs w:val="20"/>
        </w:rPr>
        <w:t>Is this only if they included original empirical work?</w:t>
      </w:r>
    </w:p>
  </w:comment>
  <w:comment w:id="205" w:author="Helen Higham" w:date="2024-07-18T13:21:00Z" w:initials="HH">
    <w:p w14:paraId="39E39068" w14:textId="77777777" w:rsidR="00C27D55" w:rsidRDefault="00C27D55" w:rsidP="00C27D55">
      <w:r>
        <w:rPr>
          <w:rStyle w:val="CommentReference"/>
        </w:rPr>
        <w:annotationRef/>
      </w:r>
      <w:r>
        <w:rPr>
          <w:color w:val="000000"/>
          <w:sz w:val="20"/>
          <w:szCs w:val="20"/>
        </w:rPr>
        <w:t>I thought we had decided to exclude nursing?</w:t>
      </w:r>
    </w:p>
  </w:comment>
  <w:comment w:id="262" w:author="Helen Higham" w:date="2024-07-18T13:26:00Z" w:initials="HH">
    <w:p w14:paraId="2D52782D" w14:textId="77777777" w:rsidR="00C27D55" w:rsidRDefault="00C27D55" w:rsidP="00C27D55">
      <w:r>
        <w:rPr>
          <w:rStyle w:val="CommentReference"/>
        </w:rPr>
        <w:annotationRef/>
      </w:r>
      <w:r>
        <w:rPr>
          <w:color w:val="000000"/>
          <w:sz w:val="20"/>
          <w:szCs w:val="20"/>
        </w:rPr>
        <w:t>It’s possible they’ll ask you to break this down into finer detail i.e. 79 lines with an indication of what each paper looks like - I’d leave it like this for now!</w:t>
      </w:r>
    </w:p>
  </w:comment>
  <w:comment w:id="265" w:author="Nicholas Yeung" w:date="2024-07-16T12:08:00Z" w:initials="NY">
    <w:p w14:paraId="671F8D39" w14:textId="78F96F65" w:rsidR="00C02A67" w:rsidRDefault="00C02A67" w:rsidP="00C02A67">
      <w:r>
        <w:rPr>
          <w:rStyle w:val="CommentReference"/>
        </w:rPr>
        <w:annotationRef/>
      </w:r>
      <w:r>
        <w:rPr>
          <w:color w:val="000000"/>
          <w:sz w:val="20"/>
          <w:szCs w:val="20"/>
        </w:rPr>
        <w:t>Still not convinced this adds enough beyond what’s in Table 1, but I’ll leave Helen with the casting vote!</w:t>
      </w:r>
    </w:p>
  </w:comment>
  <w:comment w:id="292" w:author="Helen Higham" w:date="2024-07-21T13:41:00Z" w:initials="HH">
    <w:p w14:paraId="77A37BF4" w14:textId="77777777" w:rsidR="00D72AAC" w:rsidRDefault="00D72AAC" w:rsidP="00D72AAC">
      <w:r>
        <w:rPr>
          <w:rStyle w:val="CommentReference"/>
        </w:rPr>
        <w:annotationRef/>
      </w:r>
      <w:r>
        <w:rPr>
          <w:color w:val="000000"/>
          <w:sz w:val="20"/>
          <w:szCs w:val="20"/>
        </w:rPr>
        <w:t>I think some subheadings here might be helpful - some journals like them (I definitely do!) and some don’t</w:t>
      </w:r>
    </w:p>
  </w:comment>
  <w:comment w:id="351" w:author="Helen Higham" w:date="2024-07-21T13:39:00Z" w:initials="HH">
    <w:p w14:paraId="32917BB9" w14:textId="1C15E9B9" w:rsidR="00D72AAC" w:rsidRDefault="00D72AAC" w:rsidP="00D72AAC">
      <w:r>
        <w:rPr>
          <w:rStyle w:val="CommentReference"/>
        </w:rPr>
        <w:annotationRef/>
      </w:r>
      <w:r>
        <w:rPr>
          <w:color w:val="000000"/>
          <w:sz w:val="20"/>
          <w:szCs w:val="20"/>
        </w:rPr>
        <w:t>Specify the author’s names and perhaps context of the study to be absolutely clear what you are referring to</w:t>
      </w:r>
    </w:p>
  </w:comment>
  <w:comment w:id="370" w:author="Nicholas Yeung" w:date="2024-07-16T12:03:00Z" w:initials="NY">
    <w:p w14:paraId="1608BF71" w14:textId="6CE0F754" w:rsidR="003B5249" w:rsidRDefault="003B5249" w:rsidP="003B5249">
      <w:r>
        <w:rPr>
          <w:rStyle w:val="CommentReference"/>
        </w:rPr>
        <w:annotationRef/>
      </w:r>
      <w:r>
        <w:rPr>
          <w:color w:val="000000"/>
          <w:sz w:val="20"/>
          <w:szCs w:val="20"/>
        </w:rPr>
        <w:t>Citation?</w:t>
      </w:r>
    </w:p>
  </w:comment>
  <w:comment w:id="388" w:author="Nicholas Yeung" w:date="2024-07-16T12:03:00Z" w:initials="NY">
    <w:p w14:paraId="7F0E6391" w14:textId="77777777" w:rsidR="0074646D" w:rsidRDefault="0074646D" w:rsidP="0074646D">
      <w:r>
        <w:rPr>
          <w:rStyle w:val="CommentReference"/>
        </w:rPr>
        <w:annotationRef/>
      </w:r>
      <w:r>
        <w:rPr>
          <w:color w:val="000000"/>
          <w:sz w:val="20"/>
          <w:szCs w:val="20"/>
        </w:rPr>
        <w:t>As opposed to?</w:t>
      </w:r>
    </w:p>
  </w:comment>
  <w:comment w:id="407" w:author="Nicholas Yeung" w:date="2024-07-16T12:05:00Z" w:initials="NY">
    <w:p w14:paraId="220AE150" w14:textId="77777777" w:rsidR="00B97D13" w:rsidRDefault="00B97D13" w:rsidP="00B97D13">
      <w:r>
        <w:rPr>
          <w:rStyle w:val="CommentReference"/>
        </w:rPr>
        <w:annotationRef/>
      </w:r>
      <w:r>
        <w:rPr>
          <w:color w:val="000000"/>
          <w:sz w:val="20"/>
          <w:szCs w:val="20"/>
        </w:rPr>
        <w:t>What’s the rationale for including this as a box rather than in the main text?</w:t>
      </w:r>
    </w:p>
  </w:comment>
  <w:comment w:id="408" w:author="Sriraj Aiyer" w:date="2024-07-18T12:00:00Z" w:initials="SA">
    <w:p w14:paraId="157F9125" w14:textId="77777777" w:rsidR="00AB30BD" w:rsidRDefault="00AB30BD" w:rsidP="00654098">
      <w:r>
        <w:rPr>
          <w:rStyle w:val="CommentReference"/>
        </w:rPr>
        <w:annotationRef/>
      </w:r>
      <w:r>
        <w:rPr>
          <w:color w:val="000000"/>
          <w:sz w:val="20"/>
          <w:szCs w:val="20"/>
        </w:rPr>
        <w:t>It doesn’t really fit the rest of the narrative and is more of an aside that having access to imaging improves confidence. I am not sure how we would integrate this in the main text without it being out of place.</w:t>
      </w:r>
    </w:p>
  </w:comment>
  <w:comment w:id="409" w:author="Helen Higham" w:date="2024-07-21T13:47:00Z" w:initials="HH">
    <w:p w14:paraId="491E9AEF" w14:textId="77777777" w:rsidR="00860C00" w:rsidRDefault="00860C00" w:rsidP="00860C00">
      <w:r>
        <w:rPr>
          <w:rStyle w:val="CommentReference"/>
        </w:rPr>
        <w:annotationRef/>
      </w:r>
      <w:r>
        <w:rPr>
          <w:color w:val="000000"/>
          <w:sz w:val="20"/>
          <w:szCs w:val="20"/>
        </w:rPr>
        <w:t>I can’t find Box 3?</w:t>
      </w:r>
    </w:p>
  </w:comment>
  <w:comment w:id="410" w:author="Helen Higham" w:date="2024-07-21T13:48:00Z" w:initials="HH">
    <w:p w14:paraId="67181F30" w14:textId="77777777" w:rsidR="00860C00" w:rsidRDefault="00860C00" w:rsidP="00860C00">
      <w:r>
        <w:rPr>
          <w:rStyle w:val="CommentReference"/>
        </w:rPr>
        <w:annotationRef/>
      </w:r>
      <w:r>
        <w:rPr>
          <w:color w:val="000000"/>
          <w:sz w:val="20"/>
          <w:szCs w:val="20"/>
        </w:rPr>
        <w:t>Is this section still in the contextual factors section?</w:t>
      </w:r>
    </w:p>
  </w:comment>
  <w:comment w:id="450" w:author="Helen Higham" w:date="2024-07-21T13:48:00Z" w:initials="HH">
    <w:p w14:paraId="085816D1" w14:textId="77777777" w:rsidR="00860C00" w:rsidRDefault="00860C00" w:rsidP="00860C00">
      <w:r>
        <w:rPr>
          <w:rStyle w:val="CommentReference"/>
        </w:rPr>
        <w:annotationRef/>
      </w:r>
      <w:r>
        <w:rPr>
          <w:color w:val="000000"/>
          <w:sz w:val="20"/>
          <w:szCs w:val="20"/>
        </w:rPr>
        <w:t>Think we may need a bit more detail here about what the mixed results were</w:t>
      </w:r>
    </w:p>
  </w:comment>
  <w:comment w:id="460" w:author="Helen Higham" w:date="2024-07-21T13:49:00Z" w:initials="HH">
    <w:p w14:paraId="6251AB39" w14:textId="77777777" w:rsidR="00860C00" w:rsidRDefault="00860C00" w:rsidP="00860C00">
      <w:r>
        <w:rPr>
          <w:rStyle w:val="CommentReference"/>
        </w:rPr>
        <w:annotationRef/>
      </w:r>
      <w:r>
        <w:rPr>
          <w:color w:val="000000"/>
          <w:sz w:val="20"/>
          <w:szCs w:val="20"/>
        </w:rPr>
        <w:t>Do you have a reference for the primacy effect - perhaps something along the lines of an explanatory review paper that clinicians who aren’t aware of the phenomenon might reference?</w:t>
      </w:r>
    </w:p>
  </w:comment>
  <w:comment w:id="511" w:author="Nicholas Yeung" w:date="2024-07-16T12:12:00Z" w:initials="NY">
    <w:p w14:paraId="1ABA3DDA" w14:textId="2A76052D" w:rsidR="004C6FB8" w:rsidRDefault="004C6FB8" w:rsidP="004C6FB8">
      <w:r>
        <w:rPr>
          <w:rStyle w:val="CommentReference"/>
        </w:rPr>
        <w:annotationRef/>
      </w:r>
      <w:r>
        <w:rPr>
          <w:color w:val="000000"/>
          <w:sz w:val="20"/>
          <w:szCs w:val="20"/>
        </w:rPr>
        <w:t>Original sentence was ungrammatical. Is this what you meant?</w:t>
      </w:r>
    </w:p>
  </w:comment>
  <w:comment w:id="513" w:author="Nicholas Yeung" w:date="2024-07-16T13:27:00Z" w:initials="NY">
    <w:p w14:paraId="65E7B6EB" w14:textId="77777777" w:rsidR="00171C43" w:rsidRDefault="00171C43" w:rsidP="00171C43">
      <w:r>
        <w:rPr>
          <w:rStyle w:val="CommentReference"/>
        </w:rPr>
        <w:annotationRef/>
      </w:r>
      <w:r>
        <w:rPr>
          <w:color w:val="000000"/>
          <w:sz w:val="20"/>
          <w:szCs w:val="20"/>
        </w:rPr>
        <w:t>Is the key idea here about “redundant” information that it makes people more confident but not more accurate? I think we should make the point more explicitly if so, as a very useful theme of the review. E.g., along the lines of: “Higher confidence was found when clinicians were given more information, even if additional information carried no diagnostic value”</w:t>
      </w:r>
    </w:p>
  </w:comment>
  <w:comment w:id="524" w:author="Nicholas Yeung" w:date="2024-07-16T13:31:00Z" w:initials="NY">
    <w:p w14:paraId="7F8FE03F" w14:textId="77777777" w:rsidR="00440668" w:rsidRDefault="00440668" w:rsidP="00440668">
      <w:r>
        <w:rPr>
          <w:rStyle w:val="CommentReference"/>
        </w:rPr>
        <w:annotationRef/>
      </w:r>
      <w:r>
        <w:rPr>
          <w:color w:val="000000"/>
          <w:sz w:val="20"/>
          <w:szCs w:val="20"/>
        </w:rPr>
        <w:t>What’s the implication here? Presumably the EHR is often useful information, so their increased confidence is justified?</w:t>
      </w:r>
    </w:p>
  </w:comment>
  <w:comment w:id="539" w:author="Helen Higham" w:date="2024-07-21T13:52:00Z" w:initials="HH">
    <w:p w14:paraId="795FDCAF" w14:textId="77777777" w:rsidR="00860C00" w:rsidRDefault="00860C00" w:rsidP="00860C00">
      <w:r>
        <w:rPr>
          <w:rStyle w:val="CommentReference"/>
        </w:rPr>
        <w:annotationRef/>
      </w:r>
      <w:r>
        <w:rPr>
          <w:color w:val="000000"/>
          <w:sz w:val="20"/>
          <w:szCs w:val="20"/>
        </w:rPr>
        <w:t xml:space="preserve">I think as we’ve stated earlier in the paper that we are considering confidence and certainty as the same thing you could stop using both  throughout the papaer- might help the word a bit… </w:t>
      </w:r>
    </w:p>
  </w:comment>
  <w:comment w:id="543" w:author="Helen Higham" w:date="2024-07-21T13:54:00Z" w:initials="HH">
    <w:p w14:paraId="7F90B07B" w14:textId="77777777" w:rsidR="00860C00" w:rsidRDefault="00860C00" w:rsidP="00860C00">
      <w:r>
        <w:rPr>
          <w:rStyle w:val="CommentReference"/>
        </w:rPr>
        <w:annotationRef/>
      </w:r>
      <w:r>
        <w:rPr>
          <w:color w:val="000000"/>
          <w:sz w:val="20"/>
          <w:szCs w:val="20"/>
        </w:rPr>
        <w:t>This is an Americanism which is fine if we are sending it to an American journal but we might want to clarify for a broader audience and say hospital doctors</w:t>
      </w:r>
    </w:p>
  </w:comment>
  <w:comment w:id="541" w:author="Nicholas Yeung" w:date="2024-07-16T13:32:00Z" w:initials="NY">
    <w:p w14:paraId="6C4AE669" w14:textId="77777777" w:rsidR="00AE5E02" w:rsidRDefault="00AE5E02" w:rsidP="00AE5E02">
      <w:r>
        <w:rPr>
          <w:rStyle w:val="CommentReference"/>
        </w:rPr>
        <w:annotationRef/>
      </w:r>
      <w:r>
        <w:rPr>
          <w:color w:val="000000"/>
          <w:sz w:val="20"/>
          <w:szCs w:val="20"/>
        </w:rPr>
        <w:t>I’m not sure what this means. Helen, is the term OK from your perspective?</w:t>
      </w:r>
    </w:p>
  </w:comment>
  <w:comment w:id="542" w:author="Sriraj Aiyer" w:date="2024-07-18T11:54:00Z" w:initials="SA">
    <w:p w14:paraId="3E9B9258" w14:textId="77777777" w:rsidR="00AB30BD" w:rsidRDefault="00AB30BD" w:rsidP="00891481">
      <w:r>
        <w:rPr>
          <w:rStyle w:val="CommentReference"/>
        </w:rPr>
        <w:annotationRef/>
      </w:r>
      <w:r>
        <w:rPr>
          <w:color w:val="000000"/>
          <w:sz w:val="20"/>
          <w:szCs w:val="20"/>
        </w:rPr>
        <w:t>From my understanding, this is a role that is specific to US hospitals and does not really have an equivalent in the UK.</w:t>
      </w:r>
    </w:p>
  </w:comment>
  <w:comment w:id="551" w:author="Helen Higham" w:date="2024-07-21T13:55:00Z" w:initials="HH">
    <w:p w14:paraId="56803DD0" w14:textId="77777777" w:rsidR="007F120A" w:rsidRDefault="00860C00" w:rsidP="007F120A">
      <w:r>
        <w:rPr>
          <w:rStyle w:val="CommentReference"/>
        </w:rPr>
        <w:annotationRef/>
      </w:r>
      <w:r w:rsidR="007F120A">
        <w:rPr>
          <w:sz w:val="20"/>
          <w:szCs w:val="20"/>
        </w:rPr>
        <w:t xml:space="preserve">Think this needs clarifying - at first glance it looks like you’re saying pathologists are routinely more metacognitively aware than other specialities but I think you mean within the specialty?  </w:t>
      </w:r>
    </w:p>
  </w:comment>
  <w:comment w:id="550" w:author="Nicholas Yeung" w:date="2024-07-16T13:37:00Z" w:initials="NY">
    <w:p w14:paraId="10762D81" w14:textId="77777777" w:rsidR="007D4E69" w:rsidRDefault="007D4E69" w:rsidP="007D4E69">
      <w:r>
        <w:rPr>
          <w:rStyle w:val="CommentReference"/>
        </w:rPr>
        <w:annotationRef/>
      </w:r>
      <w:r>
        <w:rPr>
          <w:color w:val="000000"/>
          <w:sz w:val="20"/>
          <w:szCs w:val="20"/>
        </w:rPr>
        <w:t>“better calibrated”?</w:t>
      </w:r>
    </w:p>
  </w:comment>
  <w:comment w:id="573" w:author="Nicholas Yeung" w:date="2024-07-16T13:48:00Z" w:initials="NY">
    <w:p w14:paraId="18E9EF3A" w14:textId="77777777" w:rsidR="00A54419" w:rsidRDefault="00A54419" w:rsidP="00A54419">
      <w:r>
        <w:rPr>
          <w:rStyle w:val="CommentReference"/>
        </w:rPr>
        <w:annotationRef/>
      </w:r>
      <w:r>
        <w:rPr>
          <w:color w:val="000000"/>
          <w:sz w:val="20"/>
          <w:szCs w:val="20"/>
        </w:rPr>
        <w:t>In a particular direction? (More/less?)</w:t>
      </w:r>
    </w:p>
  </w:comment>
  <w:comment w:id="591" w:author="Nicholas Yeung" w:date="2024-07-16T13:48:00Z" w:initials="NY">
    <w:p w14:paraId="4AA0DAA7" w14:textId="77777777" w:rsidR="00EB3988" w:rsidRDefault="00EB3988" w:rsidP="00EB3988">
      <w:r>
        <w:rPr>
          <w:rStyle w:val="CommentReference"/>
        </w:rPr>
        <w:annotationRef/>
      </w:r>
      <w:r>
        <w:rPr>
          <w:color w:val="000000"/>
          <w:sz w:val="20"/>
          <w:szCs w:val="20"/>
        </w:rPr>
        <w:t>“initial diagnoses”?</w:t>
      </w:r>
    </w:p>
  </w:comment>
  <w:comment w:id="613" w:author="Helen Higham" w:date="2024-07-21T13:57:00Z" w:initials="HH">
    <w:p w14:paraId="2A8A6208" w14:textId="77777777" w:rsidR="007F120A" w:rsidRDefault="007F120A" w:rsidP="007F120A">
      <w:r>
        <w:rPr>
          <w:rStyle w:val="CommentReference"/>
        </w:rPr>
        <w:annotationRef/>
      </w:r>
      <w:r>
        <w:rPr>
          <w:color w:val="000000"/>
          <w:sz w:val="20"/>
          <w:szCs w:val="20"/>
        </w:rPr>
        <w:t>You’re going to do this anyway so don’t need to say it here</w:t>
      </w:r>
    </w:p>
  </w:comment>
  <w:comment w:id="616" w:author="Helen Higham" w:date="2024-07-21T13:59:00Z" w:initials="HH">
    <w:p w14:paraId="6B5B5BA5" w14:textId="77777777" w:rsidR="007F120A" w:rsidRDefault="007F120A" w:rsidP="007F120A">
      <w:r>
        <w:rPr>
          <w:rStyle w:val="CommentReference"/>
        </w:rPr>
        <w:annotationRef/>
      </w:r>
      <w:r>
        <w:rPr>
          <w:color w:val="000000"/>
          <w:sz w:val="20"/>
          <w:szCs w:val="20"/>
        </w:rPr>
        <w:t>Wonder if something like this might be clearer: The findings from this review have been synthesised into a theoretical framework (Fig 4) to clarify existing research and proposed directions for future work.</w:t>
      </w:r>
    </w:p>
  </w:comment>
  <w:comment w:id="633" w:author="Helen Higham" w:date="2024-07-21T14:00:00Z" w:initials="HH">
    <w:p w14:paraId="3C80A93D" w14:textId="77777777" w:rsidR="007F120A" w:rsidRDefault="007F120A" w:rsidP="007F120A">
      <w:r>
        <w:rPr>
          <w:rStyle w:val="CommentReference"/>
        </w:rPr>
        <w:annotationRef/>
      </w:r>
      <w:r>
        <w:rPr>
          <w:color w:val="000000"/>
          <w:sz w:val="20"/>
          <w:szCs w:val="20"/>
        </w:rPr>
        <w:t>Choose model or framework and stick with it</w:t>
      </w:r>
    </w:p>
  </w:comment>
  <w:comment w:id="664" w:author="Nicholas Yeung" w:date="2024-07-18T09:29:00Z" w:initials="NY">
    <w:p w14:paraId="34A25218" w14:textId="77777777" w:rsidR="00EA3490" w:rsidRDefault="00A47A57" w:rsidP="00EA3490">
      <w:r>
        <w:rPr>
          <w:rStyle w:val="CommentReference"/>
        </w:rPr>
        <w:annotationRef/>
      </w:r>
      <w:r w:rsidR="00EA3490">
        <w:rPr>
          <w:sz w:val="20"/>
          <w:szCs w:val="20"/>
        </w:rPr>
        <w:t>As phrased, this feels like we’re returning to reviewing that we’ve already done. Here we should be moving on from this, and frame the statements as clear  conclusions from that review. E.g., along the lines of: “A key feature is that many factors have dissociable effects on accuracy vs. confidence. Diagnostic accuracy depends more on the level of medical knowledge and the quality of information gathering and interpretation; confidence depends more on years of medical experience and the quantity of information gathered.”</w:t>
      </w:r>
      <w:r w:rsidR="00EA3490">
        <w:rPr>
          <w:sz w:val="20"/>
          <w:szCs w:val="20"/>
        </w:rPr>
        <w:cr/>
        <w:t>For a similar reason, maybe we can skip specific citations here.</w:t>
      </w:r>
    </w:p>
  </w:comment>
  <w:comment w:id="675" w:author="Nicholas Yeung" w:date="2024-07-18T09:33:00Z" w:initials="NY">
    <w:p w14:paraId="4873BEAB" w14:textId="59CC78B9" w:rsidR="00DC6975" w:rsidRDefault="00DC6975" w:rsidP="00DC6975">
      <w:r>
        <w:rPr>
          <w:rStyle w:val="CommentReference"/>
        </w:rPr>
        <w:annotationRef/>
      </w:r>
      <w:r>
        <w:rPr>
          <w:color w:val="000000"/>
          <w:sz w:val="20"/>
          <w:szCs w:val="20"/>
        </w:rPr>
        <w:t>Maybe belongs in the discussion, or later in this section where we talk about Group Dynamics.</w:t>
      </w:r>
    </w:p>
  </w:comment>
  <w:comment w:id="682" w:author="Nicholas Yeung" w:date="2024-07-18T09:43:00Z" w:initials="NY">
    <w:p w14:paraId="61652BAF" w14:textId="77777777" w:rsidR="002D114D" w:rsidRDefault="002D114D" w:rsidP="002D114D">
      <w:r>
        <w:rPr>
          <w:rStyle w:val="CommentReference"/>
        </w:rPr>
        <w:annotationRef/>
      </w:r>
      <w:r>
        <w:rPr>
          <w:color w:val="000000"/>
          <w:sz w:val="20"/>
          <w:szCs w:val="20"/>
        </w:rPr>
        <w:t>Maybe flag that effects on later confidence remain to be explored?</w:t>
      </w:r>
    </w:p>
  </w:comment>
  <w:comment w:id="685" w:author="Nicholas Yeung" w:date="2024-07-18T09:42:00Z" w:initials="NY">
    <w:p w14:paraId="01FB534D" w14:textId="242CEA12" w:rsidR="002D114D" w:rsidRDefault="002D114D" w:rsidP="002D114D">
      <w:r>
        <w:rPr>
          <w:rStyle w:val="CommentReference"/>
        </w:rPr>
        <w:annotationRef/>
      </w:r>
      <w:r>
        <w:rPr>
          <w:color w:val="000000"/>
          <w:sz w:val="20"/>
          <w:szCs w:val="20"/>
        </w:rPr>
        <w:t>As above, maybe better framed as a simply stated conclusion that relates directly to the figure: “Separately from the patient and case, confidence is reduced by time pressure…” etc.</w:t>
      </w:r>
    </w:p>
  </w:comment>
  <w:comment w:id="719" w:author="Nicholas Yeung" w:date="2024-07-18T09:59:00Z" w:initials="NY">
    <w:p w14:paraId="3D65B2E7" w14:textId="77777777" w:rsidR="007F0E62" w:rsidRDefault="007F0E62" w:rsidP="007F0E62">
      <w:r>
        <w:rPr>
          <w:rStyle w:val="CommentReference"/>
        </w:rPr>
        <w:annotationRef/>
      </w:r>
      <w:r>
        <w:rPr>
          <w:color w:val="000000"/>
          <w:sz w:val="20"/>
          <w:szCs w:val="20"/>
        </w:rPr>
        <w:t>Maybe let’s discuss to clarify what you/we mean here. Above you’ve talked about various ways that information affects confidence (amount, timing, etc.).</w:t>
      </w:r>
    </w:p>
  </w:comment>
  <w:comment w:id="720" w:author="Nicholas Yeung" w:date="2024-07-18T10:01:00Z" w:initials="NY">
    <w:p w14:paraId="49BF4E42" w14:textId="77777777" w:rsidR="00B054B3" w:rsidRDefault="00B054B3" w:rsidP="00B054B3">
      <w:r>
        <w:rPr>
          <w:rStyle w:val="CommentReference"/>
        </w:rPr>
        <w:annotationRef/>
      </w:r>
      <w:r>
        <w:rPr>
          <w:color w:val="000000"/>
          <w:sz w:val="20"/>
          <w:szCs w:val="20"/>
        </w:rPr>
        <w:t>Are you hinting at the kind of work we’re doing already, looking at the complexities of decision making (interaction between confidence and info seeking), e.g., as a target for future intervention.</w:t>
      </w:r>
    </w:p>
  </w:comment>
  <w:comment w:id="655" w:author="Helen Higham" w:date="2024-07-21T14:03:00Z" w:initials="HH">
    <w:p w14:paraId="0E17A592" w14:textId="77777777" w:rsidR="007F120A" w:rsidRDefault="007F120A" w:rsidP="007F120A">
      <w:r>
        <w:rPr>
          <w:rStyle w:val="CommentReference"/>
        </w:rPr>
        <w:annotationRef/>
      </w:r>
      <w:r>
        <w:rPr>
          <w:color w:val="000000"/>
          <w:sz w:val="20"/>
          <w:szCs w:val="20"/>
        </w:rPr>
        <w:t>I think this could be substantially cut maybe by bulleting the key points and adding any extra explanation to the legend with doesn’t contribute to the word count</w:t>
      </w:r>
    </w:p>
  </w:comment>
  <w:comment w:id="739" w:author="Nicholas Yeung" w:date="2024-07-18T10:00:00Z" w:initials="NY">
    <w:p w14:paraId="19E80813" w14:textId="77777777" w:rsidR="001836CB" w:rsidRDefault="00B51580" w:rsidP="001836CB">
      <w:r>
        <w:rPr>
          <w:rStyle w:val="CommentReference"/>
        </w:rPr>
        <w:annotationRef/>
      </w:r>
      <w:r w:rsidR="001836CB">
        <w:rPr>
          <w:sz w:val="20"/>
          <w:szCs w:val="20"/>
        </w:rPr>
        <w:t>This looks good overall. As above, I think “Group Dynamics” belongs better in the context level. I wonder if we could quickly brainstorm some orange boxes to add, as factors needing more scrutiny at the cognitive level and/or context level?</w:t>
      </w:r>
    </w:p>
    <w:p w14:paraId="2496CBE4" w14:textId="77777777" w:rsidR="001836CB" w:rsidRDefault="001836CB" w:rsidP="001836CB">
      <w:r>
        <w:rPr>
          <w:sz w:val="20"/>
          <w:szCs w:val="20"/>
        </w:rPr>
        <w:t xml:space="preserve">For example, perhaps we can add a few grey boxes, including group dynamics, but maybe (in the Clinician Level) also “Personality/Traits”, and others. Specifically we can flag these as factors shown in the Psych literature to be important determinants of confidence, but that await serious exploration in medical contexts. </w:t>
      </w:r>
    </w:p>
  </w:comment>
  <w:comment w:id="740" w:author="Nicholas Yeung" w:date="2024-07-18T10:04:00Z" w:initials="NY">
    <w:p w14:paraId="3518123F" w14:textId="5CF86F64" w:rsidR="007058FA" w:rsidRDefault="007058FA" w:rsidP="007058FA">
      <w:r>
        <w:rPr>
          <w:rStyle w:val="CommentReference"/>
        </w:rPr>
        <w:annotationRef/>
      </w:r>
      <w:r>
        <w:rPr>
          <w:b/>
          <w:bCs/>
          <w:color w:val="000000"/>
          <w:sz w:val="20"/>
          <w:szCs w:val="20"/>
        </w:rPr>
        <w:t>Helen</w:t>
      </w:r>
      <w:r>
        <w:rPr>
          <w:color w:val="000000"/>
          <w:sz w:val="20"/>
          <w:szCs w:val="20"/>
        </w:rPr>
        <w:t>, what do you think about the location of the “Patient Complexity / Comorbities” box? I’m not sure why this isn’t part of the decision level (Patient Presentation / Information Gathering).</w:t>
      </w:r>
    </w:p>
  </w:comment>
  <w:comment w:id="741" w:author="Helen Higham" w:date="2024-07-21T14:06:00Z" w:initials="HH">
    <w:p w14:paraId="4E8B6C06" w14:textId="77777777" w:rsidR="001D7856" w:rsidRDefault="001D7856" w:rsidP="001D7856">
      <w:r>
        <w:rPr>
          <w:rStyle w:val="CommentReference"/>
        </w:rPr>
        <w:annotationRef/>
      </w:r>
      <w:r>
        <w:rPr>
          <w:sz w:val="20"/>
          <w:szCs w:val="20"/>
        </w:rPr>
        <w:t xml:space="preserve">This is SOOO much better! I like the clarity of the separation into levels and the colour coding of the arrows (sometimes journals will only allow black and white figures so you may have to experiment with different types of dashed lines). I’m just wondering why there are any orange future research arrows in the environmental level? </w:t>
      </w:r>
    </w:p>
  </w:comment>
  <w:comment w:id="754" w:author="Nicholas Yeung" w:date="2024-07-18T10:11:00Z" w:initials="NY">
    <w:p w14:paraId="4B7EB3C7" w14:textId="77777777" w:rsidR="00AA6770" w:rsidRDefault="00AA6770" w:rsidP="00AA6770">
      <w:r>
        <w:rPr>
          <w:rStyle w:val="CommentReference"/>
        </w:rPr>
        <w:annotationRef/>
      </w:r>
      <w:r>
        <w:rPr>
          <w:color w:val="000000"/>
          <w:sz w:val="20"/>
          <w:szCs w:val="20"/>
        </w:rPr>
        <w:t>Plus, as above, maybe grey boxes for factors known to affect decisions and confidence but currently less understood in medical decisions.</w:t>
      </w:r>
    </w:p>
  </w:comment>
  <w:comment w:id="755" w:author="Helen Higham" w:date="2024-07-21T14:12:00Z" w:initials="HH">
    <w:p w14:paraId="4BB44B41" w14:textId="77777777" w:rsidR="001D7856" w:rsidRDefault="001D7856" w:rsidP="001D7856">
      <w:r>
        <w:rPr>
          <w:rStyle w:val="CommentReference"/>
        </w:rPr>
        <w:annotationRef/>
      </w:r>
      <w:r>
        <w:rPr>
          <w:color w:val="000000"/>
          <w:sz w:val="20"/>
          <w:szCs w:val="20"/>
        </w:rPr>
        <w:t>I would expect to see discussion points that align with the subheadings you have in the results so that readers can come to conclusions about the meaning of the results and how they compare with what was known before or what is known from other areas where confidence has been studied</w:t>
      </w:r>
    </w:p>
  </w:comment>
  <w:comment w:id="765" w:author="Helen Higham" w:date="2024-07-21T14:14:00Z" w:initials="HH">
    <w:p w14:paraId="7547FAE4" w14:textId="77777777" w:rsidR="001D7856" w:rsidRDefault="001D7856" w:rsidP="001D7856">
      <w:r>
        <w:rPr>
          <w:rStyle w:val="CommentReference"/>
        </w:rPr>
        <w:annotationRef/>
      </w:r>
      <w:r>
        <w:rPr>
          <w:color w:val="000000"/>
          <w:sz w:val="20"/>
          <w:szCs w:val="20"/>
        </w:rPr>
        <w:t>Before you get into this I would make some sort of overarching statement about the breadth and complexity of the results you have synthesised which required the production of a conceptual framework</w:t>
      </w:r>
    </w:p>
  </w:comment>
  <w:comment w:id="766" w:author="Helen Higham" w:date="2024-07-21T14:07:00Z" w:initials="HH">
    <w:p w14:paraId="00D69FE2" w14:textId="126A5418" w:rsidR="001D7856" w:rsidRDefault="001D7856" w:rsidP="001D7856">
      <w:r>
        <w:rPr>
          <w:rStyle w:val="CommentReference"/>
        </w:rPr>
        <w:annotationRef/>
      </w:r>
      <w:r>
        <w:rPr>
          <w:color w:val="000000"/>
          <w:sz w:val="20"/>
          <w:szCs w:val="20"/>
        </w:rPr>
        <w:t>You seem to say the same thing twice without really explaining what the concern is</w:t>
      </w:r>
    </w:p>
  </w:comment>
  <w:comment w:id="772" w:author="Helen Higham" w:date="2024-07-21T14:08:00Z" w:initials="HH">
    <w:p w14:paraId="41500371" w14:textId="77777777" w:rsidR="001D7856" w:rsidRDefault="001D7856" w:rsidP="001D7856">
      <w:r>
        <w:rPr>
          <w:rStyle w:val="CommentReference"/>
        </w:rPr>
        <w:annotationRef/>
      </w:r>
      <w:r>
        <w:rPr>
          <w:color w:val="000000"/>
          <w:sz w:val="20"/>
          <w:szCs w:val="20"/>
        </w:rPr>
        <w:t xml:space="preserve">Here is the explanation…I’d move it up </w:t>
      </w:r>
    </w:p>
  </w:comment>
  <w:comment w:id="773" w:author="Helen Higham" w:date="2024-07-21T14:09:00Z" w:initials="HH">
    <w:p w14:paraId="145A4D8B" w14:textId="77777777" w:rsidR="001D7856" w:rsidRDefault="001D7856" w:rsidP="001D7856">
      <w:r>
        <w:rPr>
          <w:rStyle w:val="CommentReference"/>
        </w:rPr>
        <w:annotationRef/>
      </w:r>
      <w:r>
        <w:rPr>
          <w:color w:val="000000"/>
          <w:sz w:val="20"/>
          <w:szCs w:val="20"/>
        </w:rPr>
        <w:t>Keep all the work for the future in the section below</w:t>
      </w:r>
    </w:p>
  </w:comment>
  <w:comment w:id="774" w:author="Nicholas Yeung" w:date="2024-07-18T10:25:00Z" w:initials="NY">
    <w:p w14:paraId="6EDF03E3" w14:textId="77777777" w:rsidR="00C26170" w:rsidRDefault="00C26170" w:rsidP="00C26170">
      <w:r>
        <w:rPr>
          <w:rStyle w:val="CommentReference"/>
        </w:rPr>
        <w:annotationRef/>
      </w:r>
      <w:r>
        <w:rPr>
          <w:color w:val="000000"/>
          <w:sz w:val="20"/>
          <w:szCs w:val="20"/>
        </w:rPr>
        <w:t>This seems like a statement we should be emphasising, rather than an “also shown”!</w:t>
      </w:r>
    </w:p>
  </w:comment>
  <w:comment w:id="785" w:author="Helen Higham" w:date="2024-07-21T14:15:00Z" w:initials="HH">
    <w:p w14:paraId="0BA791FE" w14:textId="77777777" w:rsidR="001D7856" w:rsidRDefault="001D7856" w:rsidP="001D7856">
      <w:r>
        <w:rPr>
          <w:rStyle w:val="CommentReference"/>
        </w:rPr>
        <w:annotationRef/>
      </w:r>
      <w:r>
        <w:rPr>
          <w:color w:val="000000"/>
          <w:sz w:val="20"/>
          <w:szCs w:val="20"/>
        </w:rPr>
        <w:t>Start with this and then carry on</w:t>
      </w:r>
    </w:p>
  </w:comment>
  <w:comment w:id="789" w:author="Nicholas Yeung" w:date="2024-07-18T10:26:00Z" w:initials="NY">
    <w:p w14:paraId="07151CB4" w14:textId="77777777" w:rsidR="0011682C" w:rsidRDefault="0011682C" w:rsidP="0011682C">
      <w:r>
        <w:rPr>
          <w:rStyle w:val="CommentReference"/>
        </w:rPr>
        <w:annotationRef/>
      </w:r>
      <w:r>
        <w:rPr>
          <w:color w:val="000000"/>
          <w:sz w:val="20"/>
          <w:szCs w:val="20"/>
        </w:rPr>
        <w:t>This paragraph is much closer to what’s needed as the opening paragraph of the discussion.</w:t>
      </w:r>
    </w:p>
  </w:comment>
  <w:comment w:id="810" w:author="Nicholas Yeung" w:date="2024-07-18T10:28:00Z" w:initials="NY">
    <w:p w14:paraId="7AFDBE22" w14:textId="77777777" w:rsidR="00CC2D13" w:rsidRDefault="00CC2D13" w:rsidP="00CC2D13">
      <w:r>
        <w:rPr>
          <w:rStyle w:val="CommentReference"/>
        </w:rPr>
        <w:annotationRef/>
      </w:r>
      <w:r>
        <w:rPr>
          <w:color w:val="000000"/>
          <w:sz w:val="20"/>
          <w:szCs w:val="20"/>
        </w:rPr>
        <w:t xml:space="preserve">This is the first mention of “metacognition”. I wonder if we should avoid the term, and just stick to confidence/certainty. </w:t>
      </w:r>
      <w:r>
        <w:rPr>
          <w:b/>
          <w:bCs/>
          <w:color w:val="000000"/>
          <w:sz w:val="20"/>
          <w:szCs w:val="20"/>
        </w:rPr>
        <w:t>Helen</w:t>
      </w:r>
      <w:r>
        <w:rPr>
          <w:color w:val="000000"/>
          <w:sz w:val="20"/>
          <w:szCs w:val="20"/>
        </w:rPr>
        <w:t xml:space="preserve">, what’s your view? </w:t>
      </w:r>
    </w:p>
    <w:p w14:paraId="267CA466" w14:textId="77777777" w:rsidR="00CC2D13" w:rsidRDefault="00CC2D13" w:rsidP="00CC2D13">
      <w:r>
        <w:rPr>
          <w:color w:val="000000"/>
          <w:sz w:val="20"/>
          <w:szCs w:val="20"/>
        </w:rPr>
        <w:t>If we do decide to keep it, we need to define/explain (e.g., with reference to other things that are metacognitive, beyond confidence).</w:t>
      </w:r>
    </w:p>
  </w:comment>
  <w:comment w:id="809" w:author="Helen Higham" w:date="2024-07-21T14:10:00Z" w:initials="HH">
    <w:p w14:paraId="156D7401" w14:textId="41CF0175" w:rsidR="001D7856" w:rsidRDefault="001D7856" w:rsidP="001D7856">
      <w:r>
        <w:rPr>
          <w:rStyle w:val="CommentReference"/>
        </w:rPr>
        <w:annotationRef/>
      </w:r>
      <w:r>
        <w:rPr>
          <w:color w:val="000000"/>
          <w:sz w:val="20"/>
          <w:szCs w:val="20"/>
        </w:rPr>
        <w:t>This feels more like something for the conclusion</w:t>
      </w:r>
    </w:p>
  </w:comment>
  <w:comment w:id="819" w:author="Nicholas Yeung" w:date="2024-07-18T10:29:00Z" w:initials="NY">
    <w:p w14:paraId="5FEE166C" w14:textId="77777777" w:rsidR="00D26A96" w:rsidRDefault="005E639E" w:rsidP="00D26A96">
      <w:r>
        <w:rPr>
          <w:rStyle w:val="CommentReference"/>
        </w:rPr>
        <w:annotationRef/>
      </w:r>
      <w:r w:rsidR="00D26A96">
        <w:rPr>
          <w:sz w:val="20"/>
          <w:szCs w:val="20"/>
        </w:rPr>
        <w:t>This reference to AI feels out of place here, so early in the discussion. I’m not sure that this is a/the reason that people have studied confidence in the past. I think it’s more important as a future direction for research (e.g. Anna Louise’s PhD!).</w:t>
      </w:r>
    </w:p>
  </w:comment>
  <w:comment w:id="828" w:author="Helen Higham" w:date="2024-07-21T14:16:00Z" w:initials="HH">
    <w:p w14:paraId="357CA2AB" w14:textId="77777777" w:rsidR="001D7856" w:rsidRDefault="001D7856" w:rsidP="001D7856">
      <w:r>
        <w:rPr>
          <w:rStyle w:val="CommentReference"/>
        </w:rPr>
        <w:annotationRef/>
      </w:r>
      <w:r>
        <w:rPr>
          <w:color w:val="000000"/>
          <w:sz w:val="20"/>
          <w:szCs w:val="20"/>
        </w:rPr>
        <w:t xml:space="preserve">These bits on under- and overconfidence then sit nicely under your section on miscalibration </w:t>
      </w:r>
    </w:p>
  </w:comment>
  <w:comment w:id="852" w:author="Helen Higham" w:date="2024-07-21T14:17:00Z" w:initials="HH">
    <w:p w14:paraId="5BE3266B" w14:textId="77777777" w:rsidR="00436354" w:rsidRDefault="00436354" w:rsidP="00436354">
      <w:r>
        <w:rPr>
          <w:rStyle w:val="CommentReference"/>
        </w:rPr>
        <w:annotationRef/>
      </w:r>
      <w:r>
        <w:rPr>
          <w:color w:val="000000"/>
          <w:sz w:val="20"/>
          <w:szCs w:val="20"/>
        </w:rPr>
        <w:t>You allude to this in different ways several time - you only need to say it once and then present your directions for future work after making the statement</w:t>
      </w:r>
    </w:p>
  </w:comment>
  <w:comment w:id="854" w:author="Helen Higham" w:date="2024-07-21T14:19:00Z" w:initials="HH">
    <w:p w14:paraId="67BC52A9" w14:textId="77777777" w:rsidR="00436354" w:rsidRDefault="00436354" w:rsidP="00436354">
      <w:r>
        <w:rPr>
          <w:rStyle w:val="CommentReference"/>
        </w:rPr>
        <w:annotationRef/>
      </w:r>
      <w:r>
        <w:rPr>
          <w:color w:val="000000"/>
          <w:sz w:val="20"/>
          <w:szCs w:val="20"/>
        </w:rPr>
        <w:t>Move this up</w:t>
      </w:r>
    </w:p>
  </w:comment>
  <w:comment w:id="863" w:author="Helen Higham" w:date="2024-07-21T14:20:00Z" w:initials="HH">
    <w:p w14:paraId="4FE283A9" w14:textId="77777777" w:rsidR="00436354" w:rsidRDefault="00436354" w:rsidP="00436354">
      <w:r>
        <w:rPr>
          <w:rStyle w:val="CommentReference"/>
        </w:rPr>
        <w:annotationRef/>
      </w:r>
      <w:r>
        <w:rPr>
          <w:color w:val="000000"/>
          <w:sz w:val="20"/>
          <w:szCs w:val="20"/>
        </w:rPr>
        <w:t>This should sit under the work environment / context subheading</w:t>
      </w:r>
    </w:p>
  </w:comment>
  <w:comment w:id="868" w:author="Helen Higham" w:date="2024-07-21T14:22:00Z" w:initials="HH">
    <w:p w14:paraId="29054C0C" w14:textId="77777777" w:rsidR="00436354" w:rsidRDefault="00436354" w:rsidP="00436354">
      <w:r>
        <w:rPr>
          <w:rStyle w:val="CommentReference"/>
        </w:rPr>
        <w:annotationRef/>
      </w:r>
      <w:proofErr w:type="spellStart"/>
      <w:r>
        <w:rPr>
          <w:color w:val="000000"/>
          <w:sz w:val="20"/>
          <w:szCs w:val="20"/>
        </w:rPr>
        <w:t>I”ve</w:t>
      </w:r>
      <w:proofErr w:type="spellEnd"/>
      <w:r>
        <w:rPr>
          <w:color w:val="000000"/>
          <w:sz w:val="20"/>
          <w:szCs w:val="20"/>
        </w:rPr>
        <w:t xml:space="preserve"> done quite a bit of crossing out of redundant words throughout but there are more and it can hugely impact your word count - these days I see it as a bit of a game to cut phrase wherever I can whether I’m writing or reviewing (remember the paper on politics and the English language I sent you when you started!)</w:t>
      </w:r>
    </w:p>
  </w:comment>
  <w:comment w:id="886" w:author="Helen Higham" w:date="2024-07-21T14:23:00Z" w:initials="HH">
    <w:p w14:paraId="02A40D0E" w14:textId="77777777" w:rsidR="00436354" w:rsidRDefault="00436354" w:rsidP="00436354">
      <w:r>
        <w:rPr>
          <w:rStyle w:val="CommentReference"/>
        </w:rPr>
        <w:annotationRef/>
      </w:r>
      <w:r>
        <w:rPr>
          <w:color w:val="000000"/>
          <w:sz w:val="20"/>
          <w:szCs w:val="20"/>
        </w:rPr>
        <w:t>This might sit in the miscalibration section</w:t>
      </w:r>
    </w:p>
  </w:comment>
  <w:comment w:id="895" w:author="Helen Higham" w:date="2024-07-21T14:25:00Z" w:initials="HH">
    <w:p w14:paraId="35B3A2EF" w14:textId="77777777" w:rsidR="00436354" w:rsidRDefault="00436354" w:rsidP="00436354">
      <w:r>
        <w:rPr>
          <w:rStyle w:val="CommentReference"/>
        </w:rPr>
        <w:annotationRef/>
      </w:r>
      <w:r>
        <w:rPr>
          <w:color w:val="000000"/>
          <w:sz w:val="20"/>
          <w:szCs w:val="20"/>
        </w:rPr>
        <w:t>Think we should finalise this when the discussion is ordered and get a bit more aspirational and visionary! I’d like to bring you conceptual framework into the discussion as well as it’s very helpful</w:t>
      </w:r>
    </w:p>
  </w:comment>
  <w:comment w:id="916" w:author="Nicholas Yeung" w:date="2024-07-16T11:00:00Z" w:initials="NY">
    <w:p w14:paraId="3619F1B4" w14:textId="7C7684D0" w:rsidR="00684D3A" w:rsidRDefault="00684D3A" w:rsidP="00684D3A">
      <w:r>
        <w:rPr>
          <w:rStyle w:val="CommentReference"/>
        </w:rPr>
        <w:annotationRef/>
      </w:r>
      <w:r>
        <w:rPr>
          <w:color w:val="000000"/>
          <w:sz w:val="20"/>
          <w:szCs w:val="20"/>
        </w:rPr>
        <w:t>How are these studies ordered? Should be alphabetical by author? Or chronologically?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A3166B" w15:done="0"/>
  <w15:commentEx w15:paraId="63AF5349" w15:done="0"/>
  <w15:commentEx w15:paraId="3150B1CC" w15:done="0"/>
  <w15:commentEx w15:paraId="7C231751" w15:done="0"/>
  <w15:commentEx w15:paraId="6344A976" w15:done="0"/>
  <w15:commentEx w15:paraId="33EF89A5" w15:done="0"/>
  <w15:commentEx w15:paraId="13C366B7" w15:done="0"/>
  <w15:commentEx w15:paraId="47E9E4F3" w15:done="0"/>
  <w15:commentEx w15:paraId="6679A314" w15:paraIdParent="47E9E4F3" w15:done="0"/>
  <w15:commentEx w15:paraId="6CB44462" w15:done="0"/>
  <w15:commentEx w15:paraId="39E39068" w15:done="0"/>
  <w15:commentEx w15:paraId="2D52782D" w15:done="0"/>
  <w15:commentEx w15:paraId="671F8D39" w15:done="0"/>
  <w15:commentEx w15:paraId="77A37BF4" w15:done="0"/>
  <w15:commentEx w15:paraId="32917BB9" w15:done="0"/>
  <w15:commentEx w15:paraId="1608BF71" w15:done="1"/>
  <w15:commentEx w15:paraId="7F0E6391" w15:done="1"/>
  <w15:commentEx w15:paraId="220AE150" w15:done="0"/>
  <w15:commentEx w15:paraId="157F9125" w15:paraIdParent="220AE150" w15:done="0"/>
  <w15:commentEx w15:paraId="491E9AEF" w15:done="0"/>
  <w15:commentEx w15:paraId="67181F30" w15:done="0"/>
  <w15:commentEx w15:paraId="085816D1" w15:done="0"/>
  <w15:commentEx w15:paraId="6251AB39" w15:done="0"/>
  <w15:commentEx w15:paraId="1ABA3DDA" w15:done="1"/>
  <w15:commentEx w15:paraId="65E7B6EB" w15:done="0"/>
  <w15:commentEx w15:paraId="7F8FE03F" w15:done="0"/>
  <w15:commentEx w15:paraId="795FDCAF" w15:done="0"/>
  <w15:commentEx w15:paraId="7F90B07B" w15:done="0"/>
  <w15:commentEx w15:paraId="6C4AE669" w15:done="0"/>
  <w15:commentEx w15:paraId="3E9B9258" w15:paraIdParent="6C4AE669" w15:done="0"/>
  <w15:commentEx w15:paraId="56803DD0" w15:done="0"/>
  <w15:commentEx w15:paraId="10762D81" w15:done="1"/>
  <w15:commentEx w15:paraId="18E9EF3A" w15:done="1"/>
  <w15:commentEx w15:paraId="4AA0DAA7" w15:done="1"/>
  <w15:commentEx w15:paraId="2A8A6208" w15:done="0"/>
  <w15:commentEx w15:paraId="6B5B5BA5" w15:done="0"/>
  <w15:commentEx w15:paraId="3C80A93D" w15:done="0"/>
  <w15:commentEx w15:paraId="34A25218" w15:done="0"/>
  <w15:commentEx w15:paraId="4873BEAB" w15:done="0"/>
  <w15:commentEx w15:paraId="61652BAF" w15:done="0"/>
  <w15:commentEx w15:paraId="01FB534D" w15:done="0"/>
  <w15:commentEx w15:paraId="3D65B2E7" w15:done="0"/>
  <w15:commentEx w15:paraId="49BF4E42" w15:paraIdParent="3D65B2E7" w15:done="0"/>
  <w15:commentEx w15:paraId="0E17A592" w15:done="0"/>
  <w15:commentEx w15:paraId="2496CBE4" w15:done="0"/>
  <w15:commentEx w15:paraId="3518123F" w15:paraIdParent="2496CBE4" w15:done="0"/>
  <w15:commentEx w15:paraId="4E8B6C06" w15:done="0"/>
  <w15:commentEx w15:paraId="4B7EB3C7" w15:done="0"/>
  <w15:commentEx w15:paraId="4BB44B41" w15:done="0"/>
  <w15:commentEx w15:paraId="7547FAE4" w15:done="0"/>
  <w15:commentEx w15:paraId="00D69FE2" w15:done="0"/>
  <w15:commentEx w15:paraId="41500371" w15:done="0"/>
  <w15:commentEx w15:paraId="145A4D8B" w15:done="0"/>
  <w15:commentEx w15:paraId="6EDF03E3" w15:done="0"/>
  <w15:commentEx w15:paraId="0BA791FE" w15:done="0"/>
  <w15:commentEx w15:paraId="07151CB4" w15:done="0"/>
  <w15:commentEx w15:paraId="267CA466" w15:done="0"/>
  <w15:commentEx w15:paraId="156D7401" w15:done="0"/>
  <w15:commentEx w15:paraId="5FEE166C" w15:done="0"/>
  <w15:commentEx w15:paraId="357CA2AB" w15:done="0"/>
  <w15:commentEx w15:paraId="5BE3266B" w15:done="0"/>
  <w15:commentEx w15:paraId="67BC52A9" w15:done="0"/>
  <w15:commentEx w15:paraId="4FE283A9" w15:done="0"/>
  <w15:commentEx w15:paraId="29054C0C" w15:done="0"/>
  <w15:commentEx w15:paraId="02A40D0E" w15:done="0"/>
  <w15:commentEx w15:paraId="35B3A2EF" w15:done="0"/>
  <w15:commentEx w15:paraId="3619F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5F2E582" w16cex:dateUtc="2024-07-17T12:37:00Z"/>
  <w16cex:commentExtensible w16cex:durableId="3285C2BE" w16cex:dateUtc="2024-07-17T12:40:00Z"/>
  <w16cex:commentExtensible w16cex:durableId="676661AE" w16cex:dateUtc="2024-07-16T09:48:00Z"/>
  <w16cex:commentExtensible w16cex:durableId="44704B3C" w16cex:dateUtc="2024-07-17T12:44:00Z"/>
  <w16cex:commentExtensible w16cex:durableId="0AF30F45" w16cex:dateUtc="2024-07-17T12:46:00Z"/>
  <w16cex:commentExtensible w16cex:durableId="635074B5" w16cex:dateUtc="2024-07-17T12:50:00Z"/>
  <w16cex:commentExtensible w16cex:durableId="732B8CDC" w16cex:dateUtc="2024-07-17T12:51:00Z"/>
  <w16cex:commentExtensible w16cex:durableId="3E1D750F" w16cex:dateUtc="2024-07-16T09:58:00Z"/>
  <w16cex:commentExtensible w16cex:durableId="2A4384B4" w16cex:dateUtc="2024-07-18T11:10:00Z"/>
  <w16cex:commentExtensible w16cex:durableId="4AE4A571" w16cex:dateUtc="2024-07-17T12:57:00Z"/>
  <w16cex:commentExtensible w16cex:durableId="5F4A856F" w16cex:dateUtc="2024-07-18T12:21:00Z"/>
  <w16cex:commentExtensible w16cex:durableId="6F9738A1" w16cex:dateUtc="2024-07-18T12:26:00Z"/>
  <w16cex:commentExtensible w16cex:durableId="519A56E3" w16cex:dateUtc="2024-07-16T11:08:00Z"/>
  <w16cex:commentExtensible w16cex:durableId="083013CB" w16cex:dateUtc="2024-07-21T12:41:00Z"/>
  <w16cex:commentExtensible w16cex:durableId="37257581" w16cex:dateUtc="2024-07-21T12:39:00Z"/>
  <w16cex:commentExtensible w16cex:durableId="25D1A265" w16cex:dateUtc="2024-07-16T11:03:00Z"/>
  <w16cex:commentExtensible w16cex:durableId="206A7CFA" w16cex:dateUtc="2024-07-16T11:03:00Z"/>
  <w16cex:commentExtensible w16cex:durableId="5A5C8F26" w16cex:dateUtc="2024-07-16T11:05:00Z"/>
  <w16cex:commentExtensible w16cex:durableId="2A438275" w16cex:dateUtc="2024-07-18T11:00:00Z"/>
  <w16cex:commentExtensible w16cex:durableId="492E9E32" w16cex:dateUtc="2024-07-21T12:47:00Z"/>
  <w16cex:commentExtensible w16cex:durableId="531D71D8" w16cex:dateUtc="2024-07-21T12:48:00Z"/>
  <w16cex:commentExtensible w16cex:durableId="636E9727" w16cex:dateUtc="2024-07-21T12:48:00Z"/>
  <w16cex:commentExtensible w16cex:durableId="5002A76E" w16cex:dateUtc="2024-07-21T12:49:00Z"/>
  <w16cex:commentExtensible w16cex:durableId="5D3E78D9" w16cex:dateUtc="2024-07-16T11:12:00Z"/>
  <w16cex:commentExtensible w16cex:durableId="1EEA9EED" w16cex:dateUtc="2024-07-16T12:27:00Z"/>
  <w16cex:commentExtensible w16cex:durableId="7D4D3AA4" w16cex:dateUtc="2024-07-16T12:31:00Z"/>
  <w16cex:commentExtensible w16cex:durableId="389CD615" w16cex:dateUtc="2024-07-21T12:52:00Z"/>
  <w16cex:commentExtensible w16cex:durableId="53F5B6C2" w16cex:dateUtc="2024-07-21T12:54:00Z"/>
  <w16cex:commentExtensible w16cex:durableId="2A47DED3" w16cex:dateUtc="2024-07-16T12:32:00Z"/>
  <w16cex:commentExtensible w16cex:durableId="2A4380E0" w16cex:dateUtc="2024-07-18T10:54:00Z"/>
  <w16cex:commentExtensible w16cex:durableId="5286B587" w16cex:dateUtc="2024-07-21T12:55:00Z"/>
  <w16cex:commentExtensible w16cex:durableId="2A47DED4" w16cex:dateUtc="2024-07-16T12:37:00Z"/>
  <w16cex:commentExtensible w16cex:durableId="07A88493" w16cex:dateUtc="2024-07-16T12:48:00Z"/>
  <w16cex:commentExtensible w16cex:durableId="21117F1B" w16cex:dateUtc="2024-07-16T12:48:00Z"/>
  <w16cex:commentExtensible w16cex:durableId="11D3F21C" w16cex:dateUtc="2024-07-21T12:57:00Z"/>
  <w16cex:commentExtensible w16cex:durableId="77CB3CBC" w16cex:dateUtc="2024-07-21T12:59:00Z"/>
  <w16cex:commentExtensible w16cex:durableId="2754A72F" w16cex:dateUtc="2024-07-21T13:00:00Z"/>
  <w16cex:commentExtensible w16cex:durableId="75785FBA" w16cex:dateUtc="2024-07-18T08:29:00Z"/>
  <w16cex:commentExtensible w16cex:durableId="750B3BC5" w16cex:dateUtc="2024-07-18T08:33:00Z"/>
  <w16cex:commentExtensible w16cex:durableId="21C091F8" w16cex:dateUtc="2024-07-18T08:43:00Z"/>
  <w16cex:commentExtensible w16cex:durableId="15CC146B" w16cex:dateUtc="2024-07-18T08:42:00Z"/>
  <w16cex:commentExtensible w16cex:durableId="28E6086D" w16cex:dateUtc="2024-07-18T08:59:00Z"/>
  <w16cex:commentExtensible w16cex:durableId="345B1EFF" w16cex:dateUtc="2024-07-18T09:01:00Z"/>
  <w16cex:commentExtensible w16cex:durableId="5D321F4A" w16cex:dateUtc="2024-07-21T13:03:00Z"/>
  <w16cex:commentExtensible w16cex:durableId="47708F9E" w16cex:dateUtc="2024-07-18T09:00:00Z"/>
  <w16cex:commentExtensible w16cex:durableId="09C4C27F" w16cex:dateUtc="2024-07-18T09:04:00Z"/>
  <w16cex:commentExtensible w16cex:durableId="68DDCF83" w16cex:dateUtc="2024-07-21T13:06:00Z"/>
  <w16cex:commentExtensible w16cex:durableId="799CF157" w16cex:dateUtc="2024-07-18T09:11:00Z"/>
  <w16cex:commentExtensible w16cex:durableId="2D31FB41" w16cex:dateUtc="2024-07-21T13:12:00Z"/>
  <w16cex:commentExtensible w16cex:durableId="67A546B5" w16cex:dateUtc="2024-07-21T13:14:00Z"/>
  <w16cex:commentExtensible w16cex:durableId="58092FCC" w16cex:dateUtc="2024-07-21T13:07:00Z"/>
  <w16cex:commentExtensible w16cex:durableId="78D358CF" w16cex:dateUtc="2024-07-21T13:08:00Z"/>
  <w16cex:commentExtensible w16cex:durableId="15EC5B9F" w16cex:dateUtc="2024-07-21T13:09:00Z"/>
  <w16cex:commentExtensible w16cex:durableId="01631FF6" w16cex:dateUtc="2024-07-18T09:25:00Z"/>
  <w16cex:commentExtensible w16cex:durableId="5AC60879" w16cex:dateUtc="2024-07-21T13:15:00Z"/>
  <w16cex:commentExtensible w16cex:durableId="658C19AB" w16cex:dateUtc="2024-07-18T09:26:00Z"/>
  <w16cex:commentExtensible w16cex:durableId="00592E34" w16cex:dateUtc="2024-07-18T09:28:00Z"/>
  <w16cex:commentExtensible w16cex:durableId="78509E4F" w16cex:dateUtc="2024-07-21T13:10:00Z"/>
  <w16cex:commentExtensible w16cex:durableId="21C67E15" w16cex:dateUtc="2024-07-18T09:29:00Z"/>
  <w16cex:commentExtensible w16cex:durableId="5CD118B8" w16cex:dateUtc="2024-07-21T13:16:00Z"/>
  <w16cex:commentExtensible w16cex:durableId="3B82144C" w16cex:dateUtc="2024-07-21T13:17:00Z"/>
  <w16cex:commentExtensible w16cex:durableId="5E40FD15" w16cex:dateUtc="2024-07-21T13:19:00Z"/>
  <w16cex:commentExtensible w16cex:durableId="16A891E2" w16cex:dateUtc="2024-07-21T13:20:00Z"/>
  <w16cex:commentExtensible w16cex:durableId="649F1E76" w16cex:dateUtc="2024-07-21T13:22:00Z"/>
  <w16cex:commentExtensible w16cex:durableId="5F4B7FBC" w16cex:dateUtc="2024-07-21T13:23:00Z"/>
  <w16cex:commentExtensible w16cex:durableId="7B2BC26E" w16cex:dateUtc="2024-07-21T13:25:00Z"/>
  <w16cex:commentExtensible w16cex:durableId="0C36B725" w16cex:dateUtc="2024-07-1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3166B" w16cid:durableId="05F2E582"/>
  <w16cid:commentId w16cid:paraId="63AF5349" w16cid:durableId="3285C2BE"/>
  <w16cid:commentId w16cid:paraId="3150B1CC" w16cid:durableId="676661AE"/>
  <w16cid:commentId w16cid:paraId="7C231751" w16cid:durableId="44704B3C"/>
  <w16cid:commentId w16cid:paraId="6344A976" w16cid:durableId="0AF30F45"/>
  <w16cid:commentId w16cid:paraId="33EF89A5" w16cid:durableId="635074B5"/>
  <w16cid:commentId w16cid:paraId="13C366B7" w16cid:durableId="732B8CDC"/>
  <w16cid:commentId w16cid:paraId="47E9E4F3" w16cid:durableId="3E1D750F"/>
  <w16cid:commentId w16cid:paraId="6679A314" w16cid:durableId="2A4384B4"/>
  <w16cid:commentId w16cid:paraId="6CB44462" w16cid:durableId="4AE4A571"/>
  <w16cid:commentId w16cid:paraId="39E39068" w16cid:durableId="5F4A856F"/>
  <w16cid:commentId w16cid:paraId="2D52782D" w16cid:durableId="6F9738A1"/>
  <w16cid:commentId w16cid:paraId="671F8D39" w16cid:durableId="519A56E3"/>
  <w16cid:commentId w16cid:paraId="77A37BF4" w16cid:durableId="083013CB"/>
  <w16cid:commentId w16cid:paraId="32917BB9" w16cid:durableId="37257581"/>
  <w16cid:commentId w16cid:paraId="1608BF71" w16cid:durableId="25D1A265"/>
  <w16cid:commentId w16cid:paraId="7F0E6391" w16cid:durableId="206A7CFA"/>
  <w16cid:commentId w16cid:paraId="220AE150" w16cid:durableId="5A5C8F26"/>
  <w16cid:commentId w16cid:paraId="157F9125" w16cid:durableId="2A438275"/>
  <w16cid:commentId w16cid:paraId="491E9AEF" w16cid:durableId="492E9E32"/>
  <w16cid:commentId w16cid:paraId="67181F30" w16cid:durableId="531D71D8"/>
  <w16cid:commentId w16cid:paraId="085816D1" w16cid:durableId="636E9727"/>
  <w16cid:commentId w16cid:paraId="6251AB39" w16cid:durableId="5002A76E"/>
  <w16cid:commentId w16cid:paraId="1ABA3DDA" w16cid:durableId="5D3E78D9"/>
  <w16cid:commentId w16cid:paraId="65E7B6EB" w16cid:durableId="1EEA9EED"/>
  <w16cid:commentId w16cid:paraId="7F8FE03F" w16cid:durableId="7D4D3AA4"/>
  <w16cid:commentId w16cid:paraId="795FDCAF" w16cid:durableId="389CD615"/>
  <w16cid:commentId w16cid:paraId="7F90B07B" w16cid:durableId="53F5B6C2"/>
  <w16cid:commentId w16cid:paraId="6C4AE669" w16cid:durableId="2A47DED3"/>
  <w16cid:commentId w16cid:paraId="3E9B9258" w16cid:durableId="2A4380E0"/>
  <w16cid:commentId w16cid:paraId="56803DD0" w16cid:durableId="5286B587"/>
  <w16cid:commentId w16cid:paraId="10762D81" w16cid:durableId="2A47DED4"/>
  <w16cid:commentId w16cid:paraId="18E9EF3A" w16cid:durableId="07A88493"/>
  <w16cid:commentId w16cid:paraId="4AA0DAA7" w16cid:durableId="21117F1B"/>
  <w16cid:commentId w16cid:paraId="2A8A6208" w16cid:durableId="11D3F21C"/>
  <w16cid:commentId w16cid:paraId="6B5B5BA5" w16cid:durableId="77CB3CBC"/>
  <w16cid:commentId w16cid:paraId="3C80A93D" w16cid:durableId="2754A72F"/>
  <w16cid:commentId w16cid:paraId="34A25218" w16cid:durableId="75785FBA"/>
  <w16cid:commentId w16cid:paraId="4873BEAB" w16cid:durableId="750B3BC5"/>
  <w16cid:commentId w16cid:paraId="61652BAF" w16cid:durableId="21C091F8"/>
  <w16cid:commentId w16cid:paraId="01FB534D" w16cid:durableId="15CC146B"/>
  <w16cid:commentId w16cid:paraId="3D65B2E7" w16cid:durableId="28E6086D"/>
  <w16cid:commentId w16cid:paraId="49BF4E42" w16cid:durableId="345B1EFF"/>
  <w16cid:commentId w16cid:paraId="0E17A592" w16cid:durableId="5D321F4A"/>
  <w16cid:commentId w16cid:paraId="2496CBE4" w16cid:durableId="47708F9E"/>
  <w16cid:commentId w16cid:paraId="3518123F" w16cid:durableId="09C4C27F"/>
  <w16cid:commentId w16cid:paraId="4E8B6C06" w16cid:durableId="68DDCF83"/>
  <w16cid:commentId w16cid:paraId="4B7EB3C7" w16cid:durableId="799CF157"/>
  <w16cid:commentId w16cid:paraId="4BB44B41" w16cid:durableId="2D31FB41"/>
  <w16cid:commentId w16cid:paraId="7547FAE4" w16cid:durableId="67A546B5"/>
  <w16cid:commentId w16cid:paraId="00D69FE2" w16cid:durableId="58092FCC"/>
  <w16cid:commentId w16cid:paraId="41500371" w16cid:durableId="78D358CF"/>
  <w16cid:commentId w16cid:paraId="145A4D8B" w16cid:durableId="15EC5B9F"/>
  <w16cid:commentId w16cid:paraId="6EDF03E3" w16cid:durableId="01631FF6"/>
  <w16cid:commentId w16cid:paraId="0BA791FE" w16cid:durableId="5AC60879"/>
  <w16cid:commentId w16cid:paraId="07151CB4" w16cid:durableId="658C19AB"/>
  <w16cid:commentId w16cid:paraId="267CA466" w16cid:durableId="00592E34"/>
  <w16cid:commentId w16cid:paraId="156D7401" w16cid:durableId="78509E4F"/>
  <w16cid:commentId w16cid:paraId="5FEE166C" w16cid:durableId="21C67E15"/>
  <w16cid:commentId w16cid:paraId="357CA2AB" w16cid:durableId="5CD118B8"/>
  <w16cid:commentId w16cid:paraId="5BE3266B" w16cid:durableId="3B82144C"/>
  <w16cid:commentId w16cid:paraId="67BC52A9" w16cid:durableId="5E40FD15"/>
  <w16cid:commentId w16cid:paraId="4FE283A9" w16cid:durableId="16A891E2"/>
  <w16cid:commentId w16cid:paraId="29054C0C" w16cid:durableId="649F1E76"/>
  <w16cid:commentId w16cid:paraId="02A40D0E" w16cid:durableId="5F4B7FBC"/>
  <w16cid:commentId w16cid:paraId="35B3A2EF" w16cid:durableId="7B2BC26E"/>
  <w16cid:commentId w16cid:paraId="3619F1B4" w16cid:durableId="0C36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E200" w14:textId="77777777" w:rsidR="00E119A2" w:rsidRDefault="00E119A2" w:rsidP="00F136A7">
      <w:r>
        <w:separator/>
      </w:r>
    </w:p>
  </w:endnote>
  <w:endnote w:type="continuationSeparator" w:id="0">
    <w:p w14:paraId="379EA17A" w14:textId="77777777" w:rsidR="00E119A2" w:rsidRDefault="00E119A2" w:rsidP="00F136A7">
      <w:r>
        <w:continuationSeparator/>
      </w:r>
    </w:p>
  </w:endnote>
  <w:endnote w:type="continuationNotice" w:id="1">
    <w:p w14:paraId="7BF47845" w14:textId="77777777" w:rsidR="00E119A2" w:rsidRDefault="00E11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943" w:author="Helen Higham" w:date="2024-06-05T20:56:00Z"/>
  <w:sdt>
    <w:sdtPr>
      <w:rPr>
        <w:rStyle w:val="PageNumber"/>
      </w:rPr>
      <w:id w:val="-1718048357"/>
      <w:docPartObj>
        <w:docPartGallery w:val="Page Numbers (Bottom of Page)"/>
        <w:docPartUnique/>
      </w:docPartObj>
    </w:sdtPr>
    <w:sdtEndPr>
      <w:rPr>
        <w:rStyle w:val="PageNumber"/>
      </w:rPr>
    </w:sdtEndPr>
    <w:sdtContent>
      <w:customXmlInsRangeEnd w:id="943"/>
      <w:p w14:paraId="10EE2763" w14:textId="4397C990" w:rsidR="00F136A7" w:rsidRDefault="00F136A7" w:rsidP="00DC6AA9">
        <w:pPr>
          <w:pStyle w:val="Footer"/>
          <w:framePr w:wrap="none" w:vAnchor="text" w:hAnchor="margin" w:xAlign="right" w:y="1"/>
          <w:rPr>
            <w:ins w:id="944" w:author="Helen Higham" w:date="2024-06-05T20:56:00Z"/>
            <w:rStyle w:val="PageNumber"/>
          </w:rPr>
        </w:pPr>
        <w:ins w:id="945" w:author="Helen Higham" w:date="2024-06-05T20:56:00Z">
          <w:r>
            <w:rPr>
              <w:rStyle w:val="PageNumber"/>
            </w:rPr>
            <w:fldChar w:fldCharType="begin"/>
          </w:r>
          <w:r>
            <w:rPr>
              <w:rStyle w:val="PageNumber"/>
            </w:rPr>
            <w:instrText xml:space="preserve"> PAGE </w:instrText>
          </w:r>
          <w:r>
            <w:rPr>
              <w:rStyle w:val="PageNumber"/>
            </w:rPr>
            <w:fldChar w:fldCharType="end"/>
          </w:r>
        </w:ins>
      </w:p>
      <w:customXmlInsRangeStart w:id="946" w:author="Helen Higham" w:date="2024-06-05T20:56:00Z"/>
    </w:sdtContent>
  </w:sdt>
  <w:customXmlInsRangeEnd w:id="946"/>
  <w:p w14:paraId="59FE6ED1" w14:textId="77777777" w:rsidR="00F136A7" w:rsidRDefault="00F136A7">
    <w:pPr>
      <w:pStyle w:val="Footer"/>
      <w:ind w:right="360"/>
      <w:pPrChange w:id="947" w:author="Helen Higham" w:date="2024-06-05T20:5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948" w:author="Helen Higham" w:date="2024-06-05T20:56:00Z"/>
  <w:sdt>
    <w:sdtPr>
      <w:rPr>
        <w:rStyle w:val="PageNumber"/>
      </w:rPr>
      <w:id w:val="-1132393655"/>
      <w:docPartObj>
        <w:docPartGallery w:val="Page Numbers (Bottom of Page)"/>
        <w:docPartUnique/>
      </w:docPartObj>
    </w:sdtPr>
    <w:sdtEndPr>
      <w:rPr>
        <w:rStyle w:val="PageNumber"/>
      </w:rPr>
    </w:sdtEndPr>
    <w:sdtContent>
      <w:customXmlInsRangeEnd w:id="948"/>
      <w:p w14:paraId="1A45D6D2" w14:textId="2B178B81" w:rsidR="00F136A7" w:rsidRDefault="00F136A7" w:rsidP="00DC6AA9">
        <w:pPr>
          <w:pStyle w:val="Footer"/>
          <w:framePr w:wrap="none" w:vAnchor="text" w:hAnchor="margin" w:xAlign="right" w:y="1"/>
          <w:rPr>
            <w:ins w:id="949" w:author="Helen Higham" w:date="2024-06-05T20:56:00Z"/>
            <w:rStyle w:val="PageNumber"/>
          </w:rPr>
        </w:pPr>
        <w:ins w:id="950" w:author="Helen Higham" w:date="2024-06-05T20:56: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951" w:author="Helen Higham" w:date="2024-06-05T20:56:00Z">
          <w:r>
            <w:rPr>
              <w:rStyle w:val="PageNumber"/>
            </w:rPr>
            <w:fldChar w:fldCharType="end"/>
          </w:r>
        </w:ins>
      </w:p>
      <w:customXmlInsRangeStart w:id="952" w:author="Helen Higham" w:date="2024-06-05T20:56:00Z"/>
    </w:sdtContent>
  </w:sdt>
  <w:customXmlInsRangeEnd w:id="952"/>
  <w:p w14:paraId="143A43C0" w14:textId="77777777" w:rsidR="00F136A7" w:rsidRDefault="00F136A7">
    <w:pPr>
      <w:pStyle w:val="Footer"/>
      <w:ind w:right="360"/>
      <w:pPrChange w:id="953" w:author="Helen Higham" w:date="2024-06-05T20:56: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CC511" w14:textId="77777777" w:rsidR="00E119A2" w:rsidRDefault="00E119A2" w:rsidP="00F136A7">
      <w:r>
        <w:separator/>
      </w:r>
    </w:p>
  </w:footnote>
  <w:footnote w:type="continuationSeparator" w:id="0">
    <w:p w14:paraId="284B36A0" w14:textId="77777777" w:rsidR="00E119A2" w:rsidRDefault="00E119A2" w:rsidP="00F136A7">
      <w:r>
        <w:continuationSeparator/>
      </w:r>
    </w:p>
  </w:footnote>
  <w:footnote w:type="continuationNotice" w:id="1">
    <w:p w14:paraId="5EA29283" w14:textId="77777777" w:rsidR="00E119A2" w:rsidRDefault="00E11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C04FD" w14:textId="77777777" w:rsidR="00B936A0" w:rsidRDefault="00B9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8D542B"/>
    <w:multiLevelType w:val="hybridMultilevel"/>
    <w:tmpl w:val="2976DB62"/>
    <w:lvl w:ilvl="0" w:tplc="3C142FE8">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D62CA5"/>
    <w:multiLevelType w:val="hybridMultilevel"/>
    <w:tmpl w:val="3F120144"/>
    <w:lvl w:ilvl="0" w:tplc="0809000F">
      <w:start w:val="7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67C8A"/>
    <w:multiLevelType w:val="hybridMultilevel"/>
    <w:tmpl w:val="1B746FD6"/>
    <w:lvl w:ilvl="0" w:tplc="E5966012">
      <w:start w:val="20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0EC7"/>
    <w:multiLevelType w:val="hybridMultilevel"/>
    <w:tmpl w:val="2B56F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len Higham">
    <w15:presenceInfo w15:providerId="AD" w15:userId="S::anae0089@ox.ac.uk::9104aef2-0f04-464e-845a-5e89c6ec2c26"/>
  </w15:person>
  <w15:person w15:author="Sriraj Aiyer">
    <w15:presenceInfo w15:providerId="AD" w15:userId="S::xpsy1088@ox.ac.uk::16b3b2fe-401e-4ae4-8350-1b9d4932dbc1"/>
  </w15:person>
  <w15:person w15:author="Nicholas Yeung">
    <w15:presenceInfo w15:providerId="AD" w15:userId="S::xpsy0315@ox.ac.uk::c19c1114-6833-48c0-a122-3075879a2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0420C"/>
    <w:rsid w:val="00005B5B"/>
    <w:rsid w:val="00007CF2"/>
    <w:rsid w:val="000146D7"/>
    <w:rsid w:val="00014DA1"/>
    <w:rsid w:val="00021153"/>
    <w:rsid w:val="00021190"/>
    <w:rsid w:val="0002139E"/>
    <w:rsid w:val="000222CE"/>
    <w:rsid w:val="00024969"/>
    <w:rsid w:val="000256DA"/>
    <w:rsid w:val="00033619"/>
    <w:rsid w:val="00035016"/>
    <w:rsid w:val="000379FE"/>
    <w:rsid w:val="00046F57"/>
    <w:rsid w:val="000503AF"/>
    <w:rsid w:val="000520D5"/>
    <w:rsid w:val="00053ACB"/>
    <w:rsid w:val="00054574"/>
    <w:rsid w:val="000549C4"/>
    <w:rsid w:val="00060D0F"/>
    <w:rsid w:val="0007038A"/>
    <w:rsid w:val="000765F9"/>
    <w:rsid w:val="0008705F"/>
    <w:rsid w:val="00087E58"/>
    <w:rsid w:val="00093B41"/>
    <w:rsid w:val="00094246"/>
    <w:rsid w:val="000950C0"/>
    <w:rsid w:val="00097E40"/>
    <w:rsid w:val="000A1001"/>
    <w:rsid w:val="000A2354"/>
    <w:rsid w:val="000A7834"/>
    <w:rsid w:val="000A7A83"/>
    <w:rsid w:val="000B1049"/>
    <w:rsid w:val="000B4284"/>
    <w:rsid w:val="000B57AA"/>
    <w:rsid w:val="000B6205"/>
    <w:rsid w:val="000B673A"/>
    <w:rsid w:val="000C03E1"/>
    <w:rsid w:val="000C6251"/>
    <w:rsid w:val="000D1E6F"/>
    <w:rsid w:val="000D27EB"/>
    <w:rsid w:val="000D44E2"/>
    <w:rsid w:val="000D45CF"/>
    <w:rsid w:val="000D6590"/>
    <w:rsid w:val="000D755F"/>
    <w:rsid w:val="000E14E5"/>
    <w:rsid w:val="000E1AA1"/>
    <w:rsid w:val="000E5B7F"/>
    <w:rsid w:val="000E65A0"/>
    <w:rsid w:val="000E7C45"/>
    <w:rsid w:val="000F22F8"/>
    <w:rsid w:val="000F4AC4"/>
    <w:rsid w:val="00102FA0"/>
    <w:rsid w:val="0010647D"/>
    <w:rsid w:val="00107577"/>
    <w:rsid w:val="00115A35"/>
    <w:rsid w:val="00116617"/>
    <w:rsid w:val="0011682C"/>
    <w:rsid w:val="0011719D"/>
    <w:rsid w:val="00120516"/>
    <w:rsid w:val="00125600"/>
    <w:rsid w:val="00134E68"/>
    <w:rsid w:val="0013553C"/>
    <w:rsid w:val="00136332"/>
    <w:rsid w:val="00137D4D"/>
    <w:rsid w:val="00140A5F"/>
    <w:rsid w:val="00141188"/>
    <w:rsid w:val="0014245E"/>
    <w:rsid w:val="0014377B"/>
    <w:rsid w:val="001440B2"/>
    <w:rsid w:val="0014769B"/>
    <w:rsid w:val="0015502E"/>
    <w:rsid w:val="00161CF3"/>
    <w:rsid w:val="00161D14"/>
    <w:rsid w:val="00162699"/>
    <w:rsid w:val="0016440A"/>
    <w:rsid w:val="00164C7C"/>
    <w:rsid w:val="00165251"/>
    <w:rsid w:val="00171969"/>
    <w:rsid w:val="00171C43"/>
    <w:rsid w:val="001737A4"/>
    <w:rsid w:val="00174661"/>
    <w:rsid w:val="00177F7C"/>
    <w:rsid w:val="00181879"/>
    <w:rsid w:val="001836CB"/>
    <w:rsid w:val="00191420"/>
    <w:rsid w:val="00196DEF"/>
    <w:rsid w:val="001A5828"/>
    <w:rsid w:val="001B12DD"/>
    <w:rsid w:val="001B1A3D"/>
    <w:rsid w:val="001B27D3"/>
    <w:rsid w:val="001B56E1"/>
    <w:rsid w:val="001B5F70"/>
    <w:rsid w:val="001B7F8C"/>
    <w:rsid w:val="001C2991"/>
    <w:rsid w:val="001C374C"/>
    <w:rsid w:val="001C3C1F"/>
    <w:rsid w:val="001C4411"/>
    <w:rsid w:val="001D1BA8"/>
    <w:rsid w:val="001D3B64"/>
    <w:rsid w:val="001D5529"/>
    <w:rsid w:val="001D6663"/>
    <w:rsid w:val="001D7754"/>
    <w:rsid w:val="001D7856"/>
    <w:rsid w:val="001E6771"/>
    <w:rsid w:val="001F0F2E"/>
    <w:rsid w:val="001F1045"/>
    <w:rsid w:val="001F127B"/>
    <w:rsid w:val="001F4005"/>
    <w:rsid w:val="002101EC"/>
    <w:rsid w:val="00211399"/>
    <w:rsid w:val="002136A7"/>
    <w:rsid w:val="00213CEF"/>
    <w:rsid w:val="00215AD2"/>
    <w:rsid w:val="00222D87"/>
    <w:rsid w:val="002240A9"/>
    <w:rsid w:val="00226669"/>
    <w:rsid w:val="00227A9C"/>
    <w:rsid w:val="00241B2D"/>
    <w:rsid w:val="002443FD"/>
    <w:rsid w:val="00252B79"/>
    <w:rsid w:val="00257E93"/>
    <w:rsid w:val="002610C7"/>
    <w:rsid w:val="00262648"/>
    <w:rsid w:val="00264929"/>
    <w:rsid w:val="00264D70"/>
    <w:rsid w:val="0026682A"/>
    <w:rsid w:val="00271143"/>
    <w:rsid w:val="00273552"/>
    <w:rsid w:val="0027363B"/>
    <w:rsid w:val="002747F6"/>
    <w:rsid w:val="00274990"/>
    <w:rsid w:val="002772F8"/>
    <w:rsid w:val="0027778E"/>
    <w:rsid w:val="00287E26"/>
    <w:rsid w:val="002929D7"/>
    <w:rsid w:val="002A34D9"/>
    <w:rsid w:val="002A4F8D"/>
    <w:rsid w:val="002A50EB"/>
    <w:rsid w:val="002A5ACC"/>
    <w:rsid w:val="002A5E13"/>
    <w:rsid w:val="002B07EF"/>
    <w:rsid w:val="002B2B39"/>
    <w:rsid w:val="002B58D2"/>
    <w:rsid w:val="002C11C7"/>
    <w:rsid w:val="002C29B9"/>
    <w:rsid w:val="002C31E7"/>
    <w:rsid w:val="002C5B64"/>
    <w:rsid w:val="002D114D"/>
    <w:rsid w:val="002D6376"/>
    <w:rsid w:val="002D72E2"/>
    <w:rsid w:val="002E2057"/>
    <w:rsid w:val="002E3E7B"/>
    <w:rsid w:val="002E616C"/>
    <w:rsid w:val="002E71E6"/>
    <w:rsid w:val="002F17A5"/>
    <w:rsid w:val="002F1F6C"/>
    <w:rsid w:val="002F2D46"/>
    <w:rsid w:val="002F3562"/>
    <w:rsid w:val="002F6296"/>
    <w:rsid w:val="002F6F7E"/>
    <w:rsid w:val="00305DA8"/>
    <w:rsid w:val="003110BF"/>
    <w:rsid w:val="0031123B"/>
    <w:rsid w:val="00311261"/>
    <w:rsid w:val="00313530"/>
    <w:rsid w:val="00315904"/>
    <w:rsid w:val="00320068"/>
    <w:rsid w:val="003209A9"/>
    <w:rsid w:val="003213EA"/>
    <w:rsid w:val="00322EA8"/>
    <w:rsid w:val="00323C20"/>
    <w:rsid w:val="00335182"/>
    <w:rsid w:val="003443A0"/>
    <w:rsid w:val="003458CB"/>
    <w:rsid w:val="003511F9"/>
    <w:rsid w:val="0035134B"/>
    <w:rsid w:val="00351395"/>
    <w:rsid w:val="00355173"/>
    <w:rsid w:val="0036112F"/>
    <w:rsid w:val="00364B08"/>
    <w:rsid w:val="00366F81"/>
    <w:rsid w:val="0036722C"/>
    <w:rsid w:val="00375604"/>
    <w:rsid w:val="00376917"/>
    <w:rsid w:val="00380685"/>
    <w:rsid w:val="00380888"/>
    <w:rsid w:val="00380961"/>
    <w:rsid w:val="00383957"/>
    <w:rsid w:val="0038707D"/>
    <w:rsid w:val="0038790A"/>
    <w:rsid w:val="00394622"/>
    <w:rsid w:val="003961FF"/>
    <w:rsid w:val="003A0F1A"/>
    <w:rsid w:val="003A5424"/>
    <w:rsid w:val="003A5BBD"/>
    <w:rsid w:val="003B1F3C"/>
    <w:rsid w:val="003B5249"/>
    <w:rsid w:val="003C1EA8"/>
    <w:rsid w:val="003C436D"/>
    <w:rsid w:val="003C4395"/>
    <w:rsid w:val="003C48DA"/>
    <w:rsid w:val="003C6AD7"/>
    <w:rsid w:val="003C7D59"/>
    <w:rsid w:val="003D5EC3"/>
    <w:rsid w:val="003E01B6"/>
    <w:rsid w:val="003E25E8"/>
    <w:rsid w:val="003F73D7"/>
    <w:rsid w:val="00401017"/>
    <w:rsid w:val="00401C87"/>
    <w:rsid w:val="00403AA5"/>
    <w:rsid w:val="00405573"/>
    <w:rsid w:val="00411CA3"/>
    <w:rsid w:val="004134DE"/>
    <w:rsid w:val="004167C0"/>
    <w:rsid w:val="00424DB2"/>
    <w:rsid w:val="0042530E"/>
    <w:rsid w:val="00426F2E"/>
    <w:rsid w:val="004278A1"/>
    <w:rsid w:val="00427F5C"/>
    <w:rsid w:val="004323AA"/>
    <w:rsid w:val="004326DB"/>
    <w:rsid w:val="00436354"/>
    <w:rsid w:val="00440668"/>
    <w:rsid w:val="00441CCB"/>
    <w:rsid w:val="004477F7"/>
    <w:rsid w:val="004566CE"/>
    <w:rsid w:val="00461517"/>
    <w:rsid w:val="004618B1"/>
    <w:rsid w:val="0047196C"/>
    <w:rsid w:val="00474607"/>
    <w:rsid w:val="004753DA"/>
    <w:rsid w:val="00492F62"/>
    <w:rsid w:val="00497BD6"/>
    <w:rsid w:val="004A0B55"/>
    <w:rsid w:val="004A329F"/>
    <w:rsid w:val="004A5716"/>
    <w:rsid w:val="004B4731"/>
    <w:rsid w:val="004B639B"/>
    <w:rsid w:val="004B6C2E"/>
    <w:rsid w:val="004C15E8"/>
    <w:rsid w:val="004C32BF"/>
    <w:rsid w:val="004C3C29"/>
    <w:rsid w:val="004C47AC"/>
    <w:rsid w:val="004C4C5C"/>
    <w:rsid w:val="004C6ED5"/>
    <w:rsid w:val="004C6FB8"/>
    <w:rsid w:val="004C7831"/>
    <w:rsid w:val="004D1219"/>
    <w:rsid w:val="004D13BB"/>
    <w:rsid w:val="004D2875"/>
    <w:rsid w:val="004D6596"/>
    <w:rsid w:val="004D7594"/>
    <w:rsid w:val="004E2686"/>
    <w:rsid w:val="004E2ACD"/>
    <w:rsid w:val="004E2D29"/>
    <w:rsid w:val="004E50DE"/>
    <w:rsid w:val="004E5E3B"/>
    <w:rsid w:val="004E63D1"/>
    <w:rsid w:val="004F0BC9"/>
    <w:rsid w:val="004F2AD7"/>
    <w:rsid w:val="004F7D54"/>
    <w:rsid w:val="004F7D94"/>
    <w:rsid w:val="00505ABC"/>
    <w:rsid w:val="0050639E"/>
    <w:rsid w:val="00506CDD"/>
    <w:rsid w:val="005101B2"/>
    <w:rsid w:val="005113CD"/>
    <w:rsid w:val="00520EFE"/>
    <w:rsid w:val="00521737"/>
    <w:rsid w:val="00523114"/>
    <w:rsid w:val="005247D9"/>
    <w:rsid w:val="00525C5B"/>
    <w:rsid w:val="00527453"/>
    <w:rsid w:val="005303DA"/>
    <w:rsid w:val="00536772"/>
    <w:rsid w:val="005370A3"/>
    <w:rsid w:val="00537242"/>
    <w:rsid w:val="005447A1"/>
    <w:rsid w:val="0054650B"/>
    <w:rsid w:val="00553B34"/>
    <w:rsid w:val="00555985"/>
    <w:rsid w:val="00560153"/>
    <w:rsid w:val="00563E42"/>
    <w:rsid w:val="00570E58"/>
    <w:rsid w:val="005728E5"/>
    <w:rsid w:val="00574C5E"/>
    <w:rsid w:val="00575258"/>
    <w:rsid w:val="00576CF4"/>
    <w:rsid w:val="00576E39"/>
    <w:rsid w:val="00587759"/>
    <w:rsid w:val="00590B10"/>
    <w:rsid w:val="00596D5E"/>
    <w:rsid w:val="005A0589"/>
    <w:rsid w:val="005A0B22"/>
    <w:rsid w:val="005A1DD3"/>
    <w:rsid w:val="005A5542"/>
    <w:rsid w:val="005B6401"/>
    <w:rsid w:val="005B6EC8"/>
    <w:rsid w:val="005C0CA8"/>
    <w:rsid w:val="005C1490"/>
    <w:rsid w:val="005C2F08"/>
    <w:rsid w:val="005C5C4C"/>
    <w:rsid w:val="005C6AC7"/>
    <w:rsid w:val="005C7FFA"/>
    <w:rsid w:val="005D0354"/>
    <w:rsid w:val="005D112F"/>
    <w:rsid w:val="005D1BED"/>
    <w:rsid w:val="005D3EB2"/>
    <w:rsid w:val="005D4054"/>
    <w:rsid w:val="005E1365"/>
    <w:rsid w:val="005E1954"/>
    <w:rsid w:val="005E57D8"/>
    <w:rsid w:val="005E639E"/>
    <w:rsid w:val="005F2516"/>
    <w:rsid w:val="005F2CF3"/>
    <w:rsid w:val="005F711A"/>
    <w:rsid w:val="005F7D5B"/>
    <w:rsid w:val="006023F7"/>
    <w:rsid w:val="00604780"/>
    <w:rsid w:val="006071BB"/>
    <w:rsid w:val="00607A82"/>
    <w:rsid w:val="0061077B"/>
    <w:rsid w:val="00615D5B"/>
    <w:rsid w:val="0062261E"/>
    <w:rsid w:val="00624894"/>
    <w:rsid w:val="00627574"/>
    <w:rsid w:val="006316C1"/>
    <w:rsid w:val="00637EC6"/>
    <w:rsid w:val="0064047A"/>
    <w:rsid w:val="00640645"/>
    <w:rsid w:val="00642282"/>
    <w:rsid w:val="0064320C"/>
    <w:rsid w:val="006461D5"/>
    <w:rsid w:val="006468BA"/>
    <w:rsid w:val="00652AD0"/>
    <w:rsid w:val="00654C0B"/>
    <w:rsid w:val="00654DE5"/>
    <w:rsid w:val="00655B03"/>
    <w:rsid w:val="00656689"/>
    <w:rsid w:val="00657158"/>
    <w:rsid w:val="00660ADC"/>
    <w:rsid w:val="0067181F"/>
    <w:rsid w:val="00671CB3"/>
    <w:rsid w:val="00672353"/>
    <w:rsid w:val="00673C2F"/>
    <w:rsid w:val="00676690"/>
    <w:rsid w:val="006830AF"/>
    <w:rsid w:val="00684A88"/>
    <w:rsid w:val="00684D3A"/>
    <w:rsid w:val="00685778"/>
    <w:rsid w:val="00686721"/>
    <w:rsid w:val="00686B31"/>
    <w:rsid w:val="006910D0"/>
    <w:rsid w:val="00692BFC"/>
    <w:rsid w:val="006A2315"/>
    <w:rsid w:val="006A5856"/>
    <w:rsid w:val="006B30F7"/>
    <w:rsid w:val="006B4FBC"/>
    <w:rsid w:val="006B5613"/>
    <w:rsid w:val="006C2ACB"/>
    <w:rsid w:val="006C3987"/>
    <w:rsid w:val="006C4953"/>
    <w:rsid w:val="006C504B"/>
    <w:rsid w:val="006C7C58"/>
    <w:rsid w:val="006D00F7"/>
    <w:rsid w:val="006D0D7D"/>
    <w:rsid w:val="006D4B93"/>
    <w:rsid w:val="006D5147"/>
    <w:rsid w:val="006F01CB"/>
    <w:rsid w:val="006F3BF8"/>
    <w:rsid w:val="006F76D4"/>
    <w:rsid w:val="00701CF7"/>
    <w:rsid w:val="0070460D"/>
    <w:rsid w:val="007058FA"/>
    <w:rsid w:val="00705FAA"/>
    <w:rsid w:val="00706EB6"/>
    <w:rsid w:val="00711241"/>
    <w:rsid w:val="007116C0"/>
    <w:rsid w:val="00712D1F"/>
    <w:rsid w:val="00714672"/>
    <w:rsid w:val="00714DA4"/>
    <w:rsid w:val="00714EE4"/>
    <w:rsid w:val="0072386F"/>
    <w:rsid w:val="00725D82"/>
    <w:rsid w:val="0072662A"/>
    <w:rsid w:val="00730C78"/>
    <w:rsid w:val="007350DD"/>
    <w:rsid w:val="0073545B"/>
    <w:rsid w:val="00736795"/>
    <w:rsid w:val="00740F02"/>
    <w:rsid w:val="007455F5"/>
    <w:rsid w:val="0074646D"/>
    <w:rsid w:val="007502D8"/>
    <w:rsid w:val="00751CE0"/>
    <w:rsid w:val="00753302"/>
    <w:rsid w:val="00757D2B"/>
    <w:rsid w:val="007667BB"/>
    <w:rsid w:val="00767A6F"/>
    <w:rsid w:val="007712E7"/>
    <w:rsid w:val="00771D34"/>
    <w:rsid w:val="007742B7"/>
    <w:rsid w:val="0078034B"/>
    <w:rsid w:val="0078212B"/>
    <w:rsid w:val="00782A2F"/>
    <w:rsid w:val="00785C12"/>
    <w:rsid w:val="007866E1"/>
    <w:rsid w:val="00786AD6"/>
    <w:rsid w:val="007878A6"/>
    <w:rsid w:val="0079257A"/>
    <w:rsid w:val="0079285C"/>
    <w:rsid w:val="00794669"/>
    <w:rsid w:val="007946A7"/>
    <w:rsid w:val="00795723"/>
    <w:rsid w:val="007965EB"/>
    <w:rsid w:val="007A25CB"/>
    <w:rsid w:val="007A3629"/>
    <w:rsid w:val="007A4108"/>
    <w:rsid w:val="007A4799"/>
    <w:rsid w:val="007A5F03"/>
    <w:rsid w:val="007B168E"/>
    <w:rsid w:val="007B2234"/>
    <w:rsid w:val="007B2305"/>
    <w:rsid w:val="007B3463"/>
    <w:rsid w:val="007B4E88"/>
    <w:rsid w:val="007C0D4B"/>
    <w:rsid w:val="007C18C7"/>
    <w:rsid w:val="007C43D9"/>
    <w:rsid w:val="007C6A87"/>
    <w:rsid w:val="007C7C28"/>
    <w:rsid w:val="007D1D5F"/>
    <w:rsid w:val="007D4E69"/>
    <w:rsid w:val="007E29A9"/>
    <w:rsid w:val="007F0E62"/>
    <w:rsid w:val="007F120A"/>
    <w:rsid w:val="007F3B6F"/>
    <w:rsid w:val="007F69AD"/>
    <w:rsid w:val="007F6D8F"/>
    <w:rsid w:val="00801D53"/>
    <w:rsid w:val="00802326"/>
    <w:rsid w:val="0080278F"/>
    <w:rsid w:val="00807E7C"/>
    <w:rsid w:val="00810F08"/>
    <w:rsid w:val="00811A19"/>
    <w:rsid w:val="00814790"/>
    <w:rsid w:val="00815E52"/>
    <w:rsid w:val="00817245"/>
    <w:rsid w:val="00817E08"/>
    <w:rsid w:val="008202A7"/>
    <w:rsid w:val="0083069A"/>
    <w:rsid w:val="00831051"/>
    <w:rsid w:val="00833F5B"/>
    <w:rsid w:val="00835CCD"/>
    <w:rsid w:val="00840657"/>
    <w:rsid w:val="00840FED"/>
    <w:rsid w:val="008519FA"/>
    <w:rsid w:val="00853F24"/>
    <w:rsid w:val="00855691"/>
    <w:rsid w:val="00855F76"/>
    <w:rsid w:val="00856887"/>
    <w:rsid w:val="00860C00"/>
    <w:rsid w:val="00860D15"/>
    <w:rsid w:val="00861340"/>
    <w:rsid w:val="00863060"/>
    <w:rsid w:val="008672BC"/>
    <w:rsid w:val="00867660"/>
    <w:rsid w:val="00867DE8"/>
    <w:rsid w:val="00870293"/>
    <w:rsid w:val="00870C4A"/>
    <w:rsid w:val="008749A4"/>
    <w:rsid w:val="0087771E"/>
    <w:rsid w:val="00877A4A"/>
    <w:rsid w:val="00881D58"/>
    <w:rsid w:val="00882DDA"/>
    <w:rsid w:val="0089286B"/>
    <w:rsid w:val="00892880"/>
    <w:rsid w:val="0089637A"/>
    <w:rsid w:val="008A1590"/>
    <w:rsid w:val="008A35B3"/>
    <w:rsid w:val="008A59A0"/>
    <w:rsid w:val="008B085F"/>
    <w:rsid w:val="008B0D21"/>
    <w:rsid w:val="008B1AC5"/>
    <w:rsid w:val="008B24D4"/>
    <w:rsid w:val="008B490B"/>
    <w:rsid w:val="008B7209"/>
    <w:rsid w:val="008C1E89"/>
    <w:rsid w:val="008C283F"/>
    <w:rsid w:val="008C2C83"/>
    <w:rsid w:val="008C345C"/>
    <w:rsid w:val="008D02B8"/>
    <w:rsid w:val="008D1338"/>
    <w:rsid w:val="008D17C5"/>
    <w:rsid w:val="008D2E82"/>
    <w:rsid w:val="008D45F5"/>
    <w:rsid w:val="008D714C"/>
    <w:rsid w:val="008E1B63"/>
    <w:rsid w:val="008E4B68"/>
    <w:rsid w:val="008F46D0"/>
    <w:rsid w:val="00906731"/>
    <w:rsid w:val="00907432"/>
    <w:rsid w:val="009079EB"/>
    <w:rsid w:val="009109A2"/>
    <w:rsid w:val="00912970"/>
    <w:rsid w:val="00922EE7"/>
    <w:rsid w:val="0092358D"/>
    <w:rsid w:val="00932E78"/>
    <w:rsid w:val="0093322E"/>
    <w:rsid w:val="00933BDA"/>
    <w:rsid w:val="009345AF"/>
    <w:rsid w:val="00943F6F"/>
    <w:rsid w:val="00944387"/>
    <w:rsid w:val="0095226D"/>
    <w:rsid w:val="009527A2"/>
    <w:rsid w:val="00952D88"/>
    <w:rsid w:val="009559DA"/>
    <w:rsid w:val="00957278"/>
    <w:rsid w:val="00963C9E"/>
    <w:rsid w:val="00967859"/>
    <w:rsid w:val="009743F0"/>
    <w:rsid w:val="00981D31"/>
    <w:rsid w:val="0098382D"/>
    <w:rsid w:val="009859E1"/>
    <w:rsid w:val="00992DDA"/>
    <w:rsid w:val="00995CE6"/>
    <w:rsid w:val="00996CB2"/>
    <w:rsid w:val="009A1592"/>
    <w:rsid w:val="009A2F9E"/>
    <w:rsid w:val="009A7BB4"/>
    <w:rsid w:val="009B13AD"/>
    <w:rsid w:val="009B35F5"/>
    <w:rsid w:val="009B68F7"/>
    <w:rsid w:val="009B6C6C"/>
    <w:rsid w:val="009C296F"/>
    <w:rsid w:val="009D4276"/>
    <w:rsid w:val="009D4E9F"/>
    <w:rsid w:val="009D572F"/>
    <w:rsid w:val="009E2722"/>
    <w:rsid w:val="009E5745"/>
    <w:rsid w:val="009F4783"/>
    <w:rsid w:val="00A001C4"/>
    <w:rsid w:val="00A041EC"/>
    <w:rsid w:val="00A1154A"/>
    <w:rsid w:val="00A13E1A"/>
    <w:rsid w:val="00A157A2"/>
    <w:rsid w:val="00A1655D"/>
    <w:rsid w:val="00A169F2"/>
    <w:rsid w:val="00A16FF4"/>
    <w:rsid w:val="00A1729E"/>
    <w:rsid w:val="00A17E9A"/>
    <w:rsid w:val="00A230FF"/>
    <w:rsid w:val="00A23C54"/>
    <w:rsid w:val="00A257CD"/>
    <w:rsid w:val="00A40B1E"/>
    <w:rsid w:val="00A43DCD"/>
    <w:rsid w:val="00A43FC1"/>
    <w:rsid w:val="00A45CFF"/>
    <w:rsid w:val="00A45FAF"/>
    <w:rsid w:val="00A47A57"/>
    <w:rsid w:val="00A47E16"/>
    <w:rsid w:val="00A51C30"/>
    <w:rsid w:val="00A5275F"/>
    <w:rsid w:val="00A5345A"/>
    <w:rsid w:val="00A53F9B"/>
    <w:rsid w:val="00A54419"/>
    <w:rsid w:val="00A544F8"/>
    <w:rsid w:val="00A57722"/>
    <w:rsid w:val="00A64247"/>
    <w:rsid w:val="00A6472D"/>
    <w:rsid w:val="00A669ED"/>
    <w:rsid w:val="00A66E65"/>
    <w:rsid w:val="00A7018C"/>
    <w:rsid w:val="00A72477"/>
    <w:rsid w:val="00A7405A"/>
    <w:rsid w:val="00A77C3F"/>
    <w:rsid w:val="00A84B4D"/>
    <w:rsid w:val="00A8622E"/>
    <w:rsid w:val="00A868B4"/>
    <w:rsid w:val="00A87EE3"/>
    <w:rsid w:val="00A93667"/>
    <w:rsid w:val="00A97868"/>
    <w:rsid w:val="00AA0FC2"/>
    <w:rsid w:val="00AA6770"/>
    <w:rsid w:val="00AA7974"/>
    <w:rsid w:val="00AB08BA"/>
    <w:rsid w:val="00AB0C0A"/>
    <w:rsid w:val="00AB30BD"/>
    <w:rsid w:val="00AB3F09"/>
    <w:rsid w:val="00AB6F82"/>
    <w:rsid w:val="00AC07E2"/>
    <w:rsid w:val="00AC4C81"/>
    <w:rsid w:val="00AD1698"/>
    <w:rsid w:val="00AD238B"/>
    <w:rsid w:val="00AD250F"/>
    <w:rsid w:val="00AE4B11"/>
    <w:rsid w:val="00AE5E02"/>
    <w:rsid w:val="00AF3187"/>
    <w:rsid w:val="00AF7134"/>
    <w:rsid w:val="00B00B40"/>
    <w:rsid w:val="00B04EAF"/>
    <w:rsid w:val="00B054B3"/>
    <w:rsid w:val="00B066C3"/>
    <w:rsid w:val="00B11E82"/>
    <w:rsid w:val="00B175BD"/>
    <w:rsid w:val="00B209A1"/>
    <w:rsid w:val="00B20FE9"/>
    <w:rsid w:val="00B22FB4"/>
    <w:rsid w:val="00B22FB8"/>
    <w:rsid w:val="00B26624"/>
    <w:rsid w:val="00B3024E"/>
    <w:rsid w:val="00B317FA"/>
    <w:rsid w:val="00B51580"/>
    <w:rsid w:val="00B54BE6"/>
    <w:rsid w:val="00B55B2F"/>
    <w:rsid w:val="00B64573"/>
    <w:rsid w:val="00B70256"/>
    <w:rsid w:val="00B71857"/>
    <w:rsid w:val="00B747EC"/>
    <w:rsid w:val="00B77C8A"/>
    <w:rsid w:val="00B8104A"/>
    <w:rsid w:val="00B83E67"/>
    <w:rsid w:val="00B861AC"/>
    <w:rsid w:val="00B90DFD"/>
    <w:rsid w:val="00B914DD"/>
    <w:rsid w:val="00B92D7F"/>
    <w:rsid w:val="00B936A0"/>
    <w:rsid w:val="00B937FE"/>
    <w:rsid w:val="00B97C40"/>
    <w:rsid w:val="00B97D13"/>
    <w:rsid w:val="00BA4AF7"/>
    <w:rsid w:val="00BB7E8E"/>
    <w:rsid w:val="00BC1515"/>
    <w:rsid w:val="00BC1778"/>
    <w:rsid w:val="00BC1B0B"/>
    <w:rsid w:val="00BC53C2"/>
    <w:rsid w:val="00BC5F06"/>
    <w:rsid w:val="00BC7F8A"/>
    <w:rsid w:val="00BD0B74"/>
    <w:rsid w:val="00BD2F50"/>
    <w:rsid w:val="00BD46F0"/>
    <w:rsid w:val="00BD66CB"/>
    <w:rsid w:val="00BE2668"/>
    <w:rsid w:val="00BE2E5E"/>
    <w:rsid w:val="00BE5A8A"/>
    <w:rsid w:val="00BF1A6F"/>
    <w:rsid w:val="00BF7C39"/>
    <w:rsid w:val="00C00C73"/>
    <w:rsid w:val="00C02542"/>
    <w:rsid w:val="00C02A67"/>
    <w:rsid w:val="00C03569"/>
    <w:rsid w:val="00C133B8"/>
    <w:rsid w:val="00C14EE2"/>
    <w:rsid w:val="00C15D4B"/>
    <w:rsid w:val="00C15F34"/>
    <w:rsid w:val="00C15F62"/>
    <w:rsid w:val="00C2158E"/>
    <w:rsid w:val="00C2407D"/>
    <w:rsid w:val="00C26170"/>
    <w:rsid w:val="00C261E0"/>
    <w:rsid w:val="00C26F3A"/>
    <w:rsid w:val="00C2702E"/>
    <w:rsid w:val="00C27D55"/>
    <w:rsid w:val="00C32099"/>
    <w:rsid w:val="00C33A4E"/>
    <w:rsid w:val="00C36FBD"/>
    <w:rsid w:val="00C404AA"/>
    <w:rsid w:val="00C4251A"/>
    <w:rsid w:val="00C43D06"/>
    <w:rsid w:val="00C44BB9"/>
    <w:rsid w:val="00C45012"/>
    <w:rsid w:val="00C50270"/>
    <w:rsid w:val="00C56522"/>
    <w:rsid w:val="00C5711E"/>
    <w:rsid w:val="00C622C7"/>
    <w:rsid w:val="00C62E68"/>
    <w:rsid w:val="00C62FD0"/>
    <w:rsid w:val="00C7021B"/>
    <w:rsid w:val="00C709EC"/>
    <w:rsid w:val="00C72787"/>
    <w:rsid w:val="00C75A13"/>
    <w:rsid w:val="00C772E5"/>
    <w:rsid w:val="00C84E78"/>
    <w:rsid w:val="00C85E34"/>
    <w:rsid w:val="00C860B9"/>
    <w:rsid w:val="00C957A0"/>
    <w:rsid w:val="00CA06D6"/>
    <w:rsid w:val="00CA0969"/>
    <w:rsid w:val="00CA3AED"/>
    <w:rsid w:val="00CA65C4"/>
    <w:rsid w:val="00CB5F9D"/>
    <w:rsid w:val="00CB6104"/>
    <w:rsid w:val="00CB6B51"/>
    <w:rsid w:val="00CB7681"/>
    <w:rsid w:val="00CC2D13"/>
    <w:rsid w:val="00CC44EB"/>
    <w:rsid w:val="00CD1B67"/>
    <w:rsid w:val="00CD3AE7"/>
    <w:rsid w:val="00CE6F7C"/>
    <w:rsid w:val="00CF1B6F"/>
    <w:rsid w:val="00CF52F1"/>
    <w:rsid w:val="00D025DD"/>
    <w:rsid w:val="00D02E25"/>
    <w:rsid w:val="00D031EE"/>
    <w:rsid w:val="00D05D38"/>
    <w:rsid w:val="00D07A65"/>
    <w:rsid w:val="00D14D51"/>
    <w:rsid w:val="00D22CF1"/>
    <w:rsid w:val="00D25931"/>
    <w:rsid w:val="00D26A96"/>
    <w:rsid w:val="00D31409"/>
    <w:rsid w:val="00D32644"/>
    <w:rsid w:val="00D3512D"/>
    <w:rsid w:val="00D35863"/>
    <w:rsid w:val="00D41A30"/>
    <w:rsid w:val="00D471F8"/>
    <w:rsid w:val="00D507D5"/>
    <w:rsid w:val="00D518E6"/>
    <w:rsid w:val="00D52B72"/>
    <w:rsid w:val="00D54B3E"/>
    <w:rsid w:val="00D5692B"/>
    <w:rsid w:val="00D57EEC"/>
    <w:rsid w:val="00D62C70"/>
    <w:rsid w:val="00D670D9"/>
    <w:rsid w:val="00D70275"/>
    <w:rsid w:val="00D72AAC"/>
    <w:rsid w:val="00D72C17"/>
    <w:rsid w:val="00D73E35"/>
    <w:rsid w:val="00D810E2"/>
    <w:rsid w:val="00D827A0"/>
    <w:rsid w:val="00D82EEE"/>
    <w:rsid w:val="00D8352D"/>
    <w:rsid w:val="00D86F1D"/>
    <w:rsid w:val="00D87C7D"/>
    <w:rsid w:val="00D94F18"/>
    <w:rsid w:val="00D964A1"/>
    <w:rsid w:val="00DA3C2A"/>
    <w:rsid w:val="00DA5552"/>
    <w:rsid w:val="00DA63E4"/>
    <w:rsid w:val="00DB1141"/>
    <w:rsid w:val="00DB3E5B"/>
    <w:rsid w:val="00DB4669"/>
    <w:rsid w:val="00DB4F98"/>
    <w:rsid w:val="00DC1021"/>
    <w:rsid w:val="00DC15ED"/>
    <w:rsid w:val="00DC180D"/>
    <w:rsid w:val="00DC2BC2"/>
    <w:rsid w:val="00DC6975"/>
    <w:rsid w:val="00DD22B1"/>
    <w:rsid w:val="00DD40AA"/>
    <w:rsid w:val="00DD51F2"/>
    <w:rsid w:val="00DE1CB5"/>
    <w:rsid w:val="00DF170F"/>
    <w:rsid w:val="00DF2198"/>
    <w:rsid w:val="00DF47D0"/>
    <w:rsid w:val="00E018C1"/>
    <w:rsid w:val="00E03A5F"/>
    <w:rsid w:val="00E045EA"/>
    <w:rsid w:val="00E10533"/>
    <w:rsid w:val="00E119A2"/>
    <w:rsid w:val="00E11F85"/>
    <w:rsid w:val="00E20E64"/>
    <w:rsid w:val="00E211F5"/>
    <w:rsid w:val="00E21228"/>
    <w:rsid w:val="00E24D13"/>
    <w:rsid w:val="00E25B68"/>
    <w:rsid w:val="00E32702"/>
    <w:rsid w:val="00E34EE0"/>
    <w:rsid w:val="00E3627A"/>
    <w:rsid w:val="00E36441"/>
    <w:rsid w:val="00E47A31"/>
    <w:rsid w:val="00E52E04"/>
    <w:rsid w:val="00E54625"/>
    <w:rsid w:val="00E5527D"/>
    <w:rsid w:val="00E61981"/>
    <w:rsid w:val="00E65754"/>
    <w:rsid w:val="00E704CB"/>
    <w:rsid w:val="00E7112C"/>
    <w:rsid w:val="00E7368C"/>
    <w:rsid w:val="00E769CD"/>
    <w:rsid w:val="00E81362"/>
    <w:rsid w:val="00E85051"/>
    <w:rsid w:val="00E859BD"/>
    <w:rsid w:val="00E937C2"/>
    <w:rsid w:val="00E943E3"/>
    <w:rsid w:val="00E96E44"/>
    <w:rsid w:val="00E97318"/>
    <w:rsid w:val="00EA0F9B"/>
    <w:rsid w:val="00EA3490"/>
    <w:rsid w:val="00EA4C91"/>
    <w:rsid w:val="00EB1D97"/>
    <w:rsid w:val="00EB3410"/>
    <w:rsid w:val="00EB3988"/>
    <w:rsid w:val="00EB62E7"/>
    <w:rsid w:val="00EC0D32"/>
    <w:rsid w:val="00EC0E5E"/>
    <w:rsid w:val="00EC1B88"/>
    <w:rsid w:val="00EC555F"/>
    <w:rsid w:val="00EE07AA"/>
    <w:rsid w:val="00EE2F0C"/>
    <w:rsid w:val="00EE4B19"/>
    <w:rsid w:val="00EE5220"/>
    <w:rsid w:val="00EE798D"/>
    <w:rsid w:val="00EF1BDE"/>
    <w:rsid w:val="00EF3275"/>
    <w:rsid w:val="00EF49C6"/>
    <w:rsid w:val="00F05162"/>
    <w:rsid w:val="00F0730C"/>
    <w:rsid w:val="00F10704"/>
    <w:rsid w:val="00F136A7"/>
    <w:rsid w:val="00F1448B"/>
    <w:rsid w:val="00F1496D"/>
    <w:rsid w:val="00F16A05"/>
    <w:rsid w:val="00F17D60"/>
    <w:rsid w:val="00F304E3"/>
    <w:rsid w:val="00F305C7"/>
    <w:rsid w:val="00F312E2"/>
    <w:rsid w:val="00F32953"/>
    <w:rsid w:val="00F36703"/>
    <w:rsid w:val="00F4454E"/>
    <w:rsid w:val="00F455A1"/>
    <w:rsid w:val="00F460FA"/>
    <w:rsid w:val="00F56C44"/>
    <w:rsid w:val="00F57C41"/>
    <w:rsid w:val="00F60C21"/>
    <w:rsid w:val="00F644F7"/>
    <w:rsid w:val="00F7352F"/>
    <w:rsid w:val="00F773C7"/>
    <w:rsid w:val="00F81109"/>
    <w:rsid w:val="00F8369A"/>
    <w:rsid w:val="00F86AFF"/>
    <w:rsid w:val="00F905C6"/>
    <w:rsid w:val="00F94A76"/>
    <w:rsid w:val="00FA2CEC"/>
    <w:rsid w:val="00FA4763"/>
    <w:rsid w:val="00FB0248"/>
    <w:rsid w:val="00FB26A0"/>
    <w:rsid w:val="00FB4163"/>
    <w:rsid w:val="00FB537D"/>
    <w:rsid w:val="00FB7026"/>
    <w:rsid w:val="00FC0869"/>
    <w:rsid w:val="00FC0BAB"/>
    <w:rsid w:val="00FC7E76"/>
    <w:rsid w:val="00FD4F85"/>
    <w:rsid w:val="00FE0A2D"/>
    <w:rsid w:val="00FE0E7C"/>
    <w:rsid w:val="00FE15E1"/>
    <w:rsid w:val="00FE631B"/>
    <w:rsid w:val="00FF2B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 w:type="paragraph" w:styleId="Footer">
    <w:name w:val="footer"/>
    <w:basedOn w:val="Normal"/>
    <w:link w:val="FooterChar"/>
    <w:uiPriority w:val="99"/>
    <w:unhideWhenUsed/>
    <w:rsid w:val="00F136A7"/>
    <w:pPr>
      <w:tabs>
        <w:tab w:val="center" w:pos="4513"/>
        <w:tab w:val="right" w:pos="9026"/>
      </w:tabs>
    </w:pPr>
  </w:style>
  <w:style w:type="character" w:customStyle="1" w:styleId="FooterChar">
    <w:name w:val="Footer Char"/>
    <w:basedOn w:val="DefaultParagraphFont"/>
    <w:link w:val="Footer"/>
    <w:uiPriority w:val="99"/>
    <w:rsid w:val="00F136A7"/>
  </w:style>
  <w:style w:type="character" w:styleId="PageNumber">
    <w:name w:val="page number"/>
    <w:basedOn w:val="DefaultParagraphFont"/>
    <w:uiPriority w:val="99"/>
    <w:semiHidden/>
    <w:unhideWhenUsed/>
    <w:rsid w:val="00F136A7"/>
  </w:style>
  <w:style w:type="paragraph" w:styleId="Header">
    <w:name w:val="header"/>
    <w:basedOn w:val="Normal"/>
    <w:link w:val="HeaderChar"/>
    <w:uiPriority w:val="99"/>
    <w:unhideWhenUsed/>
    <w:rsid w:val="00B936A0"/>
    <w:pPr>
      <w:tabs>
        <w:tab w:val="center" w:pos="4680"/>
        <w:tab w:val="right" w:pos="9360"/>
      </w:tabs>
    </w:pPr>
  </w:style>
  <w:style w:type="character" w:customStyle="1" w:styleId="HeaderChar">
    <w:name w:val="Header Char"/>
    <w:basedOn w:val="DefaultParagraphFont"/>
    <w:link w:val="Header"/>
    <w:uiPriority w:val="99"/>
    <w:rsid w:val="00B9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439615581">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546992893">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863589343">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23006600">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732117593">
      <w:bodyDiv w:val="1"/>
      <w:marLeft w:val="0"/>
      <w:marRight w:val="0"/>
      <w:marTop w:val="0"/>
      <w:marBottom w:val="0"/>
      <w:divBdr>
        <w:top w:val="none" w:sz="0" w:space="0" w:color="auto"/>
        <w:left w:val="none" w:sz="0" w:space="0" w:color="auto"/>
        <w:bottom w:val="none" w:sz="0" w:space="0" w:color="auto"/>
        <w:right w:val="none" w:sz="0" w:space="0" w:color="auto"/>
      </w:divBdr>
    </w:div>
    <w:div w:id="1771393218">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wz5se" TargetMode="External"/><Relationship Id="rId18" Type="http://schemas.openxmlformats.org/officeDocument/2006/relationships/hyperlink" Target="https://pubmed.ncbi.nlm.nih.gov/26571126/" TargetMode="External"/><Relationship Id="rId26" Type="http://schemas.openxmlformats.org/officeDocument/2006/relationships/hyperlink" Target="https://onlinelibrary.wiley.com/doi/abs/10.1002/bdm.460" TargetMode="External"/><Relationship Id="rId39" Type="http://schemas.openxmlformats.org/officeDocument/2006/relationships/hyperlink" Target="https://meridian.allenpress.com/jgme/article/14/4/475/484936/The-Effect-of-Information-Presentation-Order-on" TargetMode="External"/><Relationship Id="rId21" Type="http://schemas.openxmlformats.org/officeDocument/2006/relationships/hyperlink" Target="https://link.springer.com/article/10.1186/s13049-019-0629-z" TargetMode="External"/><Relationship Id="rId34" Type="http://schemas.openxmlformats.org/officeDocument/2006/relationships/hyperlink" Target="https://link.springer.com/article/10.1007/s10459-021-10080-9" TargetMode="External"/><Relationship Id="rId42"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ric.ed.gov/?id=ED358110" TargetMode="External"/><Relationship Id="rId11" Type="http://schemas.microsoft.com/office/2018/08/relationships/commentsExtensible" Target="commentsExtensible.xml"/><Relationship Id="rId24" Type="http://schemas.openxmlformats.org/officeDocument/2006/relationships/hyperlink" Target="https://www.sciencedirect.com/science/article/pii/S0002934308000405" TargetMode="External"/><Relationship Id="rId32" Type="http://schemas.openxmlformats.org/officeDocument/2006/relationships/hyperlink" Target="https://journals.sagepub.com/doi/abs/10.1177/019394599601800505" TargetMode="External"/><Relationship Id="rId37" Type="http://schemas.openxmlformats.org/officeDocument/2006/relationships/hyperlink" Target="https://journals.sagepub.com/doi/abs/10.1177/0272989x9101100401" TargetMode="External"/><Relationship Id="rId40" Type="http://schemas.openxmlformats.org/officeDocument/2006/relationships/hyperlink" Target="https://psycnet.apa.org/record/2020-28446-001"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jamanetwork.com/journals/jama/article-abstract/186585" TargetMode="External"/><Relationship Id="rId28" Type="http://schemas.openxmlformats.org/officeDocument/2006/relationships/hyperlink" Target="https://synthesismanual.jbi.glo" TargetMode="External"/><Relationship Id="rId36" Type="http://schemas.openxmlformats.org/officeDocument/2006/relationships/hyperlink" Target="https://journals.sagepub.com/doi/abs/10.1080/02724989243000019"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jamanetwork.com/journals/jamainternalmedicine/article-abstract/1108559" TargetMode="External"/><Relationship Id="rId31" Type="http://schemas.openxmlformats.org/officeDocument/2006/relationships/hyperlink" Target="https://www.sciencedirect.com/science/article/pii/S0897189703000788" TargetMode="External"/><Relationship Id="rId44"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ayyan.ai/" TargetMode="External"/><Relationship Id="rId22" Type="http://schemas.openxmlformats.org/officeDocument/2006/relationships/hyperlink" Target="https://www.acpjournals.org/doi/abs/10.7326/M19-3692" TargetMode="External"/><Relationship Id="rId27" Type="http://schemas.openxmlformats.org/officeDocument/2006/relationships/hyperlink" Target="https://www.sciencedirect.com/science/article/pii/S1076633220306991" TargetMode="External"/><Relationship Id="rId30" Type="http://schemas.openxmlformats.org/officeDocument/2006/relationships/hyperlink" Target="https://journals.lww.com/journalpatientsafety/abstract/2019/12000/does_physician_s_training_induce_overconfidence.10.aspx" TargetMode="External"/><Relationship Id="rId35" Type="http://schemas.openxmlformats.org/officeDocument/2006/relationships/hyperlink" Target="https://link.springer.com/article/10.1007/s10459-023-10252-9" TargetMode="External"/><Relationship Id="rId43" Type="http://schemas.openxmlformats.org/officeDocument/2006/relationships/hyperlink" Target="https://journals.sagepub.com/doi/abs/10.1007/s11552-013-9533-6"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psycnet.apa.org/fulltext/2016-60724-003.html" TargetMode="External"/><Relationship Id="rId33" Type="http://schemas.openxmlformats.org/officeDocument/2006/relationships/hyperlink" Target="https://asmepublications.onlinelibrary.wiley.com/doi/abs/10.1111/medu.13801" TargetMode="External"/><Relationship Id="rId38" Type="http://schemas.openxmlformats.org/officeDocument/2006/relationships/hyperlink" Target="https://www.sciencedirect.com/science/article/pii/S1532046415000477" TargetMode="External"/><Relationship Id="rId46" Type="http://schemas.openxmlformats.org/officeDocument/2006/relationships/footer" Target="footer2.xml"/><Relationship Id="rId20" Type="http://schemas.openxmlformats.org/officeDocument/2006/relationships/hyperlink" Target="https://jamanetwork.com/journals/jama/article-abstract/1148376" TargetMode="External"/><Relationship Id="rId41" Type="http://schemas.openxmlformats.org/officeDocument/2006/relationships/hyperlink" Target="https://shmpublications.onlinelibrary.wiley.com/doi/abs/10.1002/jhm.196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35</Pages>
  <Words>12865</Words>
  <Characters>73333</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cp:revision>
  <dcterms:created xsi:type="dcterms:W3CDTF">2024-07-18T10:12:00Z</dcterms:created>
  <dcterms:modified xsi:type="dcterms:W3CDTF">2024-07-21T18:24:00Z</dcterms:modified>
</cp:coreProperties>
</file>