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2B36F5C4"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560153">
        <w:rPr>
          <w:rFonts w:eastAsia="Times New Roman" w:cstheme="minorHAnsi"/>
          <w:lang w:eastAsia="en-GB" w:bidi="hi-IN"/>
        </w:rPr>
        <w:t>Here we</w:t>
      </w:r>
      <w:r w:rsidR="000D6590">
        <w:rPr>
          <w:rFonts w:eastAsia="Times New Roman" w:cstheme="minorHAnsi"/>
          <w:lang w:eastAsia="en-GB" w:bidi="hi-IN"/>
        </w:rPr>
        <w:t xml:space="preserve"> analyse</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11FDD98A" w14:textId="3D8B2441"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r w:rsidR="000D6590">
        <w:rPr>
          <w:rFonts w:eastAsia="Times New Roman" w:cstheme="minorHAnsi"/>
          <w:lang w:eastAsia="en-GB" w:bidi="hi-IN"/>
        </w:rPr>
        <w:t>Articles were categorised according to methodology and clinical speciality. The findings were analysed thematically.</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B63416C"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7941652D"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w:t>
      </w:r>
      <w:r w:rsidR="002C29B9">
        <w:rPr>
          <w:rFonts w:eastAsia="Times New Roman" w:cstheme="minorHAnsi"/>
          <w:lang w:eastAsia="en-GB" w:bidi="hi-IN"/>
        </w:rPr>
        <w:t>,</w:t>
      </w:r>
      <w:r w:rsidR="00E943E3">
        <w:rPr>
          <w:rFonts w:eastAsia="Times New Roman" w:cstheme="minorHAnsi"/>
          <w:lang w:eastAsia="en-GB" w:bidi="hi-IN"/>
        </w:rPr>
        <w:t xml:space="preserve"> and the uses of confidence later in the patient’s care pathway.</w:t>
      </w:r>
      <w:r>
        <w:rPr>
          <w:rFonts w:eastAsia="Times New Roman" w:cstheme="minorHAnsi"/>
          <w:lang w:eastAsia="en-GB" w:bidi="hi-IN"/>
        </w:rPr>
        <w:t xml:space="preserve"> </w:t>
      </w:r>
      <w:r w:rsidR="00525C5B">
        <w:rPr>
          <w:rFonts w:eastAsia="Times New Roman" w:cstheme="minorHAnsi"/>
          <w:lang w:eastAsia="en-GB" w:bidi="hi-IN"/>
        </w:rPr>
        <w:t>C</w:t>
      </w:r>
      <w:r>
        <w:rPr>
          <w:rFonts w:eastAsia="Times New Roman" w:cstheme="minorHAnsi"/>
          <w:lang w:eastAsia="en-GB" w:bidi="hi-IN"/>
        </w:rPr>
        <w:t xml:space="preserve">onfidence </w:t>
      </w:r>
      <w:r w:rsidR="009D4276">
        <w:rPr>
          <w:rFonts w:eastAsia="Times New Roman" w:cstheme="minorHAnsi"/>
          <w:lang w:eastAsia="en-GB" w:bidi="hi-IN"/>
        </w:rPr>
        <w:t xml:space="preserve">is </w:t>
      </w:r>
      <w:r w:rsidR="00E943E3">
        <w:rPr>
          <w:rFonts w:eastAsia="Times New Roman" w:cstheme="minorHAnsi"/>
          <w:lang w:eastAsia="en-GB" w:bidi="hi-IN"/>
        </w:rPr>
        <w:t>found to be</w:t>
      </w:r>
      <w:r>
        <w:rPr>
          <w:rFonts w:eastAsia="Times New Roman" w:cstheme="minorHAnsi"/>
          <w:lang w:eastAsia="en-GB" w:bidi="hi-IN"/>
        </w:rPr>
        <w:t xml:space="preserve"> affected </w:t>
      </w:r>
      <w:r w:rsidR="009D4276">
        <w:rPr>
          <w:rFonts w:eastAsia="Times New Roman" w:cstheme="minorHAnsi"/>
          <w:lang w:eastAsia="en-GB" w:bidi="hi-IN"/>
        </w:rPr>
        <w:t xml:space="preserve">by </w:t>
      </w:r>
      <w:r w:rsidR="007B168E">
        <w:rPr>
          <w:rFonts w:eastAsia="Times New Roman" w:cstheme="minorHAnsi"/>
          <w:lang w:eastAsia="en-GB" w:bidi="hi-IN"/>
        </w:rPr>
        <w:t>several</w:t>
      </w:r>
      <w:r>
        <w:rPr>
          <w:rFonts w:eastAsia="Times New Roman" w:cstheme="minorHAnsi"/>
          <w:lang w:eastAsia="en-GB" w:bidi="hi-IN"/>
        </w:rPr>
        <w:t xml:space="preserve"> factors including patient case complexity, early diagnostic differentials</w:t>
      </w:r>
      <w:r w:rsidR="000E5B7F">
        <w:rPr>
          <w:rFonts w:eastAsia="Times New Roman" w:cstheme="minorHAnsi"/>
          <w:lang w:eastAsia="en-GB" w:bidi="hi-IN"/>
        </w:rPr>
        <w:t>,</w:t>
      </w:r>
      <w:r>
        <w:rPr>
          <w:rFonts w:eastAsia="Times New Roman" w:cstheme="minorHAnsi"/>
          <w:lang w:eastAsia="en-GB" w:bidi="hi-IN"/>
        </w:rPr>
        <w:t xml:space="preserve"> and context within the healthcare environment.</w:t>
      </w:r>
      <w:r w:rsidR="00E943E3">
        <w:rPr>
          <w:rFonts w:eastAsia="Times New Roman" w:cstheme="minorHAnsi"/>
          <w:lang w:eastAsia="en-GB" w:bidi="hi-IN"/>
        </w:rPr>
        <w:t xml:space="preserve"> Factors that affect confidence but not accuracy demonstrate how the two can be decoupled</w:t>
      </w:r>
      <w:r w:rsidR="00933BDA">
        <w:rPr>
          <w:rFonts w:eastAsia="Times New Roman" w:cstheme="minorHAnsi"/>
          <w:lang w:eastAsia="en-GB" w:bidi="hi-IN"/>
        </w:rPr>
        <w:t>,</w:t>
      </w:r>
      <w:r w:rsidR="00E943E3">
        <w:rPr>
          <w:rFonts w:eastAsia="Times New Roman" w:cstheme="minorHAnsi"/>
          <w:lang w:eastAsia="en-GB" w:bidi="hi-IN"/>
        </w:rPr>
        <w:t xml:space="preserve">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r>
        <w:rPr>
          <w:rFonts w:eastAsia="Times New Roman" w:cstheme="minorHAnsi"/>
          <w:lang w:eastAsia="en-GB" w:bidi="hi-IN"/>
        </w:rPr>
        <w:t xml:space="preserve"> </w:t>
      </w:r>
      <w:r w:rsidR="00525C5B">
        <w:rPr>
          <w:rFonts w:eastAsia="Times New Roman" w:cstheme="minorHAnsi"/>
          <w:lang w:eastAsia="en-GB" w:bidi="hi-IN"/>
        </w:rPr>
        <w:t>C</w:t>
      </w:r>
      <w:r w:rsidR="00E943E3">
        <w:rPr>
          <w:rFonts w:eastAsia="Times New Roman" w:cstheme="minorHAnsi"/>
          <w:lang w:eastAsia="en-GB" w:bidi="hi-IN"/>
        </w:rPr>
        <w:t xml:space="preserve">onfidence is found to affect </w:t>
      </w:r>
      <w:r>
        <w:rPr>
          <w:rFonts w:eastAsia="Times New Roman" w:cstheme="minorHAnsi"/>
          <w:lang w:eastAsia="en-GB" w:bidi="hi-IN"/>
        </w:rPr>
        <w:t>further</w:t>
      </w:r>
      <w:r w:rsidR="00E943E3">
        <w:rPr>
          <w:rFonts w:eastAsia="Times New Roman" w:cstheme="minorHAnsi"/>
          <w:lang w:eastAsia="en-GB" w:bidi="hi-IN"/>
        </w:rPr>
        <w:t xml:space="preserve"> patient</w:t>
      </w:r>
      <w:r>
        <w:rPr>
          <w:rFonts w:eastAsia="Times New Roman" w:cstheme="minorHAnsi"/>
          <w:lang w:eastAsia="en-GB" w:bidi="hi-IN"/>
        </w:rPr>
        <w:t xml:space="preserve"> testing, medication</w:t>
      </w:r>
      <w:r w:rsidR="00E943E3">
        <w:rPr>
          <w:rFonts w:eastAsia="Times New Roman" w:cstheme="minorHAnsi"/>
          <w:lang w:eastAsia="en-GB" w:bidi="hi-IN"/>
        </w:rPr>
        <w:t xml:space="preserve"> administration</w:t>
      </w:r>
      <w:r>
        <w:rPr>
          <w:rFonts w:eastAsia="Times New Roman" w:cstheme="minorHAnsi"/>
          <w:lang w:eastAsia="en-GB" w:bidi="hi-IN"/>
        </w:rPr>
        <w:t xml:space="preserve"> and referral rates</w:t>
      </w:r>
      <w:r w:rsidR="005C2F08">
        <w:rPr>
          <w:rFonts w:eastAsia="Times New Roman" w:cstheme="minorHAnsi"/>
          <w:lang w:eastAsia="en-GB" w:bidi="hi-IN"/>
        </w:rPr>
        <w:t>,</w:t>
      </w:r>
      <w:r w:rsidR="009D4276">
        <w:rPr>
          <w:rFonts w:eastAsia="Times New Roman" w:cstheme="minorHAnsi"/>
          <w:lang w:eastAsia="en-GB" w:bidi="hi-IN"/>
        </w:rPr>
        <w:t xml:space="preserve"> among other </w:t>
      </w:r>
      <w:r w:rsidR="00424DB2">
        <w:rPr>
          <w:rFonts w:eastAsia="Times New Roman" w:cstheme="minorHAnsi"/>
          <w:lang w:eastAsia="en-GB" w:bidi="hi-IN"/>
        </w:rPr>
        <w:t>clinical actions</w:t>
      </w:r>
      <w:r>
        <w:rPr>
          <w:rFonts w:eastAsia="Times New Roman" w:cstheme="minorHAnsi"/>
          <w:lang w:eastAsia="en-GB" w:bidi="hi-IN"/>
        </w:rPr>
        <w:t xml:space="preserve">.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0414AF5" w:rsidR="007350DD" w:rsidRDefault="00E943E3">
      <w:pPr>
        <w:rPr>
          <w:rFonts w:cstheme="minorHAnsi"/>
        </w:rPr>
      </w:pPr>
      <w:commentRangeStart w:id="0"/>
      <w:r>
        <w:rPr>
          <w:rFonts w:cstheme="minorHAnsi"/>
        </w:rPr>
        <w:t>Results from this review ha</w:t>
      </w:r>
      <w:r w:rsidR="00313530">
        <w:rPr>
          <w:rFonts w:cstheme="minorHAnsi"/>
        </w:rPr>
        <w:t>ve</w:t>
      </w:r>
      <w:r>
        <w:rPr>
          <w:rFonts w:cstheme="minorHAnsi"/>
        </w:rPr>
        <w:t xml:space="preserve"> implications for medical education and practice around diagnostic uncertainty and considerations of work from cognitive psychology</w:t>
      </w:r>
      <w:commentRangeEnd w:id="0"/>
      <w:r w:rsidR="00A157A2">
        <w:rPr>
          <w:rStyle w:val="CommentReference"/>
        </w:rPr>
        <w:commentReference w:id="0"/>
      </w:r>
      <w:r>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Pr>
          <w:rFonts w:cstheme="minorHAnsi"/>
        </w:rPr>
        <w:t xml:space="preserve">Such a model </w:t>
      </w:r>
      <w:r w:rsidR="00933BDA">
        <w:rPr>
          <w:rFonts w:cstheme="minorHAnsi"/>
        </w:rPr>
        <w:t xml:space="preserve">can </w:t>
      </w:r>
      <w:r>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98B7801" w:rsidR="00701CF7" w:rsidRDefault="00701CF7">
      <w:pPr>
        <w:rPr>
          <w:rFonts w:cstheme="minorHAnsi"/>
        </w:rPr>
      </w:pPr>
      <w:r>
        <w:rPr>
          <w:rFonts w:cstheme="minorHAnsi"/>
        </w:rPr>
        <w:t xml:space="preserve">Word Count: </w:t>
      </w:r>
      <w:r w:rsidR="00424DB2">
        <w:rPr>
          <w:rFonts w:cstheme="minorHAnsi"/>
        </w:rPr>
        <w:t>293</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00EDE37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pathway</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5DF28E1B" w:rsidR="00A6472D" w:rsidRPr="00274990" w:rsidRDefault="005D4054" w:rsidP="002929D7">
      <w:pPr>
        <w:rPr>
          <w:rFonts w:eastAsia="Times New Roman" w:cstheme="minorHAnsi"/>
          <w:lang w:eastAsia="en-GB" w:bidi="hi-IN"/>
        </w:rPr>
      </w:pPr>
      <w:r>
        <w:rPr>
          <w:rFonts w:eastAsia="Times New Roman" w:cstheme="minorHAnsi"/>
          <w:lang w:eastAsia="en-GB" w:bidi="hi-IN"/>
        </w:rPr>
        <w:t>T</w:t>
      </w:r>
      <w:r w:rsidR="00274990">
        <w:rPr>
          <w:rFonts w:eastAsia="Times New Roman" w:cstheme="minorHAnsi"/>
          <w:lang w:eastAsia="en-GB" w:bidi="hi-IN"/>
        </w:rPr>
        <w:t>his scoping review</w:t>
      </w:r>
      <w:r>
        <w:rPr>
          <w:rFonts w:eastAsia="Times New Roman" w:cstheme="minorHAnsi"/>
          <w:lang w:eastAsia="en-GB" w:bidi="hi-IN"/>
        </w:rPr>
        <w:t xml:space="preserve"> </w:t>
      </w:r>
      <w:r w:rsidR="0078212B">
        <w:rPr>
          <w:rFonts w:eastAsia="Times New Roman" w:cstheme="minorHAnsi"/>
          <w:lang w:eastAsia="en-GB" w:bidi="hi-IN"/>
        </w:rPr>
        <w:t>identifie</w:t>
      </w:r>
      <w:r>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research </w:t>
      </w:r>
      <w:r w:rsidR="00E769CD">
        <w:rPr>
          <w:rFonts w:eastAsia="Times New Roman" w:cstheme="minorHAnsi"/>
          <w:lang w:eastAsia="en-GB" w:bidi="hi-IN"/>
        </w:rPr>
        <w:t>findings</w:t>
      </w:r>
      <w:r w:rsidR="009B6C6C">
        <w:rPr>
          <w:rFonts w:eastAsia="Times New Roman" w:cstheme="minorHAnsi"/>
          <w:lang w:eastAsia="en-GB" w:bidi="hi-IN"/>
        </w:rPr>
        <w:t xml:space="preserve"> and identify future opportunities</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766F8CE9" w:rsidR="007350DD" w:rsidRPr="00523114" w:rsidRDefault="00523114">
      <w:r>
        <w:t xml:space="preserve">This study </w:t>
      </w:r>
      <w:r w:rsidR="00E769CD">
        <w:t>demonstrates the broad importance of calibrated confidence across medical disciplines in two main respects. Firstly, we show the lack of evidence that clinicians’ confidence is aligned to their diagnostic accuracy, even when using certain cognitive interventions. Secondly, we note that confidence is predictive of many parts of the patient care process, such as further tests, referrals to specialists or prescriptions</w:t>
      </w:r>
      <w:r w:rsidR="00424DB2">
        <w:t xml:space="preserve">, which in turn may be carried in a suboptimal manner if confidence is </w:t>
      </w:r>
      <w:proofErr w:type="spellStart"/>
      <w:r w:rsidR="00424DB2">
        <w:t>miscalibrated</w:t>
      </w:r>
      <w:proofErr w:type="spellEnd"/>
      <w:r w:rsidR="00E769CD">
        <w:t xml:space="preserve">. Our proposed conceptual model highlights our current understanding of diagnostic confidence and how future research can focus on underexplored research areas, particularly 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4C42673E"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1ACF3C7F"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often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lastRenderedPageBreak/>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1DA4DC97" w:rsidR="00E36441" w:rsidRDefault="000B57AA" w:rsidP="000B57AA">
      <w:r>
        <w:t xml:space="preserve">Confidence is </w:t>
      </w:r>
      <w:del w:id="1" w:author="Sriraj Aiyer" w:date="2024-07-18T11:30:00Z">
        <w:r w:rsidDel="00AB30BD">
          <w:delText xml:space="preserve">as </w:delText>
        </w:r>
      </w:del>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A1729E">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B83E67">
        <w:t>won’t</w:t>
      </w:r>
      <w:r w:rsidR="00520EFE">
        <w:t xml:space="preserve">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0D8D564D" w:rsidR="00E36441" w:rsidRDefault="00E36441" w:rsidP="000B57AA">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r w:rsidR="00952D88" w:rsidRPr="00E36441">
        <w:rPr>
          <w:b/>
          <w:bCs/>
        </w:rPr>
        <w:br/>
      </w:r>
    </w:p>
    <w:p w14:paraId="18DDFC63" w14:textId="77777777" w:rsidR="00054574" w:rsidRDefault="00FB7026" w:rsidP="008C1E89">
      <w:pPr>
        <w:rPr>
          <w:ins w:id="2"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3" w:author="Nicholas Yeung" w:date="2024-07-16T10:54:00Z"/>
        </w:rPr>
      </w:pPr>
    </w:p>
    <w:p w14:paraId="77721672" w14:textId="506F4B0B" w:rsidR="008C1E89" w:rsidRDefault="00E96E44" w:rsidP="00BC1515">
      <w:r>
        <w:t>Given growing interest in this topic, w</w:t>
      </w:r>
      <w:r w:rsidR="000B57AA">
        <w:t>e conduct</w:t>
      </w:r>
      <w:r w:rsidR="00EB1D97">
        <w:t>ed</w:t>
      </w:r>
      <w:r w:rsidR="000B57AA">
        <w:t xml:space="preserve"> a scoping review to synthesise current work on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are</w:t>
      </w:r>
      <w:r w:rsidR="000B57AA">
        <w:t xml:space="preserve"> utilised within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ins w:id="4" w:author="Sriraj Aiyer" w:date="2024-07-18T11:16:00Z">
        <w:r w:rsidR="002C11C7" w:rsidRPr="002C11C7">
          <w:rPr>
            <w:vertAlign w:val="superscript"/>
            <w:rPrChange w:id="5" w:author="Sriraj Aiyer" w:date="2024-07-18T11:16:00Z">
              <w:rPr/>
            </w:rPrChange>
          </w:rPr>
          <w:t>23</w:t>
        </w:r>
        <w:r w:rsidR="002C11C7">
          <w:t>.</w:t>
        </w:r>
      </w:ins>
      <w:ins w:id="6" w:author="Nicholas Yeung" w:date="2024-07-16T10:57:00Z">
        <w:del w:id="7" w:author="Sriraj Aiyer" w:date="2024-07-18T11:16:00Z">
          <w:r w:rsidR="00BC1515" w:rsidDel="002C11C7">
            <w:delText xml:space="preserve"> [ref?]</w:delText>
          </w:r>
        </w:del>
      </w:ins>
      <w:del w:id="8" w:author="Sriraj Aiyer" w:date="2024-07-18T11:16:00Z">
        <w:r w:rsidR="00C02542" w:rsidDel="002C11C7">
          <w:delText>.</w:delText>
        </w:r>
      </w:del>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8392D9" w:rsidR="005A0B22" w:rsidRDefault="005A0B22" w:rsidP="005A0B22">
      <w:pPr>
        <w:pStyle w:val="ListParagraph"/>
        <w:numPr>
          <w:ilvl w:val="0"/>
          <w:numId w:val="1"/>
        </w:numPr>
      </w:pPr>
      <w:r w:rsidRPr="00383957">
        <w:rPr>
          <w:b/>
          <w:bCs/>
        </w:rPr>
        <w:t>RQ1:</w:t>
      </w:r>
      <w:r>
        <w:t xml:space="preserve"> How calibrated are </w:t>
      </w:r>
      <w:commentRangeStart w:id="9"/>
      <w:commentRangeStart w:id="10"/>
      <w:r>
        <w:t xml:space="preserve">confidence/certainty </w:t>
      </w:r>
      <w:commentRangeEnd w:id="9"/>
      <w:r w:rsidR="00120516">
        <w:rPr>
          <w:rStyle w:val="CommentReference"/>
        </w:rPr>
        <w:commentReference w:id="9"/>
      </w:r>
      <w:commentRangeEnd w:id="10"/>
      <w:r w:rsidR="00AC07E2">
        <w:rPr>
          <w:rStyle w:val="CommentReference"/>
        </w:rPr>
        <w:commentReference w:id="10"/>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1DB16E4D"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PRIMSA-</w:t>
      </w:r>
      <w:proofErr w:type="spellStart"/>
      <w:r w:rsidR="00F8369A">
        <w:t>ScR</w:t>
      </w:r>
      <w:proofErr w:type="spellEnd"/>
      <w:r w:rsidR="00F8369A">
        <w:t xml:space="preserve"> Checklist for Scoping Reviews</w:t>
      </w:r>
      <w:r w:rsidR="00E10533">
        <w:rPr>
          <w:vertAlign w:val="superscript"/>
        </w:rPr>
        <w:t>2</w:t>
      </w:r>
      <w:ins w:id="11" w:author="Sriraj Aiyer" w:date="2024-07-18T11:17:00Z">
        <w:r w:rsidR="002C11C7">
          <w:rPr>
            <w:vertAlign w:val="superscript"/>
          </w:rPr>
          <w:t>4</w:t>
        </w:r>
      </w:ins>
      <w:del w:id="12" w:author="Sriraj Aiyer" w:date="2024-07-18T11:17:00Z">
        <w:r w:rsidR="00E10533" w:rsidDel="002C11C7">
          <w:rPr>
            <w:vertAlign w:val="superscript"/>
          </w:rPr>
          <w:delText>3</w:delText>
        </w:r>
      </w:del>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ins w:id="13" w:author="Sriraj Aiyer" w:date="2024-07-18T11:18:00Z">
        <w:r w:rsidR="002C11C7">
          <w:rPr>
            <w:vertAlign w:val="superscript"/>
          </w:rPr>
          <w:t>5</w:t>
        </w:r>
      </w:ins>
      <w:del w:id="14" w:author="Sriraj Aiyer" w:date="2024-07-18T11:18:00Z">
        <w:r w:rsidR="00E10533" w:rsidRPr="00E10533" w:rsidDel="002C11C7">
          <w:rPr>
            <w:vertAlign w:val="superscript"/>
          </w:rPr>
          <w:delText>4</w:delText>
        </w:r>
      </w:del>
      <w:r w:rsidR="00E10533" w:rsidRPr="00E10533">
        <w:rPr>
          <w:vertAlign w:val="superscript"/>
        </w:rPr>
        <w:t>,2</w:t>
      </w:r>
      <w:ins w:id="15" w:author="Sriraj Aiyer" w:date="2024-07-18T11:18:00Z">
        <w:r w:rsidR="002C11C7">
          <w:rPr>
            <w:vertAlign w:val="superscript"/>
          </w:rPr>
          <w:t>6</w:t>
        </w:r>
      </w:ins>
      <w:del w:id="16" w:author="Sriraj Aiyer" w:date="2024-07-18T11:18:00Z">
        <w:r w:rsidR="00E10533" w:rsidRPr="00E10533" w:rsidDel="002C11C7">
          <w:rPr>
            <w:vertAlign w:val="superscript"/>
          </w:rPr>
          <w:delText>5</w:delText>
        </w:r>
      </w:del>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76127FA8"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We exclude editorials, review papers and opinion papers, though we do include dissertations. We do not exclude any medical subdisciplines and do not exclude papers based on publication date. Identified articles were uploaded onto Rayyan</w:t>
      </w:r>
      <w:r w:rsidR="00441CCB">
        <w:t xml:space="preserve"> (</w:t>
      </w:r>
      <w:hyperlink r:id="rId14" w:history="1">
        <w:r w:rsidR="00441CCB" w:rsidRPr="00B733EC">
          <w:rPr>
            <w:rStyle w:val="Hyperlink"/>
          </w:rPr>
          <w:t>https://rayyan.ai/</w:t>
        </w:r>
      </w:hyperlink>
      <w:r w:rsidR="00441CCB">
        <w:t>)</w:t>
      </w:r>
      <w:r w:rsidR="00D507D5">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5C34600"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practitioners/primary care physicians</w:t>
      </w:r>
      <w:r w:rsidR="0061077B">
        <w:t>/family doctors</w:t>
      </w:r>
      <w:r w:rsidR="000F4AC4">
        <w:t>, medics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36F1B967" w14:textId="72626813" w:rsidR="006910D0" w:rsidRDefault="006910D0"/>
    <w:p w14:paraId="443FA1EE" w14:textId="5833F935" w:rsidR="006910D0" w:rsidRDefault="006910D0"/>
    <w:p w14:paraId="5CEC469C" w14:textId="77777777" w:rsidR="006910D0" w:rsidDel="002C11C7" w:rsidRDefault="006910D0">
      <w:pPr>
        <w:rPr>
          <w:del w:id="17" w:author="Sriraj Aiyer" w:date="2024-07-18T11:18:00Z"/>
        </w:rPr>
      </w:pPr>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2DF3B747" w:rsidR="00863060" w:rsidRPr="00863060" w:rsidRDefault="00863060">
      <w:r>
        <w:t>The initial search returned a total of 3</w:t>
      </w:r>
      <w:r w:rsidR="00B937FE">
        <w:t>,</w:t>
      </w:r>
      <w:r>
        <w:t xml:space="preserve">332 articles. </w:t>
      </w:r>
      <w:r w:rsidR="007B3463">
        <w:t>A</w:t>
      </w:r>
      <w:r>
        <w:t>pplying the inclusion criteria described in the Study Selection section</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xml:space="preserve">. This produced a </w:t>
      </w:r>
      <w:r>
        <w:lastRenderedPageBreak/>
        <w:t xml:space="preserve">total of 79 articles for inclusion and synthesis. The PRISMA diagram for this search process can be found in </w:t>
      </w:r>
      <w:r w:rsidR="00C2702E">
        <w:t>Figure</w:t>
      </w:r>
      <w:r>
        <w:t xml:space="preserve"> </w:t>
      </w:r>
      <w:r w:rsidR="00E65754">
        <w:t>2</w:t>
      </w:r>
      <w:r w:rsidR="00C2702E">
        <w:t>.</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18"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000881D4" w:rsidR="000D755F" w:rsidRDefault="00F05162">
      <w:r>
        <w:t xml:space="preserve">A summary of the included studies are found in Table 1. </w:t>
      </w:r>
      <w:r w:rsidR="00BF1A6F">
        <w:t>As shown</w:t>
      </w:r>
      <w:r w:rsidR="00366F81">
        <w:t xml:space="preserve"> in Figure </w:t>
      </w:r>
      <w:r w:rsidR="00E65754">
        <w:t>3</w:t>
      </w:r>
      <w:r w:rsidR="00BF1A6F">
        <w: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a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journal</w:t>
      </w:r>
      <w:r w:rsidR="00264D70">
        <w:t>s</w:t>
      </w:r>
      <w:r w:rsidR="00215AD2">
        <w:t xml:space="preserve"> related to medical education</w:t>
      </w:r>
      <w:r w:rsidR="00264D70">
        <w:t xml:space="preserve"> </w:t>
      </w:r>
      <w:r w:rsidR="00021153">
        <w:t xml:space="preserve">being </w:t>
      </w:r>
      <w:r w:rsidR="00264D70">
        <w:t>most common (19 studies)</w:t>
      </w:r>
      <w:r w:rsidR="00215AD2">
        <w:t xml:space="preserve">. Other research 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44AF49C0" w:rsidR="008B490B" w:rsidRDefault="00CD1B67">
      <w:r>
        <w:t xml:space="preserve">Before discussing research themes that emerged from the included literature, we first set out the types of </w:t>
      </w:r>
      <w:r w:rsidR="007667BB">
        <w:t>research designs</w:t>
      </w:r>
      <w:r>
        <w:t xml:space="preserve">. </w:t>
      </w:r>
      <w:r w:rsidR="005D112F">
        <w:t xml:space="preserve">The </w:t>
      </w:r>
      <w:r w:rsidR="006C7C58">
        <w:t xml:space="preserve">included </w:t>
      </w:r>
      <w:r w:rsidR="005D112F">
        <w:t xml:space="preserve">studies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t xml:space="preserve"> patient case</w:t>
      </w:r>
      <w:r w:rsidR="000B6205">
        <w:t xml:space="preserve"> (</w:t>
      </w:r>
      <w:r w:rsidR="00505ABC">
        <w:t>31</w:t>
      </w:r>
      <w:r w:rsidR="000B6205">
        <w:t xml:space="preserve"> studies)</w:t>
      </w:r>
      <w:r w:rsidR="00505ABC">
        <w:t>, whilst the remaining 13 studies studied the interaction between both</w:t>
      </w:r>
      <w:r w:rsidR="00DA63E4">
        <w:t>.</w:t>
      </w:r>
      <w:r w:rsidR="000E65A0">
        <w:t xml:space="preserve"> </w:t>
      </w:r>
      <w:r w:rsidR="008B490B">
        <w:t>34 studies</w:t>
      </w:r>
      <w:r w:rsidR="00505ABC">
        <w:t xml:space="preserve"> (</w:t>
      </w:r>
      <w:r w:rsidR="008B490B">
        <w:t>43%</w:t>
      </w:r>
      <w:r w:rsidR="000E65A0">
        <w:t xml:space="preserve"> of the sample</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B4284">
        <w:t>s</w:t>
      </w:r>
      <w:r w:rsidR="008B490B">
        <w:t>.</w:t>
      </w:r>
      <w:r w:rsidR="000E65A0">
        <w:t xml:space="preserve"> </w:t>
      </w:r>
      <w:r w:rsidR="008B490B">
        <w:t xml:space="preserve">19 studies (24%) manipulated the complexity or difficulty of the patient case. Finally, 10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4DE2D042" w:rsidR="00F05162" w:rsidRDefault="00E32702">
      <w:r>
        <w:lastRenderedPageBreak/>
        <w:t>Most of the studies</w:t>
      </w:r>
      <w:r w:rsidR="0089637A">
        <w:t xml:space="preserve"> </w:t>
      </w:r>
      <w:r>
        <w:t>(</w:t>
      </w:r>
      <w:r w:rsidR="00215AD2">
        <w:t xml:space="preserve">44 </w:t>
      </w:r>
      <w:r w:rsidR="0089637A">
        <w:t>articles</w:t>
      </w:r>
      <w:r>
        <w:t>,</w:t>
      </w:r>
      <w:r w:rsidR="00215AD2">
        <w:t xml:space="preserve"> 56%</w:t>
      </w:r>
      <w:r w:rsidR="0089637A">
        <w:t xml:space="preserve"> of the sample</w:t>
      </w:r>
      <w:r w:rsidR="00215AD2">
        <w:t>)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(unlike in situ studies involving real patients) to compare the participants’ </w:t>
      </w:r>
      <w:r w:rsidR="006910D0">
        <w:t>confidence</w:t>
      </w:r>
      <w:r w:rsidR="00A45FAF">
        <w:t xml:space="preserve"> to in order to gauge </w:t>
      </w:r>
      <w:r w:rsidR="006910D0">
        <w:t>calibration</w:t>
      </w:r>
      <w:r w:rsidR="00A45FAF">
        <w:t xml:space="preserve">. As 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ins w:id="19" w:author="Sriraj Aiyer" w:date="2024-07-18T11:18:00Z">
        <w:r w:rsidR="002C11C7">
          <w:rPr>
            <w:vertAlign w:val="superscript"/>
          </w:rPr>
          <w:t>7</w:t>
        </w:r>
      </w:ins>
      <w:del w:id="20" w:author="Sriraj Aiyer" w:date="2024-07-18T11:18:00Z">
        <w:r w:rsidR="001F4005" w:rsidDel="002C11C7">
          <w:rPr>
            <w:vertAlign w:val="superscript"/>
          </w:rPr>
          <w:delText>6</w:delText>
        </w:r>
      </w:del>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 to how </w:t>
      </w:r>
      <w:r w:rsidR="00380685">
        <w:t xml:space="preserve">medical professionals </w:t>
      </w:r>
      <w:r w:rsidR="000D755F">
        <w:t xml:space="preserve">behave in their everyday practice. </w:t>
      </w:r>
    </w:p>
    <w:p w14:paraId="0687D1E6" w14:textId="715A30A1" w:rsidR="0062261E" w:rsidRDefault="0062261E"/>
    <w:p w14:paraId="7E63CB4B" w14:textId="4D95826F"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 and measured confidence values are often found to predict other behavioural variables of uncertainty, such as the tendency to seek further information or to opt out of making a decision</w:t>
      </w:r>
      <w:r w:rsidR="001F4005" w:rsidRPr="001F4005">
        <w:rPr>
          <w:vertAlign w:val="superscript"/>
        </w:rPr>
        <w:t>2</w:t>
      </w:r>
      <w:ins w:id="21" w:author="Sriraj Aiyer" w:date="2024-07-18T11:18:00Z">
        <w:r w:rsidR="002C11C7">
          <w:rPr>
            <w:vertAlign w:val="superscript"/>
          </w:rPr>
          <w:t>8</w:t>
        </w:r>
      </w:ins>
      <w:del w:id="22" w:author="Sriraj Aiyer" w:date="2024-07-18T11:18:00Z">
        <w:r w:rsidR="001F4005" w:rsidRPr="001F4005" w:rsidDel="002C11C7">
          <w:rPr>
            <w:vertAlign w:val="superscript"/>
          </w:rPr>
          <w:delText>7</w:delText>
        </w:r>
      </w:del>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34BBE21C"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of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 correct with more differentials</w:t>
      </w:r>
      <w:r w:rsidR="00861340">
        <w:t>,</w:t>
      </w:r>
      <w:r>
        <w:t xml:space="preserve"> and </w:t>
      </w:r>
      <w:r w:rsidR="00861340">
        <w:t>it may remain unclear how</w:t>
      </w:r>
      <w:r>
        <w:t xml:space="preserve">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on overconfidence/</w:t>
      </w:r>
      <w:proofErr w:type="spellStart"/>
      <w:r w:rsidR="00786AD6">
        <w:t>underconfidence</w:t>
      </w:r>
      <w:proofErr w:type="spellEnd"/>
      <w:r w:rsidR="00786AD6">
        <w:t xml:space="preserve"> are. </w:t>
      </w:r>
    </w:p>
    <w:p w14:paraId="47703D49" w14:textId="29A71E80" w:rsidR="00786AD6" w:rsidRDefault="00786AD6"/>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4A3DB6C1"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lastRenderedPageBreak/>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99739DE"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p>
    <w:p w14:paraId="26872FF5" w14:textId="77777777" w:rsidR="00E36441" w:rsidRPr="00F7352F" w:rsidRDefault="00E36441">
      <w:pPr>
        <w:rPr>
          <w:ins w:id="23" w:author="Sriraj Aiyer" w:date="2024-05-22T16:28:00Z"/>
          <w:b/>
          <w:bCs/>
        </w:rPr>
      </w:pPr>
    </w:p>
    <w:p w14:paraId="7A1D4E35" w14:textId="57EC5D8B" w:rsidR="008E1B63" w:rsidRDefault="008E1B63">
      <w:ins w:id="24"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E9FEFC2" w:rsidR="008E1B63" w:rsidRDefault="008E1B63" w:rsidP="008E1B63">
      <w:pPr>
        <w:rPr>
          <w:b/>
          <w:bCs/>
        </w:rPr>
      </w:pPr>
      <w:commentRangeStart w:id="25"/>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25"/>
      <w:r w:rsidR="00C02A67">
        <w:rPr>
          <w:rStyle w:val="CommentReference"/>
        </w:rPr>
        <w:commentReference w:id="25"/>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71CED4F7" w:rsidR="000B57AA" w:rsidRDefault="00786AD6">
      <w:pPr>
        <w:rPr>
          <w:u w:val="single"/>
        </w:rPr>
      </w:pPr>
      <w:r>
        <w:rPr>
          <w:u w:val="single"/>
        </w:rPr>
        <w:t>Misc</w:t>
      </w:r>
      <w:r w:rsidR="000B57AA" w:rsidRPr="000B57AA">
        <w:rPr>
          <w:u w:val="single"/>
        </w:rPr>
        <w:t>alibration of Confidence and Certainty Judgements</w:t>
      </w:r>
      <w:r>
        <w:rPr>
          <w:u w:val="single"/>
        </w:rPr>
        <w:t xml:space="preserve"> </w:t>
      </w:r>
      <w:r w:rsidR="002A50EB">
        <w:rPr>
          <w:u w:val="single"/>
        </w:rPr>
        <w:t xml:space="preserve">to </w:t>
      </w:r>
      <w:r>
        <w:rPr>
          <w:u w:val="single"/>
        </w:rPr>
        <w:t>Objective Accuracy</w:t>
      </w:r>
    </w:p>
    <w:p w14:paraId="565AC928" w14:textId="73E3D7F9" w:rsidR="005B6EC8" w:rsidRDefault="005B6EC8">
      <w:pPr>
        <w:rPr>
          <w:u w:val="single"/>
        </w:rPr>
      </w:pPr>
    </w:p>
    <w:p w14:paraId="7A8D506E" w14:textId="5E74D135"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 xml:space="preserve">Calibration is then an indirect measure that is calculated by comparing two other observed measures: confidence and accuracy. In our study sample, there was limited evidence of calibrated confidence judgements, with some </w:t>
      </w:r>
      <w:r w:rsidR="00A45FAF">
        <w:lastRenderedPageBreak/>
        <w:t>studies reporting underconfidence</w:t>
      </w:r>
      <w:r w:rsidR="001F4005">
        <w:rPr>
          <w:vertAlign w:val="superscript"/>
        </w:rPr>
        <w:t>2</w:t>
      </w:r>
      <w:ins w:id="26" w:author="Sriraj Aiyer" w:date="2024-07-18T11:19:00Z">
        <w:r w:rsidR="002C11C7">
          <w:rPr>
            <w:vertAlign w:val="superscript"/>
          </w:rPr>
          <w:t>7</w:t>
        </w:r>
      </w:ins>
      <w:del w:id="27" w:author="Sriraj Aiyer" w:date="2024-07-18T11:19:00Z">
        <w:r w:rsidR="00A45FAF" w:rsidRPr="00596D5E" w:rsidDel="002C11C7">
          <w:rPr>
            <w:vertAlign w:val="superscript"/>
          </w:rPr>
          <w:delText>6</w:delText>
        </w:r>
      </w:del>
      <w:r w:rsidR="001F4005">
        <w:rPr>
          <w:vertAlign w:val="superscript"/>
        </w:rPr>
        <w:t>,2</w:t>
      </w:r>
      <w:ins w:id="28" w:author="Sriraj Aiyer" w:date="2024-07-18T11:19:00Z">
        <w:r w:rsidR="002C11C7">
          <w:rPr>
            <w:vertAlign w:val="superscript"/>
          </w:rPr>
          <w:t>9</w:t>
        </w:r>
      </w:ins>
      <w:del w:id="29" w:author="Sriraj Aiyer" w:date="2024-07-18T11:19:00Z">
        <w:r w:rsidR="00A45FAF" w:rsidRPr="00596D5E" w:rsidDel="002C11C7">
          <w:rPr>
            <w:vertAlign w:val="superscript"/>
          </w:rPr>
          <w:delText>8</w:delText>
        </w:r>
      </w:del>
      <w:r w:rsidR="001F4005">
        <w:rPr>
          <w:vertAlign w:val="superscript"/>
        </w:rPr>
        <w:t>,</w:t>
      </w:r>
      <w:ins w:id="30" w:author="Sriraj Aiyer" w:date="2024-07-18T11:19:00Z">
        <w:r w:rsidR="002C11C7">
          <w:rPr>
            <w:vertAlign w:val="superscript"/>
          </w:rPr>
          <w:t>30</w:t>
        </w:r>
      </w:ins>
      <w:del w:id="31" w:author="Sriraj Aiyer" w:date="2024-07-18T11:19:00Z">
        <w:r w:rsidR="001F4005" w:rsidDel="002C11C7">
          <w:rPr>
            <w:vertAlign w:val="superscript"/>
          </w:rPr>
          <w:delText>29</w:delText>
        </w:r>
      </w:del>
      <w:r w:rsidR="00A45FAF">
        <w:t xml:space="preserve"> and others overconfidence</w:t>
      </w:r>
      <w:r w:rsidR="001F4005">
        <w:rPr>
          <w:vertAlign w:val="superscript"/>
        </w:rPr>
        <w:t>3</w:t>
      </w:r>
      <w:ins w:id="32" w:author="Sriraj Aiyer" w:date="2024-07-18T11:19:00Z">
        <w:r w:rsidR="002C11C7">
          <w:rPr>
            <w:vertAlign w:val="superscript"/>
          </w:rPr>
          <w:t>1</w:t>
        </w:r>
      </w:ins>
      <w:del w:id="33" w:author="Sriraj Aiyer" w:date="2024-07-18T11:19:00Z">
        <w:r w:rsidR="001F4005" w:rsidDel="002C11C7">
          <w:rPr>
            <w:vertAlign w:val="superscript"/>
          </w:rPr>
          <w:delText>0</w:delText>
        </w:r>
      </w:del>
      <w:r w:rsidR="00A45FAF" w:rsidRPr="00596D5E">
        <w:rPr>
          <w:vertAlign w:val="superscript"/>
        </w:rPr>
        <w:t>-</w:t>
      </w:r>
      <w:r w:rsidR="001F4005">
        <w:rPr>
          <w:vertAlign w:val="superscript"/>
        </w:rPr>
        <w:t>3</w:t>
      </w:r>
      <w:ins w:id="34" w:author="Sriraj Aiyer" w:date="2024-07-18T11:19:00Z">
        <w:r w:rsidR="002C11C7">
          <w:rPr>
            <w:vertAlign w:val="superscript"/>
          </w:rPr>
          <w:t>3</w:t>
        </w:r>
      </w:ins>
      <w:del w:id="35" w:author="Sriraj Aiyer" w:date="2024-07-18T11:19:00Z">
        <w:r w:rsidR="001F4005" w:rsidDel="002C11C7">
          <w:rPr>
            <w:vertAlign w:val="superscript"/>
          </w:rPr>
          <w:delText>2</w:delText>
        </w:r>
      </w:del>
      <w:r w:rsidR="00A45FAF">
        <w:t xml:space="preserve">. </w:t>
      </w:r>
      <w:r w:rsidR="00161D14">
        <w:t>T</w:t>
      </w:r>
      <w:r w:rsidR="00A45FAF">
        <w:t>o examine these findings in more detail, we consider factors that impact</w:t>
      </w:r>
      <w:r w:rsidR="004D1219">
        <w:t xml:space="preserve"> or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534833D4" w14:textId="13F936DE" w:rsidR="00474607" w:rsidRDefault="00474607"/>
    <w:p w14:paraId="5D42B2A3" w14:textId="3E68AA1C" w:rsidR="00C44BB9" w:rsidRDefault="00E65754" w:rsidP="00C44BB9">
      <w:pPr>
        <w:rPr>
          <w:ins w:id="36" w:author="Nicholas Yeung" w:date="2024-06-20T10:34:00Z"/>
        </w:rPr>
      </w:pPr>
      <w:r>
        <w:t>The first major theme of interest is how calibration interacts with experience</w:t>
      </w:r>
      <w:r w:rsidR="00474607">
        <w:t xml:space="preserve">. </w:t>
      </w:r>
      <w:r>
        <w:t>A</w:t>
      </w:r>
      <w:r w:rsidR="00C44BB9">
        <w:t xml:space="preserve"> difference in calibration across experience was not always observed in the results</w:t>
      </w:r>
      <w:r w:rsidR="007866E1">
        <w:rPr>
          <w:vertAlign w:val="superscript"/>
        </w:rPr>
        <w:t>3</w:t>
      </w:r>
      <w:ins w:id="37" w:author="Sriraj Aiyer" w:date="2024-07-18T11:19:00Z">
        <w:r w:rsidR="002C11C7">
          <w:rPr>
            <w:vertAlign w:val="superscript"/>
          </w:rPr>
          <w:t>4</w:t>
        </w:r>
      </w:ins>
      <w:del w:id="38" w:author="Sriraj Aiyer" w:date="2024-07-18T11:19:00Z">
        <w:r w:rsidDel="002C11C7">
          <w:rPr>
            <w:vertAlign w:val="superscript"/>
          </w:rPr>
          <w:delText>3</w:delText>
        </w:r>
      </w:del>
      <w:r>
        <w:rPr>
          <w:vertAlign w:val="superscript"/>
        </w:rPr>
        <w:t>,3</w:t>
      </w:r>
      <w:ins w:id="39" w:author="Sriraj Aiyer" w:date="2024-07-18T11:19:00Z">
        <w:r w:rsidR="002C11C7">
          <w:rPr>
            <w:vertAlign w:val="superscript"/>
          </w:rPr>
          <w:t>5</w:t>
        </w:r>
      </w:ins>
      <w:del w:id="40" w:author="Sriraj Aiyer" w:date="2024-07-18T11:19:00Z">
        <w:r w:rsidDel="002C11C7">
          <w:rPr>
            <w:vertAlign w:val="superscript"/>
          </w:rPr>
          <w:delText>4</w:delText>
        </w:r>
      </w:del>
      <w:r w:rsidR="00C44BB9">
        <w:t xml:space="preserve">. </w:t>
      </w:r>
      <w:r>
        <w:t xml:space="preserve"> Calibration interacted with case complexity and experience however, </w:t>
      </w:r>
      <w:r w:rsidR="006910D0">
        <w:t xml:space="preserve">with </w:t>
      </w:r>
      <w:r>
        <w:t xml:space="preserve">experienced clinicians better able to </w:t>
      </w:r>
      <w:r w:rsidR="00F905C6">
        <w:t xml:space="preserve">identify </w:t>
      </w:r>
      <w:r>
        <w:t>when a case is more complex</w:t>
      </w:r>
      <w:r w:rsidR="00227A9C">
        <w:t xml:space="preserve"> or </w:t>
      </w:r>
      <w:r>
        <w:t>difficult</w:t>
      </w:r>
      <w:r w:rsidR="006910D0">
        <w:t xml:space="preserve">, </w:t>
      </w:r>
      <w:r>
        <w:t>adjust</w:t>
      </w:r>
      <w:r w:rsidR="006910D0">
        <w:t>ing</w:t>
      </w:r>
      <w:r>
        <w:t xml:space="preserve"> their confidence accordingly</w:t>
      </w:r>
      <w:r>
        <w:rPr>
          <w:vertAlign w:val="superscript"/>
        </w:rPr>
        <w:t>3</w:t>
      </w:r>
      <w:ins w:id="41" w:author="Sriraj Aiyer" w:date="2024-07-18T11:19:00Z">
        <w:r w:rsidR="002C11C7">
          <w:rPr>
            <w:vertAlign w:val="superscript"/>
          </w:rPr>
          <w:t>6</w:t>
        </w:r>
      </w:ins>
      <w:del w:id="42" w:author="Sriraj Aiyer" w:date="2024-07-18T11:19:00Z">
        <w:r w:rsidDel="002C11C7">
          <w:rPr>
            <w:vertAlign w:val="superscript"/>
          </w:rPr>
          <w:delText>5</w:delText>
        </w:r>
      </w:del>
      <w:r>
        <w:rPr>
          <w:vertAlign w:val="superscript"/>
        </w:rPr>
        <w:t>,3</w:t>
      </w:r>
      <w:ins w:id="43" w:author="Sriraj Aiyer" w:date="2024-07-18T11:19:00Z">
        <w:r w:rsidR="002C11C7">
          <w:rPr>
            <w:vertAlign w:val="superscript"/>
          </w:rPr>
          <w:t>7</w:t>
        </w:r>
      </w:ins>
      <w:del w:id="44" w:author="Sriraj Aiyer" w:date="2024-07-18T11:19:00Z">
        <w:r w:rsidDel="002C11C7">
          <w:rPr>
            <w:vertAlign w:val="superscript"/>
          </w:rPr>
          <w:delText>6</w:delText>
        </w:r>
      </w:del>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ins w:id="45" w:author="Sriraj Aiyer" w:date="2024-07-18T11:19:00Z">
        <w:r w:rsidR="002C11C7">
          <w:rPr>
            <w:vertAlign w:val="superscript"/>
          </w:rPr>
          <w:t>8</w:t>
        </w:r>
      </w:ins>
      <w:del w:id="46" w:author="Sriraj Aiyer" w:date="2024-07-18T11:19:00Z">
        <w:r w:rsidR="000950C0" w:rsidDel="002C11C7">
          <w:rPr>
            <w:vertAlign w:val="superscript"/>
          </w:rPr>
          <w:delText>7</w:delText>
        </w:r>
      </w:del>
      <w:r w:rsidR="00C44BB9">
        <w:t xml:space="preserve">. </w:t>
      </w:r>
      <w:r>
        <w:t>P</w:t>
      </w:r>
      <w:r w:rsidR="00492F62">
        <w:t xml:space="preserve">ast work has </w:t>
      </w:r>
      <w:r>
        <w:t>also hinted at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ins w:id="47" w:author="Sriraj Aiyer" w:date="2024-07-18T11:19:00Z">
        <w:r w:rsidR="002C11C7">
          <w:rPr>
            <w:vertAlign w:val="superscript"/>
          </w:rPr>
          <w:t>9</w:t>
        </w:r>
      </w:ins>
      <w:del w:id="48" w:author="Sriraj Aiyer" w:date="2024-07-18T11:19:00Z">
        <w:r w:rsidR="009109A2" w:rsidDel="002C11C7">
          <w:rPr>
            <w:vertAlign w:val="superscript"/>
          </w:rPr>
          <w:delText>8</w:delText>
        </w:r>
      </w:del>
      <w:r w:rsidR="00492F62">
        <w:t xml:space="preserve">. </w:t>
      </w:r>
      <w:r w:rsidR="00C32099">
        <w:t>I</w:t>
      </w:r>
      <w:r w:rsidR="00492F62">
        <w:t>nformation ‘distortion’ was found to affect novice clinicians more</w:t>
      </w:r>
      <w:r w:rsidR="000950C0">
        <w:rPr>
          <w:vertAlign w:val="superscript"/>
        </w:rPr>
        <w:t>3</w:t>
      </w:r>
      <w:ins w:id="49" w:author="Sriraj Aiyer" w:date="2024-07-18T11:19:00Z">
        <w:r w:rsidR="002C11C7">
          <w:rPr>
            <w:vertAlign w:val="superscript"/>
          </w:rPr>
          <w:t>8</w:t>
        </w:r>
      </w:ins>
      <w:del w:id="50" w:author="Sriraj Aiyer" w:date="2024-07-18T11:19:00Z">
        <w:r w:rsidR="000950C0" w:rsidDel="002C11C7">
          <w:rPr>
            <w:vertAlign w:val="superscript"/>
          </w:rPr>
          <w:delText>7</w:delText>
        </w:r>
      </w:del>
      <w:r w:rsidR="00492F62">
        <w:t xml:space="preserve"> and lower knowledge was found to be related to higher susceptibility to irrelevant, distracting features of a patient</w:t>
      </w:r>
      <w:ins w:id="51" w:author="Sriraj Aiyer" w:date="2024-07-18T11:19:00Z">
        <w:r w:rsidR="002C11C7">
          <w:rPr>
            <w:vertAlign w:val="superscript"/>
          </w:rPr>
          <w:t>40</w:t>
        </w:r>
      </w:ins>
      <w:del w:id="52" w:author="Sriraj Aiyer" w:date="2024-07-18T11:19:00Z">
        <w:r w:rsidR="000A2354" w:rsidDel="002C11C7">
          <w:rPr>
            <w:vertAlign w:val="superscript"/>
          </w:rPr>
          <w:delText>39</w:delText>
        </w:r>
      </w:del>
      <w:r w:rsidR="00492F62">
        <w:t xml:space="preserve">. However, the latter study found that medical knowledge was not directly associated with </w:t>
      </w:r>
      <w:r>
        <w:t>calibration</w:t>
      </w:r>
      <w:r w:rsidR="00492F62">
        <w:t xml:space="preserve">.  </w:t>
      </w:r>
    </w:p>
    <w:p w14:paraId="79DA21FE" w14:textId="77777777" w:rsidR="00C44BB9" w:rsidRDefault="00C44BB9">
      <w:pPr>
        <w:rPr>
          <w:ins w:id="53" w:author="Nicholas Yeung" w:date="2024-06-20T10:34:00Z"/>
        </w:rPr>
      </w:pPr>
    </w:p>
    <w:p w14:paraId="7A6A8EE2" w14:textId="30D7578F"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ins w:id="54" w:author="Sriraj Aiyer" w:date="2024-07-18T11:19:00Z">
        <w:r w:rsidR="002C11C7">
          <w:rPr>
            <w:vertAlign w:val="superscript"/>
          </w:rPr>
          <w:t>1</w:t>
        </w:r>
      </w:ins>
      <w:del w:id="55" w:author="Sriraj Aiyer" w:date="2024-07-18T11:19:00Z">
        <w:r w:rsidR="000A2354" w:rsidDel="002C11C7">
          <w:rPr>
            <w:vertAlign w:val="superscript"/>
          </w:rPr>
          <w:delText>0</w:delText>
        </w:r>
      </w:del>
      <w:r w:rsidR="000A2354">
        <w:rPr>
          <w:vertAlign w:val="superscript"/>
        </w:rPr>
        <w:t>-4</w:t>
      </w:r>
      <w:ins w:id="56" w:author="Sriraj Aiyer" w:date="2024-07-18T11:19:00Z">
        <w:r w:rsidR="002C11C7">
          <w:rPr>
            <w:vertAlign w:val="superscript"/>
          </w:rPr>
          <w:t>3</w:t>
        </w:r>
      </w:ins>
      <w:del w:id="57" w:author="Sriraj Aiyer" w:date="2024-07-18T11:19:00Z">
        <w:r w:rsidR="000A2354" w:rsidDel="002C11C7">
          <w:rPr>
            <w:vertAlign w:val="superscript"/>
          </w:rPr>
          <w:delText>2</w:delText>
        </w:r>
      </w:del>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ins w:id="58" w:author="Sriraj Aiyer" w:date="2024-07-18T12:34:00Z">
        <w:r w:rsidR="0064320C" w:rsidRPr="0064320C">
          <w:rPr>
            <w:vertAlign w:val="superscript"/>
            <w:rPrChange w:id="59" w:author="Sriraj Aiyer" w:date="2024-07-18T12:34:00Z">
              <w:rPr/>
            </w:rPrChange>
          </w:rPr>
          <w:t>41</w:t>
        </w:r>
      </w:ins>
      <w:commentRangeStart w:id="60"/>
      <w:r w:rsidR="00EC555F">
        <w:t>.</w:t>
      </w:r>
      <w:commentRangeEnd w:id="60"/>
      <w:r w:rsidR="003B5249">
        <w:rPr>
          <w:rStyle w:val="CommentReference"/>
        </w:rPr>
        <w:commentReference w:id="60"/>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ins w:id="61" w:author="Sriraj Aiyer" w:date="2024-07-18T11:19:00Z">
        <w:r w:rsidR="002C11C7">
          <w:rPr>
            <w:vertAlign w:val="superscript"/>
          </w:rPr>
          <w:t>2</w:t>
        </w:r>
      </w:ins>
      <w:del w:id="62" w:author="Sriraj Aiyer" w:date="2024-07-18T11:19:00Z">
        <w:r w:rsidR="00F36703" w:rsidDel="002C11C7">
          <w:rPr>
            <w:vertAlign w:val="superscript"/>
          </w:rPr>
          <w:delText>1</w:delText>
        </w:r>
      </w:del>
      <w:r w:rsidR="00EC555F">
        <w:t xml:space="preserve"> or by showing conflicting information about the patient to indicate multiple possible conditions</w:t>
      </w:r>
      <w:r w:rsidR="00F36703">
        <w:rPr>
          <w:vertAlign w:val="superscript"/>
        </w:rPr>
        <w:t>3</w:t>
      </w:r>
      <w:ins w:id="63" w:author="Sriraj Aiyer" w:date="2024-07-18T11:19:00Z">
        <w:r w:rsidR="002C11C7">
          <w:rPr>
            <w:vertAlign w:val="superscript"/>
          </w:rPr>
          <w:t>4</w:t>
        </w:r>
      </w:ins>
      <w:del w:id="64" w:author="Sriraj Aiyer" w:date="2024-07-18T11:19:00Z">
        <w:r w:rsidR="00F36703" w:rsidDel="002C11C7">
          <w:rPr>
            <w:vertAlign w:val="superscript"/>
          </w:rPr>
          <w:delText>3</w:delText>
        </w:r>
      </w:del>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ins w:id="65" w:author="Sriraj Aiyer" w:date="2024-07-18T11:19:00Z">
        <w:r w:rsidR="002C11C7">
          <w:rPr>
            <w:vertAlign w:val="superscript"/>
          </w:rPr>
          <w:t>4</w:t>
        </w:r>
      </w:ins>
      <w:del w:id="66" w:author="Sriraj Aiyer" w:date="2024-07-18T11:19:00Z">
        <w:r w:rsidR="00087E58" w:rsidDel="002C11C7">
          <w:rPr>
            <w:vertAlign w:val="superscript"/>
          </w:rPr>
          <w:delText>3</w:delText>
        </w:r>
      </w:del>
      <w:r w:rsidR="00087E58">
        <w:rPr>
          <w:vertAlign w:val="superscript"/>
        </w:rPr>
        <w:t>,4</w:t>
      </w:r>
      <w:ins w:id="67" w:author="Sriraj Aiyer" w:date="2024-07-18T11:19:00Z">
        <w:r w:rsidR="002C11C7">
          <w:rPr>
            <w:vertAlign w:val="superscript"/>
          </w:rPr>
          <w:t>5</w:t>
        </w:r>
      </w:ins>
      <w:del w:id="68" w:author="Sriraj Aiyer" w:date="2024-07-18T11:19:00Z">
        <w:r w:rsidR="00087E58" w:rsidDel="002C11C7">
          <w:rPr>
            <w:vertAlign w:val="superscript"/>
          </w:rPr>
          <w:delText>4</w:delText>
        </w:r>
      </w:del>
      <w:r w:rsidR="003E01B6">
        <w:t>.</w:t>
      </w:r>
      <w:r>
        <w:t xml:space="preserve"> </w:t>
      </w:r>
    </w:p>
    <w:p w14:paraId="277949C7" w14:textId="77777777" w:rsidR="00E65754" w:rsidRDefault="00E65754"/>
    <w:p w14:paraId="586B688E" w14:textId="7EC3E57A" w:rsidR="00FC0869" w:rsidRDefault="00FC0869">
      <w:r>
        <w:t>Contextual factors that pertain to the situated medical environment can also affect confidence</w:t>
      </w:r>
      <w:r w:rsidR="00E65754">
        <w:t xml:space="preserve"> </w:t>
      </w:r>
      <w:commentRangeStart w:id="69"/>
      <w:r w:rsidR="00E65754">
        <w:t>specifically</w:t>
      </w:r>
      <w:commentRangeEnd w:id="69"/>
      <w:r w:rsidR="0074646D">
        <w:rPr>
          <w:rStyle w:val="CommentReference"/>
        </w:rPr>
        <w:commentReference w:id="69"/>
      </w:r>
      <w:ins w:id="70" w:author="Sriraj Aiyer" w:date="2024-07-18T11:28:00Z">
        <w:r w:rsidR="00AB30BD">
          <w:t xml:space="preserve"> (rather than calibration)</w:t>
        </w:r>
      </w:ins>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ins w:id="71" w:author="Sriraj Aiyer" w:date="2024-07-18T11:19:00Z">
        <w:r w:rsidR="002C11C7">
          <w:rPr>
            <w:vertAlign w:val="superscript"/>
          </w:rPr>
          <w:t>6</w:t>
        </w:r>
      </w:ins>
      <w:del w:id="72" w:author="Sriraj Aiyer" w:date="2024-07-18T11:19:00Z">
        <w:r w:rsidR="005C5C4C" w:rsidDel="002C11C7">
          <w:rPr>
            <w:vertAlign w:val="superscript"/>
          </w:rPr>
          <w:delText>5</w:delText>
        </w:r>
      </w:del>
      <w:r>
        <w:t>, especially</w:t>
      </w:r>
      <w:r w:rsidR="002E2057">
        <w:t xml:space="preserve"> </w:t>
      </w:r>
      <w:r>
        <w:t>during busier shifts where they have to manage more patients</w:t>
      </w:r>
      <w:r w:rsidR="005C5C4C">
        <w:rPr>
          <w:vertAlign w:val="superscript"/>
        </w:rPr>
        <w:t>4</w:t>
      </w:r>
      <w:ins w:id="73" w:author="Sriraj Aiyer" w:date="2024-07-18T11:19:00Z">
        <w:r w:rsidR="002C11C7">
          <w:rPr>
            <w:vertAlign w:val="superscript"/>
          </w:rPr>
          <w:t>7</w:t>
        </w:r>
      </w:ins>
      <w:del w:id="74" w:author="Sriraj Aiyer" w:date="2024-07-18T11:19:00Z">
        <w:r w:rsidR="005C5C4C" w:rsidDel="002C11C7">
          <w:rPr>
            <w:vertAlign w:val="superscript"/>
          </w:rPr>
          <w:delText>6</w:delText>
        </w:r>
      </w:del>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ins w:id="75" w:author="Sriraj Aiyer" w:date="2024-07-18T11:19:00Z">
        <w:r w:rsidR="002C11C7">
          <w:rPr>
            <w:vertAlign w:val="superscript"/>
          </w:rPr>
          <w:t>8</w:t>
        </w:r>
      </w:ins>
      <w:del w:id="76" w:author="Sriraj Aiyer" w:date="2024-07-18T11:19:00Z">
        <w:r w:rsidR="005C5C4C" w:rsidDel="002C11C7">
          <w:rPr>
            <w:vertAlign w:val="superscript"/>
          </w:rPr>
          <w:delText>7</w:delText>
        </w:r>
      </w:del>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77777777" w:rsidR="008E1B63" w:rsidRDefault="008E1B63" w:rsidP="008E1B63">
      <w:pPr>
        <w:rPr>
          <w:b/>
          <w:bCs/>
        </w:rPr>
      </w:pPr>
      <w:commentRangeStart w:id="77"/>
      <w:commentRangeStart w:id="78"/>
      <w:r w:rsidRPr="00164C7C">
        <w:rPr>
          <w:b/>
          <w:bCs/>
        </w:rPr>
        <w:t xml:space="preserve">BOX 3: Papers </w:t>
      </w:r>
      <w:commentRangeEnd w:id="77"/>
      <w:r w:rsidR="00B97D13">
        <w:rPr>
          <w:rStyle w:val="CommentReference"/>
        </w:rPr>
        <w:commentReference w:id="77"/>
      </w:r>
      <w:commentRangeEnd w:id="78"/>
      <w:r w:rsidR="00AB30BD">
        <w:rPr>
          <w:rStyle w:val="CommentReference"/>
        </w:rPr>
        <w:commentReference w:id="78"/>
      </w:r>
      <w:r w:rsidRPr="00164C7C">
        <w:rPr>
          <w:b/>
          <w:bCs/>
        </w:rPr>
        <w:t>on Imaging and Confidence</w:t>
      </w:r>
    </w:p>
    <w:p w14:paraId="37323F5F" w14:textId="77777777" w:rsidR="008E1B63" w:rsidRDefault="008E1B63" w:rsidP="008E1B63">
      <w:pPr>
        <w:rPr>
          <w:b/>
          <w:bCs/>
        </w:rPr>
      </w:pPr>
    </w:p>
    <w:p w14:paraId="1DB5F635" w14:textId="256C8504" w:rsidR="008E1B63" w:rsidRDefault="00EA4C91" w:rsidP="008E1B63">
      <w:r>
        <w:t>A</w:t>
      </w:r>
      <w:r w:rsidR="008E1B63">
        <w:t xml:space="preserve"> subset of papers find an increase in confidence when providing clinicians with specialised imaging for a patient when making diagnoses, be they MRI scans</w:t>
      </w:r>
      <w:r w:rsidR="008D02B8">
        <w:rPr>
          <w:vertAlign w:val="superscript"/>
        </w:rPr>
        <w:t>4</w:t>
      </w:r>
      <w:ins w:id="79" w:author="Sriraj Aiyer" w:date="2024-07-18T11:20:00Z">
        <w:r w:rsidR="002C11C7">
          <w:rPr>
            <w:vertAlign w:val="superscript"/>
          </w:rPr>
          <w:t>9</w:t>
        </w:r>
      </w:ins>
      <w:del w:id="80" w:author="Sriraj Aiyer" w:date="2024-07-18T11:20:00Z">
        <w:r w:rsidR="008D02B8" w:rsidDel="002C11C7">
          <w:rPr>
            <w:vertAlign w:val="superscript"/>
          </w:rPr>
          <w:delText>8</w:delText>
        </w:r>
      </w:del>
      <w:r w:rsidR="008E1B63" w:rsidRPr="00136332">
        <w:rPr>
          <w:vertAlign w:val="superscript"/>
        </w:rPr>
        <w:t>-</w:t>
      </w:r>
      <w:ins w:id="81" w:author="Sriraj Aiyer" w:date="2024-07-18T11:20:00Z">
        <w:r w:rsidR="002C11C7">
          <w:rPr>
            <w:vertAlign w:val="superscript"/>
          </w:rPr>
          <w:t>50</w:t>
        </w:r>
      </w:ins>
      <w:del w:id="82" w:author="Sriraj Aiyer" w:date="2024-07-18T11:20:00Z">
        <w:r w:rsidR="008D02B8" w:rsidDel="002C11C7">
          <w:rPr>
            <w:vertAlign w:val="superscript"/>
          </w:rPr>
          <w:delText>49</w:delText>
        </w:r>
      </w:del>
      <w:r w:rsidR="008E1B63">
        <w:t>, CT scans</w:t>
      </w:r>
      <w:r w:rsidR="008D02B8">
        <w:rPr>
          <w:vertAlign w:val="superscript"/>
        </w:rPr>
        <w:t>5</w:t>
      </w:r>
      <w:ins w:id="83" w:author="Sriraj Aiyer" w:date="2024-07-18T11:20:00Z">
        <w:r w:rsidR="002C11C7">
          <w:rPr>
            <w:vertAlign w:val="superscript"/>
          </w:rPr>
          <w:t>1</w:t>
        </w:r>
      </w:ins>
      <w:del w:id="84" w:author="Sriraj Aiyer" w:date="2024-07-18T11:20:00Z">
        <w:r w:rsidR="008D02B8" w:rsidDel="002C11C7">
          <w:rPr>
            <w:vertAlign w:val="superscript"/>
          </w:rPr>
          <w:delText>0</w:delText>
        </w:r>
      </w:del>
      <w:r w:rsidR="008E1B63">
        <w:t>, evacuation proctography</w:t>
      </w:r>
      <w:r w:rsidR="008D02B8">
        <w:rPr>
          <w:vertAlign w:val="superscript"/>
        </w:rPr>
        <w:t>5</w:t>
      </w:r>
      <w:ins w:id="85" w:author="Sriraj Aiyer" w:date="2024-07-18T11:20:00Z">
        <w:r w:rsidR="002C11C7">
          <w:rPr>
            <w:vertAlign w:val="superscript"/>
          </w:rPr>
          <w:t>2</w:t>
        </w:r>
      </w:ins>
      <w:del w:id="86" w:author="Sriraj Aiyer" w:date="2024-07-18T11:20:00Z">
        <w:r w:rsidR="008D02B8" w:rsidDel="002C11C7">
          <w:rPr>
            <w:vertAlign w:val="superscript"/>
          </w:rPr>
          <w:delText>1</w:delText>
        </w:r>
      </w:del>
      <w:r w:rsidR="008E1B63">
        <w:t xml:space="preserve"> or photos of wounds</w:t>
      </w:r>
      <w:r w:rsidR="008D02B8">
        <w:rPr>
          <w:vertAlign w:val="superscript"/>
        </w:rPr>
        <w:t>5</w:t>
      </w:r>
      <w:ins w:id="87" w:author="Sriraj Aiyer" w:date="2024-07-18T11:20:00Z">
        <w:r w:rsidR="002C11C7">
          <w:rPr>
            <w:vertAlign w:val="superscript"/>
          </w:rPr>
          <w:t>3</w:t>
        </w:r>
      </w:ins>
      <w:del w:id="88" w:author="Sriraj Aiyer" w:date="2024-07-18T11:20:00Z">
        <w:r w:rsidR="008D02B8" w:rsidDel="002C11C7">
          <w:rPr>
            <w:vertAlign w:val="superscript"/>
          </w:rPr>
          <w:delText>2</w:delText>
        </w:r>
      </w:del>
      <w:r w:rsidR="008E1B63">
        <w:t xml:space="preserve">. </w:t>
      </w:r>
      <w:r w:rsidR="004D7594">
        <w:t>A</w:t>
      </w:r>
      <w:r w:rsidR="008E1B63">
        <w:t xml:space="preserve">nother subset of papers use various forms of computer-aided decision support systems with the goal of improving confidence, with </w:t>
      </w:r>
      <w:r w:rsidR="008E1B63">
        <w:lastRenderedPageBreak/>
        <w:t>mixed results</w:t>
      </w:r>
      <w:r w:rsidR="008D02B8">
        <w:rPr>
          <w:vertAlign w:val="superscript"/>
        </w:rPr>
        <w:t>5</w:t>
      </w:r>
      <w:ins w:id="89" w:author="Sriraj Aiyer" w:date="2024-07-18T11:20:00Z">
        <w:r w:rsidR="002C11C7">
          <w:rPr>
            <w:vertAlign w:val="superscript"/>
          </w:rPr>
          <w:t>4</w:t>
        </w:r>
      </w:ins>
      <w:del w:id="90" w:author="Sriraj Aiyer" w:date="2024-07-18T11:20:00Z">
        <w:r w:rsidR="008D02B8" w:rsidDel="002C11C7">
          <w:rPr>
            <w:vertAlign w:val="superscript"/>
          </w:rPr>
          <w:delText>3</w:delText>
        </w:r>
      </w:del>
      <w:r w:rsidR="008E1B63" w:rsidRPr="0080278F">
        <w:rPr>
          <w:vertAlign w:val="superscript"/>
        </w:rPr>
        <w:t>-</w:t>
      </w:r>
      <w:r w:rsidR="008D02B8">
        <w:rPr>
          <w:vertAlign w:val="superscript"/>
        </w:rPr>
        <w:t>5</w:t>
      </w:r>
      <w:ins w:id="91" w:author="Sriraj Aiyer" w:date="2024-07-18T11:20:00Z">
        <w:r w:rsidR="002C11C7">
          <w:rPr>
            <w:vertAlign w:val="superscript"/>
          </w:rPr>
          <w:t>7</w:t>
        </w:r>
      </w:ins>
      <w:del w:id="92" w:author="Sriraj Aiyer" w:date="2024-07-18T11:20:00Z">
        <w:r w:rsidR="008D02B8" w:rsidDel="002C11C7">
          <w:rPr>
            <w:vertAlign w:val="superscript"/>
          </w:rPr>
          <w:delText>6</w:delText>
        </w:r>
      </w:del>
      <w:r w:rsidR="008E1B63">
        <w:t xml:space="preserve">. These results are perhaps not surprising, but do warrant addressing as per our inclusion criteria. </w:t>
      </w:r>
    </w:p>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40B9C50E"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 indicating a primacy effect.</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ins w:id="93" w:author="Sriraj Aiyer" w:date="2024-07-18T11:20:00Z">
        <w:r w:rsidR="002C11C7">
          <w:rPr>
            <w:vertAlign w:val="superscript"/>
          </w:rPr>
          <w:t>8</w:t>
        </w:r>
      </w:ins>
      <w:del w:id="94" w:author="Sriraj Aiyer" w:date="2024-07-18T11:20:00Z">
        <w:r w:rsidR="009F4783" w:rsidDel="002C11C7">
          <w:rPr>
            <w:vertAlign w:val="superscript"/>
          </w:rPr>
          <w:delText>7</w:delText>
        </w:r>
      </w:del>
      <w:r w:rsidR="007878A6" w:rsidRPr="007878A6">
        <w:rPr>
          <w:vertAlign w:val="superscript"/>
        </w:rPr>
        <w:t>-5</w:t>
      </w:r>
      <w:ins w:id="95" w:author="Sriraj Aiyer" w:date="2024-07-18T11:20:00Z">
        <w:r w:rsidR="002C11C7">
          <w:rPr>
            <w:vertAlign w:val="superscript"/>
          </w:rPr>
          <w:t>9</w:t>
        </w:r>
      </w:ins>
      <w:del w:id="96" w:author="Sriraj Aiyer" w:date="2024-07-18T11:20:00Z">
        <w:r w:rsidR="009F4783" w:rsidDel="002C11C7">
          <w:rPr>
            <w:vertAlign w:val="superscript"/>
          </w:rPr>
          <w:delText>8</w:delText>
        </w:r>
      </w:del>
      <w:r w:rsidR="0070460D">
        <w:t xml:space="preserve">. This also affects the breadth of differentials considered, with fewer differentials considered when provided </w:t>
      </w:r>
      <w:r w:rsidR="00394622">
        <w:t xml:space="preserve">with early </w:t>
      </w:r>
      <w:r w:rsidR="0070460D">
        <w:t>suggestions</w:t>
      </w:r>
      <w:ins w:id="97" w:author="Sriraj Aiyer" w:date="2024-07-18T11:20:00Z">
        <w:r w:rsidR="002C11C7">
          <w:rPr>
            <w:vertAlign w:val="superscript"/>
          </w:rPr>
          <w:t>60</w:t>
        </w:r>
      </w:ins>
      <w:del w:id="98" w:author="Sriraj Aiyer" w:date="2024-07-18T11:20:00Z">
        <w:r w:rsidR="00213CEF" w:rsidRPr="00213CEF" w:rsidDel="002C11C7">
          <w:rPr>
            <w:vertAlign w:val="superscript"/>
          </w:rPr>
          <w:delText>5</w:delText>
        </w:r>
        <w:r w:rsidR="009F4783" w:rsidDel="002C11C7">
          <w:rPr>
            <w:vertAlign w:val="superscript"/>
          </w:rPr>
          <w:delText>9</w:delText>
        </w:r>
      </w:del>
      <w:r w:rsidR="0070460D">
        <w:t xml:space="preserve"> and an underweighting of differentials if they were considered </w:t>
      </w:r>
      <w:r w:rsidR="00394622">
        <w:t>later</w:t>
      </w:r>
      <w:r w:rsidR="0070460D">
        <w:t xml:space="preserve"> in the diagnostic process</w:t>
      </w:r>
      <w:r w:rsidR="009F4783">
        <w:rPr>
          <w:vertAlign w:val="superscript"/>
        </w:rPr>
        <w:t>6</w:t>
      </w:r>
      <w:ins w:id="99" w:author="Sriraj Aiyer" w:date="2024-07-18T11:20:00Z">
        <w:r w:rsidR="002C11C7">
          <w:rPr>
            <w:vertAlign w:val="superscript"/>
          </w:rPr>
          <w:t>1</w:t>
        </w:r>
      </w:ins>
      <w:del w:id="100" w:author="Sriraj Aiyer" w:date="2024-07-18T11:20:00Z">
        <w:r w:rsidR="009F4783" w:rsidDel="002C11C7">
          <w:rPr>
            <w:vertAlign w:val="superscript"/>
          </w:rPr>
          <w:delText>0</w:delText>
        </w:r>
      </w:del>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ins w:id="101" w:author="Sriraj Aiyer" w:date="2024-07-18T11:20:00Z">
        <w:r w:rsidR="002C11C7">
          <w:rPr>
            <w:vertAlign w:val="superscript"/>
          </w:rPr>
          <w:t>2</w:t>
        </w:r>
      </w:ins>
      <w:del w:id="102" w:author="Sriraj Aiyer" w:date="2024-07-18T11:20:00Z">
        <w:r w:rsidR="009F4783" w:rsidDel="002C11C7">
          <w:rPr>
            <w:vertAlign w:val="superscript"/>
          </w:rPr>
          <w:delText>1</w:delText>
        </w:r>
      </w:del>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ins w:id="103" w:author="Sriraj Aiyer" w:date="2024-07-18T11:20:00Z">
        <w:r w:rsidR="002C11C7">
          <w:rPr>
            <w:vertAlign w:val="superscript"/>
          </w:rPr>
          <w:t>63</w:t>
        </w:r>
      </w:ins>
      <w:del w:id="104" w:author="Sriraj Aiyer" w:date="2024-07-18T11:20:00Z">
        <w:r w:rsidR="009F4783" w:rsidDel="002C11C7">
          <w:rPr>
            <w:vertAlign w:val="superscript"/>
          </w:rPr>
          <w:delText>62</w:delText>
        </w:r>
      </w:del>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ins w:id="105" w:author="Sriraj Aiyer" w:date="2024-07-18T11:20:00Z">
        <w:r w:rsidR="002C11C7">
          <w:rPr>
            <w:vertAlign w:val="superscript"/>
          </w:rPr>
          <w:t>4</w:t>
        </w:r>
      </w:ins>
      <w:del w:id="106" w:author="Sriraj Aiyer" w:date="2024-07-18T11:20:00Z">
        <w:r w:rsidR="009F4783" w:rsidDel="002C11C7">
          <w:rPr>
            <w:vertAlign w:val="superscript"/>
          </w:rPr>
          <w:delText>3</w:delText>
        </w:r>
      </w:del>
      <w:r w:rsidR="009F4783">
        <w:rPr>
          <w:vertAlign w:val="superscript"/>
        </w:rPr>
        <w:t>,6</w:t>
      </w:r>
      <w:ins w:id="107" w:author="Sriraj Aiyer" w:date="2024-07-18T11:20:00Z">
        <w:r w:rsidR="002C11C7">
          <w:rPr>
            <w:vertAlign w:val="superscript"/>
          </w:rPr>
          <w:t>5</w:t>
        </w:r>
      </w:ins>
      <w:del w:id="108" w:author="Sriraj Aiyer" w:date="2024-07-18T11:20:00Z">
        <w:r w:rsidR="009F4783" w:rsidDel="002C11C7">
          <w:rPr>
            <w:vertAlign w:val="superscript"/>
          </w:rPr>
          <w:delText>4</w:delText>
        </w:r>
      </w:del>
      <w:r w:rsidR="0070460D">
        <w:t xml:space="preserve"> </w:t>
      </w:r>
      <w:r w:rsidR="00375604">
        <w:t>or participate in an educational</w:t>
      </w:r>
      <w:r w:rsidR="00A669ED">
        <w:t xml:space="preserve"> training</w:t>
      </w:r>
      <w:r w:rsidR="00375604">
        <w:t xml:space="preserve"> course</w:t>
      </w:r>
      <w:r w:rsidR="009F4783">
        <w:rPr>
          <w:vertAlign w:val="superscript"/>
        </w:rPr>
        <w:t>6</w:t>
      </w:r>
      <w:ins w:id="109" w:author="Sriraj Aiyer" w:date="2024-07-18T11:21:00Z">
        <w:r w:rsidR="002C11C7">
          <w:rPr>
            <w:vertAlign w:val="superscript"/>
          </w:rPr>
          <w:t>6</w:t>
        </w:r>
      </w:ins>
      <w:del w:id="110" w:author="Sriraj Aiyer" w:date="2024-07-18T11:20:00Z">
        <w:r w:rsidR="009F4783" w:rsidDel="002C11C7">
          <w:rPr>
            <w:vertAlign w:val="superscript"/>
          </w:rPr>
          <w:delText>5</w:delText>
        </w:r>
      </w:del>
      <w:r w:rsidR="003511F9" w:rsidRPr="003511F9">
        <w:rPr>
          <w:vertAlign w:val="superscript"/>
        </w:rPr>
        <w:t>-</w:t>
      </w:r>
      <w:r w:rsidR="009F4783">
        <w:rPr>
          <w:vertAlign w:val="superscript"/>
        </w:rPr>
        <w:t>6</w:t>
      </w:r>
      <w:ins w:id="111" w:author="Sriraj Aiyer" w:date="2024-07-18T11:21:00Z">
        <w:r w:rsidR="002C11C7">
          <w:rPr>
            <w:vertAlign w:val="superscript"/>
          </w:rPr>
          <w:t>7</w:t>
        </w:r>
      </w:ins>
      <w:del w:id="112" w:author="Sriraj Aiyer" w:date="2024-07-18T11:21:00Z">
        <w:r w:rsidR="009F4783" w:rsidDel="002C11C7">
          <w:rPr>
            <w:vertAlign w:val="superscript"/>
          </w:rPr>
          <w:delText>6</w:delText>
        </w:r>
      </w:del>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0854944A" w14:textId="273447F6" w:rsidR="00492F62"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113"/>
      <w:r w:rsidR="00492F62">
        <w:t>.</w:t>
      </w:r>
      <w:commentRangeEnd w:id="113"/>
      <w:r>
        <w:rPr>
          <w:rStyle w:val="CommentReference"/>
        </w:rPr>
        <w:commentReference w:id="113"/>
      </w:r>
      <w:r w:rsidR="00492F62">
        <w:t xml:space="preserve"> </w:t>
      </w:r>
      <w:commentRangeStart w:id="114"/>
      <w:r w:rsidR="00492F62">
        <w:t>Higher confidence was found when clinicians were presented with redundant patient information</w:t>
      </w:r>
      <w:r w:rsidR="00492F62" w:rsidRPr="00BD46F0">
        <w:rPr>
          <w:vertAlign w:val="superscript"/>
        </w:rPr>
        <w:t>6</w:t>
      </w:r>
      <w:ins w:id="115" w:author="Sriraj Aiyer" w:date="2024-07-18T11:21:00Z">
        <w:r w:rsidR="002C11C7">
          <w:rPr>
            <w:vertAlign w:val="superscript"/>
          </w:rPr>
          <w:t>8</w:t>
        </w:r>
      </w:ins>
      <w:del w:id="116" w:author="Sriraj Aiyer" w:date="2024-07-18T11:21:00Z">
        <w:r w:rsidR="009F4783" w:rsidDel="002C11C7">
          <w:rPr>
            <w:vertAlign w:val="superscript"/>
          </w:rPr>
          <w:delText>7</w:delText>
        </w:r>
      </w:del>
      <w:r w:rsidR="00492F62">
        <w:t xml:space="preserve"> </w:t>
      </w:r>
      <w:commentRangeEnd w:id="114"/>
      <w:r w:rsidR="00171C43">
        <w:rPr>
          <w:rStyle w:val="CommentReference"/>
        </w:rPr>
        <w:commentReference w:id="114"/>
      </w:r>
      <w:r w:rsidR="00492F62">
        <w:t>and when given all available patient information rather than having to gather information themselves</w:t>
      </w:r>
      <w:r w:rsidR="00492F62" w:rsidRPr="00BD46F0">
        <w:rPr>
          <w:vertAlign w:val="superscript"/>
        </w:rPr>
        <w:t>6</w:t>
      </w:r>
      <w:ins w:id="117" w:author="Sriraj Aiyer" w:date="2024-07-18T11:21:00Z">
        <w:r w:rsidR="002C11C7">
          <w:rPr>
            <w:vertAlign w:val="superscript"/>
          </w:rPr>
          <w:t>9</w:t>
        </w:r>
      </w:ins>
      <w:del w:id="118" w:author="Sriraj Aiyer" w:date="2024-07-18T11:21:00Z">
        <w:r w:rsidR="009F4783" w:rsidDel="002C11C7">
          <w:rPr>
            <w:vertAlign w:val="superscript"/>
          </w:rPr>
          <w:delText>8</w:delText>
        </w:r>
      </w:del>
      <w:r w:rsidR="00492F62">
        <w:t xml:space="preserve">. </w:t>
      </w:r>
      <w:commentRangeStart w:id="119"/>
      <w:r w:rsidR="00492F62">
        <w:t>Clinicians were also found to be more confident when presented with an Electronic Health Record of the patient alongside other information</w:t>
      </w:r>
      <w:commentRangeEnd w:id="119"/>
      <w:r w:rsidR="00440668">
        <w:rPr>
          <w:rStyle w:val="CommentReference"/>
        </w:rPr>
        <w:commentReference w:id="119"/>
      </w:r>
      <w:ins w:id="120" w:author="Sriraj Aiyer" w:date="2024-07-18T11:21:00Z">
        <w:r w:rsidR="002C11C7">
          <w:rPr>
            <w:vertAlign w:val="superscript"/>
          </w:rPr>
          <w:t>70</w:t>
        </w:r>
      </w:ins>
      <w:del w:id="121" w:author="Sriraj Aiyer" w:date="2024-07-18T11:21:00Z">
        <w:r w:rsidR="00492F62" w:rsidRPr="00BD46F0" w:rsidDel="002C11C7">
          <w:rPr>
            <w:vertAlign w:val="superscript"/>
          </w:rPr>
          <w:delText>6</w:delText>
        </w:r>
        <w:r w:rsidR="009F4783" w:rsidDel="002C11C7">
          <w:rPr>
            <w:vertAlign w:val="superscript"/>
          </w:rPr>
          <w:delText>9</w:delText>
        </w:r>
      </w:del>
      <w:r w:rsidR="00492F62">
        <w:t xml:space="preserve"> and when presented with the patient history first rather than out of order</w:t>
      </w:r>
      <w:r w:rsidR="009F4783">
        <w:rPr>
          <w:vertAlign w:val="superscript"/>
        </w:rPr>
        <w:t>7</w:t>
      </w:r>
      <w:ins w:id="122" w:author="Sriraj Aiyer" w:date="2024-07-18T11:21:00Z">
        <w:r w:rsidR="002C11C7">
          <w:rPr>
            <w:vertAlign w:val="superscript"/>
          </w:rPr>
          <w:t>1</w:t>
        </w:r>
      </w:ins>
      <w:del w:id="123" w:author="Sriraj Aiyer" w:date="2024-07-18T11:21:00Z">
        <w:r w:rsidR="009F4783" w:rsidDel="002C11C7">
          <w:rPr>
            <w:vertAlign w:val="superscript"/>
          </w:rPr>
          <w:delText>0</w:delText>
        </w:r>
      </w:del>
      <w:r w:rsidR="007B2305">
        <w:t xml:space="preserve">. This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ins w:id="124" w:author="Sriraj Aiyer" w:date="2024-07-18T11:21:00Z">
        <w:r w:rsidR="002C11C7">
          <w:rPr>
            <w:vertAlign w:val="superscript"/>
          </w:rPr>
          <w:t>2</w:t>
        </w:r>
      </w:ins>
      <w:del w:id="125" w:author="Sriraj Aiyer" w:date="2024-07-18T11:21:00Z">
        <w:r w:rsidR="009F4783" w:rsidDel="002C11C7">
          <w:rPr>
            <w:vertAlign w:val="superscript"/>
          </w:rPr>
          <w:delText>1</w:delText>
        </w:r>
      </w:del>
      <w:r w:rsidR="00492F62">
        <w:t xml:space="preserve">. </w:t>
      </w:r>
    </w:p>
    <w:p w14:paraId="27FA62AE" w14:textId="41E569D7" w:rsidR="00963C9E" w:rsidRDefault="00963C9E"/>
    <w:p w14:paraId="191A22CB" w14:textId="1AB57661" w:rsidR="00E65754" w:rsidDel="00A544F8" w:rsidRDefault="00E65754">
      <w:pPr>
        <w:rPr>
          <w:del w:id="126" w:author="Sriraj Aiyer" w:date="2024-07-18T12:07:00Z"/>
        </w:rPr>
      </w:pPr>
    </w:p>
    <w:p w14:paraId="3E8B164B" w14:textId="79DE725C" w:rsidR="00E65754" w:rsidRDefault="00E65754"/>
    <w:p w14:paraId="65D61FC4" w14:textId="77777777" w:rsidR="00E769CD" w:rsidRDefault="00E769CD"/>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5C4D67E9" w:rsidR="00963C9E" w:rsidRDefault="00963C9E">
      <w:pPr>
        <w:rPr>
          <w:lang w:bidi="hi-IN"/>
        </w:rPr>
      </w:pPr>
      <w:r>
        <w:t>With more naturalistic studies, it is possible to isolate ways in which confidence and certainty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27"/>
      <w:commentRangeStart w:id="128"/>
      <w:r w:rsidR="004A5716">
        <w:t>hospitalists</w:t>
      </w:r>
      <w:r>
        <w:t xml:space="preserve"> </w:t>
      </w:r>
      <w:commentRangeEnd w:id="127"/>
      <w:r w:rsidR="00AE5E02">
        <w:rPr>
          <w:rStyle w:val="CommentReference"/>
        </w:rPr>
        <w:commentReference w:id="127"/>
      </w:r>
      <w:commentRangeEnd w:id="128"/>
      <w:r w:rsidR="00AB30BD">
        <w:rPr>
          <w:rStyle w:val="CommentReference"/>
        </w:rPr>
        <w:commentReference w:id="128"/>
      </w:r>
      <w:r>
        <w:t>with lower confidence were found to be linked to more test orders</w:t>
      </w:r>
      <w:r w:rsidR="006830AF">
        <w:rPr>
          <w:vertAlign w:val="superscript"/>
        </w:rPr>
        <w:t>4</w:t>
      </w:r>
      <w:ins w:id="129" w:author="Sriraj Aiyer" w:date="2024-07-18T11:21:00Z">
        <w:r w:rsidR="002C11C7">
          <w:rPr>
            <w:vertAlign w:val="superscript"/>
          </w:rPr>
          <w:t>7</w:t>
        </w:r>
      </w:ins>
      <w:del w:id="130" w:author="Sriraj Aiyer" w:date="2024-07-18T11:21:00Z">
        <w:r w:rsidR="006830AF" w:rsidDel="002C11C7">
          <w:rPr>
            <w:vertAlign w:val="superscript"/>
          </w:rPr>
          <w:delText>6</w:delText>
        </w:r>
      </w:del>
      <w:r>
        <w:t xml:space="preserve"> whilst </w:t>
      </w:r>
      <w:commentRangeStart w:id="131"/>
      <w:del w:id="132" w:author="Sriraj Aiyer" w:date="2024-07-18T11:55:00Z">
        <w:r w:rsidDel="00AB30BD">
          <w:delText>more metacognitively aware</w:delText>
        </w:r>
      </w:del>
      <w:ins w:id="133" w:author="Sriraj Aiyer" w:date="2024-07-18T11:55:00Z">
        <w:r w:rsidR="00AB30BD">
          <w:t>better calibrated</w:t>
        </w:r>
      </w:ins>
      <w:r>
        <w:t xml:space="preserve"> pathologists </w:t>
      </w:r>
      <w:commentRangeEnd w:id="131"/>
      <w:r w:rsidR="007D4E69">
        <w:rPr>
          <w:rStyle w:val="CommentReference"/>
        </w:rPr>
        <w:commentReference w:id="131"/>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ins w:id="134" w:author="Sriraj Aiyer" w:date="2024-07-18T11:21:00Z">
        <w:r w:rsidR="002C11C7">
          <w:rPr>
            <w:vertAlign w:val="superscript"/>
          </w:rPr>
          <w:t>7</w:t>
        </w:r>
      </w:ins>
      <w:del w:id="135" w:author="Sriraj Aiyer" w:date="2024-07-18T11:21:00Z">
        <w:r w:rsidR="006830AF" w:rsidDel="002C11C7">
          <w:rPr>
            <w:vertAlign w:val="superscript"/>
          </w:rPr>
          <w:delText>6</w:delText>
        </w:r>
      </w:del>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w:t>
      </w:r>
      <w:r>
        <w:lastRenderedPageBreak/>
        <w:t>underconfidence</w:t>
      </w:r>
      <w:r w:rsidR="006830AF">
        <w:rPr>
          <w:vertAlign w:val="superscript"/>
        </w:rPr>
        <w:t>7</w:t>
      </w:r>
      <w:ins w:id="136" w:author="Sriraj Aiyer" w:date="2024-07-18T11:21:00Z">
        <w:r w:rsidR="002C11C7">
          <w:rPr>
            <w:vertAlign w:val="superscript"/>
          </w:rPr>
          <w:t>3</w:t>
        </w:r>
      </w:ins>
      <w:del w:id="137" w:author="Sriraj Aiyer" w:date="2024-07-18T11:21:00Z">
        <w:r w:rsidR="006830AF" w:rsidDel="002C11C7">
          <w:rPr>
            <w:vertAlign w:val="superscript"/>
          </w:rPr>
          <w:delText>2</w:delText>
        </w:r>
      </w:del>
      <w:r>
        <w:t xml:space="preserve"> and overconfidence</w:t>
      </w:r>
      <w:r w:rsidR="006830AF">
        <w:rPr>
          <w:vertAlign w:val="superscript"/>
        </w:rPr>
        <w:t>3</w:t>
      </w:r>
      <w:ins w:id="138" w:author="Sriraj Aiyer" w:date="2024-07-18T11:21:00Z">
        <w:r w:rsidR="002C11C7">
          <w:rPr>
            <w:vertAlign w:val="superscript"/>
          </w:rPr>
          <w:t>3</w:t>
        </w:r>
      </w:ins>
      <w:del w:id="139" w:author="Sriraj Aiyer" w:date="2024-07-18T11:21:00Z">
        <w:r w:rsidR="006830AF" w:rsidDel="002C11C7">
          <w:rPr>
            <w:vertAlign w:val="superscript"/>
          </w:rPr>
          <w:delText>2</w:delText>
        </w:r>
      </w:del>
      <w:r>
        <w:t xml:space="preserve">. Higher confidence has also been </w:t>
      </w:r>
      <w:commentRangeStart w:id="140"/>
      <w:r>
        <w:t>linked to</w:t>
      </w:r>
      <w:ins w:id="141" w:author="Sriraj Aiyer" w:date="2024-07-18T11:56:00Z">
        <w:r w:rsidR="00AB30BD">
          <w:t xml:space="preserve"> more</w:t>
        </w:r>
      </w:ins>
      <w:r>
        <w:t xml:space="preserve"> referral</w:t>
      </w:r>
      <w:ins w:id="142" w:author="Sriraj Aiyer" w:date="2024-07-18T11:56:00Z">
        <w:r w:rsidR="00AB30BD">
          <w:t xml:space="preserve">s </w:t>
        </w:r>
      </w:ins>
      <w:del w:id="143" w:author="Sriraj Aiyer" w:date="2024-07-18T11:56:00Z">
        <w:r w:rsidDel="00AB30BD">
          <w:delText xml:space="preserve"> rates</w:delText>
        </w:r>
        <w:commentRangeEnd w:id="140"/>
        <w:r w:rsidR="00A54419" w:rsidDel="00AB30BD">
          <w:rPr>
            <w:rStyle w:val="CommentReference"/>
          </w:rPr>
          <w:commentReference w:id="140"/>
        </w:r>
        <w:r w:rsidDel="00AB30BD">
          <w:delText xml:space="preserve"> </w:delText>
        </w:r>
      </w:del>
      <w:r>
        <w:t xml:space="preserve">to </w:t>
      </w:r>
      <w:del w:id="144" w:author="Sriraj Aiyer" w:date="2024-07-18T11:56:00Z">
        <w:r w:rsidDel="00AB30BD">
          <w:delText xml:space="preserve">other </w:delText>
        </w:r>
      </w:del>
      <w:r>
        <w:t>specialists in other departments</w:t>
      </w:r>
      <w:r w:rsidR="00E211F5">
        <w:rPr>
          <w:vertAlign w:val="superscript"/>
        </w:rPr>
        <w:t>7</w:t>
      </w:r>
      <w:ins w:id="145" w:author="Sriraj Aiyer" w:date="2024-07-18T11:21:00Z">
        <w:r w:rsidR="002C11C7">
          <w:rPr>
            <w:vertAlign w:val="superscript"/>
          </w:rPr>
          <w:t>4</w:t>
        </w:r>
      </w:ins>
      <w:del w:id="146" w:author="Sriraj Aiyer" w:date="2024-07-18T11:21:00Z">
        <w:r w:rsidR="00E211F5" w:rsidDel="002C11C7">
          <w:rPr>
            <w:vertAlign w:val="superscript"/>
          </w:rPr>
          <w:delText>3</w:delText>
        </w:r>
      </w:del>
      <w:r>
        <w:t xml:space="preserve"> and to a lower willingness to admit mistakes</w:t>
      </w:r>
      <w:ins w:id="147" w:author="Sriraj Aiyer" w:date="2024-07-18T11:21:00Z">
        <w:r w:rsidR="002C11C7">
          <w:rPr>
            <w:vertAlign w:val="superscript"/>
          </w:rPr>
          <w:t>30</w:t>
        </w:r>
      </w:ins>
      <w:del w:id="148" w:author="Sriraj Aiyer" w:date="2024-07-18T11:21:00Z">
        <w:r w:rsidR="00E211F5" w:rsidDel="002C11C7">
          <w:rPr>
            <w:vertAlign w:val="superscript"/>
          </w:rPr>
          <w:delText>29</w:delText>
        </w:r>
      </w:del>
      <w:r>
        <w:t>.</w:t>
      </w:r>
      <w:r w:rsidR="00A77C3F">
        <w:t xml:space="preserve">  One study found that whilst experienced clinicians were not more accurate in their</w:t>
      </w:r>
      <w:ins w:id="149" w:author="Sriraj Aiyer" w:date="2024-07-18T11:57:00Z">
        <w:r w:rsidR="00AB30BD">
          <w:t xml:space="preserve"> initial</w:t>
        </w:r>
      </w:ins>
      <w:r w:rsidR="00A77C3F">
        <w:t xml:space="preserve"> </w:t>
      </w:r>
      <w:commentRangeStart w:id="150"/>
      <w:r w:rsidR="00A77C3F">
        <w:t>diagnoses</w:t>
      </w:r>
      <w:commentRangeEnd w:id="150"/>
      <w:r w:rsidR="00EB3988">
        <w:rPr>
          <w:rStyle w:val="CommentReference"/>
        </w:rPr>
        <w:commentReference w:id="150"/>
      </w:r>
      <w:r w:rsidR="00A77C3F">
        <w:t>, they were more willing to change diagnoses and request more information</w:t>
      </w:r>
      <w:r w:rsidR="00BB7E8E">
        <w:rPr>
          <w:vertAlign w:val="superscript"/>
        </w:rPr>
        <w:t>7</w:t>
      </w:r>
      <w:ins w:id="151" w:author="Sriraj Aiyer" w:date="2024-07-18T11:21:00Z">
        <w:r w:rsidR="002C11C7">
          <w:rPr>
            <w:vertAlign w:val="superscript"/>
          </w:rPr>
          <w:t>5</w:t>
        </w:r>
      </w:ins>
      <w:del w:id="152" w:author="Sriraj Aiyer" w:date="2024-07-18T11:21:00Z">
        <w:r w:rsidR="00A77C3F" w:rsidDel="002C11C7">
          <w:rPr>
            <w:vertAlign w:val="superscript"/>
          </w:rPr>
          <w:delText>4</w:delText>
        </w:r>
      </w:del>
      <w:r w:rsidR="00A77C3F">
        <w:t xml:space="preserve">. </w:t>
      </w:r>
      <w:r>
        <w:t>Lower confidence has been found to result in less specific diagnoses for patients in situ</w:t>
      </w:r>
      <w:r w:rsidR="00BB7E8E">
        <w:rPr>
          <w:vertAlign w:val="superscript"/>
        </w:rPr>
        <w:t>7</w:t>
      </w:r>
      <w:ins w:id="153" w:author="Sriraj Aiyer" w:date="2024-07-18T11:22:00Z">
        <w:r w:rsidR="002C11C7">
          <w:rPr>
            <w:vertAlign w:val="superscript"/>
          </w:rPr>
          <w:t>6</w:t>
        </w:r>
      </w:ins>
      <w:del w:id="154" w:author="Sriraj Aiyer" w:date="2024-07-18T11:22:00Z">
        <w:r w:rsidR="00BB7E8E" w:rsidDel="002C11C7">
          <w:rPr>
            <w:vertAlign w:val="superscript"/>
          </w:rPr>
          <w:delText>5</w:delText>
        </w:r>
      </w:del>
      <w:r>
        <w:t xml:space="preserve">. </w:t>
      </w:r>
      <w:r w:rsidR="00DC1021">
        <w:t>Although psychology research</w:t>
      </w:r>
      <w:r>
        <w:t xml:space="preserve"> on confidence has examined its role </w:t>
      </w:r>
      <w:r w:rsidR="00DC1021">
        <w:t xml:space="preserve">in </w:t>
      </w:r>
      <w:r>
        <w:t>group</w:t>
      </w:r>
      <w:r w:rsidR="00DC1021">
        <w:t xml:space="preserve"> decision making</w:t>
      </w:r>
      <w:r>
        <w:t xml:space="preserve"> (</w:t>
      </w:r>
      <w:r w:rsidR="00DC1021">
        <w:t>see</w:t>
      </w:r>
      <w:r>
        <w:t xml:space="preserve"> Introduction), only one included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ins w:id="155" w:author="Sriraj Aiyer" w:date="2024-07-18T11:22:00Z">
        <w:r w:rsidR="002C11C7">
          <w:rPr>
            <w:vertAlign w:val="superscript"/>
          </w:rPr>
          <w:t>7</w:t>
        </w:r>
      </w:ins>
      <w:del w:id="156" w:author="Sriraj Aiyer" w:date="2024-07-18T11:22:00Z">
        <w:r w:rsidR="00D41A30" w:rsidRPr="00D41A30" w:rsidDel="002C11C7">
          <w:rPr>
            <w:vertAlign w:val="superscript"/>
          </w:rPr>
          <w:delText>6</w:delText>
        </w:r>
      </w:del>
      <w:r>
        <w:t xml:space="preserve">. We return to this later as a theme for future work. </w:t>
      </w:r>
    </w:p>
    <w:p w14:paraId="6E64890A" w14:textId="21EA3314" w:rsidR="004C6ED5" w:rsidRDefault="004C6ED5"/>
    <w:p w14:paraId="30B65637" w14:textId="1DEA6A5D" w:rsidR="004C6ED5" w:rsidRPr="004C6ED5" w:rsidRDefault="00093B41">
      <w:pPr>
        <w:rPr>
          <w:u w:val="single"/>
        </w:rPr>
      </w:pPr>
      <w:r>
        <w:rPr>
          <w:u w:val="single"/>
        </w:rPr>
        <w:t>Conceptual Model</w:t>
      </w:r>
      <w:r w:rsidR="004C6ED5" w:rsidRPr="004C6ED5">
        <w:rPr>
          <w:u w:val="single"/>
        </w:rPr>
        <w:t xml:space="preserve"> for Diagnostic Decisions</w:t>
      </w:r>
    </w:p>
    <w:p w14:paraId="1ED8F5AB" w14:textId="04555EA4" w:rsidR="004C6ED5" w:rsidRDefault="004C6ED5"/>
    <w:p w14:paraId="46A159A1" w14:textId="658469BE" w:rsidR="00093B41" w:rsidRDefault="004C6ED5">
      <w:r>
        <w:t xml:space="preserve">We synthesise the </w:t>
      </w:r>
      <w:r w:rsidR="00EE2F0C">
        <w:t xml:space="preserve">reviewed </w:t>
      </w:r>
      <w:r>
        <w:t xml:space="preserve">findings into a theoretical framework </w:t>
      </w:r>
      <w:r w:rsidR="00EB3410">
        <w:t xml:space="preserve">that </w:t>
      </w:r>
      <w:r>
        <w:t>illustrate</w:t>
      </w:r>
      <w:r w:rsidR="00EB3410">
        <w:t>s</w:t>
      </w:r>
      <w:r>
        <w:t xml:space="preserve"> how various factors distinctly impact diagnostic confidence and accuracy</w:t>
      </w:r>
      <w:r w:rsidR="004477F7">
        <w:t>. This framework (</w:t>
      </w:r>
      <w:r w:rsidR="00E11F85">
        <w:t xml:space="preserve">Figure </w:t>
      </w:r>
      <w:r w:rsidR="00E65754">
        <w:t>4</w:t>
      </w:r>
      <w:r w:rsidR="004477F7">
        <w:t xml:space="preserve">) </w:t>
      </w:r>
      <w:r w:rsidR="00E11F85">
        <w:t xml:space="preserve">summarises existing research </w:t>
      </w:r>
      <w:r w:rsidR="00706EB6">
        <w:t>and</w:t>
      </w:r>
      <w:r w:rsidR="004477F7">
        <w:t xml:space="preserve"> identifies opportunities</w:t>
      </w:r>
      <w:r w:rsidR="00E11F85">
        <w:t xml:space="preserve"> for future research that ha</w:t>
      </w:r>
      <w:r w:rsidR="00576CF4">
        <w:t>ve</w:t>
      </w:r>
      <w:r w:rsidR="00E11F85">
        <w:t xml:space="preserve"> been relatively untapped </w:t>
      </w:r>
      <w:r w:rsidR="003C436D">
        <w:t>to date</w:t>
      </w:r>
      <w:r w:rsidR="00E11F85">
        <w:t>.</w:t>
      </w:r>
    </w:p>
    <w:p w14:paraId="5C1AAE47" w14:textId="77777777" w:rsidR="00093B41" w:rsidRDefault="00093B41"/>
    <w:p w14:paraId="4E0D2F66" w14:textId="7EC8EE2E" w:rsidR="00093B41" w:rsidRDefault="00093B41">
      <w:r>
        <w:t>The model starts by mapping out the stages of the diagnostic process</w:t>
      </w:r>
      <w:r w:rsidR="00C62E68">
        <w:t xml:space="preserve"> (Figure 4, bottom panel)</w:t>
      </w:r>
      <w:r w:rsidR="00714EE4">
        <w:t>.</w:t>
      </w:r>
      <w:r>
        <w:t xml:space="preserve"> </w:t>
      </w:r>
      <w:r w:rsidR="00714EE4">
        <w:t>B</w:t>
      </w:r>
      <w:r w:rsidR="00C84E78">
        <w:t>ased on initial</w:t>
      </w:r>
      <w:r>
        <w:t xml:space="preserve"> patient presentation, </w:t>
      </w:r>
      <w:r w:rsidR="00C84E78">
        <w:t xml:space="preserve">clinicians </w:t>
      </w:r>
      <w:r>
        <w:t>gather and interpret patient information (e.g. history, examinations, tests)</w:t>
      </w:r>
      <w:r w:rsidR="00C84E78">
        <w:t xml:space="preserve"> to inform </w:t>
      </w:r>
      <w:r w:rsidR="00615D5B">
        <w:t>their</w:t>
      </w:r>
      <w:r>
        <w:t xml:space="preserve"> diagnosis of the patient</w:t>
      </w:r>
      <w:r w:rsidR="00615D5B">
        <w:t>’s condition</w:t>
      </w:r>
      <w:r w:rsidR="00A51C30">
        <w:t xml:space="preserve">. </w:t>
      </w:r>
      <w:r w:rsidR="001B7F8C">
        <w:t>T</w:t>
      </w:r>
      <w:r>
        <w:t>he clinician</w:t>
      </w:r>
      <w:r w:rsidR="001B7F8C">
        <w:t>’s</w:t>
      </w:r>
      <w:r>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t xml:space="preserve">. </w:t>
      </w:r>
      <w:r w:rsidR="00005B5B">
        <w:t>Once a</w:t>
      </w:r>
      <w:r>
        <w:t xml:space="preserve"> diagnosis is</w:t>
      </w:r>
      <w:r w:rsidR="00005B5B">
        <w:t xml:space="preserve"> reached,</w:t>
      </w:r>
      <w:r>
        <w:t xml:space="preserve"> </w:t>
      </w:r>
      <w:r w:rsidR="00005B5B">
        <w:t>this</w:t>
      </w:r>
      <w:r>
        <w:t xml:space="preserve"> guide</w:t>
      </w:r>
      <w:r w:rsidR="00005B5B">
        <w:t>s</w:t>
      </w:r>
      <w:r>
        <w:t xml:space="preserve"> patient treatment and care, </w:t>
      </w:r>
      <w:r w:rsidR="00A47E16">
        <w:t xml:space="preserve">the success of which is evident in the </w:t>
      </w:r>
      <w:r>
        <w:t>outcome for the patient.</w:t>
      </w:r>
    </w:p>
    <w:p w14:paraId="039CF672" w14:textId="37A7205F" w:rsidR="00093B41" w:rsidRDefault="00093B41"/>
    <w:p w14:paraId="29C27C6C" w14:textId="6A6A0B7C"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commentRangeStart w:id="157"/>
      <w:r w:rsidR="00093B41">
        <w:t>Past</w:t>
      </w:r>
      <w:r w:rsidR="00835CCD">
        <w:t xml:space="preserve"> research </w:t>
      </w:r>
      <w:r w:rsidR="00125600">
        <w:t>suggests</w:t>
      </w:r>
      <w:r w:rsidR="00835CCD">
        <w:t xml:space="preserve"> a distinction between medical experience</w:t>
      </w:r>
      <w:r w:rsidR="00093B41">
        <w:t xml:space="preserve"> (measured as years of experience)</w:t>
      </w:r>
      <w:r w:rsidR="00835CCD">
        <w:t xml:space="preserve"> and knowledge </w:t>
      </w:r>
      <w:r w:rsidR="00093B41">
        <w:t xml:space="preserve">(measured using a standardised assessment of medical ability) </w:t>
      </w:r>
      <w:r w:rsidR="00835CCD">
        <w:t xml:space="preserve">as they </w:t>
      </w:r>
      <w:r w:rsidR="00093B41">
        <w:t>separately interact with confidence and diagnostic accuracy separately</w:t>
      </w:r>
      <w:r w:rsidR="00093B41" w:rsidRPr="00093B41">
        <w:rPr>
          <w:vertAlign w:val="superscript"/>
        </w:rPr>
        <w:t>3</w:t>
      </w:r>
      <w:ins w:id="158" w:author="Sriraj Aiyer" w:date="2024-07-18T11:22:00Z">
        <w:r w:rsidR="002C11C7">
          <w:rPr>
            <w:vertAlign w:val="superscript"/>
          </w:rPr>
          <w:t>8</w:t>
        </w:r>
      </w:ins>
      <w:del w:id="159" w:author="Sriraj Aiyer" w:date="2024-07-18T11:22:00Z">
        <w:r w:rsidR="00093B41" w:rsidRPr="00093B41" w:rsidDel="002C11C7">
          <w:rPr>
            <w:vertAlign w:val="superscript"/>
          </w:rPr>
          <w:delText>7</w:delText>
        </w:r>
      </w:del>
      <w:r w:rsidR="00093B41" w:rsidRPr="00093B41">
        <w:rPr>
          <w:vertAlign w:val="superscript"/>
        </w:rPr>
        <w:t>-</w:t>
      </w:r>
      <w:ins w:id="160" w:author="Sriraj Aiyer" w:date="2024-07-18T11:22:00Z">
        <w:r w:rsidR="002C11C7">
          <w:rPr>
            <w:vertAlign w:val="superscript"/>
          </w:rPr>
          <w:t>40</w:t>
        </w:r>
      </w:ins>
      <w:del w:id="161" w:author="Sriraj Aiyer" w:date="2024-07-18T11:22:00Z">
        <w:r w:rsidR="00093B41" w:rsidRPr="00093B41" w:rsidDel="002C11C7">
          <w:rPr>
            <w:vertAlign w:val="superscript"/>
          </w:rPr>
          <w:delText>39</w:delText>
        </w:r>
      </w:del>
      <w:r w:rsidR="00835CCD">
        <w:t xml:space="preserve">. </w:t>
      </w:r>
      <w:commentRangeEnd w:id="157"/>
      <w:r w:rsidR="00A47A57">
        <w:rPr>
          <w:rStyle w:val="CommentReference"/>
        </w:rPr>
        <w:commentReference w:id="157"/>
      </w:r>
      <w:commentRangeStart w:id="162"/>
      <w:r w:rsidR="00835CCD">
        <w:t xml:space="preserve">This is especially pertinent given the social influence that </w:t>
      </w:r>
      <w:r w:rsidR="00093B41">
        <w:t>experience/</w:t>
      </w:r>
      <w:r w:rsidR="00835CCD">
        <w:t>seniority can have within a group, reducing the likelihood of more junior clinicians speaking up about potential errors in the presence of more experienced clinicians</w:t>
      </w:r>
      <w:r w:rsidR="00DA3C2A">
        <w:rPr>
          <w:vertAlign w:val="superscript"/>
        </w:rPr>
        <w:t>7</w:t>
      </w:r>
      <w:ins w:id="163" w:author="Sriraj Aiyer" w:date="2024-07-18T11:22:00Z">
        <w:r w:rsidR="002C11C7">
          <w:rPr>
            <w:vertAlign w:val="superscript"/>
          </w:rPr>
          <w:t>8</w:t>
        </w:r>
      </w:ins>
      <w:del w:id="164" w:author="Sriraj Aiyer" w:date="2024-07-18T11:22:00Z">
        <w:r w:rsidR="00DA3C2A" w:rsidDel="002C11C7">
          <w:rPr>
            <w:vertAlign w:val="superscript"/>
          </w:rPr>
          <w:delText>7</w:delText>
        </w:r>
      </w:del>
      <w:r w:rsidR="00835CCD">
        <w:t>.</w:t>
      </w:r>
      <w:commentRangeEnd w:id="162"/>
      <w:r w:rsidR="00DC6975">
        <w:rPr>
          <w:rStyle w:val="CommentReference"/>
        </w:rPr>
        <w:commentReference w:id="162"/>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commentRangeStart w:id="165"/>
      <w:r w:rsidR="00093B41">
        <w:t>.</w:t>
      </w:r>
      <w:commentRangeEnd w:id="165"/>
      <w:r w:rsidR="002D114D">
        <w:rPr>
          <w:rStyle w:val="CommentReference"/>
        </w:rPr>
        <w:commentReference w:id="165"/>
      </w:r>
    </w:p>
    <w:p w14:paraId="460057B3" w14:textId="16314B64" w:rsidR="00093B41" w:rsidRDefault="00093B41"/>
    <w:p w14:paraId="7C25FB3D" w14:textId="1665FE92" w:rsidR="00093B41" w:rsidRDefault="0064047A">
      <w:r>
        <w:t>The top panel of Figure 4 highlights</w:t>
      </w:r>
      <w:r w:rsidR="00093B41">
        <w:t xml:space="preserve"> factors pertaining to the medical environment/context. </w:t>
      </w:r>
      <w:commentRangeStart w:id="166"/>
      <w:r w:rsidR="00093B41">
        <w:t>In particular, we draw on findings from the literature that provide evidence for lower confidence in the face of time pressures</w:t>
      </w:r>
      <w:r w:rsidR="00093B41" w:rsidRPr="00093B41">
        <w:rPr>
          <w:vertAlign w:val="superscript"/>
        </w:rPr>
        <w:t>2</w:t>
      </w:r>
      <w:ins w:id="167" w:author="Sriraj Aiyer" w:date="2024-07-18T11:22:00Z">
        <w:r w:rsidR="002C11C7">
          <w:rPr>
            <w:vertAlign w:val="superscript"/>
          </w:rPr>
          <w:t>7</w:t>
        </w:r>
      </w:ins>
      <w:del w:id="168" w:author="Sriraj Aiyer" w:date="2024-07-18T11:22:00Z">
        <w:r w:rsidR="00093B41" w:rsidRPr="00093B41" w:rsidDel="002C11C7">
          <w:rPr>
            <w:vertAlign w:val="superscript"/>
          </w:rPr>
          <w:delText>6</w:delText>
        </w:r>
      </w:del>
      <w:r w:rsidR="00093B41">
        <w:t>, interruptions to work</w:t>
      </w:r>
      <w:r w:rsidR="00093B41" w:rsidRPr="00093B41">
        <w:rPr>
          <w:vertAlign w:val="superscript"/>
        </w:rPr>
        <w:t>4</w:t>
      </w:r>
      <w:ins w:id="169" w:author="Sriraj Aiyer" w:date="2024-07-18T11:22:00Z">
        <w:r w:rsidR="002C11C7">
          <w:rPr>
            <w:vertAlign w:val="superscript"/>
          </w:rPr>
          <w:t>6</w:t>
        </w:r>
      </w:ins>
      <w:del w:id="170" w:author="Sriraj Aiyer" w:date="2024-07-18T11:22:00Z">
        <w:r w:rsidR="00093B41" w:rsidRPr="00093B41" w:rsidDel="002C11C7">
          <w:rPr>
            <w:vertAlign w:val="superscript"/>
          </w:rPr>
          <w:delText>5</w:delText>
        </w:r>
      </w:del>
      <w:r w:rsidR="00093B41">
        <w:t>, busy shifts</w:t>
      </w:r>
      <w:r w:rsidR="00093B41" w:rsidRPr="00093B41">
        <w:rPr>
          <w:vertAlign w:val="superscript"/>
        </w:rPr>
        <w:t>4</w:t>
      </w:r>
      <w:ins w:id="171" w:author="Sriraj Aiyer" w:date="2024-07-18T11:22:00Z">
        <w:r w:rsidR="002C11C7">
          <w:rPr>
            <w:vertAlign w:val="superscript"/>
          </w:rPr>
          <w:t>7</w:t>
        </w:r>
      </w:ins>
      <w:del w:id="172" w:author="Sriraj Aiyer" w:date="2024-07-18T11:22:00Z">
        <w:r w:rsidR="00093B41" w:rsidRPr="00093B41" w:rsidDel="002C11C7">
          <w:rPr>
            <w:vertAlign w:val="superscript"/>
          </w:rPr>
          <w:delText>6</w:delText>
        </w:r>
      </w:del>
      <w:r w:rsidR="00093B41">
        <w:t xml:space="preserve"> and complex patient cases</w:t>
      </w:r>
      <w:r w:rsidR="00093B41" w:rsidRPr="00093B41">
        <w:rPr>
          <w:vertAlign w:val="superscript"/>
        </w:rPr>
        <w:t>4</w:t>
      </w:r>
      <w:ins w:id="173" w:author="Sriraj Aiyer" w:date="2024-07-18T11:22:00Z">
        <w:r w:rsidR="002C11C7">
          <w:rPr>
            <w:vertAlign w:val="superscript"/>
          </w:rPr>
          <w:t>1</w:t>
        </w:r>
      </w:ins>
      <w:del w:id="174" w:author="Sriraj Aiyer" w:date="2024-07-18T11:22:00Z">
        <w:r w:rsidR="00093B41" w:rsidRPr="00093B41" w:rsidDel="002C11C7">
          <w:rPr>
            <w:vertAlign w:val="superscript"/>
          </w:rPr>
          <w:delText>0</w:delText>
        </w:r>
      </w:del>
      <w:r w:rsidR="00093B41" w:rsidRPr="00093B41">
        <w:rPr>
          <w:vertAlign w:val="superscript"/>
        </w:rPr>
        <w:t>-4</w:t>
      </w:r>
      <w:ins w:id="175" w:author="Sriraj Aiyer" w:date="2024-07-18T11:22:00Z">
        <w:r w:rsidR="002C11C7">
          <w:rPr>
            <w:vertAlign w:val="superscript"/>
          </w:rPr>
          <w:t>3</w:t>
        </w:r>
      </w:ins>
      <w:del w:id="176" w:author="Sriraj Aiyer" w:date="2024-07-18T11:22:00Z">
        <w:r w:rsidR="00093B41" w:rsidRPr="00093B41" w:rsidDel="002C11C7">
          <w:rPr>
            <w:vertAlign w:val="superscript"/>
          </w:rPr>
          <w:delText>2</w:delText>
        </w:r>
      </w:del>
      <w:r w:rsidR="00093B41">
        <w:t xml:space="preserve"> (either due to </w:t>
      </w:r>
      <w:r w:rsidR="002C31E7">
        <w:t>conflicting information</w:t>
      </w:r>
      <w:r w:rsidR="00093B41">
        <w:t xml:space="preserve"> or comorbidities). </w:t>
      </w:r>
      <w:commentRangeEnd w:id="166"/>
      <w:r w:rsidR="002D114D">
        <w:rPr>
          <w:rStyle w:val="CommentReference"/>
        </w:rPr>
        <w:commentReference w:id="166"/>
      </w:r>
      <w:r w:rsidR="00093B41">
        <w:t>We also note however that exposure to complex cases can improve medical knowledge by giving clinicians a more diverse pool of experienced cases to draw upon in the future.</w:t>
      </w:r>
    </w:p>
    <w:p w14:paraId="7A626626" w14:textId="2BF5C9D3" w:rsidR="00093B41" w:rsidRDefault="00093B41"/>
    <w:p w14:paraId="0F4C6D9C" w14:textId="1DE89AE2" w:rsidR="00093B41" w:rsidRPr="00E769CD" w:rsidRDefault="00093B41">
      <w:pPr>
        <w:rPr>
          <w:ins w:id="177" w:author="Sriraj Aiyer" w:date="2024-05-22T16:29:00Z"/>
        </w:rPr>
      </w:pPr>
      <w:r>
        <w:t xml:space="preserve">Finally, we note two primary directions for future research. First, </w:t>
      </w:r>
      <w:r w:rsidR="006C3987">
        <w:t>given</w:t>
      </w:r>
      <w:r>
        <w:t xml:space="preserve"> the focus</w:t>
      </w:r>
      <w:r w:rsidR="000549C4">
        <w:t xml:space="preserve"> of research to date</w:t>
      </w:r>
      <w:r>
        <w:t xml:space="preserve"> on diagnosis by individual clinicians</w:t>
      </w:r>
      <w:r w:rsidR="000549C4">
        <w:t>,</w:t>
      </w:r>
      <w:r>
        <w:t xml:space="preserve"> </w:t>
      </w:r>
      <w:r w:rsidR="000549C4">
        <w:t>w</w:t>
      </w:r>
      <w:r>
        <w:t xml:space="preserve">e recommend that future work </w:t>
      </w:r>
      <w:r w:rsidR="000549C4">
        <w:t xml:space="preserve">also </w:t>
      </w:r>
      <w:r>
        <w:t>stud</w:t>
      </w:r>
      <w:r w:rsidR="000549C4">
        <w:t>ies</w:t>
      </w:r>
      <w:r>
        <w:t xml:space="preserve"> diagnoses in groups, given that diagnoses are</w:t>
      </w:r>
      <w:r w:rsidR="007B4E88">
        <w:t xml:space="preserve"> often made by teams rather than single </w:t>
      </w:r>
      <w:r w:rsidR="007B4E88">
        <w:lastRenderedPageBreak/>
        <w:t>individuals, particularly in primary care settings</w:t>
      </w:r>
      <w:r>
        <w:t xml:space="preserve">. Second, we recommend future work investigate </w:t>
      </w:r>
      <w:commentRangeStart w:id="178"/>
      <w:commentRangeStart w:id="179"/>
      <w:r>
        <w:t>the association between the receipt of information and confidence</w:t>
      </w:r>
      <w:commentRangeEnd w:id="178"/>
      <w:r w:rsidR="007F0E62">
        <w:rPr>
          <w:rStyle w:val="CommentReference"/>
        </w:rPr>
        <w:commentReference w:id="178"/>
      </w:r>
      <w:commentRangeEnd w:id="179"/>
      <w:r w:rsidR="00B054B3">
        <w:rPr>
          <w:rStyle w:val="CommentReference"/>
        </w:rPr>
        <w:commentReference w:id="179"/>
      </w:r>
      <w:r>
        <w:t xml:space="preserve">. </w:t>
      </w:r>
      <w:r w:rsidR="00E769CD">
        <w:t>While included literature found that confidence was predictive of subsequent testing</w:t>
      </w:r>
      <w:r w:rsidR="00E769CD" w:rsidRPr="00E769CD">
        <w:rPr>
          <w:vertAlign w:val="superscript"/>
        </w:rPr>
        <w:t>3</w:t>
      </w:r>
      <w:ins w:id="180" w:author="Sriraj Aiyer" w:date="2024-07-18T11:22:00Z">
        <w:r w:rsidR="002C11C7">
          <w:rPr>
            <w:vertAlign w:val="superscript"/>
          </w:rPr>
          <w:t>7</w:t>
        </w:r>
      </w:ins>
      <w:del w:id="181" w:author="Sriraj Aiyer" w:date="2024-07-18T11:22:00Z">
        <w:r w:rsidR="00E769CD" w:rsidRPr="00E769CD" w:rsidDel="002C11C7">
          <w:rPr>
            <w:vertAlign w:val="superscript"/>
          </w:rPr>
          <w:delText>6</w:delText>
        </w:r>
      </w:del>
      <w:r w:rsidR="00E769CD" w:rsidRPr="00E769CD">
        <w:rPr>
          <w:vertAlign w:val="superscript"/>
        </w:rPr>
        <w:t>,4</w:t>
      </w:r>
      <w:ins w:id="182" w:author="Sriraj Aiyer" w:date="2024-07-18T11:22:00Z">
        <w:r w:rsidR="002C11C7">
          <w:rPr>
            <w:vertAlign w:val="superscript"/>
          </w:rPr>
          <w:t>7</w:t>
        </w:r>
      </w:ins>
      <w:del w:id="183" w:author="Sriraj Aiyer" w:date="2024-07-18T11:22:00Z">
        <w:r w:rsidR="00E769CD" w:rsidRPr="00E769CD" w:rsidDel="002C11C7">
          <w:rPr>
            <w:vertAlign w:val="superscript"/>
          </w:rPr>
          <w:delText>6</w:delText>
        </w:r>
      </w:del>
      <w:r w:rsidR="00E769CD">
        <w:t xml:space="preserve"> or referral to specialists</w:t>
      </w:r>
      <w:r w:rsidR="00E769CD" w:rsidRPr="00E769CD">
        <w:rPr>
          <w:vertAlign w:val="superscript"/>
        </w:rPr>
        <w:t>7</w:t>
      </w:r>
      <w:ins w:id="184" w:author="Sriraj Aiyer" w:date="2024-07-18T11:22:00Z">
        <w:r w:rsidR="002C11C7">
          <w:rPr>
            <w:vertAlign w:val="superscript"/>
          </w:rPr>
          <w:t>4</w:t>
        </w:r>
      </w:ins>
      <w:del w:id="185" w:author="Sriraj Aiyer" w:date="2024-07-18T11:22:00Z">
        <w:r w:rsidR="00E769CD" w:rsidRPr="00E769CD" w:rsidDel="002C11C7">
          <w:rPr>
            <w:vertAlign w:val="superscript"/>
          </w:rPr>
          <w:delText>3</w:delText>
        </w:r>
      </w:del>
      <w:r w:rsidR="00E769CD">
        <w:t>, past work does not look at the decisional process prior to formulating a diagnosis and associated confidence, in particular how information is sought and collated.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with confidence increasing the extent to which information sampling is biased</w:t>
      </w:r>
      <w:r w:rsidR="00E769CD" w:rsidRPr="00E769CD">
        <w:rPr>
          <w:vertAlign w:val="superscript"/>
        </w:rPr>
        <w:t>7</w:t>
      </w:r>
      <w:ins w:id="186" w:author="Sriraj Aiyer" w:date="2024-07-18T11:23:00Z">
        <w:r w:rsidR="002C11C7">
          <w:rPr>
            <w:vertAlign w:val="superscript"/>
          </w:rPr>
          <w:t>9</w:t>
        </w:r>
      </w:ins>
      <w:del w:id="187" w:author="Sriraj Aiyer" w:date="2024-07-18T11:23:00Z">
        <w:r w:rsidR="00E769CD" w:rsidRPr="00E769CD" w:rsidDel="002C11C7">
          <w:rPr>
            <w:vertAlign w:val="superscript"/>
          </w:rPr>
          <w:delText>8</w:delText>
        </w:r>
      </w:del>
      <w:r w:rsidR="00E769CD" w:rsidRPr="00E769CD">
        <w:t>.</w:t>
      </w:r>
    </w:p>
    <w:p w14:paraId="47791C97" w14:textId="1B654CC6" w:rsidR="008E1B63" w:rsidRDefault="008E1B63"/>
    <w:p w14:paraId="183F0D3E" w14:textId="4D6EA093" w:rsidR="006071BB" w:rsidRDefault="006071BB">
      <w:pPr>
        <w:rPr>
          <w:ins w:id="188" w:author="Sriraj Aiyer" w:date="2024-05-22T16:29:00Z"/>
        </w:rPr>
      </w:pPr>
      <w:r>
        <w:rPr>
          <w:noProof/>
        </w:rPr>
        <w:drawing>
          <wp:inline distT="0" distB="0" distL="0" distR="0" wp14:anchorId="281307C3" wp14:editId="077F6BDE">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7">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p>
    <w:p w14:paraId="5B4D6886" w14:textId="06E507B5" w:rsidR="008E1B63" w:rsidRPr="007F69AD" w:rsidRDefault="008E1B63"/>
    <w:p w14:paraId="412F226C" w14:textId="09862CDC" w:rsidR="00CC44EB" w:rsidRPr="00604780" w:rsidRDefault="008E1B63">
      <w:pPr>
        <w:rPr>
          <w:ins w:id="189" w:author="Sriraj Aiyer" w:date="2024-05-22T16:29:00Z"/>
          <w:b/>
          <w:bCs/>
        </w:rPr>
      </w:pPr>
      <w:commentRangeStart w:id="190"/>
      <w:commentRangeStart w:id="191"/>
      <w:r w:rsidRPr="000078DF">
        <w:rPr>
          <w:b/>
          <w:bCs/>
        </w:rPr>
        <w:t xml:space="preserve">FIGURE </w:t>
      </w:r>
      <w:r w:rsidR="00E36441">
        <w:rPr>
          <w:b/>
          <w:bCs/>
        </w:rPr>
        <w:t>4</w:t>
      </w:r>
      <w:r w:rsidRPr="000078DF">
        <w:rPr>
          <w:b/>
          <w:bCs/>
        </w:rPr>
        <w:t xml:space="preserve">: </w:t>
      </w:r>
      <w:r w:rsidR="006071BB">
        <w:rPr>
          <w:b/>
          <w:bCs/>
        </w:rPr>
        <w:t xml:space="preserve">Conceptual </w:t>
      </w:r>
      <w:commentRangeEnd w:id="190"/>
      <w:r w:rsidR="00B51580">
        <w:rPr>
          <w:rStyle w:val="CommentReference"/>
        </w:rPr>
        <w:commentReference w:id="190"/>
      </w:r>
      <w:commentRangeEnd w:id="191"/>
      <w:r w:rsidR="007058FA">
        <w:rPr>
          <w:rStyle w:val="CommentReference"/>
        </w:rPr>
        <w:commentReference w:id="191"/>
      </w:r>
      <w:r w:rsidR="006071BB">
        <w:rPr>
          <w:b/>
          <w:bCs/>
        </w:rPr>
        <w:t xml:space="preserve">model </w:t>
      </w:r>
      <w:r w:rsidR="005247D9">
        <w:rPr>
          <w:b/>
          <w:bCs/>
        </w:rPr>
        <w:t>of</w:t>
      </w:r>
      <w:r w:rsidR="006071BB">
        <w:rPr>
          <w:b/>
          <w:bCs/>
        </w:rPr>
        <w:t xml:space="preserve"> 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 where the course of the decision proceeds from left to right), the level of</w:t>
      </w:r>
      <w:r w:rsidR="002C31E7">
        <w:rPr>
          <w:b/>
          <w:bCs/>
        </w:rPr>
        <w:t xml:space="preserve"> the</w:t>
      </w:r>
      <w:r w:rsidR="006071BB">
        <w:rPr>
          <w:b/>
          <w:bCs/>
        </w:rPr>
        <w:t xml:space="preserve"> clinician (middle box) and the level of the environmental context within which the clinician operates (top box).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the opposite (i.e. a negative relationship). Orange arrows represent links between concepts that we highlight for future research to focus on, as they are currently underexplored in the literature based on the papers included in this review</w:t>
      </w:r>
      <w:commentRangeStart w:id="192"/>
      <w:r w:rsidR="00604780">
        <w:rPr>
          <w:b/>
          <w:bCs/>
        </w:rPr>
        <w:t xml:space="preserve">. </w:t>
      </w:r>
      <w:commentRangeEnd w:id="192"/>
      <w:r w:rsidR="00AA6770">
        <w:rPr>
          <w:rStyle w:val="CommentReference"/>
        </w:rPr>
        <w:commentReference w:id="192"/>
      </w:r>
    </w:p>
    <w:p w14:paraId="63FDAD03" w14:textId="77777777" w:rsidR="008E1B63" w:rsidRDefault="008E1B63">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3C824525" w:rsidR="00AD238B" w:rsidRDefault="00AD238B">
      <w:pPr>
        <w:rPr>
          <w:b/>
          <w:bCs/>
          <w:sz w:val="28"/>
          <w:szCs w:val="28"/>
        </w:rPr>
      </w:pPr>
    </w:p>
    <w:p w14:paraId="5AA44CED" w14:textId="7B9B6655" w:rsidR="00AF3187" w:rsidRDefault="00AF3187">
      <w:pPr>
        <w:rPr>
          <w:ins w:id="193" w:author="Nicholas Yeung" w:date="2024-07-18T10:17:00Z"/>
        </w:rPr>
      </w:pPr>
      <w:ins w:id="194" w:author="Nicholas Yeung" w:date="2024-07-18T10:17:00Z">
        <w:r>
          <w:t>**This start of the discussion is not well targeted</w:t>
        </w:r>
      </w:ins>
      <w:ins w:id="195" w:author="Nicholas Yeung" w:date="2024-07-18T10:18:00Z">
        <w:r>
          <w:t xml:space="preserve"> at what’s needed.</w:t>
        </w:r>
        <w:r w:rsidR="00165251">
          <w:t xml:space="preserve"> The discussion should start either with a restatement/reminder of the aims, or with a punchy integrative statement of key findings. Here we’re starting with </w:t>
        </w:r>
      </w:ins>
      <w:ins w:id="196" w:author="Nicholas Yeung" w:date="2024-07-18T10:19:00Z">
        <w:r w:rsidR="00165251">
          <w:t xml:space="preserve">more tangential points and mentions of </w:t>
        </w:r>
        <w:r w:rsidR="00165251">
          <w:lastRenderedPageBreak/>
          <w:t>future directions that belong later.</w:t>
        </w:r>
      </w:ins>
      <w:ins w:id="197" w:author="Nicholas Yeung" w:date="2024-07-18T10:22:00Z">
        <w:r w:rsidR="00165251">
          <w:t xml:space="preserve"> </w:t>
        </w:r>
        <w:r w:rsidR="00B90DFD">
          <w:t>Take a look at a few papers (from our lab or elsewhere</w:t>
        </w:r>
      </w:ins>
      <w:ins w:id="198" w:author="Nicholas Yeung" w:date="2024-07-18T10:23:00Z">
        <w:r w:rsidR="00B90DFD">
          <w:t>) to see models of what a first paragraph (and following discussion structure) can look like.</w:t>
        </w:r>
      </w:ins>
      <w:ins w:id="199" w:author="Nicholas Yeung" w:date="2024-07-18T10:19:00Z">
        <w:r w:rsidR="00165251">
          <w:t>**</w:t>
        </w:r>
      </w:ins>
    </w:p>
    <w:p w14:paraId="55DA1047" w14:textId="77777777" w:rsidR="00AF3187" w:rsidRDefault="00AF3187">
      <w:pPr>
        <w:rPr>
          <w:ins w:id="200" w:author="Nicholas Yeung" w:date="2024-07-18T10:17:00Z"/>
        </w:rPr>
      </w:pPr>
    </w:p>
    <w:p w14:paraId="5C703BB2" w14:textId="6C2801CD" w:rsidR="003E25E8" w:rsidRPr="00FE0A2D" w:rsidRDefault="00FE0A2D">
      <w:r w:rsidRPr="00D22CF1">
        <w:t>Our forward and backward citation search identified 37% of our sources</w:t>
      </w:r>
      <w:r>
        <w:t xml:space="preserve">, which is rather high but reveals a lot about the current state of the literature. We aimed to review studies on confidence during diagnoses and found a large number of studies through citation tracking. This review process reveals the broad applicability of confidence across medical subdisciplines. We also find that several studies measured confidence or certainty across a variety of different research methods (e.g. using ‘assessments’ or ‘interpretations’ as well as diagnostic decisions), but not as a primary variable for study. </w:t>
      </w:r>
      <w:r w:rsidR="00DC180D">
        <w:t>F</w:t>
      </w:r>
      <w:r>
        <w:t>uture work would benefit from standardisation in terms of measuring confidence, as well as studying confidence itself in more detail.</w:t>
      </w:r>
      <w:r w:rsidR="000503AF">
        <w:t xml:space="preserve"> </w:t>
      </w:r>
      <w:r w:rsidR="003E25E8">
        <w:t xml:space="preserve">This is particularly important given the broad findings that confidence in diagnostic decisions tend to be </w:t>
      </w:r>
      <w:proofErr w:type="spellStart"/>
      <w:r w:rsidR="003E25E8">
        <w:t>miscalibrated</w:t>
      </w:r>
      <w:proofErr w:type="spellEnd"/>
      <w:r w:rsidR="003E25E8">
        <w:t xml:space="preserve">. </w:t>
      </w:r>
      <w:r w:rsidR="000503AF">
        <w:t xml:space="preserve">Given that confidence seems to interact with other factors like experience and the complexity of the patient case, future work could, in particular, prompt confidence in a manner that better reflects the individual and case-level factors. </w:t>
      </w:r>
      <w:commentRangeStart w:id="201"/>
      <w:r w:rsidR="000503AF">
        <w:t xml:space="preserve">This review has also shown how confidence is associated with many aspects of the patient care process, illustrating just how it can influence clinicians’ behaviour and its importance to study, as well as its huge benefits to elucidate through further research. </w:t>
      </w:r>
      <w:commentRangeEnd w:id="201"/>
      <w:r w:rsidR="00C26170">
        <w:rPr>
          <w:rStyle w:val="CommentReference"/>
        </w:rPr>
        <w:commentReference w:id="201"/>
      </w:r>
    </w:p>
    <w:p w14:paraId="40BF0640" w14:textId="7B5FA2C2" w:rsidR="00C2407D" w:rsidRDefault="00C2407D">
      <w:pPr>
        <w:rPr>
          <w:b/>
          <w:bCs/>
          <w:sz w:val="28"/>
          <w:szCs w:val="28"/>
        </w:rPr>
      </w:pPr>
    </w:p>
    <w:p w14:paraId="283224A6" w14:textId="04A34776" w:rsidR="00E018C1" w:rsidRDefault="003B1F3C">
      <w:commentRangeStart w:id="202"/>
      <w:r>
        <w:t>Where</w:t>
      </w:r>
      <w:commentRangeEnd w:id="202"/>
      <w:r w:rsidR="0011682C">
        <w:rPr>
          <w:rStyle w:val="CommentReference"/>
        </w:rPr>
        <w:commentReference w:id="202"/>
      </w:r>
      <w:r>
        <w:t>as</w:t>
      </w:r>
      <w:r w:rsidR="00C2407D">
        <w:t xml:space="preserve"> </w:t>
      </w:r>
      <w:r>
        <w:t>p</w:t>
      </w:r>
      <w:r w:rsidR="004E50DE">
        <w:t xml:space="preserve">revious </w:t>
      </w:r>
      <w:r w:rsidR="00C2407D">
        <w:t>reviews have focused on mapping instances of cognitive biases within medical errors</w:t>
      </w:r>
      <w:ins w:id="203" w:author="Sriraj Aiyer" w:date="2024-07-18T11:23:00Z">
        <w:r w:rsidR="002C11C7">
          <w:rPr>
            <w:vertAlign w:val="superscript"/>
          </w:rPr>
          <w:t>80</w:t>
        </w:r>
      </w:ins>
      <w:del w:id="204" w:author="Sriraj Aiyer" w:date="2024-07-18T11:23:00Z">
        <w:r w:rsidR="00DA3C2A" w:rsidDel="002C11C7">
          <w:rPr>
            <w:vertAlign w:val="superscript"/>
          </w:rPr>
          <w:delText>7</w:delText>
        </w:r>
        <w:r w:rsidR="00E769CD" w:rsidDel="002C11C7">
          <w:rPr>
            <w:vertAlign w:val="superscript"/>
          </w:rPr>
          <w:delText>9</w:delText>
        </w:r>
      </w:del>
      <w:r w:rsidR="00882DDA" w:rsidRPr="00882DDA">
        <w:rPr>
          <w:vertAlign w:val="superscript"/>
        </w:rPr>
        <w:t>-</w:t>
      </w:r>
      <w:r w:rsidR="00DA3C2A">
        <w:rPr>
          <w:vertAlign w:val="superscript"/>
        </w:rPr>
        <w:t>8</w:t>
      </w:r>
      <w:ins w:id="205" w:author="Sriraj Aiyer" w:date="2024-07-18T11:23:00Z">
        <w:r w:rsidR="002C11C7">
          <w:rPr>
            <w:vertAlign w:val="superscript"/>
          </w:rPr>
          <w:t>2</w:t>
        </w:r>
      </w:ins>
      <w:del w:id="206" w:author="Sriraj Aiyer" w:date="2024-07-18T11:23:00Z">
        <w:r w:rsidR="00E769CD" w:rsidDel="002C11C7">
          <w:rPr>
            <w:vertAlign w:val="superscript"/>
          </w:rPr>
          <w:delText>1</w:delText>
        </w:r>
      </w:del>
      <w:r w:rsidR="00C2407D">
        <w:t xml:space="preserve"> or on medical uncertainty more broadly</w:t>
      </w:r>
      <w:r w:rsidR="00E769CD">
        <w:rPr>
          <w:vertAlign w:val="superscript"/>
        </w:rPr>
        <w:t>8</w:t>
      </w:r>
      <w:ins w:id="207" w:author="Sriraj Aiyer" w:date="2024-07-18T11:23:00Z">
        <w:r w:rsidR="002C11C7">
          <w:rPr>
            <w:vertAlign w:val="superscript"/>
          </w:rPr>
          <w:t>3</w:t>
        </w:r>
      </w:ins>
      <w:del w:id="208" w:author="Sriraj Aiyer" w:date="2024-07-18T11:23:00Z">
        <w:r w:rsidR="00E769CD" w:rsidDel="002C11C7">
          <w:rPr>
            <w:vertAlign w:val="superscript"/>
          </w:rPr>
          <w:delText>2</w:delText>
        </w:r>
      </w:del>
      <w:r w:rsidR="00DA3C2A">
        <w:rPr>
          <w:vertAlign w:val="superscript"/>
        </w:rPr>
        <w:t>,8</w:t>
      </w:r>
      <w:ins w:id="209" w:author="Sriraj Aiyer" w:date="2024-07-18T11:23:00Z">
        <w:r w:rsidR="002C11C7">
          <w:rPr>
            <w:vertAlign w:val="superscript"/>
          </w:rPr>
          <w:t>4</w:t>
        </w:r>
      </w:ins>
      <w:del w:id="210" w:author="Sriraj Aiyer" w:date="2024-07-18T11:23:00Z">
        <w:r w:rsidR="00E769CD" w:rsidDel="002C11C7">
          <w:rPr>
            <w:vertAlign w:val="superscript"/>
          </w:rPr>
          <w:delText>3</w:delText>
        </w:r>
      </w:del>
      <w:r w:rsidR="00C2407D">
        <w:t>, our review is the first to comprehensively map out the literature that links confidence and certainty to medical diagnoses</w:t>
      </w:r>
      <w:r w:rsidR="0087771E">
        <w:t xml:space="preserve"> in such a broad remit across medicine</w:t>
      </w:r>
      <w:r w:rsidR="00C2407D">
        <w:t xml:space="preserve">. </w:t>
      </w:r>
      <w:r w:rsidR="005C1490">
        <w:t>Our work demonstrates that both errors and confidence are fruitful areas to study within diagnosis, as</w:t>
      </w:r>
      <w:r w:rsidR="00AD238B">
        <w:t xml:space="preserve"> together</w:t>
      </w:r>
      <w:r w:rsidR="005C1490">
        <w:t xml:space="preserve"> they determine how calibrated a clinician is when expressing certainty/uncertainty.</w:t>
      </w:r>
      <w:r w:rsidR="00C2407D">
        <w:t xml:space="preserve"> </w:t>
      </w:r>
      <w:r w:rsidR="00D827A0">
        <w:t xml:space="preserve">The breadth of the literature reviewed here, </w:t>
      </w:r>
      <w:r w:rsidR="00C860B9">
        <w:t xml:space="preserve">from a wide variety of </w:t>
      </w:r>
      <w:r w:rsidR="00D827A0">
        <w:t>medical subdisciplines, demonstrates how important confidence is as an area of study in terms of its broad applicability across healthcare</w:t>
      </w:r>
      <w:r w:rsidR="00F81109">
        <w:t xml:space="preserve">. </w:t>
      </w:r>
      <w:r w:rsidR="00E7112C">
        <w:t xml:space="preserve">Given the wide range of subdisciplines that have studied confidence, there is then a need for a wider focus on confidence and </w:t>
      </w:r>
      <w:commentRangeStart w:id="211"/>
      <w:r w:rsidR="00E7112C">
        <w:t xml:space="preserve">metacognition </w:t>
      </w:r>
      <w:commentRangeEnd w:id="211"/>
      <w:r w:rsidR="00CC2D13">
        <w:rPr>
          <w:rStyle w:val="CommentReference"/>
        </w:rPr>
        <w:commentReference w:id="211"/>
      </w:r>
      <w:r w:rsidR="00E7112C">
        <w:t>within medical education. Findings from metacognition are already being used to inform educational practices outside medicine to improve students’ memory retention</w:t>
      </w:r>
      <w:r w:rsidR="00DA3C2A" w:rsidRPr="00DA3C2A">
        <w:rPr>
          <w:vertAlign w:val="superscript"/>
        </w:rPr>
        <w:t>8</w:t>
      </w:r>
      <w:ins w:id="212" w:author="Sriraj Aiyer" w:date="2024-07-18T11:23:00Z">
        <w:r w:rsidR="002C11C7">
          <w:rPr>
            <w:vertAlign w:val="superscript"/>
          </w:rPr>
          <w:t>5</w:t>
        </w:r>
      </w:ins>
      <w:del w:id="213" w:author="Sriraj Aiyer" w:date="2024-07-18T11:23:00Z">
        <w:r w:rsidR="00E769CD" w:rsidDel="002C11C7">
          <w:rPr>
            <w:vertAlign w:val="superscript"/>
          </w:rPr>
          <w:delText>4</w:delText>
        </w:r>
      </w:del>
      <w:r w:rsidR="00DA3C2A" w:rsidRPr="00DA3C2A">
        <w:rPr>
          <w:vertAlign w:val="superscript"/>
        </w:rPr>
        <w:t>,8</w:t>
      </w:r>
      <w:ins w:id="214" w:author="Sriraj Aiyer" w:date="2024-07-18T11:23:00Z">
        <w:r w:rsidR="002C11C7">
          <w:rPr>
            <w:vertAlign w:val="superscript"/>
          </w:rPr>
          <w:t>6</w:t>
        </w:r>
      </w:ins>
      <w:del w:id="215" w:author="Sriraj Aiyer" w:date="2024-07-18T11:23:00Z">
        <w:r w:rsidR="00E769CD" w:rsidDel="002C11C7">
          <w:rPr>
            <w:vertAlign w:val="superscript"/>
          </w:rPr>
          <w:delText>5</w:delText>
        </w:r>
      </w:del>
      <w:r w:rsidR="00E7112C">
        <w:t xml:space="preserve">. </w:t>
      </w:r>
    </w:p>
    <w:p w14:paraId="272A3651" w14:textId="77777777" w:rsidR="00DC180D" w:rsidRDefault="00DC180D">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0496D810" w:rsidR="008202A7" w:rsidRDefault="00E018C1">
      <w:r w:rsidRPr="00E018C1">
        <w:t xml:space="preserve">This </w:t>
      </w:r>
      <w:r>
        <w:t>scoping review shows the importance and the (particular</w:t>
      </w:r>
      <w:r w:rsidR="004323AA">
        <w:t>ly</w:t>
      </w:r>
      <w:r>
        <w:t xml:space="preserve"> recent) surge in interest in diagnostic confidence.</w:t>
      </w:r>
      <w:r w:rsidR="00981D31">
        <w:t xml:space="preserve"> </w:t>
      </w:r>
      <w:commentRangeStart w:id="216"/>
      <w:r w:rsidR="00981D31">
        <w:t xml:space="preserve">The recent interest in this field of work may be related to the increased focus on artificial intelligence in healthcare, particularly for diagnosis, and how important it is for these tools to convey uncertainty clearly. </w:t>
      </w:r>
      <w:commentRangeEnd w:id="216"/>
      <w:r w:rsidR="005E639E">
        <w:rPr>
          <w:rStyle w:val="CommentReference"/>
        </w:rPr>
        <w:commentReference w:id="216"/>
      </w:r>
      <w:r w:rsidR="00981D31">
        <w:t xml:space="preserve">As such, there is interest in understanding where and how diagnostic uncertainty arises. </w:t>
      </w:r>
      <w:r>
        <w:t>Whilst confidence has been linked to diagnostic error in the past</w:t>
      </w:r>
      <w:r w:rsidR="00351395" w:rsidRPr="00351395">
        <w:rPr>
          <w:vertAlign w:val="superscript"/>
        </w:rPr>
        <w:t>7</w:t>
      </w:r>
      <w:r>
        <w:t>, studying it requires insights from cognitive psychology to inform medical education and practice</w:t>
      </w:r>
      <w:r w:rsidR="0016440A">
        <w:rPr>
          <w:vertAlign w:val="superscript"/>
        </w:rPr>
        <w:t>8</w:t>
      </w:r>
      <w:ins w:id="217" w:author="Sriraj Aiyer" w:date="2024-07-18T11:23:00Z">
        <w:r w:rsidR="002C11C7">
          <w:rPr>
            <w:vertAlign w:val="superscript"/>
          </w:rPr>
          <w:t>7</w:t>
        </w:r>
      </w:ins>
      <w:del w:id="218" w:author="Sriraj Aiyer" w:date="2024-07-18T11:23:00Z">
        <w:r w:rsidR="00E769CD" w:rsidDel="002C11C7">
          <w:rPr>
            <w:vertAlign w:val="superscript"/>
          </w:rPr>
          <w:delText>6</w:delText>
        </w:r>
      </w:del>
      <w:r>
        <w:t xml:space="preserve">. </w:t>
      </w:r>
      <w:r w:rsidR="00B914DD">
        <w:t>How clinicians evaluate their decisions contributes to their effectiveness, as an overconfident clinician may overlook diagnostic possibilities, delay treatment or ignore crucial information.</w:t>
      </w:r>
      <w:r w:rsidR="00A53F9B">
        <w:t xml:space="preserve"> Conversely, an underconfident clinician may be less likely to speak up in a group about potential errors</w:t>
      </w:r>
      <w:r w:rsidR="009A1592" w:rsidRPr="009A1592">
        <w:rPr>
          <w:vertAlign w:val="superscript"/>
        </w:rPr>
        <w:t>7</w:t>
      </w:r>
      <w:ins w:id="219" w:author="Sriraj Aiyer" w:date="2024-07-18T11:23:00Z">
        <w:r w:rsidR="002C11C7">
          <w:rPr>
            <w:vertAlign w:val="superscript"/>
          </w:rPr>
          <w:t>8</w:t>
        </w:r>
      </w:ins>
      <w:del w:id="220" w:author="Sriraj Aiyer" w:date="2024-07-18T11:23:00Z">
        <w:r w:rsidR="009A1592" w:rsidRPr="009A1592" w:rsidDel="002C11C7">
          <w:rPr>
            <w:vertAlign w:val="superscript"/>
          </w:rPr>
          <w:delText>7</w:delText>
        </w:r>
      </w:del>
      <w:r w:rsidR="00A53F9B">
        <w:t>.</w:t>
      </w:r>
      <w:r w:rsidR="00B914DD">
        <w:t xml:space="preserve"> </w:t>
      </w:r>
      <w:r w:rsidR="008D2E82">
        <w:t>Our review finds</w:t>
      </w:r>
      <w:r>
        <w:t xml:space="preserve"> </w:t>
      </w:r>
      <w:r w:rsidR="008D2E82">
        <w:t xml:space="preserve">that </w:t>
      </w:r>
      <w:r>
        <w:t xml:space="preserve">confidence and accuracy </w:t>
      </w:r>
      <w:r w:rsidR="008D2E82">
        <w:t xml:space="preserve">are rarely aligned during </w:t>
      </w:r>
      <w:r>
        <w:t xml:space="preserve">diagnoses. Whilst cognitive interventions such as considering alternative diagnoses and guided reflections have been </w:t>
      </w:r>
      <w:r>
        <w:lastRenderedPageBreak/>
        <w:t>tested, there is yet to be a standardised cognitive framework to teach non-technical skills such as expression</w:t>
      </w:r>
      <w:r w:rsidR="002C31E7">
        <w:t>s</w:t>
      </w:r>
      <w:r>
        <w:t xml:space="preserve"> of uncertainty. Notably from these papers, miscalibration of confidence is not only a function of social and environmental factors, as </w:t>
      </w:r>
      <w:r w:rsidR="006B30F7">
        <w:t>it</w:t>
      </w:r>
      <w:r>
        <w:t xml:space="preserve"> was also observed for vignette studies performed by individual participants. </w:t>
      </w:r>
      <w:r w:rsidR="003213EA">
        <w:t>S</w:t>
      </w:r>
      <w:r>
        <w:t>uch factors only serve to amplify systematic tendencies toward misaligned confidence/certainty.</w:t>
      </w:r>
    </w:p>
    <w:p w14:paraId="16D7C466" w14:textId="77777777" w:rsidR="008202A7" w:rsidRDefault="008202A7"/>
    <w:p w14:paraId="261D038D" w14:textId="2FE5C261" w:rsidR="00E018C1" w:rsidRPr="00E018C1" w:rsidRDefault="008202A7">
      <w:r>
        <w:t xml:space="preserve">Studying errors has tended to </w:t>
      </w:r>
      <w:r w:rsidR="00097E40">
        <w:t xml:space="preserve">be </w:t>
      </w:r>
      <w:r>
        <w:t>the focus of past work, especially overconfidence as a source of errors. Our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t>
      </w:r>
      <w:r w:rsidR="000A7A83">
        <w:t>.</w:t>
      </w:r>
      <w:r>
        <w:t xml:space="preserve"> </w:t>
      </w:r>
      <w:proofErr w:type="spellStart"/>
      <w:r>
        <w:t>Underconfidence</w:t>
      </w:r>
      <w:proofErr w:type="spellEnd"/>
      <w:r>
        <w:t xml:space="preserve"> has received less attention, but is observed more in medical trainees</w:t>
      </w:r>
      <w:r w:rsidR="00A13E1A" w:rsidRPr="00A13E1A">
        <w:rPr>
          <w:vertAlign w:val="superscript"/>
        </w:rPr>
        <w:t>2</w:t>
      </w:r>
      <w:ins w:id="221" w:author="Sriraj Aiyer" w:date="2024-07-18T11:23:00Z">
        <w:r w:rsidR="002C11C7">
          <w:rPr>
            <w:vertAlign w:val="superscript"/>
          </w:rPr>
          <w:t>7</w:t>
        </w:r>
      </w:ins>
      <w:del w:id="222" w:author="Sriraj Aiyer" w:date="2024-07-18T11:23:00Z">
        <w:r w:rsidR="00A13E1A" w:rsidRPr="00A13E1A" w:rsidDel="002C11C7">
          <w:rPr>
            <w:vertAlign w:val="superscript"/>
          </w:rPr>
          <w:delText>6</w:delText>
        </w:r>
      </w:del>
      <w:r w:rsidR="00A13E1A" w:rsidRPr="00A13E1A">
        <w:rPr>
          <w:vertAlign w:val="superscript"/>
        </w:rPr>
        <w:t>,2</w:t>
      </w:r>
      <w:ins w:id="223" w:author="Sriraj Aiyer" w:date="2024-07-18T11:23:00Z">
        <w:r w:rsidR="002C11C7">
          <w:rPr>
            <w:vertAlign w:val="superscript"/>
          </w:rPr>
          <w:t>9</w:t>
        </w:r>
      </w:ins>
      <w:del w:id="224" w:author="Sriraj Aiyer" w:date="2024-07-18T11:23:00Z">
        <w:r w:rsidR="00A13E1A" w:rsidRPr="00A13E1A" w:rsidDel="002C11C7">
          <w:rPr>
            <w:vertAlign w:val="superscript"/>
          </w:rPr>
          <w:delText>8</w:delText>
        </w:r>
      </w:del>
      <w:r w:rsidR="00A13E1A" w:rsidRPr="00A13E1A">
        <w:rPr>
          <w:vertAlign w:val="superscript"/>
        </w:rPr>
        <w:t>,</w:t>
      </w:r>
      <w:ins w:id="225" w:author="Sriraj Aiyer" w:date="2024-07-18T11:23:00Z">
        <w:r w:rsidR="002C11C7">
          <w:rPr>
            <w:vertAlign w:val="superscript"/>
          </w:rPr>
          <w:t>30</w:t>
        </w:r>
      </w:ins>
      <w:del w:id="226" w:author="Sriraj Aiyer" w:date="2024-07-18T11:23:00Z">
        <w:r w:rsidR="00A13E1A" w:rsidRPr="00A13E1A" w:rsidDel="002C11C7">
          <w:rPr>
            <w:vertAlign w:val="superscript"/>
          </w:rPr>
          <w:delText>29</w:delText>
        </w:r>
      </w:del>
      <w:r w:rsidR="00A13E1A">
        <w:t xml:space="preserve"> </w:t>
      </w:r>
      <w:r>
        <w:t>and can lead to negative outcomes such as delayed treatment</w:t>
      </w:r>
      <w:r w:rsidR="00A13E1A" w:rsidRPr="00A13E1A">
        <w:rPr>
          <w:vertAlign w:val="superscript"/>
        </w:rPr>
        <w:t>8</w:t>
      </w:r>
      <w:ins w:id="227" w:author="Sriraj Aiyer" w:date="2024-07-18T11:23:00Z">
        <w:r w:rsidR="002C11C7">
          <w:rPr>
            <w:vertAlign w:val="superscript"/>
          </w:rPr>
          <w:t>8</w:t>
        </w:r>
      </w:ins>
      <w:del w:id="228" w:author="Sriraj Aiyer" w:date="2024-07-18T11:23:00Z">
        <w:r w:rsidR="00E769CD" w:rsidDel="002C11C7">
          <w:rPr>
            <w:vertAlign w:val="superscript"/>
          </w:rPr>
          <w:delText>7</w:delText>
        </w:r>
      </w:del>
      <w:r w:rsidR="00A13E1A">
        <w:t>.</w:t>
      </w:r>
      <w:r w:rsidR="0078034B">
        <w:t xml:space="preserve"> </w:t>
      </w:r>
      <w:r>
        <w:t>Interventions have be</w:t>
      </w:r>
      <w:r w:rsidR="002C31E7">
        <w:t>en</w:t>
      </w:r>
      <w:r>
        <w:t xml:space="preserve"> tested to improve confidence calibration (such as considering alternative diagnoses and guided reflection), but these have not been successful in this regard</w:t>
      </w:r>
      <w:r w:rsidR="006D0D7D" w:rsidRPr="006D0D7D">
        <w:rPr>
          <w:vertAlign w:val="superscript"/>
        </w:rPr>
        <w:t>6</w:t>
      </w:r>
      <w:ins w:id="229" w:author="Sriraj Aiyer" w:date="2024-07-18T11:23:00Z">
        <w:r w:rsidR="002C11C7">
          <w:rPr>
            <w:vertAlign w:val="superscript"/>
          </w:rPr>
          <w:t>4</w:t>
        </w:r>
      </w:ins>
      <w:del w:id="230" w:author="Sriraj Aiyer" w:date="2024-07-18T11:23:00Z">
        <w:r w:rsidR="006D0D7D" w:rsidRPr="006D0D7D" w:rsidDel="002C11C7">
          <w:rPr>
            <w:vertAlign w:val="superscript"/>
          </w:rPr>
          <w:delText>3</w:delText>
        </w:r>
      </w:del>
      <w:r w:rsidR="006D0D7D" w:rsidRPr="006D0D7D">
        <w:rPr>
          <w:vertAlign w:val="superscript"/>
        </w:rPr>
        <w:t>,6</w:t>
      </w:r>
      <w:ins w:id="231" w:author="Sriraj Aiyer" w:date="2024-07-18T11:23:00Z">
        <w:r w:rsidR="002C11C7">
          <w:rPr>
            <w:vertAlign w:val="superscript"/>
          </w:rPr>
          <w:t>5</w:t>
        </w:r>
      </w:ins>
      <w:del w:id="232" w:author="Sriraj Aiyer" w:date="2024-07-18T11:23:00Z">
        <w:r w:rsidR="006D0D7D" w:rsidRPr="006D0D7D" w:rsidDel="002C11C7">
          <w:rPr>
            <w:vertAlign w:val="superscript"/>
          </w:rPr>
          <w:delText>4</w:delText>
        </w:r>
      </w:del>
      <w:r w:rsidR="006D0D7D">
        <w:t>.</w:t>
      </w:r>
      <w:r>
        <w:t xml:space="preserve"> More work is then needed to design interventions to improve calibration.</w:t>
      </w:r>
      <w:r w:rsidR="000A7A83">
        <w:t xml:space="preserve"> </w:t>
      </w:r>
    </w:p>
    <w:p w14:paraId="2F609007" w14:textId="7D5DF6D9" w:rsidR="00CC44EB" w:rsidRDefault="00CC44EB"/>
    <w:p w14:paraId="72138828" w14:textId="69A79642" w:rsidR="00657158" w:rsidRDefault="0054650B">
      <w:pPr>
        <w:rPr>
          <w:ins w:id="233" w:author="Sriraj Aiyer" w:date="2024-05-24T17:24:00Z"/>
        </w:rPr>
      </w:pPr>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767A6F">
        <w:t xml:space="preserve"> 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w:t>
      </w:r>
      <w:r w:rsidR="007742B7">
        <w:t>insofar as</w:t>
      </w:r>
      <w:r w:rsidR="00767A6F">
        <w:t xml:space="preserve"> it </w:t>
      </w:r>
      <w:r w:rsidR="007742B7">
        <w:t>a</w:t>
      </w:r>
      <w:r w:rsidR="00767A6F">
        <w:t>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a distraction and potentially a safety risk.</w:t>
      </w:r>
      <w:r w:rsidR="00060D0F">
        <w:t xml:space="preserve"> F</w:t>
      </w:r>
      <w:r w:rsidR="00FC0869">
        <w:t>uture research should focus on utilising other methodologies for capturing the diagnostic reasoning of clinicians as it evolves with time and the receipt of new information. This could include getting clinicians to think aloud as they make diagnoses</w:t>
      </w:r>
      <w:r w:rsidR="002B58D2">
        <w:rPr>
          <w:vertAlign w:val="superscript"/>
        </w:rPr>
        <w:t>8</w:t>
      </w:r>
      <w:ins w:id="234" w:author="Sriraj Aiyer" w:date="2024-07-18T11:24:00Z">
        <w:r w:rsidR="002C11C7">
          <w:rPr>
            <w:vertAlign w:val="superscript"/>
          </w:rPr>
          <w:t>9</w:t>
        </w:r>
      </w:ins>
      <w:del w:id="235" w:author="Sriraj Aiyer" w:date="2024-07-18T11:24:00Z">
        <w:r w:rsidR="00E769CD" w:rsidDel="002C11C7">
          <w:rPr>
            <w:vertAlign w:val="superscript"/>
          </w:rPr>
          <w:delText>8</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ins w:id="236" w:author="Sriraj Aiyer" w:date="2024-07-18T11:24:00Z">
        <w:r w:rsidR="002C11C7">
          <w:rPr>
            <w:vertAlign w:val="superscript"/>
          </w:rPr>
          <w:t>2</w:t>
        </w:r>
      </w:ins>
      <w:del w:id="237" w:author="Sriraj Aiyer" w:date="2024-07-18T11:24:00Z">
        <w:r w:rsidR="004C32BF" w:rsidDel="002C11C7">
          <w:rPr>
            <w:vertAlign w:val="superscript"/>
          </w:rPr>
          <w:delText>1</w:delText>
        </w:r>
      </w:del>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ins w:id="238" w:author="Sriraj Aiyer" w:date="2024-07-18T11:24:00Z">
        <w:r w:rsidR="002C11C7">
          <w:rPr>
            <w:vertAlign w:val="superscript"/>
          </w:rPr>
          <w:t>90</w:t>
        </w:r>
      </w:ins>
      <w:del w:id="239" w:author="Sriraj Aiyer" w:date="2024-07-18T11:24:00Z">
        <w:r w:rsidR="00FE0E7C" w:rsidRPr="00FE0E7C" w:rsidDel="002C11C7">
          <w:rPr>
            <w:vertAlign w:val="superscript"/>
          </w:rPr>
          <w:delText>8</w:delText>
        </w:r>
        <w:r w:rsidR="00E769CD" w:rsidDel="002C11C7">
          <w:rPr>
            <w:vertAlign w:val="superscript"/>
          </w:rPr>
          <w:delText>9</w:delText>
        </w:r>
      </w:del>
      <w:r w:rsidR="00FE0E7C">
        <w:t xml:space="preserve"> and this stress could be contributed to by the healthcare environment that the clinician operates in. </w:t>
      </w:r>
    </w:p>
    <w:p w14:paraId="7132C191" w14:textId="77777777" w:rsidR="00B317FA" w:rsidRDefault="00B317FA"/>
    <w:p w14:paraId="4CD8C967" w14:textId="0F777BC9" w:rsidR="00335182" w:rsidRDefault="00B317FA">
      <w:r>
        <w:t>Most of the reviewed studies investigate confidence in individual clinicians. However, diagnosis and treatment decisions are often made by teams</w:t>
      </w:r>
      <w:r w:rsidR="00D35863">
        <w:t xml:space="preserve"> rather than individuals</w:t>
      </w:r>
      <w:r w:rsidR="004753DA">
        <w:t xml:space="preserve">, </w:t>
      </w:r>
      <w:r w:rsidR="004753DA">
        <w:lastRenderedPageBreak/>
        <w:t>particularly in secondary care settings</w:t>
      </w:r>
      <w:r>
        <w:t>. Evidence from organisational psychology indicates that group decisions depend critically on communicated confidence and uncertainty</w:t>
      </w:r>
      <w:r w:rsidR="007455F5" w:rsidRPr="007455F5">
        <w:rPr>
          <w:vertAlign w:val="superscript"/>
        </w:rPr>
        <w:t>19</w:t>
      </w:r>
      <w:r w:rsidR="00686721">
        <w:t>:</w:t>
      </w:r>
      <w:r>
        <w:t xml:space="preserve"> </w:t>
      </w:r>
      <w:r w:rsidR="00D72C17">
        <w:t>Overconfident team members can anchor a group on an incorrect decision</w:t>
      </w:r>
      <w:r w:rsidR="00E769CD">
        <w:rPr>
          <w:vertAlign w:val="superscript"/>
        </w:rPr>
        <w:t>9</w:t>
      </w:r>
      <w:ins w:id="240" w:author="Sriraj Aiyer" w:date="2024-07-18T11:24:00Z">
        <w:r w:rsidR="002C11C7">
          <w:rPr>
            <w:vertAlign w:val="superscript"/>
          </w:rPr>
          <w:t>1</w:t>
        </w:r>
      </w:ins>
      <w:del w:id="241" w:author="Sriraj Aiyer" w:date="2024-07-18T11:24:00Z">
        <w:r w:rsidR="00E769CD" w:rsidDel="002C11C7">
          <w:rPr>
            <w:vertAlign w:val="superscript"/>
          </w:rPr>
          <w:delText>0</w:delText>
        </w:r>
      </w:del>
      <w:r w:rsidR="00D72C17">
        <w:t xml:space="preserve">. Conversely, </w:t>
      </w:r>
      <w:r>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ins w:id="242" w:author="Sriraj Aiyer" w:date="2024-07-18T11:24:00Z">
        <w:r w:rsidR="002C11C7">
          <w:rPr>
            <w:vertAlign w:val="superscript"/>
          </w:rPr>
          <w:t>2</w:t>
        </w:r>
      </w:ins>
      <w:del w:id="243" w:author="Sriraj Aiyer" w:date="2024-07-18T11:24:00Z">
        <w:r w:rsidR="007742B7" w:rsidRPr="007742B7" w:rsidDel="002C11C7">
          <w:rPr>
            <w:vertAlign w:val="superscript"/>
          </w:rPr>
          <w:delText>1</w:delText>
        </w:r>
      </w:del>
      <w:r w:rsidR="001B27D3">
        <w:t xml:space="preserve">. </w:t>
      </w:r>
      <w:r w:rsidR="00657158">
        <w:t xml:space="preserve">In addition, future work </w:t>
      </w:r>
      <w:r w:rsidR="00660ADC">
        <w:t>can</w:t>
      </w:r>
      <w:r w:rsidR="00657158">
        <w:t xml:space="preserve"> </w:t>
      </w:r>
      <w:r w:rsidR="00660ADC">
        <w:t>aim</w:t>
      </w:r>
      <w:r w:rsidR="00657158">
        <w:t xml:space="preserve"> to identify how the certainty </w:t>
      </w:r>
      <w:r w:rsidR="002E616C">
        <w:t xml:space="preserve">held by individuals </w:t>
      </w:r>
      <w:r w:rsidR="00657158">
        <w:t xml:space="preserve">differs from the </w:t>
      </w:r>
      <w:r w:rsidR="003209A9">
        <w:t>certainty</w:t>
      </w:r>
      <w:r w:rsidR="00657158">
        <w:t xml:space="preserve"> communicate</w:t>
      </w:r>
      <w:r w:rsidR="00660ADC">
        <w:t>d</w:t>
      </w:r>
      <w:r w:rsidR="00657158">
        <w:t xml:space="preserve"> to others (be they patients or other clinicians). Clinicians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ins w:id="244" w:author="Sriraj Aiyer" w:date="2024-07-18T11:24:00Z">
        <w:r w:rsidR="002C11C7">
          <w:rPr>
            <w:vertAlign w:val="superscript"/>
          </w:rPr>
          <w:t>30</w:t>
        </w:r>
      </w:ins>
      <w:del w:id="245" w:author="Sriraj Aiyer" w:date="2024-07-18T11:24:00Z">
        <w:r w:rsidR="007455F5" w:rsidDel="002C11C7">
          <w:rPr>
            <w:vertAlign w:val="superscript"/>
          </w:rPr>
          <w:delText>29</w:delText>
        </w:r>
      </w:del>
      <w:r w:rsidR="001C2991">
        <w:t>.</w:t>
      </w:r>
      <w:r w:rsidR="004326DB">
        <w:t xml:space="preserve"> Situational awareness (SA) is also important in a group, and higher stress may be associated with overconfidence in SA</w:t>
      </w:r>
      <w:r w:rsidR="004326DB" w:rsidRPr="004326DB">
        <w:rPr>
          <w:vertAlign w:val="superscript"/>
        </w:rPr>
        <w:t>9</w:t>
      </w:r>
      <w:ins w:id="246" w:author="Sriraj Aiyer" w:date="2024-07-18T11:24:00Z">
        <w:r w:rsidR="002C11C7">
          <w:rPr>
            <w:vertAlign w:val="superscript"/>
          </w:rPr>
          <w:t>3</w:t>
        </w:r>
      </w:ins>
      <w:del w:id="247" w:author="Sriraj Aiyer" w:date="2024-07-18T11:24:00Z">
        <w:r w:rsidR="007742B7" w:rsidDel="002C11C7">
          <w:rPr>
            <w:vertAlign w:val="superscript"/>
          </w:rPr>
          <w:delText>2</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18F78491" w:rsidR="0014769B" w:rsidRDefault="00A53F9B">
      <w:r>
        <w:t>The papers</w:t>
      </w:r>
      <w:r w:rsidR="00AB3F09">
        <w:t xml:space="preserve"> in this review</w:t>
      </w:r>
      <w:r>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ins w:id="248" w:author="Sriraj Aiyer" w:date="2024-07-18T11:24:00Z">
        <w:r w:rsidR="002C11C7">
          <w:rPr>
            <w:vertAlign w:val="superscript"/>
          </w:rPr>
          <w:t>4</w:t>
        </w:r>
      </w:ins>
      <w:del w:id="249" w:author="Sriraj Aiyer" w:date="2024-07-18T11:24:00Z">
        <w:r w:rsidR="007742B7" w:rsidDel="002C11C7">
          <w:rPr>
            <w:vertAlign w:val="superscript"/>
          </w:rPr>
          <w:delText>3</w:delText>
        </w:r>
      </w:del>
      <w:r w:rsidR="002B58D2" w:rsidRPr="002B58D2">
        <w:rPr>
          <w:vertAlign w:val="superscript"/>
        </w:rPr>
        <w:t>,</w:t>
      </w:r>
      <w:r w:rsidR="002B58D2">
        <w:rPr>
          <w:vertAlign w:val="superscript"/>
        </w:rPr>
        <w:t>9</w:t>
      </w:r>
      <w:ins w:id="250" w:author="Sriraj Aiyer" w:date="2024-07-18T11:24:00Z">
        <w:r w:rsidR="002C11C7">
          <w:rPr>
            <w:vertAlign w:val="superscript"/>
          </w:rPr>
          <w:t>5</w:t>
        </w:r>
      </w:ins>
      <w:del w:id="251" w:author="Sriraj Aiyer" w:date="2024-07-18T11:24:00Z">
        <w:r w:rsidR="007742B7" w:rsidDel="002C11C7">
          <w:rPr>
            <w:vertAlign w:val="superscript"/>
          </w:rPr>
          <w:delText>4</w:delText>
        </w:r>
      </w:del>
      <w:r>
        <w:t xml:space="preserve">. Hence, whilst task-level or environmental factors affect confidence and calibration, individual clinicians may also have trait-level factors that </w:t>
      </w:r>
      <w:r w:rsidR="00137D4D">
        <w:t xml:space="preserve">are </w:t>
      </w:r>
      <w:r>
        <w:t>predictive too.</w:t>
      </w: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A2A6AA5" w:rsidR="0031123B" w:rsidRDefault="00F16A0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Finally we identified several papers that underscore how confidence affects the subsequent care pathway of patients</w:t>
      </w:r>
      <w:r w:rsidR="00E65754">
        <w:t xml:space="preserve"> and its importance for future study</w:t>
      </w:r>
      <w:r w:rsidR="000379FE">
        <w:t xml:space="preserve">. Taken together, these findings have implications for how diagnostic confidence should be </w:t>
      </w:r>
      <w:r w:rsidR="0042530E">
        <w:t>studied in future clinical work, including the role that information gathering and interpretation has on diagnoses</w:t>
      </w:r>
      <w:r w:rsidR="00E65754">
        <w:t>.</w:t>
      </w:r>
    </w:p>
    <w:p w14:paraId="1849E2E8" w14:textId="6592A323" w:rsidR="00E65754" w:rsidRDefault="00E65754"/>
    <w:p w14:paraId="45897325" w14:textId="45132ED4" w:rsidR="00E65754" w:rsidRDefault="00E65754"/>
    <w:p w14:paraId="0BF8536F" w14:textId="50A589B0" w:rsidR="00E65754" w:rsidRDefault="00E65754"/>
    <w:p w14:paraId="6325B68E" w14:textId="2A435CF6" w:rsidR="00E65754" w:rsidRDefault="00E65754"/>
    <w:p w14:paraId="755214E4" w14:textId="68F872A0" w:rsidR="007742B7" w:rsidRDefault="007742B7"/>
    <w:p w14:paraId="1E525173" w14:textId="570B5CC7" w:rsidR="007742B7" w:rsidRDefault="007742B7"/>
    <w:p w14:paraId="69F31A61" w14:textId="77777777" w:rsidR="007742B7" w:rsidRDefault="007742B7"/>
    <w:p w14:paraId="01886898" w14:textId="3DE5D77A" w:rsidR="00E65754" w:rsidRDefault="00E65754">
      <w:pPr>
        <w:rPr>
          <w:ins w:id="252" w:author="Sriraj Aiyer" w:date="2024-07-18T11:51:00Z"/>
        </w:rPr>
      </w:pPr>
    </w:p>
    <w:p w14:paraId="35883944" w14:textId="4609A64B" w:rsidR="00AB30BD" w:rsidRDefault="00AB30BD">
      <w:pPr>
        <w:rPr>
          <w:ins w:id="253" w:author="Sriraj Aiyer" w:date="2024-07-18T11:51:00Z"/>
        </w:rPr>
      </w:pPr>
    </w:p>
    <w:p w14:paraId="7B3D54BF" w14:textId="7AE92ADB" w:rsidR="00AB30BD" w:rsidRDefault="00AB30BD">
      <w:pPr>
        <w:rPr>
          <w:ins w:id="254" w:author="Sriraj Aiyer" w:date="2024-07-18T11:51:00Z"/>
        </w:rPr>
      </w:pPr>
    </w:p>
    <w:p w14:paraId="5E1DFCFB" w14:textId="6F39FC92" w:rsidR="00AB30BD" w:rsidRDefault="00AB30BD">
      <w:pPr>
        <w:rPr>
          <w:ins w:id="255" w:author="Sriraj Aiyer" w:date="2024-07-18T11:51:00Z"/>
        </w:rPr>
      </w:pPr>
    </w:p>
    <w:p w14:paraId="1E9B521F" w14:textId="0FA55DDB" w:rsidR="00AB30BD" w:rsidRDefault="00AB30BD">
      <w:pPr>
        <w:rPr>
          <w:ins w:id="256" w:author="Sriraj Aiyer" w:date="2024-07-18T11:51:00Z"/>
        </w:rPr>
      </w:pPr>
    </w:p>
    <w:p w14:paraId="560E52E7" w14:textId="77777777" w:rsidR="00AB30BD" w:rsidRDefault="00AB30BD"/>
    <w:p w14:paraId="39AFB35E" w14:textId="2480ECF3" w:rsidR="00E65754" w:rsidRDefault="00E65754"/>
    <w:p w14:paraId="010EEAEA" w14:textId="3456D52C" w:rsidR="00E65754" w:rsidRDefault="00E65754"/>
    <w:p w14:paraId="0CE33737" w14:textId="77777777" w:rsidR="00E65754" w:rsidRDefault="00E65754"/>
    <w:p w14:paraId="350DB018" w14:textId="6929616F" w:rsidR="00164C7C" w:rsidRDefault="00164C7C"/>
    <w:p w14:paraId="4ADB4F74" w14:textId="28C18E89" w:rsidR="00CC44EB" w:rsidRPr="00CC44EB" w:rsidRDefault="00CC44EB">
      <w:pPr>
        <w:rPr>
          <w:b/>
          <w:bCs/>
          <w:sz w:val="28"/>
          <w:szCs w:val="28"/>
        </w:rPr>
      </w:pPr>
      <w:r>
        <w:rPr>
          <w:b/>
          <w:bCs/>
          <w:sz w:val="28"/>
          <w:szCs w:val="28"/>
        </w:rPr>
        <w:lastRenderedPageBreak/>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8"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9"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0"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1"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2"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3"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4"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5"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lastRenderedPageBreak/>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6"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rPr>
          <w:ins w:id="257" w:author="Sriraj Aiyer" w:date="2024-07-18T11:25:00Z"/>
        </w:r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7"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ins w:id="258" w:author="Sriraj Aiyer" w:date="2024-07-18T11:26:00Z">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ins>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8"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9"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0"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lastRenderedPageBreak/>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1"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2"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3"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4"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5"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lastRenderedPageBreak/>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259" w:author="Sriraj Aiyer" w:date="2024-07-18T11:12:00Z">
            <w:rPr/>
          </w:rPrChange>
        </w:rPr>
        <w:t>Kämmer</w:t>
      </w:r>
      <w:proofErr w:type="spellEnd"/>
      <w:r w:rsidRPr="005F7D5B">
        <w:rPr>
          <w:lang w:val="fr-FR"/>
          <w:rPrChange w:id="260" w:author="Sriraj Aiyer" w:date="2024-07-18T11:12:00Z">
            <w:rPr/>
          </w:rPrChange>
        </w:rPr>
        <w:t xml:space="preserve"> JE, </w:t>
      </w:r>
      <w:proofErr w:type="spellStart"/>
      <w:r w:rsidRPr="005F7D5B">
        <w:rPr>
          <w:lang w:val="fr-FR"/>
          <w:rPrChange w:id="261" w:author="Sriraj Aiyer" w:date="2024-07-18T11:12:00Z">
            <w:rPr/>
          </w:rPrChange>
        </w:rPr>
        <w:t>Schauber</w:t>
      </w:r>
      <w:proofErr w:type="spellEnd"/>
      <w:r w:rsidRPr="005F7D5B">
        <w:rPr>
          <w:lang w:val="fr-FR"/>
          <w:rPrChange w:id="262" w:author="Sriraj Aiyer" w:date="2024-07-18T11:12:00Z">
            <w:rPr/>
          </w:rPrChange>
        </w:rPr>
        <w:t xml:space="preserve"> SK, </w:t>
      </w:r>
      <w:proofErr w:type="spellStart"/>
      <w:r w:rsidRPr="005F7D5B">
        <w:rPr>
          <w:lang w:val="fr-FR"/>
          <w:rPrChange w:id="263" w:author="Sriraj Aiyer" w:date="2024-07-18T11:12:00Z">
            <w:rPr/>
          </w:rPrChange>
        </w:rPr>
        <w:t>Hautz</w:t>
      </w:r>
      <w:proofErr w:type="spellEnd"/>
      <w:r w:rsidRPr="005F7D5B">
        <w:rPr>
          <w:lang w:val="fr-FR"/>
          <w:rPrChange w:id="264" w:author="Sriraj Aiyer" w:date="2024-07-18T11:12:00Z">
            <w:rPr/>
          </w:rPrChange>
        </w:rPr>
        <w:t xml:space="preserve"> SC, </w:t>
      </w:r>
      <w:proofErr w:type="spellStart"/>
      <w:r w:rsidRPr="005F7D5B">
        <w:rPr>
          <w:lang w:val="fr-FR"/>
          <w:rPrChange w:id="265" w:author="Sriraj Aiyer" w:date="2024-07-18T11:12:00Z">
            <w:rPr/>
          </w:rPrChange>
        </w:rPr>
        <w:t>Stroben</w:t>
      </w:r>
      <w:proofErr w:type="spellEnd"/>
      <w:r w:rsidRPr="005F7D5B">
        <w:rPr>
          <w:lang w:val="fr-FR"/>
          <w:rPrChange w:id="266" w:author="Sriraj Aiyer" w:date="2024-07-18T11:12:00Z">
            <w:rPr/>
          </w:rPrChange>
        </w:rPr>
        <w:t xml:space="preserve"> F, </w:t>
      </w:r>
      <w:proofErr w:type="spellStart"/>
      <w:r w:rsidRPr="005F7D5B">
        <w:rPr>
          <w:lang w:val="fr-FR"/>
          <w:rPrChange w:id="267" w:author="Sriraj Aiyer" w:date="2024-07-18T11:12:00Z">
            <w:rPr/>
          </w:rPrChange>
        </w:rPr>
        <w:t>Hautz</w:t>
      </w:r>
      <w:proofErr w:type="spellEnd"/>
      <w:r w:rsidRPr="005F7D5B">
        <w:rPr>
          <w:lang w:val="fr-FR"/>
          <w:rPrChange w:id="268" w:author="Sriraj Aiyer" w:date="2024-07-18T11:12: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lastRenderedPageBreak/>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6"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7"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8"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9"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0"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1"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2"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3"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27A8AE64" w:rsidR="001B56E1" w:rsidRDefault="001B56E1" w:rsidP="001B56E1">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lastRenderedPageBreak/>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77777777" w:rsidR="00DA3C2A" w:rsidRDefault="00DA3C2A" w:rsidP="00DA3C2A">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B90D7C0" w14:textId="3CAC8D34" w:rsidR="00DA3C2A" w:rsidRDefault="00DA3C2A" w:rsidP="00DA3C2A">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42B1D63D" w14:textId="38159AD4"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32601D58"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2C528180" w14:textId="1BA9F1F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B33EC8" w14:textId="114B7D23" w:rsidR="0036722C" w:rsidRDefault="0036722C" w:rsidP="002B58D2">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commentRangeStart w:id="269"/>
            <w:r>
              <w:rPr>
                <w:rFonts w:ascii="Calibri" w:hAnsi="Calibri"/>
                <w:color w:val="000000"/>
              </w:rPr>
              <w:t>Neuge</w:t>
            </w:r>
            <w:commentRangeEnd w:id="269"/>
            <w:r w:rsidR="00684D3A">
              <w:rPr>
                <w:rStyle w:val="CommentReference"/>
              </w:rPr>
              <w:commentReference w:id="269"/>
            </w:r>
            <w:r>
              <w:rPr>
                <w:rFonts w:ascii="Calibri" w:hAnsi="Calibri"/>
                <w:color w:val="000000"/>
              </w:rPr>
              <w:t xml:space="preserve">bauer,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Pr="005F7D5B" w:rsidRDefault="00441CCB" w:rsidP="002066A6">
            <w:pPr>
              <w:rPr>
                <w:lang w:val="fr-FR"/>
                <w:rPrChange w:id="270" w:author="Sriraj Aiyer" w:date="2024-07-18T11:12:00Z">
                  <w:rPr/>
                </w:rPrChange>
              </w:rPr>
            </w:pPr>
            <w:r w:rsidRPr="005F7D5B">
              <w:rPr>
                <w:rFonts w:ascii="Calibri" w:hAnsi="Calibri"/>
                <w:color w:val="000000"/>
                <w:lang w:val="fr-FR"/>
                <w:rPrChange w:id="271" w:author="Sriraj Aiyer" w:date="2024-07-18T11:12:00Z">
                  <w:rPr>
                    <w:rFonts w:ascii="Calibri" w:hAnsi="Calibri"/>
                    <w:color w:val="000000"/>
                  </w:rPr>
                </w:rPrChange>
              </w:rPr>
              <w:t xml:space="preserve">Fernandez-Aguilar, Carmen; Martin-Martin, Jose </w:t>
            </w:r>
            <w:proofErr w:type="spellStart"/>
            <w:r w:rsidRPr="005F7D5B">
              <w:rPr>
                <w:rFonts w:ascii="Calibri" w:hAnsi="Calibri"/>
                <w:color w:val="000000"/>
                <w:lang w:val="fr-FR"/>
                <w:rPrChange w:id="272" w:author="Sriraj Aiyer" w:date="2024-07-18T11:12:00Z">
                  <w:rPr>
                    <w:rFonts w:ascii="Calibri" w:hAnsi="Calibri"/>
                    <w:color w:val="000000"/>
                  </w:rPr>
                </w:rPrChange>
              </w:rPr>
              <w:t>Jesus</w:t>
            </w:r>
            <w:proofErr w:type="spellEnd"/>
            <w:r w:rsidRPr="005F7D5B">
              <w:rPr>
                <w:rFonts w:ascii="Calibri" w:hAnsi="Calibri"/>
                <w:color w:val="000000"/>
                <w:lang w:val="fr-FR"/>
                <w:rPrChange w:id="273" w:author="Sriraj Aiyer" w:date="2024-07-18T11:12:00Z">
                  <w:rPr>
                    <w:rFonts w:ascii="Calibri" w:hAnsi="Calibri"/>
                    <w:color w:val="000000"/>
                  </w:rPr>
                </w:rPrChange>
              </w:rPr>
              <w:t xml:space="preserve">; </w:t>
            </w:r>
            <w:proofErr w:type="spellStart"/>
            <w:r w:rsidRPr="005F7D5B">
              <w:rPr>
                <w:rFonts w:ascii="Calibri" w:hAnsi="Calibri"/>
                <w:color w:val="000000"/>
                <w:lang w:val="fr-FR"/>
                <w:rPrChange w:id="274" w:author="Sriraj Aiyer" w:date="2024-07-18T11:12:00Z">
                  <w:rPr>
                    <w:rFonts w:ascii="Calibri" w:hAnsi="Calibri"/>
                    <w:color w:val="000000"/>
                  </w:rPr>
                </w:rPrChange>
              </w:rPr>
              <w:t>Minue</w:t>
            </w:r>
            <w:proofErr w:type="spellEnd"/>
            <w:r w:rsidRPr="005F7D5B">
              <w:rPr>
                <w:rFonts w:ascii="Calibri" w:hAnsi="Calibri"/>
                <w:color w:val="000000"/>
                <w:lang w:val="fr-FR"/>
                <w:rPrChange w:id="275" w:author="Sriraj Aiyer" w:date="2024-07-18T11:12:00Z">
                  <w:rPr>
                    <w:rFonts w:ascii="Calibri" w:hAnsi="Calibri"/>
                    <w:color w:val="000000"/>
                  </w:rPr>
                </w:rPrChange>
              </w:rPr>
              <w:t xml:space="preserve"> Lorenzo, Sergio; Fernandez </w:t>
            </w:r>
            <w:proofErr w:type="spellStart"/>
            <w:r w:rsidRPr="005F7D5B">
              <w:rPr>
                <w:rFonts w:ascii="Calibri" w:hAnsi="Calibri"/>
                <w:color w:val="000000"/>
                <w:lang w:val="fr-FR"/>
                <w:rPrChange w:id="276" w:author="Sriraj Aiyer" w:date="2024-07-18T11:12:00Z">
                  <w:rPr>
                    <w:rFonts w:ascii="Calibri" w:hAnsi="Calibri"/>
                    <w:color w:val="000000"/>
                  </w:rPr>
                </w:rPrChange>
              </w:rPr>
              <w:t>Ajuria</w:t>
            </w:r>
            <w:proofErr w:type="spellEnd"/>
            <w:r w:rsidRPr="005F7D5B">
              <w:rPr>
                <w:rFonts w:ascii="Calibri" w:hAnsi="Calibri"/>
                <w:color w:val="000000"/>
                <w:lang w:val="fr-FR"/>
                <w:rPrChange w:id="277" w:author="Sriraj Aiyer" w:date="2024-07-18T11:12:00Z">
                  <w:rPr>
                    <w:rFonts w:ascii="Calibri" w:hAnsi="Calibri"/>
                    <w:color w:val="000000"/>
                  </w:rPr>
                </w:rPrChange>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lastRenderedPageBreak/>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 xml:space="preserve">Age and gender differences in diagnostic decision-making of early heart failure: </w:t>
            </w:r>
            <w:r>
              <w:rPr>
                <w:rFonts w:ascii="Calibri" w:hAnsi="Calibri"/>
                <w:color w:val="000000"/>
              </w:rPr>
              <w:lastRenderedPageBreak/>
              <w:t>Results of a mixed-methods interview-study using video vignettes</w:t>
            </w:r>
          </w:p>
        </w:tc>
        <w:tc>
          <w:tcPr>
            <w:tcW w:w="812" w:type="dxa"/>
          </w:tcPr>
          <w:p w14:paraId="730095C1" w14:textId="77777777" w:rsidR="00441CCB" w:rsidRDefault="00441CCB" w:rsidP="002066A6">
            <w:r>
              <w:rPr>
                <w:rFonts w:ascii="Calibri" w:hAnsi="Calibri"/>
                <w:color w:val="000000"/>
              </w:rPr>
              <w:lastRenderedPageBreak/>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lastRenderedPageBreak/>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 xml:space="preserve">Do physicians value decision support? A look at the effect of decision support </w:t>
            </w:r>
            <w:r>
              <w:rPr>
                <w:rFonts w:ascii="Calibri" w:hAnsi="Calibri"/>
                <w:color w:val="000000"/>
              </w:rPr>
              <w:lastRenderedPageBreak/>
              <w:t>systems on physician opinion</w:t>
            </w:r>
          </w:p>
        </w:tc>
        <w:tc>
          <w:tcPr>
            <w:tcW w:w="812" w:type="dxa"/>
          </w:tcPr>
          <w:p w14:paraId="7444AD25" w14:textId="77777777" w:rsidR="00441CCB" w:rsidRDefault="00441CCB" w:rsidP="002066A6">
            <w:r>
              <w:rPr>
                <w:rFonts w:ascii="Calibri" w:hAnsi="Calibri"/>
                <w:color w:val="000000"/>
              </w:rPr>
              <w:lastRenderedPageBreak/>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 xml:space="preserve">1-10 scale of benign to malignant, with higher </w:t>
            </w:r>
            <w:r>
              <w:rPr>
                <w:rFonts w:ascii="Calibri" w:hAnsi="Calibri"/>
                <w:color w:val="000000"/>
              </w:rPr>
              <w:lastRenderedPageBreak/>
              <w:t>values interpreted as confident?</w:t>
            </w:r>
          </w:p>
        </w:tc>
      </w:tr>
      <w:tr w:rsidR="00441CCB" w14:paraId="3BDFBA07" w14:textId="77777777" w:rsidTr="002066A6">
        <w:tc>
          <w:tcPr>
            <w:tcW w:w="1696" w:type="dxa"/>
          </w:tcPr>
          <w:p w14:paraId="0CC56642" w14:textId="77777777" w:rsidR="00441CCB" w:rsidRPr="005F7D5B" w:rsidRDefault="00441CCB" w:rsidP="002066A6">
            <w:pPr>
              <w:rPr>
                <w:lang w:val="fr-FR"/>
                <w:rPrChange w:id="278" w:author="Sriraj Aiyer" w:date="2024-07-18T11:12:00Z">
                  <w:rPr/>
                </w:rPrChange>
              </w:rPr>
            </w:pPr>
            <w:r w:rsidRPr="005F7D5B">
              <w:rPr>
                <w:rFonts w:ascii="Calibri" w:hAnsi="Calibri"/>
                <w:color w:val="000000"/>
                <w:lang w:val="fr-FR"/>
                <w:rPrChange w:id="279" w:author="Sriraj Aiyer" w:date="2024-07-18T11:12:00Z">
                  <w:rPr>
                    <w:rFonts w:ascii="Calibri" w:hAnsi="Calibri"/>
                    <w:color w:val="000000"/>
                  </w:rPr>
                </w:rPrChange>
              </w:rPr>
              <w:lastRenderedPageBreak/>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Pr="005F7D5B" w:rsidRDefault="00441CCB" w:rsidP="002066A6">
            <w:pPr>
              <w:rPr>
                <w:lang w:val="fr-FR"/>
                <w:rPrChange w:id="280" w:author="Sriraj Aiyer" w:date="2024-07-18T11:12:00Z">
                  <w:rPr/>
                </w:rPrChange>
              </w:rPr>
            </w:pPr>
            <w:r w:rsidRPr="005F7D5B">
              <w:rPr>
                <w:rFonts w:ascii="Calibri" w:hAnsi="Calibri"/>
                <w:color w:val="000000"/>
                <w:lang w:val="fr-FR"/>
                <w:rPrChange w:id="281" w:author="Sriraj Aiyer" w:date="2024-07-18T11:12:00Z">
                  <w:rPr>
                    <w:rFonts w:ascii="Calibri" w:hAnsi="Calibri"/>
                    <w:color w:val="000000"/>
                  </w:rPr>
                </w:rPrChange>
              </w:rPr>
              <w:t xml:space="preserve">Berner, E.S.; </w:t>
            </w:r>
            <w:proofErr w:type="spellStart"/>
            <w:r w:rsidRPr="005F7D5B">
              <w:rPr>
                <w:rFonts w:ascii="Calibri" w:hAnsi="Calibri"/>
                <w:color w:val="000000"/>
                <w:lang w:val="fr-FR"/>
                <w:rPrChange w:id="282" w:author="Sriraj Aiyer" w:date="2024-07-18T11:12:00Z">
                  <w:rPr>
                    <w:rFonts w:ascii="Calibri" w:hAnsi="Calibri"/>
                    <w:color w:val="000000"/>
                  </w:rPr>
                </w:rPrChange>
              </w:rPr>
              <w:t>Maisiak</w:t>
            </w:r>
            <w:proofErr w:type="spellEnd"/>
            <w:r w:rsidRPr="005F7D5B">
              <w:rPr>
                <w:rFonts w:ascii="Calibri" w:hAnsi="Calibri"/>
                <w:color w:val="000000"/>
                <w:lang w:val="fr-FR"/>
                <w:rPrChange w:id="283" w:author="Sriraj Aiyer" w:date="2024-07-18T11:12:00Z">
                  <w:rPr>
                    <w:rFonts w:ascii="Calibri" w:hAnsi="Calibri"/>
                    <w:color w:val="000000"/>
                  </w:rPr>
                </w:rPrChange>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 xml:space="preserve">Variability in consultation rates and practitioner </w:t>
            </w:r>
            <w:r>
              <w:rPr>
                <w:rFonts w:ascii="Calibri" w:hAnsi="Calibri"/>
                <w:color w:val="000000"/>
              </w:rPr>
              <w:lastRenderedPageBreak/>
              <w:t>level of diagnostic certainty</w:t>
            </w:r>
          </w:p>
        </w:tc>
        <w:tc>
          <w:tcPr>
            <w:tcW w:w="812" w:type="dxa"/>
          </w:tcPr>
          <w:p w14:paraId="4CB97E9D" w14:textId="77777777" w:rsidR="00441CCB" w:rsidRDefault="00441CCB" w:rsidP="002066A6">
            <w:r>
              <w:rPr>
                <w:rFonts w:ascii="Calibri" w:hAnsi="Calibri"/>
                <w:color w:val="000000"/>
              </w:rPr>
              <w:lastRenderedPageBreak/>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 xml:space="preserve">Confidence scored based on </w:t>
            </w:r>
            <w:r>
              <w:rPr>
                <w:rFonts w:ascii="Calibri" w:hAnsi="Calibri"/>
                <w:color w:val="000000"/>
              </w:rPr>
              <w:lastRenderedPageBreak/>
              <w:t>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lastRenderedPageBreak/>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xml:space="preserve">, Luciana S.; Harris, David M.; Fiore, Stephen M.; Robinson, Matthew; </w:t>
            </w:r>
            <w:r>
              <w:rPr>
                <w:rFonts w:ascii="Calibri" w:hAnsi="Calibri"/>
                <w:color w:val="000000"/>
              </w:rPr>
              <w:lastRenderedPageBreak/>
              <w:t>Kibble, Jonathan D.</w:t>
            </w:r>
          </w:p>
        </w:tc>
        <w:tc>
          <w:tcPr>
            <w:tcW w:w="2165" w:type="dxa"/>
          </w:tcPr>
          <w:p w14:paraId="1BC78EAA" w14:textId="77777777" w:rsidR="00441CCB" w:rsidRDefault="00441CCB" w:rsidP="002066A6">
            <w:r>
              <w:rPr>
                <w:rFonts w:ascii="Calibri" w:hAnsi="Calibri"/>
                <w:color w:val="000000"/>
              </w:rPr>
              <w:lastRenderedPageBreak/>
              <w:t xml:space="preserve">A metacognitive confidence calibration (MCC) tool to help medical students scaffold diagnostic reasoning in decision-making </w:t>
            </w:r>
            <w:r>
              <w:rPr>
                <w:rFonts w:ascii="Calibri" w:hAnsi="Calibri"/>
                <w:color w:val="000000"/>
              </w:rPr>
              <w:lastRenderedPageBreak/>
              <w:t>during high-fidelity patient simulations</w:t>
            </w:r>
          </w:p>
        </w:tc>
        <w:tc>
          <w:tcPr>
            <w:tcW w:w="812" w:type="dxa"/>
          </w:tcPr>
          <w:p w14:paraId="51B8D763" w14:textId="77777777" w:rsidR="00441CCB" w:rsidRDefault="00441CCB" w:rsidP="002066A6">
            <w:r>
              <w:rPr>
                <w:rFonts w:ascii="Calibri" w:hAnsi="Calibri"/>
                <w:color w:val="000000"/>
              </w:rPr>
              <w:lastRenderedPageBreak/>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 xml:space="preserve">Leblanc, Vicki R.; Norman, </w:t>
            </w:r>
            <w:r>
              <w:rPr>
                <w:rFonts w:ascii="Calibri" w:hAnsi="Calibri"/>
                <w:color w:val="000000"/>
              </w:rPr>
              <w:lastRenderedPageBreak/>
              <w:t>Geoffrey R.; Brooks, Lee R.</w:t>
            </w:r>
          </w:p>
        </w:tc>
        <w:tc>
          <w:tcPr>
            <w:tcW w:w="2165" w:type="dxa"/>
          </w:tcPr>
          <w:p w14:paraId="767F98C6" w14:textId="77777777" w:rsidR="00441CCB" w:rsidRDefault="00441CCB" w:rsidP="002066A6">
            <w:r>
              <w:rPr>
                <w:rFonts w:ascii="Calibri" w:hAnsi="Calibri"/>
                <w:color w:val="000000"/>
              </w:rPr>
              <w:lastRenderedPageBreak/>
              <w:t xml:space="preserve">Effect of a Diagnostic Suggestion on </w:t>
            </w:r>
            <w:r>
              <w:rPr>
                <w:rFonts w:ascii="Calibri" w:hAnsi="Calibri"/>
                <w:color w:val="000000"/>
              </w:rPr>
              <w:lastRenderedPageBreak/>
              <w:t>Diagnostic Accuracy and Identification of Clinical Features:</w:t>
            </w:r>
          </w:p>
        </w:tc>
        <w:tc>
          <w:tcPr>
            <w:tcW w:w="812" w:type="dxa"/>
          </w:tcPr>
          <w:p w14:paraId="1814D8AC" w14:textId="77777777" w:rsidR="00441CCB" w:rsidRDefault="00441CCB" w:rsidP="002066A6">
            <w:r>
              <w:rPr>
                <w:rFonts w:ascii="Calibri" w:hAnsi="Calibri"/>
                <w:color w:val="000000"/>
              </w:rPr>
              <w:lastRenderedPageBreak/>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 xml:space="preserve">Scenarios with photographs </w:t>
            </w:r>
            <w:r>
              <w:rPr>
                <w:rFonts w:ascii="Calibri" w:hAnsi="Calibri"/>
                <w:color w:val="000000"/>
              </w:rPr>
              <w:lastRenderedPageBreak/>
              <w:t>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lastRenderedPageBreak/>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lastRenderedPageBreak/>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lastRenderedPageBreak/>
              <w:t xml:space="preserve">Insights into diagnostic errors in endocrinology: a prospective, case-based, </w:t>
            </w:r>
            <w:r>
              <w:rPr>
                <w:rFonts w:ascii="Calibri" w:hAnsi="Calibri"/>
                <w:color w:val="000000"/>
              </w:rPr>
              <w:lastRenderedPageBreak/>
              <w:t>international study**</w:t>
            </w:r>
          </w:p>
        </w:tc>
        <w:tc>
          <w:tcPr>
            <w:tcW w:w="812" w:type="dxa"/>
          </w:tcPr>
          <w:p w14:paraId="19BE41B5" w14:textId="77777777" w:rsidR="00441CCB" w:rsidRDefault="00441CCB" w:rsidP="002066A6">
            <w:r>
              <w:rPr>
                <w:rFonts w:ascii="Calibri" w:hAnsi="Calibri"/>
                <w:color w:val="000000"/>
              </w:rPr>
              <w:lastRenderedPageBreak/>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w:t>
            </w:r>
            <w:r>
              <w:rPr>
                <w:rFonts w:ascii="Calibri" w:hAnsi="Calibri"/>
                <w:color w:val="000000"/>
              </w:rPr>
              <w:lastRenderedPageBreak/>
              <w:t>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lastRenderedPageBreak/>
              <w:t>4 point scale</w:t>
            </w:r>
          </w:p>
        </w:tc>
      </w:tr>
      <w:tr w:rsidR="00441CCB" w14:paraId="3021D707" w14:textId="77777777" w:rsidTr="002066A6">
        <w:tc>
          <w:tcPr>
            <w:tcW w:w="1696" w:type="dxa"/>
          </w:tcPr>
          <w:p w14:paraId="41F14D80" w14:textId="77777777" w:rsidR="00441CCB" w:rsidRPr="005F7D5B" w:rsidRDefault="00441CCB" w:rsidP="002066A6">
            <w:pPr>
              <w:rPr>
                <w:lang w:val="fr-FR"/>
                <w:rPrChange w:id="284" w:author="Sriraj Aiyer" w:date="2024-07-18T11:12:00Z">
                  <w:rPr/>
                </w:rPrChange>
              </w:rPr>
            </w:pPr>
            <w:proofErr w:type="spellStart"/>
            <w:r w:rsidRPr="005F7D5B">
              <w:rPr>
                <w:rFonts w:ascii="Calibri" w:hAnsi="Calibri"/>
                <w:color w:val="000000"/>
                <w:lang w:val="fr-FR"/>
                <w:rPrChange w:id="285" w:author="Sriraj Aiyer" w:date="2024-07-18T11:12:00Z">
                  <w:rPr>
                    <w:rFonts w:ascii="Calibri" w:hAnsi="Calibri"/>
                    <w:color w:val="000000"/>
                  </w:rPr>
                </w:rPrChange>
              </w:rPr>
              <w:t>Tio</w:t>
            </w:r>
            <w:proofErr w:type="spellEnd"/>
            <w:r w:rsidRPr="005F7D5B">
              <w:rPr>
                <w:rFonts w:ascii="Calibri" w:hAnsi="Calibri"/>
                <w:color w:val="000000"/>
                <w:lang w:val="fr-FR"/>
                <w:rPrChange w:id="286" w:author="Sriraj Aiyer" w:date="2024-07-18T11:12:00Z">
                  <w:rPr>
                    <w:rFonts w:ascii="Calibri" w:hAnsi="Calibri"/>
                    <w:color w:val="000000"/>
                  </w:rPr>
                </w:rPrChange>
              </w:rPr>
              <w:t xml:space="preserve">, R. A.; Filho, M. A. C.; de Menezes Mota, M. F.; </w:t>
            </w:r>
            <w:proofErr w:type="spellStart"/>
            <w:r w:rsidRPr="005F7D5B">
              <w:rPr>
                <w:rFonts w:ascii="Calibri" w:hAnsi="Calibri"/>
                <w:color w:val="000000"/>
                <w:lang w:val="fr-FR"/>
                <w:rPrChange w:id="287" w:author="Sriraj Aiyer" w:date="2024-07-18T11:12:00Z">
                  <w:rPr>
                    <w:rFonts w:ascii="Calibri" w:hAnsi="Calibri"/>
                    <w:color w:val="000000"/>
                  </w:rPr>
                </w:rPrChange>
              </w:rPr>
              <w:t>Santanchè</w:t>
            </w:r>
            <w:proofErr w:type="spellEnd"/>
            <w:r w:rsidRPr="005F7D5B">
              <w:rPr>
                <w:rFonts w:ascii="Calibri" w:hAnsi="Calibri"/>
                <w:color w:val="000000"/>
                <w:lang w:val="fr-FR"/>
                <w:rPrChange w:id="288" w:author="Sriraj Aiyer" w:date="2024-07-18T11:12:00Z">
                  <w:rPr>
                    <w:rFonts w:ascii="Calibri" w:hAnsi="Calibri"/>
                    <w:color w:val="000000"/>
                  </w:rPr>
                </w:rPrChange>
              </w:rPr>
              <w:t xml:space="preserve">, A.; </w:t>
            </w:r>
            <w:proofErr w:type="spellStart"/>
            <w:r w:rsidRPr="005F7D5B">
              <w:rPr>
                <w:rFonts w:ascii="Calibri" w:hAnsi="Calibri"/>
                <w:color w:val="000000"/>
                <w:lang w:val="fr-FR"/>
                <w:rPrChange w:id="289" w:author="Sriraj Aiyer" w:date="2024-07-18T11:12:00Z">
                  <w:rPr>
                    <w:rFonts w:ascii="Calibri" w:hAnsi="Calibri"/>
                    <w:color w:val="000000"/>
                  </w:rPr>
                </w:rPrChange>
              </w:rPr>
              <w:t>Mamede</w:t>
            </w:r>
            <w:proofErr w:type="spellEnd"/>
            <w:r w:rsidRPr="005F7D5B">
              <w:rPr>
                <w:rFonts w:ascii="Calibri" w:hAnsi="Calibri"/>
                <w:color w:val="000000"/>
                <w:lang w:val="fr-FR"/>
                <w:rPrChange w:id="290" w:author="Sriraj Aiyer" w:date="2024-07-18T11:12:00Z">
                  <w:rPr>
                    <w:rFonts w:ascii="Calibri" w:hAnsi="Calibri"/>
                    <w:color w:val="000000"/>
                  </w:rPr>
                </w:rPrChange>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w:t>
            </w:r>
            <w:r>
              <w:rPr>
                <w:rFonts w:ascii="Calibri" w:hAnsi="Calibri"/>
                <w:color w:val="000000"/>
              </w:rPr>
              <w:lastRenderedPageBreak/>
              <w:t xml:space="preserve">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lastRenderedPageBreak/>
              <w:t xml:space="preserve">Comparing a Single Clinician Versus a Multidisciplinary Consensus Conference </w:t>
            </w:r>
            <w:r>
              <w:rPr>
                <w:rFonts w:ascii="Calibri" w:hAnsi="Calibri"/>
                <w:color w:val="000000"/>
              </w:rPr>
              <w:lastRenderedPageBreak/>
              <w:t>Approach for Dementia Diagnostics**</w:t>
            </w:r>
          </w:p>
        </w:tc>
        <w:tc>
          <w:tcPr>
            <w:tcW w:w="812" w:type="dxa"/>
          </w:tcPr>
          <w:p w14:paraId="2FF9F797" w14:textId="77777777" w:rsidR="00441CCB" w:rsidRDefault="00441CCB" w:rsidP="002066A6">
            <w:r>
              <w:rPr>
                <w:rFonts w:ascii="Calibri" w:hAnsi="Calibri"/>
                <w:color w:val="000000"/>
              </w:rPr>
              <w:lastRenderedPageBreak/>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Pr="005F7D5B" w:rsidRDefault="00441CCB" w:rsidP="002066A6">
            <w:pPr>
              <w:rPr>
                <w:lang w:val="fr-FR"/>
                <w:rPrChange w:id="291" w:author="Sriraj Aiyer" w:date="2024-07-18T11:12:00Z">
                  <w:rPr/>
                </w:rPrChange>
              </w:rPr>
            </w:pPr>
            <w:r w:rsidRPr="005F7D5B">
              <w:rPr>
                <w:rFonts w:ascii="Calibri" w:hAnsi="Calibri"/>
                <w:color w:val="000000"/>
                <w:lang w:val="fr-FR"/>
                <w:rPrChange w:id="292" w:author="Sriraj Aiyer" w:date="2024-07-18T11:12:00Z">
                  <w:rPr>
                    <w:rFonts w:ascii="Calibri" w:hAnsi="Calibri"/>
                    <w:color w:val="000000"/>
                  </w:rPr>
                </w:rPrChange>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w:t>
            </w:r>
            <w:r>
              <w:rPr>
                <w:rFonts w:ascii="Calibri" w:hAnsi="Calibri"/>
                <w:color w:val="000000"/>
              </w:rPr>
              <w:lastRenderedPageBreak/>
              <w:t xml:space="preserve">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lastRenderedPageBreak/>
              <w:t xml:space="preserve">Effects of deliberate reflection on </w:t>
            </w:r>
            <w:r>
              <w:rPr>
                <w:rFonts w:ascii="Calibri" w:hAnsi="Calibri"/>
                <w:color w:val="000000"/>
              </w:rPr>
              <w:lastRenderedPageBreak/>
              <w:t>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lastRenderedPageBreak/>
              <w:t>2019</w:t>
            </w:r>
          </w:p>
        </w:tc>
        <w:tc>
          <w:tcPr>
            <w:tcW w:w="1288" w:type="dxa"/>
          </w:tcPr>
          <w:p w14:paraId="37D22774" w14:textId="77777777" w:rsidR="00441CCB" w:rsidRDefault="00441CCB" w:rsidP="002066A6">
            <w:r>
              <w:rPr>
                <w:rFonts w:ascii="Calibri" w:hAnsi="Calibri"/>
                <w:color w:val="000000"/>
              </w:rPr>
              <w:t xml:space="preserve">Medical Students / </w:t>
            </w:r>
            <w:r>
              <w:rPr>
                <w:rFonts w:ascii="Calibri" w:hAnsi="Calibri"/>
                <w:color w:val="000000"/>
              </w:rPr>
              <w:lastRenderedPageBreak/>
              <w:t>dermatology</w:t>
            </w:r>
          </w:p>
        </w:tc>
        <w:tc>
          <w:tcPr>
            <w:tcW w:w="1608" w:type="dxa"/>
          </w:tcPr>
          <w:p w14:paraId="14405E71" w14:textId="77777777" w:rsidR="00441CCB" w:rsidRDefault="00441CCB" w:rsidP="002066A6">
            <w:r>
              <w:rPr>
                <w:rFonts w:ascii="Calibri" w:hAnsi="Calibri"/>
                <w:color w:val="000000"/>
              </w:rPr>
              <w:lastRenderedPageBreak/>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 xml:space="preserve">0-100% scale </w:t>
            </w:r>
            <w:r>
              <w:rPr>
                <w:rFonts w:ascii="Calibri" w:hAnsi="Calibri"/>
                <w:color w:val="000000"/>
              </w:rPr>
              <w:lastRenderedPageBreak/>
              <w:t>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w:t>
            </w:r>
            <w:r>
              <w:rPr>
                <w:rFonts w:ascii="Calibri" w:hAnsi="Calibri"/>
                <w:color w:val="000000"/>
              </w:rPr>
              <w:lastRenderedPageBreak/>
              <w:t xml:space="preserve">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lastRenderedPageBreak/>
              <w:t xml:space="preserve">Metacognitive scaffolds improve self-judgments of </w:t>
            </w:r>
            <w:r>
              <w:rPr>
                <w:rFonts w:ascii="Calibri" w:hAnsi="Calibri"/>
                <w:color w:val="000000"/>
              </w:rPr>
              <w:lastRenderedPageBreak/>
              <w:t>accuracy in a medical intelligent tutoring system**</w:t>
            </w:r>
          </w:p>
        </w:tc>
        <w:tc>
          <w:tcPr>
            <w:tcW w:w="812" w:type="dxa"/>
          </w:tcPr>
          <w:p w14:paraId="469A1B08" w14:textId="77777777" w:rsidR="00441CCB" w:rsidRDefault="00441CCB" w:rsidP="002066A6">
            <w:r>
              <w:rPr>
                <w:rFonts w:ascii="Calibri" w:hAnsi="Calibri"/>
                <w:color w:val="000000"/>
              </w:rPr>
              <w:lastRenderedPageBreak/>
              <w:t>2014</w:t>
            </w:r>
          </w:p>
        </w:tc>
        <w:tc>
          <w:tcPr>
            <w:tcW w:w="1288" w:type="dxa"/>
          </w:tcPr>
          <w:p w14:paraId="210BDA8C" w14:textId="77777777" w:rsidR="00441CCB" w:rsidRDefault="00441CCB" w:rsidP="002066A6">
            <w:r>
              <w:rPr>
                <w:rFonts w:ascii="Calibri" w:hAnsi="Calibri"/>
                <w:color w:val="000000"/>
              </w:rPr>
              <w:t xml:space="preserve">Pathology / </w:t>
            </w:r>
            <w:r>
              <w:rPr>
                <w:rFonts w:ascii="Calibri" w:hAnsi="Calibri"/>
                <w:color w:val="000000"/>
              </w:rPr>
              <w:lastRenderedPageBreak/>
              <w:t>Dermatology</w:t>
            </w:r>
          </w:p>
        </w:tc>
        <w:tc>
          <w:tcPr>
            <w:tcW w:w="1608" w:type="dxa"/>
          </w:tcPr>
          <w:p w14:paraId="5ECC0220" w14:textId="77777777" w:rsidR="00441CCB" w:rsidRDefault="00441CCB" w:rsidP="002066A6">
            <w:proofErr w:type="spellStart"/>
            <w:r>
              <w:rPr>
                <w:rFonts w:ascii="Calibri" w:hAnsi="Calibri"/>
                <w:color w:val="000000"/>
              </w:rPr>
              <w:lastRenderedPageBreak/>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 xml:space="preserve">6 point scale confidence </w:t>
            </w:r>
            <w:r>
              <w:rPr>
                <w:rFonts w:ascii="Calibri" w:hAnsi="Calibri"/>
                <w:color w:val="000000"/>
              </w:rPr>
              <w:lastRenderedPageBreak/>
              <w:t>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lastRenderedPageBreak/>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footerReference w:type="even" r:id="rId44"/>
      <w:footerReference w:type="default" r:id="rId45"/>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Yeung" w:date="2024-07-16T10:48:00Z" w:initials="NY">
    <w:p w14:paraId="3150B1CC" w14:textId="77777777" w:rsidR="00A157A2" w:rsidRDefault="00A157A2" w:rsidP="00A157A2">
      <w:r>
        <w:rPr>
          <w:rStyle w:val="CommentReference"/>
        </w:rPr>
        <w:annotationRef/>
      </w:r>
      <w:r>
        <w:rPr>
          <w:color w:val="000000"/>
          <w:sz w:val="20"/>
          <w:szCs w:val="20"/>
        </w:rPr>
        <w:t>Maybe let’s discuss to see if some stronger / more concrete wording is possible here. Along the lines of: “Improving the calibration of confidence to objective accuracy is an important target for medical education and clinical practice (e.g., via decision aids).”</w:t>
      </w:r>
    </w:p>
  </w:comment>
  <w:comment w:id="9" w:author="Nicholas Yeung" w:date="2024-07-16T10:58:00Z" w:initials="NY">
    <w:p w14:paraId="47E9E4F3" w14:textId="75892B90"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10"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25"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60"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69" w:author="Nicholas Yeung" w:date="2024-07-16T12:03:00Z" w:initials="NY">
    <w:p w14:paraId="7F0E6391" w14:textId="77777777" w:rsidR="0074646D" w:rsidRDefault="0074646D" w:rsidP="0074646D">
      <w:r>
        <w:rPr>
          <w:rStyle w:val="CommentReference"/>
        </w:rPr>
        <w:annotationRef/>
      </w:r>
      <w:r>
        <w:rPr>
          <w:color w:val="000000"/>
          <w:sz w:val="20"/>
          <w:szCs w:val="20"/>
        </w:rPr>
        <w:t>As opposed to?</w:t>
      </w:r>
    </w:p>
  </w:comment>
  <w:comment w:id="77"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78" w:author="Sriraj Aiyer" w:date="2024-07-18T12:00:00Z" w:initials="SA">
    <w:p w14:paraId="157F9125" w14:textId="77777777" w:rsidR="00AB30BD" w:rsidRDefault="00AB30BD" w:rsidP="00654098">
      <w:r>
        <w:rPr>
          <w:rStyle w:val="CommentReference"/>
        </w:rPr>
        <w:annotationRef/>
      </w:r>
      <w:r>
        <w:rPr>
          <w:color w:val="000000"/>
          <w:sz w:val="20"/>
          <w:szCs w:val="20"/>
        </w:rPr>
        <w:t>It doesn’t really fit the rest of the narrative and is more of an aside that having access to imaging improves confidence. I am not sure how we would integrate this in the main text without it being out of place.</w:t>
      </w:r>
    </w:p>
  </w:comment>
  <w:comment w:id="113"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114"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119"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27" w:author="Nicholas Yeung" w:date="2024-07-16T13:32:00Z" w:initials="NY">
    <w:p w14:paraId="460B3EA3"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28"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31" w:author="Nicholas Yeung" w:date="2024-07-16T13:37:00Z" w:initials="NY">
    <w:p w14:paraId="7861E1EB" w14:textId="78CBC383" w:rsidR="007D4E69" w:rsidRDefault="007D4E69" w:rsidP="007D4E69">
      <w:r>
        <w:rPr>
          <w:rStyle w:val="CommentReference"/>
        </w:rPr>
        <w:annotationRef/>
      </w:r>
      <w:r>
        <w:rPr>
          <w:color w:val="000000"/>
          <w:sz w:val="20"/>
          <w:szCs w:val="20"/>
        </w:rPr>
        <w:t>“better calibrated”?</w:t>
      </w:r>
    </w:p>
  </w:comment>
  <w:comment w:id="140" w:author="Nicholas Yeung" w:date="2024-07-16T13:48:00Z" w:initials="NY">
    <w:p w14:paraId="18E9EF3A" w14:textId="77777777" w:rsidR="00A54419" w:rsidRDefault="00A54419" w:rsidP="00A54419">
      <w:r>
        <w:rPr>
          <w:rStyle w:val="CommentReference"/>
        </w:rPr>
        <w:annotationRef/>
      </w:r>
      <w:r>
        <w:rPr>
          <w:color w:val="000000"/>
          <w:sz w:val="20"/>
          <w:szCs w:val="20"/>
        </w:rPr>
        <w:t>In a particular direction? (More/less?)</w:t>
      </w:r>
    </w:p>
  </w:comment>
  <w:comment w:id="150"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57"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62" w:author="Nicholas Yeung" w:date="2024-07-18T09:33:00Z" w:initials="NY">
    <w:p w14:paraId="4873BEAB" w14:textId="59CC78B9" w:rsidR="00DC6975" w:rsidRDefault="00DC6975" w:rsidP="00DC6975">
      <w:r>
        <w:rPr>
          <w:rStyle w:val="CommentReference"/>
        </w:rPr>
        <w:annotationRef/>
      </w:r>
      <w:r>
        <w:rPr>
          <w:color w:val="000000"/>
          <w:sz w:val="20"/>
          <w:szCs w:val="20"/>
        </w:rPr>
        <w:t>Maybe belongs in the discussion, or later in this section where we talk about Group Dynamics.</w:t>
      </w:r>
    </w:p>
  </w:comment>
  <w:comment w:id="165"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66"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78"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79"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90" w:author="Nicholas Yeung" w:date="2024-07-18T10:00:00Z" w:initials="NY">
    <w:p w14:paraId="19E80813" w14:textId="77777777"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91"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92"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201" w:author="Nicholas Yeung" w:date="2024-07-18T10:25:00Z" w:initials="NY">
    <w:p w14:paraId="6EDF03E3" w14:textId="77777777" w:rsidR="00C26170" w:rsidRDefault="00C26170" w:rsidP="00C26170">
      <w:r>
        <w:rPr>
          <w:rStyle w:val="CommentReference"/>
        </w:rPr>
        <w:annotationRef/>
      </w:r>
      <w:r>
        <w:rPr>
          <w:color w:val="000000"/>
          <w:sz w:val="20"/>
          <w:szCs w:val="20"/>
        </w:rPr>
        <w:t>This seems like a statement we should be emphasising, rather than an “also shown”!</w:t>
      </w:r>
    </w:p>
  </w:comment>
  <w:comment w:id="202" w:author="Nicholas Yeung" w:date="2024-07-18T10:26:00Z" w:initials="NY">
    <w:p w14:paraId="07151CB4" w14:textId="77777777" w:rsidR="0011682C" w:rsidRDefault="0011682C" w:rsidP="0011682C">
      <w:r>
        <w:rPr>
          <w:rStyle w:val="CommentReference"/>
        </w:rPr>
        <w:annotationRef/>
      </w:r>
      <w:r>
        <w:rPr>
          <w:color w:val="000000"/>
          <w:sz w:val="20"/>
          <w:szCs w:val="20"/>
        </w:rPr>
        <w:t>This paragraph is much closer to what’s needed as the opening paragraph of the discussion.</w:t>
      </w:r>
    </w:p>
  </w:comment>
  <w:comment w:id="211" w:author="Nicholas Yeung" w:date="2024-07-18T10:28:00Z" w:initials="NY">
    <w:p w14:paraId="7AFDBE22" w14:textId="77777777" w:rsidR="00CC2D13" w:rsidRDefault="00CC2D13" w:rsidP="00CC2D13">
      <w:r>
        <w:rPr>
          <w:rStyle w:val="CommentReference"/>
        </w:rPr>
        <w:annotationRef/>
      </w:r>
      <w:r>
        <w:rPr>
          <w:color w:val="000000"/>
          <w:sz w:val="20"/>
          <w:szCs w:val="20"/>
        </w:rPr>
        <w:t xml:space="preserve">This is the first mention of “metacognition”. I wonder if we should avoid the term, and just stick to confidence/certainty. </w:t>
      </w:r>
      <w:r>
        <w:rPr>
          <w:b/>
          <w:bCs/>
          <w:color w:val="000000"/>
          <w:sz w:val="20"/>
          <w:szCs w:val="20"/>
        </w:rPr>
        <w:t>Helen</w:t>
      </w:r>
      <w:r>
        <w:rPr>
          <w:color w:val="000000"/>
          <w:sz w:val="20"/>
          <w:szCs w:val="20"/>
        </w:rPr>
        <w:t xml:space="preserve">, what’s your view? </w:t>
      </w:r>
    </w:p>
    <w:p w14:paraId="267CA466" w14:textId="77777777" w:rsidR="00CC2D13" w:rsidRDefault="00CC2D13" w:rsidP="00CC2D13">
      <w:r>
        <w:rPr>
          <w:color w:val="000000"/>
          <w:sz w:val="20"/>
          <w:szCs w:val="20"/>
        </w:rPr>
        <w:t>If we do decide to keep it, we need to define/explain (e.g., with reference to other things that are metacognitive, beyond confidence).</w:t>
      </w:r>
    </w:p>
  </w:comment>
  <w:comment w:id="216" w:author="Nicholas Yeung" w:date="2024-07-18T10:29:00Z" w:initials="NY">
    <w:p w14:paraId="5FEE166C" w14:textId="77777777" w:rsidR="00D26A96" w:rsidRDefault="005E639E" w:rsidP="00D26A96">
      <w:r>
        <w:rPr>
          <w:rStyle w:val="CommentReference"/>
        </w:rPr>
        <w:annotationRef/>
      </w:r>
      <w:r w:rsidR="00D26A96">
        <w:rPr>
          <w:sz w:val="20"/>
          <w:szCs w:val="20"/>
        </w:rPr>
        <w:t>This reference to AI feels out of place here, so early in the discussion. I’m not sure that this is a/the reason that people have studied confidence in the past. I think it’s more important as a future direction for research (e.g. Anna Louise’s PhD!).</w:t>
      </w:r>
    </w:p>
  </w:comment>
  <w:comment w:id="269" w:author="Nicholas Yeung" w:date="2024-07-16T11:00:00Z" w:initials="NY">
    <w:p w14:paraId="3619F1B4" w14:textId="7C7684D0" w:rsidR="00684D3A" w:rsidRDefault="00684D3A" w:rsidP="00684D3A">
      <w:r>
        <w:rPr>
          <w:rStyle w:val="CommentReference"/>
        </w:rPr>
        <w:annotationRef/>
      </w:r>
      <w:r>
        <w:rPr>
          <w:color w:val="000000"/>
          <w:sz w:val="20"/>
          <w:szCs w:val="20"/>
        </w:rPr>
        <w:t>How are these studies ordered? Should be alphabetical by author? Or chronologically?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0B1CC" w15:done="0"/>
  <w15:commentEx w15:paraId="47E9E4F3" w15:done="0"/>
  <w15:commentEx w15:paraId="6679A314" w15:paraIdParent="47E9E4F3" w15:done="0"/>
  <w15:commentEx w15:paraId="671F8D39" w15:done="0"/>
  <w15:commentEx w15:paraId="1608BF71" w15:done="1"/>
  <w15:commentEx w15:paraId="7F0E6391" w15:done="1"/>
  <w15:commentEx w15:paraId="220AE150" w15:done="0"/>
  <w15:commentEx w15:paraId="157F9125" w15:paraIdParent="220AE150" w15:done="0"/>
  <w15:commentEx w15:paraId="1ABA3DDA" w15:done="1"/>
  <w15:commentEx w15:paraId="65E7B6EB" w15:done="0"/>
  <w15:commentEx w15:paraId="7F8FE03F" w15:done="0"/>
  <w15:commentEx w15:paraId="460B3EA3" w15:done="0"/>
  <w15:commentEx w15:paraId="3E9B9258" w15:paraIdParent="460B3EA3" w15:done="0"/>
  <w15:commentEx w15:paraId="7861E1EB" w15:done="1"/>
  <w15:commentEx w15:paraId="18E9EF3A" w15:done="1"/>
  <w15:commentEx w15:paraId="4AA0DAA7" w15:done="1"/>
  <w15:commentEx w15:paraId="34A25218" w15:done="0"/>
  <w15:commentEx w15:paraId="4873BEAB" w15:done="0"/>
  <w15:commentEx w15:paraId="61652BAF" w15:done="0"/>
  <w15:commentEx w15:paraId="01FB534D" w15:done="0"/>
  <w15:commentEx w15:paraId="3D65B2E7" w15:done="0"/>
  <w15:commentEx w15:paraId="49BF4E42" w15:paraIdParent="3D65B2E7" w15:done="0"/>
  <w15:commentEx w15:paraId="2496CBE4" w15:done="0"/>
  <w15:commentEx w15:paraId="3518123F" w15:paraIdParent="2496CBE4" w15:done="0"/>
  <w15:commentEx w15:paraId="4B7EB3C7" w15:done="0"/>
  <w15:commentEx w15:paraId="6EDF03E3" w15:done="0"/>
  <w15:commentEx w15:paraId="07151CB4" w15:done="0"/>
  <w15:commentEx w15:paraId="267CA466" w15:done="0"/>
  <w15:commentEx w15:paraId="5FEE166C" w15:done="0"/>
  <w15:commentEx w15:paraId="3619F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6661AE" w16cex:dateUtc="2024-07-16T09:48:00Z"/>
  <w16cex:commentExtensible w16cex:durableId="3E1D750F" w16cex:dateUtc="2024-07-16T09:58:00Z"/>
  <w16cex:commentExtensible w16cex:durableId="2A4384B4" w16cex:dateUtc="2024-07-18T11:10:00Z"/>
  <w16cex:commentExtensible w16cex:durableId="519A56E3" w16cex:dateUtc="2024-07-16T11:08:00Z"/>
  <w16cex:commentExtensible w16cex:durableId="25D1A265" w16cex:dateUtc="2024-07-16T11:03:00Z"/>
  <w16cex:commentExtensible w16cex:durableId="206A7CFA" w16cex:dateUtc="2024-07-16T11:03:00Z"/>
  <w16cex:commentExtensible w16cex:durableId="5A5C8F26" w16cex:dateUtc="2024-07-16T11:05:00Z"/>
  <w16cex:commentExtensible w16cex:durableId="2A438275" w16cex:dateUtc="2024-07-18T11:00:00Z"/>
  <w16cex:commentExtensible w16cex:durableId="5D3E78D9" w16cex:dateUtc="2024-07-16T11:12:00Z"/>
  <w16cex:commentExtensible w16cex:durableId="1EEA9EED" w16cex:dateUtc="2024-07-16T12:27:00Z"/>
  <w16cex:commentExtensible w16cex:durableId="7D4D3AA4" w16cex:dateUtc="2024-07-16T12:31:00Z"/>
  <w16cex:commentExtensible w16cex:durableId="77C69C01" w16cex:dateUtc="2024-07-16T12:32:00Z"/>
  <w16cex:commentExtensible w16cex:durableId="2A4380E0" w16cex:dateUtc="2024-07-18T10:54:00Z"/>
  <w16cex:commentExtensible w16cex:durableId="4775B189" w16cex:dateUtc="2024-07-16T12:37:00Z"/>
  <w16cex:commentExtensible w16cex:durableId="07A88493" w16cex:dateUtc="2024-07-16T12:48:00Z"/>
  <w16cex:commentExtensible w16cex:durableId="21117F1B" w16cex:dateUtc="2024-07-16T12:48:00Z"/>
  <w16cex:commentExtensible w16cex:durableId="75785FBA" w16cex:dateUtc="2024-07-18T08:29:00Z"/>
  <w16cex:commentExtensible w16cex:durableId="750B3BC5" w16cex:dateUtc="2024-07-18T08:33:00Z"/>
  <w16cex:commentExtensible w16cex:durableId="21C091F8" w16cex:dateUtc="2024-07-18T08:43:00Z"/>
  <w16cex:commentExtensible w16cex:durableId="15CC146B" w16cex:dateUtc="2024-07-18T08:42:00Z"/>
  <w16cex:commentExtensible w16cex:durableId="28E6086D" w16cex:dateUtc="2024-07-18T08:59:00Z"/>
  <w16cex:commentExtensible w16cex:durableId="345B1EFF" w16cex:dateUtc="2024-07-18T09:01:00Z"/>
  <w16cex:commentExtensible w16cex:durableId="47708F9E" w16cex:dateUtc="2024-07-18T09:00:00Z"/>
  <w16cex:commentExtensible w16cex:durableId="09C4C27F" w16cex:dateUtc="2024-07-18T09:04:00Z"/>
  <w16cex:commentExtensible w16cex:durableId="799CF157" w16cex:dateUtc="2024-07-18T09:11:00Z"/>
  <w16cex:commentExtensible w16cex:durableId="01631FF6" w16cex:dateUtc="2024-07-18T09:25:00Z"/>
  <w16cex:commentExtensible w16cex:durableId="658C19AB" w16cex:dateUtc="2024-07-18T09:26:00Z"/>
  <w16cex:commentExtensible w16cex:durableId="00592E34" w16cex:dateUtc="2024-07-18T09:28:00Z"/>
  <w16cex:commentExtensible w16cex:durableId="21C67E15" w16cex:dateUtc="2024-07-18T09:29:00Z"/>
  <w16cex:commentExtensible w16cex:durableId="0C36B725" w16cex:dateUtc="2024-07-1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0B1CC" w16cid:durableId="676661AE"/>
  <w16cid:commentId w16cid:paraId="47E9E4F3" w16cid:durableId="3E1D750F"/>
  <w16cid:commentId w16cid:paraId="6679A314" w16cid:durableId="2A4384B4"/>
  <w16cid:commentId w16cid:paraId="671F8D39" w16cid:durableId="519A56E3"/>
  <w16cid:commentId w16cid:paraId="1608BF71" w16cid:durableId="25D1A265"/>
  <w16cid:commentId w16cid:paraId="7F0E6391" w16cid:durableId="206A7CFA"/>
  <w16cid:commentId w16cid:paraId="220AE150" w16cid:durableId="5A5C8F26"/>
  <w16cid:commentId w16cid:paraId="157F9125" w16cid:durableId="2A438275"/>
  <w16cid:commentId w16cid:paraId="1ABA3DDA" w16cid:durableId="5D3E78D9"/>
  <w16cid:commentId w16cid:paraId="65E7B6EB" w16cid:durableId="1EEA9EED"/>
  <w16cid:commentId w16cid:paraId="7F8FE03F" w16cid:durableId="7D4D3AA4"/>
  <w16cid:commentId w16cid:paraId="460B3EA3" w16cid:durableId="77C69C01"/>
  <w16cid:commentId w16cid:paraId="3E9B9258" w16cid:durableId="2A4380E0"/>
  <w16cid:commentId w16cid:paraId="7861E1EB" w16cid:durableId="4775B189"/>
  <w16cid:commentId w16cid:paraId="18E9EF3A" w16cid:durableId="07A88493"/>
  <w16cid:commentId w16cid:paraId="4AA0DAA7" w16cid:durableId="21117F1B"/>
  <w16cid:commentId w16cid:paraId="34A25218" w16cid:durableId="75785FBA"/>
  <w16cid:commentId w16cid:paraId="4873BEAB" w16cid:durableId="750B3BC5"/>
  <w16cid:commentId w16cid:paraId="61652BAF" w16cid:durableId="21C091F8"/>
  <w16cid:commentId w16cid:paraId="01FB534D" w16cid:durableId="15CC146B"/>
  <w16cid:commentId w16cid:paraId="3D65B2E7" w16cid:durableId="28E6086D"/>
  <w16cid:commentId w16cid:paraId="49BF4E42" w16cid:durableId="345B1EFF"/>
  <w16cid:commentId w16cid:paraId="2496CBE4" w16cid:durableId="47708F9E"/>
  <w16cid:commentId w16cid:paraId="3518123F" w16cid:durableId="09C4C27F"/>
  <w16cid:commentId w16cid:paraId="4B7EB3C7" w16cid:durableId="799CF157"/>
  <w16cid:commentId w16cid:paraId="6EDF03E3" w16cid:durableId="01631FF6"/>
  <w16cid:commentId w16cid:paraId="07151CB4" w16cid:durableId="658C19AB"/>
  <w16cid:commentId w16cid:paraId="267CA466" w16cid:durableId="00592E34"/>
  <w16cid:commentId w16cid:paraId="5FEE166C" w16cid:durableId="21C67E15"/>
  <w16cid:commentId w16cid:paraId="3619F1B4" w16cid:durableId="0C36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6C42" w14:textId="77777777" w:rsidR="00D32644" w:rsidRDefault="00D32644" w:rsidP="00F136A7">
      <w:r>
        <w:separator/>
      </w:r>
    </w:p>
  </w:endnote>
  <w:endnote w:type="continuationSeparator" w:id="0">
    <w:p w14:paraId="55ADA926" w14:textId="77777777" w:rsidR="00D32644" w:rsidRDefault="00D32644" w:rsidP="00F1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93" w:author="Helen Higham" w:date="2024-06-05T20:56:00Z"/>
  <w:sdt>
    <w:sdtPr>
      <w:rPr>
        <w:rStyle w:val="PageNumber"/>
      </w:rPr>
      <w:id w:val="-1718048357"/>
      <w:docPartObj>
        <w:docPartGallery w:val="Page Numbers (Bottom of Page)"/>
        <w:docPartUnique/>
      </w:docPartObj>
    </w:sdtPr>
    <w:sdtContent>
      <w:customXmlInsRangeEnd w:id="293"/>
      <w:p w14:paraId="10EE2763" w14:textId="4397C990" w:rsidR="00F136A7" w:rsidRDefault="00F136A7" w:rsidP="00DC6AA9">
        <w:pPr>
          <w:pStyle w:val="Footer"/>
          <w:framePr w:wrap="none" w:vAnchor="text" w:hAnchor="margin" w:xAlign="right" w:y="1"/>
          <w:rPr>
            <w:ins w:id="294" w:author="Helen Higham" w:date="2024-06-05T20:56:00Z"/>
            <w:rStyle w:val="PageNumber"/>
          </w:rPr>
        </w:pPr>
        <w:ins w:id="295"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96" w:author="Helen Higham" w:date="2024-06-05T20:56:00Z"/>
    </w:sdtContent>
  </w:sdt>
  <w:customXmlInsRangeEnd w:id="296"/>
  <w:p w14:paraId="59FE6ED1" w14:textId="77777777" w:rsidR="00F136A7" w:rsidRDefault="00F136A7">
    <w:pPr>
      <w:pStyle w:val="Footer"/>
      <w:ind w:right="360"/>
      <w:pPrChange w:id="297"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98" w:author="Helen Higham" w:date="2024-06-05T20:56:00Z"/>
  <w:sdt>
    <w:sdtPr>
      <w:rPr>
        <w:rStyle w:val="PageNumber"/>
      </w:rPr>
      <w:id w:val="-1132393655"/>
      <w:docPartObj>
        <w:docPartGallery w:val="Page Numbers (Bottom of Page)"/>
        <w:docPartUnique/>
      </w:docPartObj>
    </w:sdtPr>
    <w:sdtContent>
      <w:customXmlInsRangeEnd w:id="298"/>
      <w:p w14:paraId="1A45D6D2" w14:textId="2B178B81" w:rsidR="00F136A7" w:rsidRDefault="00F136A7" w:rsidP="00DC6AA9">
        <w:pPr>
          <w:pStyle w:val="Footer"/>
          <w:framePr w:wrap="none" w:vAnchor="text" w:hAnchor="margin" w:xAlign="right" w:y="1"/>
          <w:rPr>
            <w:ins w:id="299" w:author="Helen Higham" w:date="2024-06-05T20:56:00Z"/>
            <w:rStyle w:val="PageNumber"/>
          </w:rPr>
        </w:pPr>
        <w:ins w:id="300"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301" w:author="Helen Higham" w:date="2024-06-05T20:56:00Z">
          <w:r>
            <w:rPr>
              <w:rStyle w:val="PageNumber"/>
            </w:rPr>
            <w:fldChar w:fldCharType="end"/>
          </w:r>
        </w:ins>
      </w:p>
      <w:customXmlInsRangeStart w:id="302" w:author="Helen Higham" w:date="2024-06-05T20:56:00Z"/>
    </w:sdtContent>
  </w:sdt>
  <w:customXmlInsRangeEnd w:id="302"/>
  <w:p w14:paraId="143A43C0" w14:textId="77777777" w:rsidR="00F136A7" w:rsidRDefault="00F136A7">
    <w:pPr>
      <w:pStyle w:val="Footer"/>
      <w:ind w:right="360"/>
      <w:pPrChange w:id="303"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3873" w14:textId="77777777" w:rsidR="00D32644" w:rsidRDefault="00D32644" w:rsidP="00F136A7">
      <w:r>
        <w:separator/>
      </w:r>
    </w:p>
  </w:footnote>
  <w:footnote w:type="continuationSeparator" w:id="0">
    <w:p w14:paraId="1CAED8CB" w14:textId="77777777" w:rsidR="00D32644" w:rsidRDefault="00D32644" w:rsidP="00F1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312181">
    <w:abstractNumId w:val="5"/>
  </w:num>
  <w:num w:numId="2" w16cid:durableId="365059079">
    <w:abstractNumId w:val="4"/>
  </w:num>
  <w:num w:numId="3" w16cid:durableId="1286352501">
    <w:abstractNumId w:val="0"/>
  </w:num>
  <w:num w:numId="4" w16cid:durableId="1024675875">
    <w:abstractNumId w:val="3"/>
  </w:num>
  <w:num w:numId="5" w16cid:durableId="2826700">
    <w:abstractNumId w:val="1"/>
  </w:num>
  <w:num w:numId="6" w16cid:durableId="5895813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Yeung">
    <w15:presenceInfo w15:providerId="AD" w15:userId="S::xpsy0315@ox.ac.uk::c19c1114-6833-48c0-a122-3075879a2d26"/>
  </w15:person>
  <w15:person w15:author="Sriraj Aiyer">
    <w15:presenceInfo w15:providerId="AD" w15:userId="S::xpsy1088@ox.ac.uk::16b3b2fe-401e-4ae4-8350-1b9d4932dbc1"/>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5B5B"/>
    <w:rsid w:val="00007CF2"/>
    <w:rsid w:val="000146D7"/>
    <w:rsid w:val="00014DA1"/>
    <w:rsid w:val="00021153"/>
    <w:rsid w:val="00021190"/>
    <w:rsid w:val="0002139E"/>
    <w:rsid w:val="000222CE"/>
    <w:rsid w:val="00024969"/>
    <w:rsid w:val="000256DA"/>
    <w:rsid w:val="00033619"/>
    <w:rsid w:val="00035016"/>
    <w:rsid w:val="000379FE"/>
    <w:rsid w:val="00046F57"/>
    <w:rsid w:val="000503AF"/>
    <w:rsid w:val="000520D5"/>
    <w:rsid w:val="00053ACB"/>
    <w:rsid w:val="00054574"/>
    <w:rsid w:val="000549C4"/>
    <w:rsid w:val="00060D0F"/>
    <w:rsid w:val="0007038A"/>
    <w:rsid w:val="000765F9"/>
    <w:rsid w:val="0008705F"/>
    <w:rsid w:val="00087E58"/>
    <w:rsid w:val="00093B41"/>
    <w:rsid w:val="00094246"/>
    <w:rsid w:val="000950C0"/>
    <w:rsid w:val="00097E40"/>
    <w:rsid w:val="000A1001"/>
    <w:rsid w:val="000A2354"/>
    <w:rsid w:val="000A7834"/>
    <w:rsid w:val="000A7A83"/>
    <w:rsid w:val="000B1049"/>
    <w:rsid w:val="000B4284"/>
    <w:rsid w:val="000B57AA"/>
    <w:rsid w:val="000B6205"/>
    <w:rsid w:val="000B673A"/>
    <w:rsid w:val="000C03E1"/>
    <w:rsid w:val="000C6251"/>
    <w:rsid w:val="000D1E6F"/>
    <w:rsid w:val="000D27EB"/>
    <w:rsid w:val="000D44E2"/>
    <w:rsid w:val="000D45CF"/>
    <w:rsid w:val="000D6590"/>
    <w:rsid w:val="000D755F"/>
    <w:rsid w:val="000E14E5"/>
    <w:rsid w:val="000E1AA1"/>
    <w:rsid w:val="000E5B7F"/>
    <w:rsid w:val="000E65A0"/>
    <w:rsid w:val="000E7C45"/>
    <w:rsid w:val="000F22F8"/>
    <w:rsid w:val="000F4AC4"/>
    <w:rsid w:val="00102FA0"/>
    <w:rsid w:val="0010647D"/>
    <w:rsid w:val="00107577"/>
    <w:rsid w:val="00115A35"/>
    <w:rsid w:val="00116617"/>
    <w:rsid w:val="0011682C"/>
    <w:rsid w:val="0011719D"/>
    <w:rsid w:val="00120516"/>
    <w:rsid w:val="00125600"/>
    <w:rsid w:val="00134E68"/>
    <w:rsid w:val="0013553C"/>
    <w:rsid w:val="00136332"/>
    <w:rsid w:val="00137D4D"/>
    <w:rsid w:val="00140A5F"/>
    <w:rsid w:val="00141188"/>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91420"/>
    <w:rsid w:val="00196DEF"/>
    <w:rsid w:val="001A5828"/>
    <w:rsid w:val="001B12DD"/>
    <w:rsid w:val="001B1A3D"/>
    <w:rsid w:val="001B27D3"/>
    <w:rsid w:val="001B56E1"/>
    <w:rsid w:val="001B5F70"/>
    <w:rsid w:val="001B7F8C"/>
    <w:rsid w:val="001C2991"/>
    <w:rsid w:val="001C374C"/>
    <w:rsid w:val="001C3C1F"/>
    <w:rsid w:val="001C4411"/>
    <w:rsid w:val="001D1BA8"/>
    <w:rsid w:val="001D3B64"/>
    <w:rsid w:val="001D5529"/>
    <w:rsid w:val="001D6663"/>
    <w:rsid w:val="001D7754"/>
    <w:rsid w:val="001E6771"/>
    <w:rsid w:val="001F1045"/>
    <w:rsid w:val="001F127B"/>
    <w:rsid w:val="001F4005"/>
    <w:rsid w:val="002101EC"/>
    <w:rsid w:val="00211399"/>
    <w:rsid w:val="002136A7"/>
    <w:rsid w:val="00213CEF"/>
    <w:rsid w:val="00215AD2"/>
    <w:rsid w:val="00222D87"/>
    <w:rsid w:val="002240A9"/>
    <w:rsid w:val="00227A9C"/>
    <w:rsid w:val="00241B2D"/>
    <w:rsid w:val="002443FD"/>
    <w:rsid w:val="00252B79"/>
    <w:rsid w:val="00257E93"/>
    <w:rsid w:val="002610C7"/>
    <w:rsid w:val="00262648"/>
    <w:rsid w:val="00264929"/>
    <w:rsid w:val="00264D70"/>
    <w:rsid w:val="0026682A"/>
    <w:rsid w:val="00271143"/>
    <w:rsid w:val="00273552"/>
    <w:rsid w:val="0027363B"/>
    <w:rsid w:val="002747F6"/>
    <w:rsid w:val="00274990"/>
    <w:rsid w:val="002772F8"/>
    <w:rsid w:val="0027778E"/>
    <w:rsid w:val="00287E26"/>
    <w:rsid w:val="002929D7"/>
    <w:rsid w:val="002A34D9"/>
    <w:rsid w:val="002A4F8D"/>
    <w:rsid w:val="002A50EB"/>
    <w:rsid w:val="002A5ACC"/>
    <w:rsid w:val="002A5E13"/>
    <w:rsid w:val="002B07EF"/>
    <w:rsid w:val="002B2B39"/>
    <w:rsid w:val="002B58D2"/>
    <w:rsid w:val="002C11C7"/>
    <w:rsid w:val="002C29B9"/>
    <w:rsid w:val="002C31E7"/>
    <w:rsid w:val="002C5B64"/>
    <w:rsid w:val="002D114D"/>
    <w:rsid w:val="002D6376"/>
    <w:rsid w:val="002D72E2"/>
    <w:rsid w:val="002E2057"/>
    <w:rsid w:val="002E3E7B"/>
    <w:rsid w:val="002E616C"/>
    <w:rsid w:val="002E71E6"/>
    <w:rsid w:val="002F17A5"/>
    <w:rsid w:val="002F1F6C"/>
    <w:rsid w:val="002F2D46"/>
    <w:rsid w:val="002F3562"/>
    <w:rsid w:val="002F6296"/>
    <w:rsid w:val="002F6F7E"/>
    <w:rsid w:val="00305DA8"/>
    <w:rsid w:val="0031123B"/>
    <w:rsid w:val="00313530"/>
    <w:rsid w:val="00315904"/>
    <w:rsid w:val="00320068"/>
    <w:rsid w:val="003209A9"/>
    <w:rsid w:val="003213EA"/>
    <w:rsid w:val="00322EA8"/>
    <w:rsid w:val="00323C20"/>
    <w:rsid w:val="00335182"/>
    <w:rsid w:val="003443A0"/>
    <w:rsid w:val="003458CB"/>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4622"/>
    <w:rsid w:val="003961FF"/>
    <w:rsid w:val="003A0F1A"/>
    <w:rsid w:val="003A5424"/>
    <w:rsid w:val="003A5BBD"/>
    <w:rsid w:val="003B1F3C"/>
    <w:rsid w:val="003B5249"/>
    <w:rsid w:val="003C1EA8"/>
    <w:rsid w:val="003C436D"/>
    <w:rsid w:val="003C4395"/>
    <w:rsid w:val="003C48DA"/>
    <w:rsid w:val="003C6AD7"/>
    <w:rsid w:val="003C7D59"/>
    <w:rsid w:val="003D5EC3"/>
    <w:rsid w:val="003E01B6"/>
    <w:rsid w:val="003E25E8"/>
    <w:rsid w:val="003F73D7"/>
    <w:rsid w:val="00401017"/>
    <w:rsid w:val="00401C87"/>
    <w:rsid w:val="00403AA5"/>
    <w:rsid w:val="00405573"/>
    <w:rsid w:val="00411CA3"/>
    <w:rsid w:val="004134DE"/>
    <w:rsid w:val="004167C0"/>
    <w:rsid w:val="00424DB2"/>
    <w:rsid w:val="0042530E"/>
    <w:rsid w:val="00426F2E"/>
    <w:rsid w:val="004278A1"/>
    <w:rsid w:val="00427F5C"/>
    <w:rsid w:val="004323AA"/>
    <w:rsid w:val="004326DB"/>
    <w:rsid w:val="00440668"/>
    <w:rsid w:val="00441CCB"/>
    <w:rsid w:val="004477F7"/>
    <w:rsid w:val="004566CE"/>
    <w:rsid w:val="00461517"/>
    <w:rsid w:val="004618B1"/>
    <w:rsid w:val="0047196C"/>
    <w:rsid w:val="00474607"/>
    <w:rsid w:val="004753DA"/>
    <w:rsid w:val="00492F62"/>
    <w:rsid w:val="00497BD6"/>
    <w:rsid w:val="004A0B55"/>
    <w:rsid w:val="004A329F"/>
    <w:rsid w:val="004A5716"/>
    <w:rsid w:val="004B4731"/>
    <w:rsid w:val="004B639B"/>
    <w:rsid w:val="004B6C2E"/>
    <w:rsid w:val="004C15E8"/>
    <w:rsid w:val="004C32BF"/>
    <w:rsid w:val="004C3C29"/>
    <w:rsid w:val="004C47AC"/>
    <w:rsid w:val="004C4C5C"/>
    <w:rsid w:val="004C6ED5"/>
    <w:rsid w:val="004C6FB8"/>
    <w:rsid w:val="004C7831"/>
    <w:rsid w:val="004D1219"/>
    <w:rsid w:val="004D13BB"/>
    <w:rsid w:val="004D2875"/>
    <w:rsid w:val="004D6596"/>
    <w:rsid w:val="004D7594"/>
    <w:rsid w:val="004E2686"/>
    <w:rsid w:val="004E2ACD"/>
    <w:rsid w:val="004E2D29"/>
    <w:rsid w:val="004E50DE"/>
    <w:rsid w:val="004E5E3B"/>
    <w:rsid w:val="004E63D1"/>
    <w:rsid w:val="004F0BC9"/>
    <w:rsid w:val="004F2AD7"/>
    <w:rsid w:val="004F7D54"/>
    <w:rsid w:val="004F7D94"/>
    <w:rsid w:val="00505ABC"/>
    <w:rsid w:val="0050639E"/>
    <w:rsid w:val="00506CDD"/>
    <w:rsid w:val="005101B2"/>
    <w:rsid w:val="005113CD"/>
    <w:rsid w:val="00520EFE"/>
    <w:rsid w:val="00523114"/>
    <w:rsid w:val="005247D9"/>
    <w:rsid w:val="00525C5B"/>
    <w:rsid w:val="00527453"/>
    <w:rsid w:val="005303DA"/>
    <w:rsid w:val="00536772"/>
    <w:rsid w:val="005370A3"/>
    <w:rsid w:val="00537242"/>
    <w:rsid w:val="005447A1"/>
    <w:rsid w:val="0054650B"/>
    <w:rsid w:val="00553B34"/>
    <w:rsid w:val="00555985"/>
    <w:rsid w:val="00560153"/>
    <w:rsid w:val="00563E42"/>
    <w:rsid w:val="00570E58"/>
    <w:rsid w:val="005728E5"/>
    <w:rsid w:val="00574C5E"/>
    <w:rsid w:val="00575258"/>
    <w:rsid w:val="00576CF4"/>
    <w:rsid w:val="00576E39"/>
    <w:rsid w:val="00587759"/>
    <w:rsid w:val="00590B10"/>
    <w:rsid w:val="00596D5E"/>
    <w:rsid w:val="005A0589"/>
    <w:rsid w:val="005A0B22"/>
    <w:rsid w:val="005A1DD3"/>
    <w:rsid w:val="005A5542"/>
    <w:rsid w:val="005B6401"/>
    <w:rsid w:val="005B6EC8"/>
    <w:rsid w:val="005C0CA8"/>
    <w:rsid w:val="005C1490"/>
    <w:rsid w:val="005C2F08"/>
    <w:rsid w:val="005C5C4C"/>
    <w:rsid w:val="005C6AC7"/>
    <w:rsid w:val="005C7FFA"/>
    <w:rsid w:val="005D0354"/>
    <w:rsid w:val="005D112F"/>
    <w:rsid w:val="005D1BED"/>
    <w:rsid w:val="005D3EB2"/>
    <w:rsid w:val="005D4054"/>
    <w:rsid w:val="005E1365"/>
    <w:rsid w:val="005E1954"/>
    <w:rsid w:val="005E57D8"/>
    <w:rsid w:val="005E639E"/>
    <w:rsid w:val="005F2516"/>
    <w:rsid w:val="005F2CF3"/>
    <w:rsid w:val="005F711A"/>
    <w:rsid w:val="005F7D5B"/>
    <w:rsid w:val="006023F7"/>
    <w:rsid w:val="00604780"/>
    <w:rsid w:val="006071BB"/>
    <w:rsid w:val="00607A82"/>
    <w:rsid w:val="0061077B"/>
    <w:rsid w:val="00615D5B"/>
    <w:rsid w:val="0062261E"/>
    <w:rsid w:val="00624894"/>
    <w:rsid w:val="00627574"/>
    <w:rsid w:val="006316C1"/>
    <w:rsid w:val="00637EC6"/>
    <w:rsid w:val="0064047A"/>
    <w:rsid w:val="00640645"/>
    <w:rsid w:val="00642282"/>
    <w:rsid w:val="0064320C"/>
    <w:rsid w:val="006461D5"/>
    <w:rsid w:val="006468BA"/>
    <w:rsid w:val="00652AD0"/>
    <w:rsid w:val="00654C0B"/>
    <w:rsid w:val="00654DE5"/>
    <w:rsid w:val="00655B03"/>
    <w:rsid w:val="00656689"/>
    <w:rsid w:val="00657158"/>
    <w:rsid w:val="00660ADC"/>
    <w:rsid w:val="0067181F"/>
    <w:rsid w:val="00671CB3"/>
    <w:rsid w:val="00672353"/>
    <w:rsid w:val="00673C2F"/>
    <w:rsid w:val="00676690"/>
    <w:rsid w:val="006830AF"/>
    <w:rsid w:val="00684A88"/>
    <w:rsid w:val="00684D3A"/>
    <w:rsid w:val="00685778"/>
    <w:rsid w:val="00686721"/>
    <w:rsid w:val="00686B31"/>
    <w:rsid w:val="006910D0"/>
    <w:rsid w:val="006A2315"/>
    <w:rsid w:val="006A5856"/>
    <w:rsid w:val="006B30F7"/>
    <w:rsid w:val="006B4FBC"/>
    <w:rsid w:val="006B5613"/>
    <w:rsid w:val="006C2ACB"/>
    <w:rsid w:val="006C3987"/>
    <w:rsid w:val="006C4953"/>
    <w:rsid w:val="006C504B"/>
    <w:rsid w:val="006C7C58"/>
    <w:rsid w:val="006D00F7"/>
    <w:rsid w:val="006D0D7D"/>
    <w:rsid w:val="006D4B93"/>
    <w:rsid w:val="006D5147"/>
    <w:rsid w:val="006F01CB"/>
    <w:rsid w:val="006F3BF8"/>
    <w:rsid w:val="006F76D4"/>
    <w:rsid w:val="00701CF7"/>
    <w:rsid w:val="0070460D"/>
    <w:rsid w:val="007058FA"/>
    <w:rsid w:val="00705FAA"/>
    <w:rsid w:val="00706EB6"/>
    <w:rsid w:val="00711241"/>
    <w:rsid w:val="007116C0"/>
    <w:rsid w:val="00712D1F"/>
    <w:rsid w:val="00714672"/>
    <w:rsid w:val="00714DA4"/>
    <w:rsid w:val="00714EE4"/>
    <w:rsid w:val="0072386F"/>
    <w:rsid w:val="00725D82"/>
    <w:rsid w:val="0072662A"/>
    <w:rsid w:val="00730C78"/>
    <w:rsid w:val="007350DD"/>
    <w:rsid w:val="0073545B"/>
    <w:rsid w:val="00736795"/>
    <w:rsid w:val="00740F02"/>
    <w:rsid w:val="007455F5"/>
    <w:rsid w:val="0074646D"/>
    <w:rsid w:val="007502D8"/>
    <w:rsid w:val="00751CE0"/>
    <w:rsid w:val="00753302"/>
    <w:rsid w:val="00757D2B"/>
    <w:rsid w:val="007667BB"/>
    <w:rsid w:val="00767A6F"/>
    <w:rsid w:val="007712E7"/>
    <w:rsid w:val="00771D34"/>
    <w:rsid w:val="007742B7"/>
    <w:rsid w:val="0078034B"/>
    <w:rsid w:val="0078212B"/>
    <w:rsid w:val="00782A2F"/>
    <w:rsid w:val="00785C12"/>
    <w:rsid w:val="007866E1"/>
    <w:rsid w:val="00786AD6"/>
    <w:rsid w:val="007878A6"/>
    <w:rsid w:val="0079257A"/>
    <w:rsid w:val="0079285C"/>
    <w:rsid w:val="00794669"/>
    <w:rsid w:val="007946A7"/>
    <w:rsid w:val="00795723"/>
    <w:rsid w:val="007965EB"/>
    <w:rsid w:val="007A25CB"/>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E69"/>
    <w:rsid w:val="007E29A9"/>
    <w:rsid w:val="007F0E62"/>
    <w:rsid w:val="007F3B6F"/>
    <w:rsid w:val="007F69AD"/>
    <w:rsid w:val="007F6D8F"/>
    <w:rsid w:val="00801D53"/>
    <w:rsid w:val="00802326"/>
    <w:rsid w:val="0080278F"/>
    <w:rsid w:val="00807E7C"/>
    <w:rsid w:val="00810F08"/>
    <w:rsid w:val="00811A19"/>
    <w:rsid w:val="00814790"/>
    <w:rsid w:val="00815E52"/>
    <w:rsid w:val="00817245"/>
    <w:rsid w:val="00817E08"/>
    <w:rsid w:val="008202A7"/>
    <w:rsid w:val="0083069A"/>
    <w:rsid w:val="00831051"/>
    <w:rsid w:val="00833F5B"/>
    <w:rsid w:val="00835CCD"/>
    <w:rsid w:val="00840657"/>
    <w:rsid w:val="00840FED"/>
    <w:rsid w:val="008519FA"/>
    <w:rsid w:val="00853F24"/>
    <w:rsid w:val="00855691"/>
    <w:rsid w:val="00855F76"/>
    <w:rsid w:val="00856887"/>
    <w:rsid w:val="00860D15"/>
    <w:rsid w:val="00861340"/>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1590"/>
    <w:rsid w:val="008A35B3"/>
    <w:rsid w:val="008A59A0"/>
    <w:rsid w:val="008B085F"/>
    <w:rsid w:val="008B0D21"/>
    <w:rsid w:val="008B1AC5"/>
    <w:rsid w:val="008B24D4"/>
    <w:rsid w:val="008B490B"/>
    <w:rsid w:val="008B7209"/>
    <w:rsid w:val="008C1E89"/>
    <w:rsid w:val="008C283F"/>
    <w:rsid w:val="008C2C83"/>
    <w:rsid w:val="008C345C"/>
    <w:rsid w:val="008D02B8"/>
    <w:rsid w:val="008D1338"/>
    <w:rsid w:val="008D17C5"/>
    <w:rsid w:val="008D2E82"/>
    <w:rsid w:val="008D45F5"/>
    <w:rsid w:val="008D714C"/>
    <w:rsid w:val="008E1B63"/>
    <w:rsid w:val="008E4B68"/>
    <w:rsid w:val="008F46D0"/>
    <w:rsid w:val="00906731"/>
    <w:rsid w:val="00907432"/>
    <w:rsid w:val="009079EB"/>
    <w:rsid w:val="009109A2"/>
    <w:rsid w:val="00912970"/>
    <w:rsid w:val="00922EE7"/>
    <w:rsid w:val="0092358D"/>
    <w:rsid w:val="00932E78"/>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B6C6C"/>
    <w:rsid w:val="009C296F"/>
    <w:rsid w:val="009D4276"/>
    <w:rsid w:val="009D4E9F"/>
    <w:rsid w:val="009D572F"/>
    <w:rsid w:val="009E2722"/>
    <w:rsid w:val="009E5745"/>
    <w:rsid w:val="009F4783"/>
    <w:rsid w:val="00A001C4"/>
    <w:rsid w:val="00A041EC"/>
    <w:rsid w:val="00A1154A"/>
    <w:rsid w:val="00A13E1A"/>
    <w:rsid w:val="00A157A2"/>
    <w:rsid w:val="00A1655D"/>
    <w:rsid w:val="00A169F2"/>
    <w:rsid w:val="00A16FF4"/>
    <w:rsid w:val="00A1729E"/>
    <w:rsid w:val="00A17E9A"/>
    <w:rsid w:val="00A230FF"/>
    <w:rsid w:val="00A23C54"/>
    <w:rsid w:val="00A257CD"/>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6770"/>
    <w:rsid w:val="00AA7974"/>
    <w:rsid w:val="00AB08BA"/>
    <w:rsid w:val="00AB0C0A"/>
    <w:rsid w:val="00AB30BD"/>
    <w:rsid w:val="00AB3F09"/>
    <w:rsid w:val="00AB6F82"/>
    <w:rsid w:val="00AC07E2"/>
    <w:rsid w:val="00AC4C81"/>
    <w:rsid w:val="00AD1698"/>
    <w:rsid w:val="00AD238B"/>
    <w:rsid w:val="00AD250F"/>
    <w:rsid w:val="00AE4B11"/>
    <w:rsid w:val="00AE5E02"/>
    <w:rsid w:val="00AF3187"/>
    <w:rsid w:val="00AF7134"/>
    <w:rsid w:val="00B00B40"/>
    <w:rsid w:val="00B04EAF"/>
    <w:rsid w:val="00B054B3"/>
    <w:rsid w:val="00B066C3"/>
    <w:rsid w:val="00B175BD"/>
    <w:rsid w:val="00B209A1"/>
    <w:rsid w:val="00B20FE9"/>
    <w:rsid w:val="00B22FB4"/>
    <w:rsid w:val="00B22FB8"/>
    <w:rsid w:val="00B26624"/>
    <w:rsid w:val="00B3024E"/>
    <w:rsid w:val="00B317FA"/>
    <w:rsid w:val="00B51580"/>
    <w:rsid w:val="00B54BE6"/>
    <w:rsid w:val="00B55B2F"/>
    <w:rsid w:val="00B64573"/>
    <w:rsid w:val="00B70256"/>
    <w:rsid w:val="00B71857"/>
    <w:rsid w:val="00B77C8A"/>
    <w:rsid w:val="00B8104A"/>
    <w:rsid w:val="00B83E67"/>
    <w:rsid w:val="00B861AC"/>
    <w:rsid w:val="00B90DFD"/>
    <w:rsid w:val="00B914DD"/>
    <w:rsid w:val="00B92D7F"/>
    <w:rsid w:val="00B937FE"/>
    <w:rsid w:val="00B97C40"/>
    <w:rsid w:val="00B97D13"/>
    <w:rsid w:val="00BA4AF7"/>
    <w:rsid w:val="00BB7E8E"/>
    <w:rsid w:val="00BC1515"/>
    <w:rsid w:val="00BC1778"/>
    <w:rsid w:val="00BC1B0B"/>
    <w:rsid w:val="00BC53C2"/>
    <w:rsid w:val="00BC5F06"/>
    <w:rsid w:val="00BC7F8A"/>
    <w:rsid w:val="00BD0B74"/>
    <w:rsid w:val="00BD2F50"/>
    <w:rsid w:val="00BD46F0"/>
    <w:rsid w:val="00BD66CB"/>
    <w:rsid w:val="00BE2668"/>
    <w:rsid w:val="00BE2E5E"/>
    <w:rsid w:val="00BE5A8A"/>
    <w:rsid w:val="00BF1A6F"/>
    <w:rsid w:val="00BF7C39"/>
    <w:rsid w:val="00C00C73"/>
    <w:rsid w:val="00C02542"/>
    <w:rsid w:val="00C02A67"/>
    <w:rsid w:val="00C03569"/>
    <w:rsid w:val="00C133B8"/>
    <w:rsid w:val="00C14EE2"/>
    <w:rsid w:val="00C15D4B"/>
    <w:rsid w:val="00C15F34"/>
    <w:rsid w:val="00C15F62"/>
    <w:rsid w:val="00C2158E"/>
    <w:rsid w:val="00C2407D"/>
    <w:rsid w:val="00C26170"/>
    <w:rsid w:val="00C261E0"/>
    <w:rsid w:val="00C26F3A"/>
    <w:rsid w:val="00C2702E"/>
    <w:rsid w:val="00C32099"/>
    <w:rsid w:val="00C33A4E"/>
    <w:rsid w:val="00C36FBD"/>
    <w:rsid w:val="00C404AA"/>
    <w:rsid w:val="00C4251A"/>
    <w:rsid w:val="00C43D06"/>
    <w:rsid w:val="00C44BB9"/>
    <w:rsid w:val="00C45012"/>
    <w:rsid w:val="00C50270"/>
    <w:rsid w:val="00C56522"/>
    <w:rsid w:val="00C5711E"/>
    <w:rsid w:val="00C62E68"/>
    <w:rsid w:val="00C62FD0"/>
    <w:rsid w:val="00C7021B"/>
    <w:rsid w:val="00C709EC"/>
    <w:rsid w:val="00C72787"/>
    <w:rsid w:val="00C75A13"/>
    <w:rsid w:val="00C772E5"/>
    <w:rsid w:val="00C84E78"/>
    <w:rsid w:val="00C85E34"/>
    <w:rsid w:val="00C860B9"/>
    <w:rsid w:val="00C957A0"/>
    <w:rsid w:val="00CA06D6"/>
    <w:rsid w:val="00CA0969"/>
    <w:rsid w:val="00CA3AED"/>
    <w:rsid w:val="00CA65C4"/>
    <w:rsid w:val="00CB5F9D"/>
    <w:rsid w:val="00CB6104"/>
    <w:rsid w:val="00CB6B51"/>
    <w:rsid w:val="00CB7681"/>
    <w:rsid w:val="00CC2D13"/>
    <w:rsid w:val="00CC44EB"/>
    <w:rsid w:val="00CD1B67"/>
    <w:rsid w:val="00CD3AE7"/>
    <w:rsid w:val="00CE6F7C"/>
    <w:rsid w:val="00CF1B6F"/>
    <w:rsid w:val="00CF52F1"/>
    <w:rsid w:val="00D025DD"/>
    <w:rsid w:val="00D02E25"/>
    <w:rsid w:val="00D031EE"/>
    <w:rsid w:val="00D05D38"/>
    <w:rsid w:val="00D07A65"/>
    <w:rsid w:val="00D14D51"/>
    <w:rsid w:val="00D22CF1"/>
    <w:rsid w:val="00D25931"/>
    <w:rsid w:val="00D26A96"/>
    <w:rsid w:val="00D31409"/>
    <w:rsid w:val="00D32644"/>
    <w:rsid w:val="00D3512D"/>
    <w:rsid w:val="00D35863"/>
    <w:rsid w:val="00D41A30"/>
    <w:rsid w:val="00D507D5"/>
    <w:rsid w:val="00D518E6"/>
    <w:rsid w:val="00D52B72"/>
    <w:rsid w:val="00D54B3E"/>
    <w:rsid w:val="00D5692B"/>
    <w:rsid w:val="00D57EEC"/>
    <w:rsid w:val="00D62C70"/>
    <w:rsid w:val="00D670D9"/>
    <w:rsid w:val="00D70275"/>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C1021"/>
    <w:rsid w:val="00DC15ED"/>
    <w:rsid w:val="00DC180D"/>
    <w:rsid w:val="00DC2BC2"/>
    <w:rsid w:val="00DC6975"/>
    <w:rsid w:val="00DD22B1"/>
    <w:rsid w:val="00DD40AA"/>
    <w:rsid w:val="00DD51F2"/>
    <w:rsid w:val="00DE1CB5"/>
    <w:rsid w:val="00DF170F"/>
    <w:rsid w:val="00DF2198"/>
    <w:rsid w:val="00DF47D0"/>
    <w:rsid w:val="00E018C1"/>
    <w:rsid w:val="00E03A5F"/>
    <w:rsid w:val="00E045EA"/>
    <w:rsid w:val="00E10533"/>
    <w:rsid w:val="00E11F85"/>
    <w:rsid w:val="00E20E64"/>
    <w:rsid w:val="00E211F5"/>
    <w:rsid w:val="00E21228"/>
    <w:rsid w:val="00E24D13"/>
    <w:rsid w:val="00E25B68"/>
    <w:rsid w:val="00E32702"/>
    <w:rsid w:val="00E34EE0"/>
    <w:rsid w:val="00E3627A"/>
    <w:rsid w:val="00E36441"/>
    <w:rsid w:val="00E47A31"/>
    <w:rsid w:val="00E52E04"/>
    <w:rsid w:val="00E54625"/>
    <w:rsid w:val="00E5527D"/>
    <w:rsid w:val="00E61981"/>
    <w:rsid w:val="00E65754"/>
    <w:rsid w:val="00E704CB"/>
    <w:rsid w:val="00E7112C"/>
    <w:rsid w:val="00E7368C"/>
    <w:rsid w:val="00E769CD"/>
    <w:rsid w:val="00E81362"/>
    <w:rsid w:val="00E85051"/>
    <w:rsid w:val="00E859BD"/>
    <w:rsid w:val="00E937C2"/>
    <w:rsid w:val="00E943E3"/>
    <w:rsid w:val="00E96E44"/>
    <w:rsid w:val="00E97318"/>
    <w:rsid w:val="00EA0F9B"/>
    <w:rsid w:val="00EA3490"/>
    <w:rsid w:val="00EA4C91"/>
    <w:rsid w:val="00EB1D97"/>
    <w:rsid w:val="00EB3410"/>
    <w:rsid w:val="00EB3988"/>
    <w:rsid w:val="00EB62E7"/>
    <w:rsid w:val="00EC0D32"/>
    <w:rsid w:val="00EC0E5E"/>
    <w:rsid w:val="00EC1B88"/>
    <w:rsid w:val="00EC555F"/>
    <w:rsid w:val="00EE07AA"/>
    <w:rsid w:val="00EE2F0C"/>
    <w:rsid w:val="00EE5220"/>
    <w:rsid w:val="00EE798D"/>
    <w:rsid w:val="00EF1BDE"/>
    <w:rsid w:val="00EF3275"/>
    <w:rsid w:val="00EF49C6"/>
    <w:rsid w:val="00F05162"/>
    <w:rsid w:val="00F0730C"/>
    <w:rsid w:val="00F10704"/>
    <w:rsid w:val="00F136A7"/>
    <w:rsid w:val="00F1448B"/>
    <w:rsid w:val="00F1496D"/>
    <w:rsid w:val="00F16A05"/>
    <w:rsid w:val="00F17D60"/>
    <w:rsid w:val="00F304E3"/>
    <w:rsid w:val="00F305C7"/>
    <w:rsid w:val="00F312E2"/>
    <w:rsid w:val="00F32953"/>
    <w:rsid w:val="00F36703"/>
    <w:rsid w:val="00F4454E"/>
    <w:rsid w:val="00F455A1"/>
    <w:rsid w:val="00F460FA"/>
    <w:rsid w:val="00F56C44"/>
    <w:rsid w:val="00F57C41"/>
    <w:rsid w:val="00F60C21"/>
    <w:rsid w:val="00F644F7"/>
    <w:rsid w:val="00F7352F"/>
    <w:rsid w:val="00F773C7"/>
    <w:rsid w:val="00F81109"/>
    <w:rsid w:val="00F8369A"/>
    <w:rsid w:val="00F86AFF"/>
    <w:rsid w:val="00F905C6"/>
    <w:rsid w:val="00F94A76"/>
    <w:rsid w:val="00FA2CEC"/>
    <w:rsid w:val="00FA4763"/>
    <w:rsid w:val="00FB0248"/>
    <w:rsid w:val="00FB26A0"/>
    <w:rsid w:val="00FB4163"/>
    <w:rsid w:val="00FB537D"/>
    <w:rsid w:val="00FB7026"/>
    <w:rsid w:val="00FC0869"/>
    <w:rsid w:val="00FC0BAB"/>
    <w:rsid w:val="00FC7E76"/>
    <w:rsid w:val="00FD4F85"/>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hyperlink" Target="https://pubmed.ncbi.nlm.nih.gov/26571126/" TargetMode="External"/><Relationship Id="rId26" Type="http://schemas.openxmlformats.org/officeDocument/2006/relationships/hyperlink" Target="https://onlinelibrary.wiley.com/doi/abs/10.1002/bdm.460" TargetMode="External"/><Relationship Id="rId39" Type="http://schemas.openxmlformats.org/officeDocument/2006/relationships/hyperlink" Target="https://meridian.allenpress.com/jgme/article/14/4/475/484936/The-Effect-of-Information-Presentation-Order-on" TargetMode="External"/><Relationship Id="rId21" Type="http://schemas.openxmlformats.org/officeDocument/2006/relationships/hyperlink" Target="https://link.springer.com/article/10.1186/s13049-019-0629-z" TargetMode="External"/><Relationship Id="rId34" Type="http://schemas.openxmlformats.org/officeDocument/2006/relationships/hyperlink" Target="https://link.springer.com/article/10.1007/s10459-021-10080-9" TargetMode="External"/><Relationship Id="rId42"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ric.ed.gov/?id=ED358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sciencedirect.com/science/article/pii/S0002934308000405" TargetMode="External"/><Relationship Id="rId32" Type="http://schemas.openxmlformats.org/officeDocument/2006/relationships/hyperlink" Target="https://journals.sagepub.com/doi/abs/10.1177/019394599601800505" TargetMode="External"/><Relationship Id="rId37" Type="http://schemas.openxmlformats.org/officeDocument/2006/relationships/hyperlink" Target="https://journals.sagepub.com/doi/abs/10.1177/0272989x9101100401" TargetMode="External"/><Relationship Id="rId40" Type="http://schemas.openxmlformats.org/officeDocument/2006/relationships/hyperlink" Target="https://psycnet.apa.org/record/2020-28446-001"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amanetwork.com/journals/jama/article-abstract/186585" TargetMode="External"/><Relationship Id="rId28" Type="http://schemas.openxmlformats.org/officeDocument/2006/relationships/hyperlink" Target="https://synthesismanual.jbi.glo" TargetMode="External"/><Relationship Id="rId36" Type="http://schemas.openxmlformats.org/officeDocument/2006/relationships/hyperlink" Target="https://journals.sagepub.com/doi/abs/10.1080/02724989243000019" TargetMode="External"/><Relationship Id="rId10" Type="http://schemas.microsoft.com/office/2016/09/relationships/commentsIds" Target="commentsIds.xml"/><Relationship Id="rId19" Type="http://schemas.openxmlformats.org/officeDocument/2006/relationships/hyperlink" Target="https://jamanetwork.com/journals/jamainternalmedicine/article-abstract/1108559" TargetMode="External"/><Relationship Id="rId31" Type="http://schemas.openxmlformats.org/officeDocument/2006/relationships/hyperlink" Target="https://www.sciencedirect.com/science/article/pii/S0897189703000788"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www.acpjournals.org/doi/abs/10.7326/M19-3692" TargetMode="External"/><Relationship Id="rId27" Type="http://schemas.openxmlformats.org/officeDocument/2006/relationships/hyperlink" Target="https://www.sciencedirect.com/science/article/pii/S1076633220306991" TargetMode="External"/><Relationship Id="rId30" Type="http://schemas.openxmlformats.org/officeDocument/2006/relationships/hyperlink" Target="https://journals.lww.com/journalpatientsafety/abstract/2019/12000/does_physician_s_training_induce_overconfidence.10.aspx" TargetMode="External"/><Relationship Id="rId35" Type="http://schemas.openxmlformats.org/officeDocument/2006/relationships/hyperlink" Target="https://link.springer.com/article/10.1007/s10459-023-10252-9" TargetMode="External"/><Relationship Id="rId43" Type="http://schemas.openxmlformats.org/officeDocument/2006/relationships/hyperlink" Target="https://journals.sagepub.com/doi/abs/10.1007/s11552-013-9533-6"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psycnet.apa.org/fulltext/2016-60724-003.html" TargetMode="External"/><Relationship Id="rId33" Type="http://schemas.openxmlformats.org/officeDocument/2006/relationships/hyperlink" Target="https://asmepublications.onlinelibrary.wiley.com/doi/abs/10.1111/medu.13801" TargetMode="External"/><Relationship Id="rId38" Type="http://schemas.openxmlformats.org/officeDocument/2006/relationships/hyperlink" Target="https://www.sciencedirect.com/science/article/pii/S1532046415000477" TargetMode="External"/><Relationship Id="rId46" Type="http://schemas.openxmlformats.org/officeDocument/2006/relationships/fontTable" Target="fontTable.xml"/><Relationship Id="rId20" Type="http://schemas.openxmlformats.org/officeDocument/2006/relationships/hyperlink" Target="https://jamanetwork.com/journals/jama/article-abstract/1148376" TargetMode="External"/><Relationship Id="rId41" Type="http://schemas.openxmlformats.org/officeDocument/2006/relationships/hyperlink" Target="https://shmpublications.onlinelibrary.wiley.com/doi/abs/10.1002/jhm.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35</Pages>
  <Words>12297</Words>
  <Characters>70097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cp:revision>
  <dcterms:created xsi:type="dcterms:W3CDTF">2024-07-18T10:12:00Z</dcterms:created>
  <dcterms:modified xsi:type="dcterms:W3CDTF">2024-07-18T11:35:00Z</dcterms:modified>
</cp:coreProperties>
</file>