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8D0E5" w14:textId="3490DAC1" w:rsidR="007F7488" w:rsidRDefault="007F7488" w:rsidP="00CC35EC">
      <w:pPr>
        <w:suppressLineNumbers/>
        <w:jc w:val="center"/>
      </w:pPr>
      <w:r>
        <w:rPr>
          <w:sz w:val="28"/>
          <w:szCs w:val="28"/>
        </w:rPr>
        <w:t xml:space="preserve">Confidence and Certainty in Medical Diagnoses: A </w:t>
      </w:r>
      <w:del w:id="0" w:author="Sriraj Aiyer" w:date="2025-01-07T15:38:00Z">
        <w:r w:rsidDel="00293045">
          <w:rPr>
            <w:sz w:val="28"/>
            <w:szCs w:val="28"/>
          </w:rPr>
          <w:delText xml:space="preserve">Systematic </w:delText>
        </w:r>
      </w:del>
      <w:r>
        <w:rPr>
          <w:sz w:val="28"/>
          <w:szCs w:val="28"/>
        </w:rPr>
        <w:t>Scoping Review</w:t>
      </w:r>
    </w:p>
    <w:p w14:paraId="24128D40" w14:textId="77777777" w:rsidR="007F7488" w:rsidRDefault="007F7488" w:rsidP="00CC35EC">
      <w:pPr>
        <w:suppressLineNumbers/>
      </w:pPr>
    </w:p>
    <w:p w14:paraId="7302D341" w14:textId="77777777" w:rsidR="00A35F5F" w:rsidRDefault="00A35F5F" w:rsidP="00CC35EC">
      <w:pPr>
        <w:suppressLineNumbers/>
        <w:rPr>
          <w:rFonts w:cstheme="minorHAnsi"/>
          <w:b/>
          <w:bCs/>
          <w:sz w:val="28"/>
          <w:szCs w:val="28"/>
        </w:rPr>
      </w:pPr>
    </w:p>
    <w:p w14:paraId="779C2FE7" w14:textId="77777777" w:rsidR="007F7488" w:rsidRDefault="007F7488" w:rsidP="00CD2D48">
      <w:pPr>
        <w:suppressLineNumbers/>
        <w:rPr>
          <w:rFonts w:cstheme="minorHAnsi"/>
          <w:b/>
          <w:bCs/>
          <w:sz w:val="28"/>
          <w:szCs w:val="28"/>
        </w:rPr>
      </w:pPr>
    </w:p>
    <w:p w14:paraId="594FD278" w14:textId="77777777" w:rsidR="007F7488" w:rsidRDefault="007F7488" w:rsidP="00CD2D48">
      <w:pPr>
        <w:suppressLineNumbers/>
        <w:rPr>
          <w:rFonts w:cstheme="minorHAnsi"/>
          <w:b/>
          <w:bCs/>
          <w:sz w:val="28"/>
          <w:szCs w:val="28"/>
        </w:rPr>
      </w:pPr>
    </w:p>
    <w:p w14:paraId="4708FB73" w14:textId="77777777" w:rsidR="007F7488" w:rsidRDefault="007F7488" w:rsidP="00CD2D48">
      <w:pPr>
        <w:suppressLineNumbers/>
        <w:rPr>
          <w:rFonts w:cstheme="minorHAnsi"/>
          <w:b/>
          <w:bCs/>
          <w:sz w:val="28"/>
          <w:szCs w:val="28"/>
        </w:rPr>
      </w:pPr>
    </w:p>
    <w:p w14:paraId="192A4BF6" w14:textId="77777777" w:rsidR="007F7488" w:rsidRDefault="007F7488" w:rsidP="00CD2D48">
      <w:pPr>
        <w:suppressLineNumbers/>
        <w:rPr>
          <w:rFonts w:cstheme="minorHAnsi"/>
          <w:b/>
          <w:bCs/>
          <w:sz w:val="28"/>
          <w:szCs w:val="28"/>
        </w:rPr>
      </w:pPr>
    </w:p>
    <w:p w14:paraId="48983DD7" w14:textId="77777777" w:rsidR="007F7488" w:rsidRDefault="007F7488" w:rsidP="00CD2D48">
      <w:pPr>
        <w:suppressLineNumbers/>
        <w:rPr>
          <w:rFonts w:cstheme="minorHAnsi"/>
          <w:b/>
          <w:bCs/>
          <w:sz w:val="28"/>
          <w:szCs w:val="28"/>
        </w:rPr>
      </w:pPr>
    </w:p>
    <w:p w14:paraId="1042E323" w14:textId="77777777" w:rsidR="007F7488" w:rsidRDefault="007F7488" w:rsidP="00CD2D48">
      <w:pPr>
        <w:suppressLineNumbers/>
        <w:rPr>
          <w:rFonts w:cstheme="minorHAnsi"/>
          <w:b/>
          <w:bCs/>
          <w:sz w:val="28"/>
          <w:szCs w:val="28"/>
        </w:rPr>
      </w:pPr>
    </w:p>
    <w:p w14:paraId="1CDFB724" w14:textId="77777777" w:rsidR="007F7488" w:rsidRDefault="007F7488" w:rsidP="00CD2D48">
      <w:pPr>
        <w:suppressLineNumbers/>
        <w:rPr>
          <w:rFonts w:cstheme="minorHAnsi"/>
          <w:b/>
          <w:bCs/>
          <w:sz w:val="28"/>
          <w:szCs w:val="28"/>
        </w:rPr>
      </w:pPr>
    </w:p>
    <w:p w14:paraId="001A73D9" w14:textId="77777777" w:rsidR="007F7488" w:rsidRDefault="007F7488" w:rsidP="00CD2D48">
      <w:pPr>
        <w:suppressLineNumbers/>
        <w:rPr>
          <w:rFonts w:cstheme="minorHAnsi"/>
          <w:b/>
          <w:bCs/>
          <w:sz w:val="28"/>
          <w:szCs w:val="28"/>
        </w:rPr>
      </w:pPr>
    </w:p>
    <w:p w14:paraId="17A420D8" w14:textId="77777777" w:rsidR="007F7488" w:rsidRDefault="007F7488" w:rsidP="00CD2D48">
      <w:pPr>
        <w:suppressLineNumbers/>
        <w:rPr>
          <w:rFonts w:cstheme="minorHAnsi"/>
          <w:b/>
          <w:bCs/>
          <w:sz w:val="28"/>
          <w:szCs w:val="28"/>
        </w:rPr>
      </w:pPr>
    </w:p>
    <w:p w14:paraId="47B21DAF" w14:textId="77777777" w:rsidR="007F7488" w:rsidRDefault="007F7488" w:rsidP="00CD2D48">
      <w:pPr>
        <w:suppressLineNumbers/>
        <w:rPr>
          <w:rFonts w:cstheme="minorHAnsi"/>
          <w:b/>
          <w:bCs/>
          <w:sz w:val="28"/>
          <w:szCs w:val="28"/>
        </w:rPr>
      </w:pPr>
    </w:p>
    <w:p w14:paraId="0B30B0CF" w14:textId="77777777" w:rsidR="007F7488" w:rsidRDefault="007F7488" w:rsidP="00CD2D48">
      <w:pPr>
        <w:suppressLineNumbers/>
        <w:rPr>
          <w:rFonts w:cstheme="minorHAnsi"/>
          <w:b/>
          <w:bCs/>
          <w:sz w:val="28"/>
          <w:szCs w:val="28"/>
        </w:rPr>
      </w:pPr>
    </w:p>
    <w:p w14:paraId="02EA41DE" w14:textId="77777777" w:rsidR="007F7488" w:rsidRDefault="007F7488" w:rsidP="00CD2D48">
      <w:pPr>
        <w:suppressLineNumbers/>
        <w:rPr>
          <w:rFonts w:cstheme="minorHAnsi"/>
          <w:b/>
          <w:bCs/>
          <w:sz w:val="28"/>
          <w:szCs w:val="28"/>
        </w:rPr>
      </w:pPr>
    </w:p>
    <w:p w14:paraId="63AD512A" w14:textId="77777777" w:rsidR="007F7488" w:rsidRDefault="007F7488" w:rsidP="00CD2D48">
      <w:pPr>
        <w:suppressLineNumbers/>
        <w:rPr>
          <w:rFonts w:cstheme="minorHAnsi"/>
          <w:b/>
          <w:bCs/>
          <w:sz w:val="28"/>
          <w:szCs w:val="28"/>
        </w:rPr>
      </w:pPr>
    </w:p>
    <w:p w14:paraId="7141C548" w14:textId="77777777" w:rsidR="007F7488" w:rsidRDefault="007F7488" w:rsidP="00CD2D48">
      <w:pPr>
        <w:suppressLineNumbers/>
        <w:rPr>
          <w:rFonts w:cstheme="minorHAnsi"/>
          <w:b/>
          <w:bCs/>
          <w:sz w:val="28"/>
          <w:szCs w:val="28"/>
        </w:rPr>
      </w:pPr>
    </w:p>
    <w:p w14:paraId="71B59FD2" w14:textId="77777777" w:rsidR="007F7488" w:rsidRDefault="007F7488" w:rsidP="00CD2D48">
      <w:pPr>
        <w:suppressLineNumbers/>
        <w:rPr>
          <w:rFonts w:cstheme="minorHAnsi"/>
          <w:b/>
          <w:bCs/>
          <w:sz w:val="28"/>
          <w:szCs w:val="28"/>
        </w:rPr>
      </w:pPr>
    </w:p>
    <w:p w14:paraId="10A47597" w14:textId="77777777" w:rsidR="007F7488" w:rsidRDefault="007F7488" w:rsidP="00CD2D48">
      <w:pPr>
        <w:suppressLineNumbers/>
        <w:rPr>
          <w:rFonts w:cstheme="minorHAnsi"/>
          <w:b/>
          <w:bCs/>
          <w:sz w:val="28"/>
          <w:szCs w:val="28"/>
        </w:rPr>
      </w:pPr>
    </w:p>
    <w:p w14:paraId="7D4F3F62" w14:textId="77777777" w:rsidR="007F7488" w:rsidRDefault="007F7488" w:rsidP="00CD2D48">
      <w:pPr>
        <w:suppressLineNumbers/>
        <w:rPr>
          <w:rFonts w:cstheme="minorHAnsi"/>
          <w:b/>
          <w:bCs/>
          <w:sz w:val="28"/>
          <w:szCs w:val="28"/>
        </w:rPr>
      </w:pPr>
    </w:p>
    <w:p w14:paraId="7D2D508A" w14:textId="77777777" w:rsidR="007F7488" w:rsidRDefault="007F7488" w:rsidP="00CD2D48">
      <w:pPr>
        <w:suppressLineNumbers/>
        <w:rPr>
          <w:rFonts w:cstheme="minorHAnsi"/>
          <w:b/>
          <w:bCs/>
          <w:sz w:val="28"/>
          <w:szCs w:val="28"/>
        </w:rPr>
      </w:pPr>
    </w:p>
    <w:p w14:paraId="625AC029" w14:textId="77777777" w:rsidR="007F7488" w:rsidRDefault="007F7488" w:rsidP="00CD2D48">
      <w:pPr>
        <w:suppressLineNumbers/>
        <w:rPr>
          <w:rFonts w:cstheme="minorHAnsi"/>
          <w:b/>
          <w:bCs/>
          <w:sz w:val="28"/>
          <w:szCs w:val="28"/>
        </w:rPr>
      </w:pPr>
    </w:p>
    <w:p w14:paraId="3E73050F" w14:textId="77777777" w:rsidR="007F7488" w:rsidRDefault="007F7488" w:rsidP="00CD2D48">
      <w:pPr>
        <w:suppressLineNumbers/>
        <w:rPr>
          <w:rFonts w:cstheme="minorHAnsi"/>
          <w:b/>
          <w:bCs/>
          <w:sz w:val="28"/>
          <w:szCs w:val="28"/>
        </w:rPr>
      </w:pPr>
    </w:p>
    <w:p w14:paraId="5D18B5BB" w14:textId="77777777" w:rsidR="007F7488" w:rsidRDefault="007F7488" w:rsidP="00CD2D48">
      <w:pPr>
        <w:suppressLineNumbers/>
        <w:rPr>
          <w:rFonts w:cstheme="minorHAnsi"/>
          <w:b/>
          <w:bCs/>
          <w:sz w:val="28"/>
          <w:szCs w:val="28"/>
        </w:rPr>
      </w:pPr>
    </w:p>
    <w:p w14:paraId="6F210FB0" w14:textId="77777777" w:rsidR="007F7488" w:rsidRDefault="007F7488" w:rsidP="00CD2D48">
      <w:pPr>
        <w:suppressLineNumbers/>
        <w:rPr>
          <w:rFonts w:cstheme="minorHAnsi"/>
          <w:b/>
          <w:bCs/>
          <w:sz w:val="28"/>
          <w:szCs w:val="28"/>
        </w:rPr>
      </w:pPr>
    </w:p>
    <w:p w14:paraId="29D04773" w14:textId="77777777" w:rsidR="007F7488" w:rsidRDefault="007F7488" w:rsidP="00CD2D48">
      <w:pPr>
        <w:suppressLineNumbers/>
        <w:rPr>
          <w:rFonts w:cstheme="minorHAnsi"/>
          <w:b/>
          <w:bCs/>
          <w:sz w:val="28"/>
          <w:szCs w:val="28"/>
        </w:rPr>
      </w:pPr>
    </w:p>
    <w:p w14:paraId="7E64FC18" w14:textId="77777777" w:rsidR="007F7488" w:rsidRDefault="007F7488" w:rsidP="00CD2D48">
      <w:pPr>
        <w:suppressLineNumbers/>
        <w:rPr>
          <w:rFonts w:cstheme="minorHAnsi"/>
          <w:b/>
          <w:bCs/>
          <w:sz w:val="28"/>
          <w:szCs w:val="28"/>
        </w:rPr>
      </w:pPr>
    </w:p>
    <w:p w14:paraId="3357435A" w14:textId="77777777" w:rsidR="007F7488" w:rsidRDefault="007F7488" w:rsidP="00CD2D48">
      <w:pPr>
        <w:suppressLineNumbers/>
        <w:rPr>
          <w:rFonts w:cstheme="minorHAnsi"/>
          <w:b/>
          <w:bCs/>
          <w:sz w:val="28"/>
          <w:szCs w:val="28"/>
        </w:rPr>
      </w:pPr>
    </w:p>
    <w:p w14:paraId="12B10922" w14:textId="77777777" w:rsidR="007F7488" w:rsidRDefault="007F7488" w:rsidP="00CD2D48">
      <w:pPr>
        <w:suppressLineNumbers/>
        <w:rPr>
          <w:rFonts w:cstheme="minorHAnsi"/>
          <w:b/>
          <w:bCs/>
          <w:sz w:val="28"/>
          <w:szCs w:val="28"/>
        </w:rPr>
      </w:pPr>
    </w:p>
    <w:p w14:paraId="6AECC56D" w14:textId="77777777" w:rsidR="007F7488" w:rsidRDefault="007F7488" w:rsidP="00CD2D48">
      <w:pPr>
        <w:suppressLineNumbers/>
        <w:rPr>
          <w:rFonts w:cstheme="minorHAnsi"/>
          <w:b/>
          <w:bCs/>
          <w:sz w:val="28"/>
          <w:szCs w:val="28"/>
        </w:rPr>
      </w:pPr>
    </w:p>
    <w:p w14:paraId="08621F55" w14:textId="524F6178" w:rsidR="007F7488" w:rsidRDefault="007F7488" w:rsidP="00CD2D48">
      <w:pPr>
        <w:suppressLineNumbers/>
        <w:rPr>
          <w:rFonts w:cstheme="minorHAnsi"/>
          <w:b/>
          <w:bCs/>
          <w:sz w:val="28"/>
          <w:szCs w:val="28"/>
        </w:rPr>
      </w:pPr>
    </w:p>
    <w:p w14:paraId="4A5B1761" w14:textId="77777777" w:rsidR="00A5424B" w:rsidRDefault="00A5424B" w:rsidP="00CD2D48">
      <w:pPr>
        <w:suppressLineNumbers/>
        <w:rPr>
          <w:rFonts w:cstheme="minorHAnsi"/>
          <w:b/>
          <w:bCs/>
          <w:sz w:val="28"/>
          <w:szCs w:val="28"/>
        </w:rPr>
      </w:pPr>
    </w:p>
    <w:p w14:paraId="63FBF82A" w14:textId="77777777" w:rsidR="007F7488" w:rsidRDefault="007F7488" w:rsidP="00CD2D48">
      <w:pPr>
        <w:suppressLineNumbers/>
        <w:rPr>
          <w:rFonts w:cstheme="minorHAnsi"/>
          <w:b/>
          <w:bCs/>
          <w:sz w:val="28"/>
          <w:szCs w:val="28"/>
        </w:rPr>
      </w:pPr>
    </w:p>
    <w:p w14:paraId="75EFD224" w14:textId="77777777" w:rsidR="007F7488" w:rsidRDefault="007F7488" w:rsidP="00CD2D48">
      <w:pPr>
        <w:suppressLineNumbers/>
        <w:rPr>
          <w:rFonts w:cstheme="minorHAnsi"/>
          <w:b/>
          <w:bCs/>
          <w:sz w:val="28"/>
          <w:szCs w:val="28"/>
        </w:rPr>
      </w:pPr>
    </w:p>
    <w:p w14:paraId="63354677" w14:textId="28CCEE55" w:rsidR="007F7488" w:rsidRDefault="007F7488" w:rsidP="00CD2D48">
      <w:pPr>
        <w:suppressLineNumbers/>
        <w:rPr>
          <w:rFonts w:cstheme="minorHAnsi"/>
          <w:b/>
          <w:bCs/>
          <w:sz w:val="28"/>
          <w:szCs w:val="28"/>
        </w:rPr>
      </w:pPr>
    </w:p>
    <w:p w14:paraId="58DFEEAC" w14:textId="11F02FCF" w:rsidR="00CC35EC" w:rsidRDefault="00CC35EC" w:rsidP="00CD2D48">
      <w:pPr>
        <w:suppressLineNumbers/>
        <w:rPr>
          <w:rFonts w:cstheme="minorHAnsi"/>
          <w:b/>
          <w:bCs/>
          <w:sz w:val="28"/>
          <w:szCs w:val="28"/>
        </w:rPr>
      </w:pPr>
    </w:p>
    <w:p w14:paraId="4666CE13" w14:textId="4E70FD9D" w:rsidR="00CC35EC" w:rsidRDefault="00CC35EC" w:rsidP="00CD2D48">
      <w:pPr>
        <w:suppressLineNumbers/>
        <w:rPr>
          <w:rFonts w:cstheme="minorHAnsi"/>
          <w:b/>
          <w:bCs/>
          <w:sz w:val="28"/>
          <w:szCs w:val="28"/>
        </w:rPr>
      </w:pPr>
    </w:p>
    <w:p w14:paraId="5FBE570F" w14:textId="42C95B70" w:rsidR="00CC35EC" w:rsidRDefault="00CC35EC" w:rsidP="00CD2D48">
      <w:pPr>
        <w:suppressLineNumbers/>
        <w:rPr>
          <w:rFonts w:cstheme="minorHAnsi"/>
          <w:b/>
          <w:bCs/>
          <w:sz w:val="28"/>
          <w:szCs w:val="28"/>
        </w:rPr>
      </w:pPr>
    </w:p>
    <w:p w14:paraId="41C5A311" w14:textId="3C49BD82" w:rsidR="00CC35EC" w:rsidRDefault="00CC35EC" w:rsidP="00CD2D48">
      <w:pPr>
        <w:suppressLineNumbers/>
        <w:rPr>
          <w:rFonts w:cstheme="minorHAnsi"/>
          <w:b/>
          <w:bCs/>
          <w:sz w:val="28"/>
          <w:szCs w:val="28"/>
        </w:rPr>
      </w:pPr>
    </w:p>
    <w:p w14:paraId="73F80482" w14:textId="77777777" w:rsidR="00CC35EC" w:rsidRDefault="00CC35EC" w:rsidP="00CD2D48">
      <w:pPr>
        <w:suppressLineNumbers/>
        <w:rPr>
          <w:rFonts w:cstheme="minorHAnsi"/>
          <w:b/>
          <w:bCs/>
          <w:sz w:val="28"/>
          <w:szCs w:val="28"/>
        </w:rPr>
      </w:pPr>
    </w:p>
    <w:p w14:paraId="583C4BF3" w14:textId="04F26C66" w:rsidR="001737A4" w:rsidRPr="002929D7" w:rsidRDefault="002929D7">
      <w:pPr>
        <w:rPr>
          <w:rFonts w:cstheme="minorHAnsi"/>
          <w:b/>
          <w:bCs/>
          <w:sz w:val="28"/>
          <w:szCs w:val="28"/>
        </w:rPr>
      </w:pPr>
      <w:r w:rsidRPr="002929D7">
        <w:rPr>
          <w:rFonts w:cstheme="minorHAnsi"/>
          <w:b/>
          <w:bCs/>
          <w:sz w:val="28"/>
          <w:szCs w:val="28"/>
        </w:rPr>
        <w:lastRenderedPageBreak/>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4060F1C6" w14:textId="12203B83" w:rsidR="00177F7C" w:rsidRDefault="006B6213" w:rsidP="002929D7">
      <w:pPr>
        <w:rPr>
          <w:rFonts w:eastAsia="Times New Roman" w:cstheme="minorHAnsi"/>
          <w:lang w:eastAsia="en-GB" w:bidi="hi-IN"/>
        </w:rPr>
      </w:pPr>
      <w:r w:rsidRPr="006B6213">
        <w:rPr>
          <w:rFonts w:eastAsia="Times New Roman" w:cstheme="minorHAnsi"/>
          <w:lang w:eastAsia="en-GB" w:bidi="hi-IN"/>
        </w:rPr>
        <w:t>Overconfidence is an important source of medical error. This review analyses experimental studies of confidence in medical diagnosis to identify factors affecting clinicians’ confidence in their diagnoses, and how confidence impacts patient care.</w:t>
      </w:r>
    </w:p>
    <w:p w14:paraId="7997C111" w14:textId="77777777" w:rsidR="006B6213" w:rsidRPr="002929D7" w:rsidRDefault="006B6213"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p>
    <w:p w14:paraId="5EB8479B" w14:textId="6CCABC28" w:rsidR="00E24D13" w:rsidRDefault="006B6213" w:rsidP="002929D7">
      <w:pPr>
        <w:rPr>
          <w:rFonts w:eastAsia="Times New Roman" w:cstheme="minorHAnsi"/>
          <w:lang w:eastAsia="en-GB" w:bidi="hi-IN"/>
        </w:rPr>
      </w:pPr>
      <w:r w:rsidRPr="006B6213">
        <w:rPr>
          <w:rFonts w:eastAsia="Times New Roman" w:cstheme="minorHAnsi"/>
          <w:lang w:eastAsia="en-GB" w:bidi="hi-IN"/>
        </w:rPr>
        <w:t>A scoping review of medical and psychological literature was conducted. Articles were categorised according to methodology and clinical speciality. Findings were analysed thematically. Our review methodology adheres to the JBI’s PRISMA-</w:t>
      </w:r>
      <w:proofErr w:type="spellStart"/>
      <w:r w:rsidRPr="006B6213">
        <w:rPr>
          <w:rFonts w:eastAsia="Times New Roman" w:cstheme="minorHAnsi"/>
          <w:lang w:eastAsia="en-GB" w:bidi="hi-IN"/>
        </w:rPr>
        <w:t>ScR</w:t>
      </w:r>
      <w:proofErr w:type="spellEnd"/>
      <w:r w:rsidRPr="006B6213">
        <w:rPr>
          <w:rFonts w:eastAsia="Times New Roman" w:cstheme="minorHAnsi"/>
          <w:lang w:eastAsia="en-GB" w:bidi="hi-IN"/>
        </w:rPr>
        <w:t xml:space="preserve"> Checklist for Scoping Reviews.</w:t>
      </w:r>
    </w:p>
    <w:p w14:paraId="38A14112" w14:textId="77777777" w:rsidR="006B6213" w:rsidRPr="002929D7" w:rsidRDefault="006B62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09A2CA86" w14:textId="0FC2FAE6" w:rsidR="00E24D13" w:rsidRDefault="006B6213" w:rsidP="002929D7">
      <w:pPr>
        <w:rPr>
          <w:rFonts w:eastAsia="Times New Roman" w:cstheme="minorHAnsi"/>
          <w:lang w:eastAsia="en-GB" w:bidi="hi-IN"/>
        </w:rPr>
      </w:pPr>
      <w:r w:rsidRPr="006B6213">
        <w:rPr>
          <w:rFonts w:eastAsia="Times New Roman" w:cstheme="minorHAnsi"/>
          <w:lang w:eastAsia="en-GB" w:bidi="hi-IN"/>
        </w:rPr>
        <w:t>We systematically searched SCOPUS, MEDLINE, PsycINFO and Global Health. We then performed citation tracking within these papers' references to identify additional articles.</w:t>
      </w:r>
    </w:p>
    <w:p w14:paraId="46200FFD" w14:textId="77777777" w:rsidR="006B6213" w:rsidRPr="002929D7" w:rsidRDefault="006B62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1B35CCCA" w14:textId="3134F2A9" w:rsidR="00E24D13" w:rsidRDefault="006B6213" w:rsidP="002929D7">
      <w:pPr>
        <w:rPr>
          <w:rFonts w:eastAsia="Times New Roman" w:cstheme="minorHAnsi"/>
          <w:lang w:eastAsia="en-GB" w:bidi="hi-IN"/>
        </w:rPr>
      </w:pPr>
      <w:r w:rsidRPr="006B6213">
        <w:rPr>
          <w:rFonts w:eastAsia="Times New Roman" w:cstheme="minorHAnsi"/>
          <w:lang w:eastAsia="en-GB" w:bidi="hi-IN"/>
        </w:rPr>
        <w:t>Papers were included if they reported quantitative results from an empirical study in which participants reported their confidence or certainty during a diagnostic decision. Studies comprised several medical subdisciplines.</w:t>
      </w:r>
    </w:p>
    <w:p w14:paraId="574E149C" w14:textId="77777777" w:rsidR="006B6213" w:rsidRPr="002929D7" w:rsidRDefault="006B62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69F7799" w14:textId="21F03197" w:rsidR="00E24D13" w:rsidRDefault="006B6213" w:rsidP="002929D7">
      <w:pPr>
        <w:rPr>
          <w:rFonts w:eastAsia="Times New Roman" w:cstheme="minorHAnsi"/>
          <w:lang w:eastAsia="en-GB" w:bidi="hi-IN"/>
        </w:rPr>
      </w:pPr>
      <w:r w:rsidRPr="006B6213">
        <w:rPr>
          <w:rFonts w:eastAsia="Times New Roman" w:cstheme="minorHAnsi"/>
          <w:lang w:eastAsia="en-GB" w:bidi="hi-IN"/>
        </w:rPr>
        <w:t>79 articles met the inclusion criteria. Across these articles, confidence was not found to be well-calibrated to true diagnostic accuracy regardless of clinician experience. We organised articles under two main themes: the determinants of confidence and the uses of confidence during the patient’s care pathway. Confidence is found to be affected by several factors including case complexity, early diagnostic differentials, and the healthcare environment. Factors that affect confidence, but not accuracy, demonstrate how the two can become decoupled, resulting in overconfidence/</w:t>
      </w:r>
      <w:proofErr w:type="spellStart"/>
      <w:r w:rsidRPr="006B6213">
        <w:rPr>
          <w:rFonts w:eastAsia="Times New Roman" w:cstheme="minorHAnsi"/>
          <w:lang w:eastAsia="en-GB" w:bidi="hi-IN"/>
        </w:rPr>
        <w:t>underconfidence</w:t>
      </w:r>
      <w:proofErr w:type="spellEnd"/>
      <w:r w:rsidRPr="006B6213">
        <w:rPr>
          <w:rFonts w:eastAsia="Times New Roman" w:cstheme="minorHAnsi"/>
          <w:lang w:eastAsia="en-GB" w:bidi="hi-IN"/>
        </w:rPr>
        <w:t>. Confidence is found to affect patient testing, medication administration and referral rates, among other clinical actions.</w:t>
      </w:r>
    </w:p>
    <w:p w14:paraId="16AB453A" w14:textId="77777777" w:rsidR="006B6213" w:rsidRPr="002929D7" w:rsidRDefault="006B62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6C4E03C5" w14:textId="3A616CE2" w:rsidR="00701CF7" w:rsidRDefault="006B6213">
      <w:pPr>
        <w:rPr>
          <w:rFonts w:cstheme="minorHAnsi"/>
        </w:rPr>
      </w:pPr>
      <w:r w:rsidRPr="006B6213">
        <w:rPr>
          <w:rFonts w:cstheme="minorHAnsi"/>
        </w:rPr>
        <w:t>Improving the calibration of confidence should be a priority for medical education and clinical practice (e.g., via decision aids). We propose a theoretical model of factors that affect diagnostic confidence/certainty and accuracy. Such a model can inform future work on how appropriate diagnostic confidence can be prompted and communicated amongst clinicians.</w:t>
      </w:r>
    </w:p>
    <w:p w14:paraId="469AE388" w14:textId="77777777" w:rsidR="006B6213" w:rsidRDefault="006B6213">
      <w:pPr>
        <w:rPr>
          <w:rFonts w:cstheme="minorHAnsi"/>
        </w:rPr>
      </w:pPr>
    </w:p>
    <w:p w14:paraId="253FC101" w14:textId="00032FA5" w:rsidR="00701CF7" w:rsidRDefault="00701CF7">
      <w:pPr>
        <w:rPr>
          <w:rFonts w:cstheme="minorHAnsi"/>
        </w:rPr>
      </w:pPr>
      <w:r>
        <w:rPr>
          <w:rFonts w:cstheme="minorHAnsi"/>
        </w:rPr>
        <w:t xml:space="preserve">Word Count: </w:t>
      </w:r>
      <w:r w:rsidR="00424DB2">
        <w:rPr>
          <w:rFonts w:cstheme="minorHAnsi"/>
        </w:rPr>
        <w:t>2</w:t>
      </w:r>
      <w:r w:rsidR="006B6213">
        <w:rPr>
          <w:rFonts w:cstheme="minorHAnsi"/>
        </w:rPr>
        <w:t>75</w:t>
      </w:r>
    </w:p>
    <w:p w14:paraId="6728C900" w14:textId="77777777" w:rsidR="007350DD" w:rsidRPr="007350DD" w:rsidRDefault="007350DD" w:rsidP="00CD2D48">
      <w:pPr>
        <w:suppressLineNumbers/>
        <w:rPr>
          <w:rFonts w:cstheme="minorHAnsi"/>
        </w:rPr>
      </w:pPr>
    </w:p>
    <w:p w14:paraId="380CBDC2" w14:textId="010A6CB9" w:rsidR="00E943E3" w:rsidRDefault="00E943E3" w:rsidP="00CD2D48">
      <w:pPr>
        <w:suppressLineNumbers/>
        <w:rPr>
          <w:rFonts w:cstheme="minorHAnsi"/>
          <w:sz w:val="28"/>
          <w:szCs w:val="28"/>
        </w:rPr>
      </w:pPr>
    </w:p>
    <w:p w14:paraId="07F9A0AB" w14:textId="15478A9C" w:rsidR="009D4276" w:rsidRDefault="009D4276" w:rsidP="00CD2D48">
      <w:pPr>
        <w:suppressLineNumbers/>
        <w:rPr>
          <w:rFonts w:cstheme="minorHAnsi"/>
          <w:sz w:val="28"/>
          <w:szCs w:val="28"/>
        </w:rPr>
      </w:pPr>
    </w:p>
    <w:p w14:paraId="749D48F4" w14:textId="77777777" w:rsidR="006B6213" w:rsidRPr="002929D7" w:rsidRDefault="006B6213" w:rsidP="00CD2D48">
      <w:pPr>
        <w:suppressLineNumbers/>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WHAT IS ALREADY KNOWN ON THIS TOPIC</w:t>
      </w:r>
    </w:p>
    <w:p w14:paraId="58B10DAB" w14:textId="753C1137"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AD2B7E">
        <w:rPr>
          <w:rFonts w:eastAsia="Times New Roman" w:cstheme="minorHAnsi"/>
          <w:lang w:eastAsia="en-GB" w:bidi="hi-IN"/>
        </w:rPr>
        <w:t>.</w:t>
      </w:r>
      <w:r w:rsidR="00907432">
        <w:rPr>
          <w:rFonts w:eastAsia="Times New Roman" w:cstheme="minorHAnsi"/>
          <w:lang w:eastAsia="en-GB" w:bidi="hi-IN"/>
        </w:rPr>
        <w:t xml:space="preserve"> </w:t>
      </w:r>
      <w:r w:rsidR="00AD2B7E">
        <w:rPr>
          <w:rFonts w:eastAsia="Times New Roman" w:cstheme="minorHAnsi"/>
          <w:lang w:eastAsia="en-GB" w:bidi="hi-IN"/>
        </w:rPr>
        <w:t>I</w:t>
      </w:r>
      <w:r>
        <w:rPr>
          <w:rFonts w:eastAsia="Times New Roman" w:cstheme="minorHAnsi"/>
          <w:lang w:eastAsia="en-GB" w:bidi="hi-IN"/>
        </w:rPr>
        <w:t xml:space="preserve">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w:t>
      </w:r>
      <w:r w:rsidR="00E92244">
        <w:rPr>
          <w:rFonts w:eastAsia="Times New Roman" w:cstheme="minorHAnsi"/>
          <w:lang w:eastAsia="en-GB" w:bidi="hi-IN"/>
        </w:rPr>
        <w:t xml:space="preserve">diagnostic </w:t>
      </w:r>
      <w:r w:rsidR="00E943E3">
        <w:rPr>
          <w:rFonts w:eastAsia="Times New Roman" w:cstheme="minorHAnsi"/>
          <w:lang w:eastAsia="en-GB" w:bidi="hi-IN"/>
        </w:rPr>
        <w:t xml:space="preserve">confidence </w:t>
      </w:r>
      <w:r w:rsidR="00E92244">
        <w:rPr>
          <w:rFonts w:eastAsia="Times New Roman" w:cstheme="minorHAnsi"/>
          <w:lang w:eastAsia="en-GB" w:bidi="hi-IN"/>
        </w:rPr>
        <w:t>affects</w:t>
      </w:r>
      <w:r w:rsidR="00E943E3">
        <w:rPr>
          <w:rFonts w:eastAsia="Times New Roman" w:cstheme="minorHAnsi"/>
          <w:lang w:eastAsia="en-GB" w:bidi="hi-IN"/>
        </w:rPr>
        <w:t xml:space="preserve"> </w:t>
      </w:r>
      <w:r w:rsidR="00BB2757">
        <w:rPr>
          <w:rFonts w:eastAsia="Times New Roman" w:cstheme="minorHAnsi"/>
          <w:lang w:eastAsia="en-GB" w:bidi="hi-IN"/>
        </w:rPr>
        <w:t xml:space="preserve">treatment and </w:t>
      </w:r>
      <w:r w:rsidR="00E943E3">
        <w:rPr>
          <w:rFonts w:eastAsia="Times New Roman" w:cstheme="minorHAnsi"/>
          <w:lang w:eastAsia="en-GB" w:bidi="hi-IN"/>
        </w:rPr>
        <w:t>patient care</w:t>
      </w:r>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38105539" w:rsidR="00A6472D" w:rsidRPr="00274990" w:rsidRDefault="00226669" w:rsidP="002929D7">
      <w:pPr>
        <w:rPr>
          <w:rFonts w:eastAsia="Times New Roman" w:cstheme="minorHAnsi"/>
          <w:lang w:eastAsia="en-GB" w:bidi="hi-IN"/>
        </w:rPr>
      </w:pPr>
      <w:r>
        <w:rPr>
          <w:rFonts w:eastAsia="Times New Roman" w:cstheme="minorHAnsi"/>
          <w:lang w:eastAsia="en-GB" w:bidi="hi-IN"/>
        </w:rPr>
        <w:t xml:space="preserve">This review </w:t>
      </w:r>
      <w:r w:rsidR="0078212B">
        <w:rPr>
          <w:rFonts w:eastAsia="Times New Roman" w:cstheme="minorHAnsi"/>
          <w:lang w:eastAsia="en-GB" w:bidi="hi-IN"/>
        </w:rPr>
        <w:t>identifie</w:t>
      </w:r>
      <w:r w:rsidR="005D4054">
        <w:rPr>
          <w:rFonts w:eastAsia="Times New Roman" w:cstheme="minorHAnsi"/>
          <w:lang w:eastAsia="en-GB" w:bidi="hi-IN"/>
        </w:rPr>
        <w:t>s</w:t>
      </w:r>
      <w:r w:rsidR="0078212B">
        <w:rPr>
          <w:rFonts w:eastAsia="Times New Roman" w:cstheme="minorHAnsi"/>
          <w:lang w:eastAsia="en-GB" w:bidi="hi-IN"/>
        </w:rPr>
        <w:t xml:space="preserve">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the clinician making the diagnosis</w:t>
      </w:r>
      <w:r w:rsidR="003649A7">
        <w:rPr>
          <w:rFonts w:eastAsia="Times New Roman" w:cstheme="minorHAnsi"/>
          <w:lang w:eastAsia="en-GB" w:bidi="hi-IN"/>
        </w:rPr>
        <w:t>,</w:t>
      </w:r>
      <w:r w:rsidR="00523114">
        <w:rPr>
          <w:rFonts w:eastAsia="Times New Roman" w:cstheme="minorHAnsi"/>
          <w:lang w:eastAsia="en-GB" w:bidi="hi-IN"/>
        </w:rPr>
        <w:t xml:space="preserve"> and the </w:t>
      </w:r>
      <w:r w:rsidR="0035134B">
        <w:rPr>
          <w:rFonts w:eastAsia="Times New Roman" w:cstheme="minorHAnsi"/>
          <w:lang w:eastAsia="en-GB" w:bidi="hi-IN"/>
        </w:rPr>
        <w:t xml:space="preserve">healthcare </w:t>
      </w:r>
      <w:r w:rsidR="00523114">
        <w:rPr>
          <w:rFonts w:eastAsia="Times New Roman" w:cstheme="minorHAnsi"/>
          <w:lang w:eastAsia="en-GB" w:bidi="hi-IN"/>
        </w:rPr>
        <w:t>context.</w:t>
      </w:r>
      <w:r w:rsidR="0078212B">
        <w:rPr>
          <w:rFonts w:eastAsia="Times New Roman" w:cstheme="minorHAnsi"/>
          <w:lang w:eastAsia="en-GB" w:bidi="hi-IN"/>
        </w:rPr>
        <w:t xml:space="preserve"> </w:t>
      </w:r>
      <w:r w:rsidR="00563E42">
        <w:rPr>
          <w:rFonts w:eastAsia="Times New Roman" w:cstheme="minorHAnsi"/>
          <w:lang w:eastAsia="en-GB" w:bidi="hi-IN"/>
        </w:rPr>
        <w:t>It</w:t>
      </w:r>
      <w:r w:rsidR="0078212B">
        <w:rPr>
          <w:rFonts w:eastAsia="Times New Roman" w:cstheme="minorHAnsi"/>
          <w:lang w:eastAsia="en-GB" w:bidi="hi-IN"/>
        </w:rPr>
        <w:t xml:space="preserve"> also identifie</w:t>
      </w:r>
      <w:r w:rsidR="00563E42">
        <w:rPr>
          <w:rFonts w:eastAsia="Times New Roman" w:cstheme="minorHAnsi"/>
          <w:lang w:eastAsia="en-GB" w:bidi="hi-IN"/>
        </w:rPr>
        <w:t>s</w:t>
      </w:r>
      <w:r w:rsidR="0078212B">
        <w:rPr>
          <w:rFonts w:eastAsia="Times New Roman" w:cstheme="minorHAnsi"/>
          <w:lang w:eastAsia="en-GB" w:bidi="hi-IN"/>
        </w:rPr>
        <w:t xml:space="preserve"> pathways by which confidence, and misplaced confidence, can affect diagnosis and patient care.</w:t>
      </w:r>
      <w:r w:rsidR="00523114">
        <w:rPr>
          <w:rFonts w:eastAsia="Times New Roman" w:cstheme="minorHAnsi"/>
          <w:lang w:eastAsia="en-GB" w:bidi="hi-IN"/>
        </w:rPr>
        <w:t xml:space="preserve"> </w:t>
      </w:r>
      <w:r w:rsidR="00A57722">
        <w:rPr>
          <w:rFonts w:eastAsia="Times New Roman" w:cstheme="minorHAnsi"/>
          <w:lang w:eastAsia="en-GB" w:bidi="hi-IN"/>
        </w:rPr>
        <w:t>W</w:t>
      </w:r>
      <w:r w:rsidR="0078212B">
        <w:rPr>
          <w:rFonts w:eastAsia="Times New Roman" w:cstheme="minorHAnsi"/>
          <w:lang w:eastAsia="en-GB" w:bidi="hi-IN"/>
        </w:rPr>
        <w:t>e introduce an integrative model of confidence throughout the patient care process</w:t>
      </w:r>
      <w:r w:rsidR="00364B08">
        <w:rPr>
          <w:rFonts w:eastAsia="Times New Roman" w:cstheme="minorHAnsi"/>
          <w:lang w:eastAsia="en-GB" w:bidi="hi-IN"/>
        </w:rPr>
        <w:t xml:space="preserve"> to synthesise </w:t>
      </w:r>
      <w:r w:rsidR="009B6C6C">
        <w:rPr>
          <w:rFonts w:eastAsia="Times New Roman" w:cstheme="minorHAnsi"/>
          <w:lang w:eastAsia="en-GB" w:bidi="hi-IN"/>
        </w:rPr>
        <w:t xml:space="preserve">current </w:t>
      </w:r>
      <w:r w:rsidR="00E769CD">
        <w:rPr>
          <w:rFonts w:eastAsia="Times New Roman" w:cstheme="minorHAnsi"/>
          <w:lang w:eastAsia="en-GB" w:bidi="hi-IN"/>
        </w:rPr>
        <w:t>findings</w:t>
      </w:r>
      <w:r w:rsidR="009B6C6C">
        <w:rPr>
          <w:rFonts w:eastAsia="Times New Roman" w:cstheme="minorHAnsi"/>
          <w:lang w:eastAsia="en-GB" w:bidi="hi-IN"/>
        </w:rPr>
        <w:t xml:space="preserve"> and identify opportunities</w:t>
      </w:r>
      <w:r w:rsidR="00610584">
        <w:rPr>
          <w:rFonts w:eastAsia="Times New Roman" w:cstheme="minorHAnsi"/>
          <w:lang w:eastAsia="en-GB" w:bidi="hi-IN"/>
        </w:rPr>
        <w:t xml:space="preserve"> for </w:t>
      </w:r>
      <w:r w:rsidR="00327C07">
        <w:rPr>
          <w:rFonts w:eastAsia="Times New Roman" w:cstheme="minorHAnsi"/>
          <w:lang w:eastAsia="en-GB" w:bidi="hi-IN"/>
        </w:rPr>
        <w:t xml:space="preserve">future </w:t>
      </w:r>
      <w:r w:rsidR="00610584">
        <w:rPr>
          <w:rFonts w:eastAsia="Times New Roman" w:cstheme="minorHAnsi"/>
          <w:lang w:eastAsia="en-GB" w:bidi="hi-IN"/>
        </w:rPr>
        <w:t>research</w:t>
      </w:r>
      <w:r w:rsidR="0078212B">
        <w:rPr>
          <w:rFonts w:eastAsia="Times New Roman" w:cstheme="minorHAnsi"/>
          <w:lang w:eastAsia="en-GB" w:bidi="hi-IN"/>
        </w:rPr>
        <w:t xml:space="preserve">.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4150F099" w:rsidR="007350DD" w:rsidRPr="00523114" w:rsidRDefault="00523114">
      <w:r>
        <w:t xml:space="preserve">This study </w:t>
      </w:r>
      <w:r w:rsidR="00E769CD">
        <w:t xml:space="preserve">demonstrates the broad importance of calibrated confidence across medical disciplines in two main respects. Firstly, </w:t>
      </w:r>
      <w:r w:rsidR="00226669">
        <w:t>there is little</w:t>
      </w:r>
      <w:r w:rsidR="00E769CD">
        <w:t xml:space="preserve"> evidence that clinicians’ confidence is aligned to their diagnostic accuracy, even when using certain cognitive interventions</w:t>
      </w:r>
      <w:r w:rsidR="00610584">
        <w:t xml:space="preserve"> or aids</w:t>
      </w:r>
      <w:r w:rsidR="00E769CD">
        <w:t>. Secondly, confidence is predictive of</w:t>
      </w:r>
      <w:r w:rsidR="00C770E5">
        <w:t xml:space="preserve"> actions in</w:t>
      </w:r>
      <w:r w:rsidR="00E769CD">
        <w:t xml:space="preserve"> many parts of the patient care process, such as</w:t>
      </w:r>
      <w:r w:rsidR="00C770E5">
        <w:t xml:space="preserve"> ordering</w:t>
      </w:r>
      <w:r w:rsidR="00E769CD">
        <w:t xml:space="preserve"> </w:t>
      </w:r>
      <w:r w:rsidR="00226669">
        <w:t>investigations</w:t>
      </w:r>
      <w:r w:rsidR="00E769CD">
        <w:t>, referrals to specialists or prescri</w:t>
      </w:r>
      <w:r w:rsidR="00B747EC">
        <w:t>bing</w:t>
      </w:r>
      <w:r w:rsidR="00424DB2">
        <w:t xml:space="preserve">, which </w:t>
      </w:r>
      <w:r w:rsidR="00B747EC">
        <w:t xml:space="preserve">may be </w:t>
      </w:r>
      <w:r w:rsidR="00424DB2">
        <w:t>suboptimal if confidence is miscalibrated</w:t>
      </w:r>
      <w:r w:rsidR="00E769CD">
        <w:t xml:space="preserve">. </w:t>
      </w:r>
      <w:r w:rsidR="00B747EC">
        <w:t>The</w:t>
      </w:r>
      <w:r w:rsidR="00E769CD">
        <w:t xml:space="preserve"> proposed conceptual model highlights our current understanding of diagnostic confidence and how future research </w:t>
      </w:r>
      <w:r w:rsidR="00B747EC">
        <w:t xml:space="preserve">might </w:t>
      </w:r>
      <w:r w:rsidR="00E769CD">
        <w:t xml:space="preserve">focus on underexplored areas, particularly </w:t>
      </w:r>
      <w:r w:rsidR="009C3905">
        <w:t xml:space="preserve">on group decisions, individual differences in confidence, and </w:t>
      </w:r>
      <w:r w:rsidR="00E769CD">
        <w:t xml:space="preserve">on the link between information seeking and confidence. </w:t>
      </w:r>
    </w:p>
    <w:p w14:paraId="30A0E21C" w14:textId="77777777" w:rsidR="00523114" w:rsidRDefault="00523114">
      <w:pPr>
        <w:rPr>
          <w:b/>
          <w:bCs/>
          <w:sz w:val="28"/>
          <w:szCs w:val="28"/>
        </w:rPr>
      </w:pPr>
    </w:p>
    <w:p w14:paraId="75A29A8A" w14:textId="5E8DDFCB"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2DB190E7" w:rsidR="008C1E89" w:rsidRPr="008C1E89" w:rsidRDefault="00CD3AE7" w:rsidP="008C1E89">
      <w:r>
        <w:t>Accurate m</w:t>
      </w:r>
      <w:r w:rsidR="008C1E89">
        <w:t>edical diagnos</w:t>
      </w:r>
      <w:r w:rsidR="003C1EA8">
        <w:t>i</w:t>
      </w:r>
      <w:r w:rsidR="008C1E89">
        <w:t xml:space="preserve">s is crucial to </w:t>
      </w:r>
      <w:r w:rsidR="00DE6C89">
        <w:t xml:space="preserve">safe, </w:t>
      </w:r>
      <w:r w:rsidR="008C1E89">
        <w:t>high quality patient care</w:t>
      </w:r>
      <w:r>
        <w:t xml:space="preserve"> and is </w:t>
      </w:r>
      <w:r w:rsidR="00424DB2">
        <w:t xml:space="preserve">a </w:t>
      </w:r>
      <w:r>
        <w:t>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xml:space="preserve">. Studies have also investigated the downstream consequences of diagnostic errors. Unnecessary treatment (or ‘overtreatment’) was estimated to cost the US healthcare system </w:t>
      </w:r>
      <w:r w:rsidR="00570E58">
        <w:t>$</w:t>
      </w:r>
      <w:r w:rsidR="008C1E89" w:rsidRPr="008C1E89">
        <w:t>158</w:t>
      </w:r>
      <w:r w:rsidR="00714DA4">
        <w:t>-</w:t>
      </w:r>
      <w:r w:rsidR="00570E58">
        <w:t>$</w:t>
      </w:r>
      <w:r w:rsidR="008C1E89" w:rsidRPr="008C1E89">
        <w:t>226 billion in 201</w:t>
      </w:r>
      <w:r w:rsidR="0014245E">
        <w:t>1</w:t>
      </w:r>
      <w:r w:rsidR="0014245E" w:rsidRPr="0014245E">
        <w:rPr>
          <w:vertAlign w:val="superscript"/>
        </w:rPr>
        <w:t>3</w:t>
      </w:r>
      <w:r w:rsidR="008C1E89" w:rsidRPr="008C1E89">
        <w:t>. Diagnostic errors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7EE7AA72" w14:textId="5E977841" w:rsidR="000D755F" w:rsidRDefault="00161CF3" w:rsidP="008C1E89">
      <w:r>
        <w:t xml:space="preserve">Heuristics are commonly used </w:t>
      </w:r>
      <w:r w:rsidR="004E2ACD">
        <w:t>in</w:t>
      </w:r>
      <w:r>
        <w:t xml:space="preserve"> diagnostic decisions</w:t>
      </w:r>
      <w:r w:rsidR="004D13BB">
        <w:t xml:space="preserve"> that </w:t>
      </w:r>
      <w:r w:rsidR="004E2ACD">
        <w:t xml:space="preserve">are necessarily </w:t>
      </w:r>
      <w:r w:rsidR="004D13BB">
        <w:t xml:space="preserve">based on incomplete, imperfect information and </w:t>
      </w:r>
      <w:r w:rsidR="004E2ACD">
        <w:t xml:space="preserve">made </w:t>
      </w:r>
      <w:r w:rsidR="004D13BB">
        <w:t xml:space="preserve">under time </w:t>
      </w:r>
      <w:r w:rsidR="000A1001">
        <w:t>pressure</w:t>
      </w:r>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A clinician may have</w:t>
      </w:r>
      <w:r w:rsidR="00424DB2">
        <w:t xml:space="preserve"> had</w:t>
      </w:r>
      <w:r w:rsidR="008C1E89" w:rsidRPr="008C1E89">
        <w:t xml:space="preserve"> </w:t>
      </w:r>
      <w:r w:rsidR="00424DB2">
        <w:t xml:space="preserve">a </w:t>
      </w:r>
      <w:r w:rsidR="00CD3AE7" w:rsidRPr="008C1E89">
        <w:t xml:space="preserve">recent </w:t>
      </w:r>
      <w:r w:rsidR="008C1E89" w:rsidRPr="008C1E89">
        <w:t xml:space="preserve">experience </w:t>
      </w:r>
      <w:r w:rsidR="00424DB2">
        <w:t>of</w:t>
      </w:r>
      <w:r w:rsidR="00CD3AE7">
        <w:t xml:space="preserve"> </w:t>
      </w:r>
      <w:r w:rsidR="008C1E89" w:rsidRPr="008C1E89">
        <w:t xml:space="preserve">a patient with a particular condition and, </w:t>
      </w:r>
      <w:r w:rsidR="00CD3AE7">
        <w:t>when</w:t>
      </w:r>
      <w:r w:rsidR="00CD3AE7" w:rsidRPr="008C1E89">
        <w:t xml:space="preserve"> </w:t>
      </w:r>
      <w:r w:rsidR="008C1E89" w:rsidRPr="008C1E89">
        <w:t xml:space="preserve">seeing another patient </w:t>
      </w:r>
      <w:r w:rsidR="00424DB2">
        <w:t xml:space="preserve">exhibit </w:t>
      </w:r>
      <w:r w:rsidR="008C1E89" w:rsidRPr="008C1E89">
        <w:t xml:space="preserve">similar symptoms, </w:t>
      </w:r>
      <w:r w:rsidR="00424DB2">
        <w:t>is</w:t>
      </w:r>
      <w:r w:rsidR="008C1E89" w:rsidRPr="008C1E89">
        <w:t xml:space="preserve"> more likely to diagnose that patient with the same condition</w:t>
      </w:r>
      <w:r w:rsidR="00D82EEE" w:rsidRPr="00D82EEE">
        <w:rPr>
          <w:vertAlign w:val="superscript"/>
        </w:rPr>
        <w:t>6</w:t>
      </w:r>
      <w:r w:rsidR="008C1E89" w:rsidRPr="008C1E89">
        <w:t xml:space="preserve">. </w:t>
      </w:r>
      <w:r w:rsidR="00B64573">
        <w:t xml:space="preserve">Although </w:t>
      </w:r>
      <w:r>
        <w:t xml:space="preserve">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t>diagnostic error is overconfidence</w:t>
      </w:r>
      <w:r w:rsidR="006F3BF8" w:rsidRPr="006F3BF8">
        <w:rPr>
          <w:vertAlign w:val="superscript"/>
        </w:rPr>
        <w:t>7</w:t>
      </w:r>
      <w:r>
        <w:t xml:space="preserve">, which </w:t>
      </w:r>
      <w:r w:rsidR="00B209A1">
        <w:t xml:space="preserve">may </w:t>
      </w:r>
      <w:r w:rsidR="00424DB2">
        <w:t>cause</w:t>
      </w:r>
      <w:r>
        <w:t xml:space="preserve"> </w:t>
      </w:r>
      <w:r w:rsidR="00B209A1">
        <w:t>an individual clinician</w:t>
      </w:r>
      <w:r w:rsidR="00424DB2">
        <w:t xml:space="preserve"> to</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4F0BA2CC" w14:textId="77777777" w:rsidR="000B57AA" w:rsidRDefault="000B57AA" w:rsidP="000B57AA"/>
    <w:p w14:paraId="6CC9534E" w14:textId="2BE29204" w:rsidR="00E36441" w:rsidRDefault="000B57AA" w:rsidP="000B57AA">
      <w:r>
        <w:t xml:space="preserve">Confidence is </w:t>
      </w:r>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r w:rsidR="007116C0">
        <w:t xml:space="preserve">In </w:t>
      </w:r>
      <w:r w:rsidR="004C15E8">
        <w:t>experimental</w:t>
      </w:r>
      <w:r w:rsidR="007116C0">
        <w:t xml:space="preserve"> studies, c</w:t>
      </w:r>
      <w:r w:rsidR="004B6C2E">
        <w:t xml:space="preserve">onfidence </w:t>
      </w:r>
      <w:r w:rsidR="007116C0">
        <w:t>sometimes</w:t>
      </w:r>
      <w:r w:rsidR="00840FED">
        <w:t xml:space="preserve"> </w:t>
      </w:r>
      <w:r w:rsidR="007116C0">
        <w:t>exhibits impressive calibration</w:t>
      </w:r>
      <w:r w:rsidR="001F127B">
        <w:t xml:space="preserve"> </w:t>
      </w:r>
      <w:r w:rsidR="007712E7">
        <w:t xml:space="preserve">to </w:t>
      </w:r>
      <w:r w:rsidR="001F127B">
        <w:t>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r w:rsidR="00B747EC">
        <w:t>o</w:t>
      </w:r>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r w:rsidR="00350FE9">
        <w:t xml:space="preserve">will not </w:t>
      </w:r>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p>
    <w:p w14:paraId="16000167" w14:textId="77777777" w:rsidR="00E36441" w:rsidRDefault="00E36441" w:rsidP="000B57AA"/>
    <w:p w14:paraId="32D9BCD0" w14:textId="77777777" w:rsidR="008B5DF3" w:rsidRDefault="008B5DF3" w:rsidP="008B5DF3">
      <w:r>
        <w:rPr>
          <w:noProof/>
        </w:rPr>
        <w:drawing>
          <wp:inline distT="0" distB="0" distL="0" distR="0" wp14:anchorId="49ABBF79" wp14:editId="5CDD4E9C">
            <wp:extent cx="3877733" cy="2930692"/>
            <wp:effectExtent l="0" t="0" r="0" b="3175"/>
            <wp:docPr id="6" name="Picture 6" descr="A diagram of overconfidence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overconfidence and accuracy&#10;&#10;Description automatically generated"/>
                    <pic:cNvPicPr/>
                  </pic:nvPicPr>
                  <pic:blipFill rotWithShape="1">
                    <a:blip r:embed="rId8">
                      <a:extLst>
                        <a:ext uri="{28A0092B-C50C-407E-A947-70E740481C1C}">
                          <a14:useLocalDpi xmlns:a14="http://schemas.microsoft.com/office/drawing/2010/main" val="0"/>
                        </a:ext>
                      </a:extLst>
                    </a:blip>
                    <a:srcRect t="3665" r="5334"/>
                    <a:stretch/>
                  </pic:blipFill>
                  <pic:spPr bwMode="auto">
                    <a:xfrm>
                      <a:off x="0" y="0"/>
                      <a:ext cx="3890870" cy="2940621"/>
                    </a:xfrm>
                    <a:prstGeom prst="rect">
                      <a:avLst/>
                    </a:prstGeom>
                    <a:ln>
                      <a:noFill/>
                    </a:ln>
                    <a:extLst>
                      <a:ext uri="{53640926-AAD7-44D8-BBD7-CCE9431645EC}">
                        <a14:shadowObscured xmlns:a14="http://schemas.microsoft.com/office/drawing/2010/main"/>
                      </a:ext>
                    </a:extLst>
                  </pic:spPr>
                </pic:pic>
              </a:graphicData>
            </a:graphic>
          </wp:inline>
        </w:drawing>
      </w:r>
    </w:p>
    <w:p w14:paraId="662D4124" w14:textId="77777777" w:rsidR="008B5DF3" w:rsidRDefault="008B5DF3" w:rsidP="008B5DF3"/>
    <w:p w14:paraId="7128EA27" w14:textId="2E1B9520" w:rsidR="008B5DF3" w:rsidRPr="00E36441" w:rsidRDefault="008B5DF3" w:rsidP="008B5DF3">
      <w:pPr>
        <w:rPr>
          <w:b/>
          <w:bCs/>
        </w:rPr>
      </w:pPr>
      <w:r w:rsidRPr="00E36441">
        <w:rPr>
          <w:b/>
          <w:bCs/>
        </w:rPr>
        <w:t>F</w:t>
      </w:r>
      <w:r>
        <w:rPr>
          <w:b/>
          <w:bCs/>
        </w:rPr>
        <w:t>IGURE</w:t>
      </w:r>
      <w:r w:rsidRPr="00E36441">
        <w:rPr>
          <w:b/>
          <w:bCs/>
        </w:rPr>
        <w:t xml:space="preserve"> 1: Visual representation of confidence calibration when comparing objective accuracy (x-axis) to subjective confidence (y-axis). Confidence is said to be calibrated when the two are relatively equivalent.</w:t>
      </w:r>
    </w:p>
    <w:p w14:paraId="60EA5484" w14:textId="77777777" w:rsidR="00E36441" w:rsidRDefault="00E36441" w:rsidP="000B57AA"/>
    <w:p w14:paraId="18DDFC63" w14:textId="2933E376" w:rsidR="00054574" w:rsidRDefault="00FB7026" w:rsidP="008C1E89">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xml:space="preserve">. In medicine, a lack of clearly communicated feedback can cause clinicians to proceed as if they have received positive feedback. This means that they </w:t>
      </w:r>
      <w:r w:rsidR="00DB3269">
        <w:t xml:space="preserve">may </w:t>
      </w:r>
      <w:r w:rsidR="000B57AA">
        <w:t>not adequately update their internal model of the patient and the</w:t>
      </w:r>
      <w:r w:rsidR="006910D0">
        <w:t>n</w:t>
      </w:r>
      <w:r w:rsidR="000B57AA">
        <w:t xml:space="preserve">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p>
    <w:p w14:paraId="094F5EF8" w14:textId="77777777" w:rsidR="00054574" w:rsidRDefault="00054574" w:rsidP="008C1E89"/>
    <w:p w14:paraId="77721672" w14:textId="0D5C6A52" w:rsidR="008C1E89" w:rsidRDefault="00B747EC" w:rsidP="00BC1515">
      <w:r>
        <w:t xml:space="preserve">This </w:t>
      </w:r>
      <w:r w:rsidR="000B57AA">
        <w:t>scoping review collate</w:t>
      </w:r>
      <w:r>
        <w:t>s</w:t>
      </w:r>
      <w:r w:rsidR="000B57AA">
        <w:t xml:space="preserve"> and synthesise</w:t>
      </w:r>
      <w:r>
        <w:t>s</w:t>
      </w:r>
      <w:r w:rsidR="000B57AA">
        <w:t xml:space="preserve"> </w:t>
      </w:r>
      <w:r w:rsidR="003D673F">
        <w:t>existing</w:t>
      </w:r>
      <w:r w:rsidR="000B57AA">
        <w:t xml:space="preserve"> work studying diagnosis as a cognitive process</w:t>
      </w:r>
      <w:r w:rsidR="00C709EC">
        <w:t>.</w:t>
      </w:r>
      <w:r w:rsidR="004E4467">
        <w:t xml:space="preserve"> To our knowledge, this is the first scoping review with such a remit to include studies of confidence across medical subdisciplines, given its broad importance across medicine.</w:t>
      </w:r>
      <w:r w:rsidR="00C709EC">
        <w:t xml:space="preserve"> </w:t>
      </w:r>
      <w:r w:rsidR="004E4467">
        <w:t xml:space="preserve">The use of scoping review is suitable given this remit. </w:t>
      </w:r>
      <w:r w:rsidR="00C709EC">
        <w:t>We aimed to</w:t>
      </w:r>
      <w:r w:rsidR="000B57AA">
        <w:t xml:space="preserve"> </w:t>
      </w:r>
      <w:r w:rsidR="00323C20">
        <w:t xml:space="preserve">identify </w:t>
      </w:r>
      <w:r w:rsidR="003443A0">
        <w:t>key</w:t>
      </w:r>
      <w:r w:rsidR="00323C20">
        <w:t xml:space="preserve"> determinants</w:t>
      </w:r>
      <w:r w:rsidR="003443A0">
        <w:t xml:space="preserve"> of</w:t>
      </w:r>
      <w:r w:rsidR="000B57AA">
        <w:t xml:space="preserve"> confidence and </w:t>
      </w:r>
      <w:r w:rsidR="00C709EC">
        <w:t xml:space="preserve">characterise </w:t>
      </w:r>
      <w:r w:rsidR="000B57AA">
        <w:t>how</w:t>
      </w:r>
      <w:r w:rsidR="00D3512D">
        <w:t xml:space="preserve"> judgements of </w:t>
      </w:r>
      <w:r w:rsidR="000B57AA">
        <w:t>confidence</w:t>
      </w:r>
      <w:r w:rsidR="00D3512D">
        <w:t xml:space="preserve"> </w:t>
      </w:r>
      <w:r w:rsidR="009A268A">
        <w:t>affect</w:t>
      </w:r>
      <w:r w:rsidR="000B57AA">
        <w:t xml:space="preserve"> the wider medical decision making process.</w:t>
      </w:r>
      <w:r w:rsidR="00C02542">
        <w:t xml:space="preserve"> </w:t>
      </w:r>
      <w:r w:rsidR="005D3EB2">
        <w:t xml:space="preserve">For the purposes of this review, </w:t>
      </w:r>
      <w:r w:rsidR="00D70275">
        <w:t xml:space="preserve">and in common with practice in the reviewed </w:t>
      </w:r>
      <w:r w:rsidR="00853F24">
        <w:t>articles</w:t>
      </w:r>
      <w:r w:rsidR="00D70275">
        <w:t xml:space="preserve">, </w:t>
      </w:r>
      <w:r w:rsidR="00BC1515">
        <w:t>we treat “confidence” and “certainty” as interchangeable terms,</w:t>
      </w:r>
      <w:r w:rsidR="005B6401">
        <w:t xml:space="preserve"> </w:t>
      </w:r>
      <w:r w:rsidR="00BC1515">
        <w:t>while noting that t</w:t>
      </w:r>
      <w:r w:rsidR="00C02542">
        <w:t xml:space="preserve">he psychological literature </w:t>
      </w:r>
      <w:r w:rsidR="00BC1515">
        <w:t>discusses whether they are subtly</w:t>
      </w:r>
      <w:r w:rsidR="00C02542">
        <w:t xml:space="preserve"> different concepts</w:t>
      </w:r>
      <w:r w:rsidR="002C11C7" w:rsidRPr="003E0D84">
        <w:rPr>
          <w:vertAlign w:val="superscript"/>
        </w:rPr>
        <w:t>23</w:t>
      </w:r>
      <w:r w:rsidR="002C11C7">
        <w:t>.</w:t>
      </w:r>
      <w:r w:rsidR="000B57AA">
        <w:t xml:space="preserve"> Our full research questions can be found in Box 1. </w:t>
      </w:r>
    </w:p>
    <w:p w14:paraId="5B570216" w14:textId="031EBEB1" w:rsidR="005A0B22" w:rsidRDefault="005A0B22" w:rsidP="008C1E89"/>
    <w:p w14:paraId="7AE31EBF" w14:textId="77777777" w:rsidR="00556FCB" w:rsidRDefault="00556FCB" w:rsidP="00556FCB">
      <w:r>
        <w:t>___________________________________________________________________________</w:t>
      </w:r>
    </w:p>
    <w:p w14:paraId="7648DFBF" w14:textId="77777777" w:rsidR="00556FCB" w:rsidRDefault="00556FCB"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2CC74536" w:rsidR="005A0B22" w:rsidRDefault="005A0B22" w:rsidP="005A0B22">
      <w:pPr>
        <w:pStyle w:val="ListParagraph"/>
        <w:numPr>
          <w:ilvl w:val="0"/>
          <w:numId w:val="1"/>
        </w:numPr>
      </w:pPr>
      <w:r w:rsidRPr="00383957">
        <w:rPr>
          <w:b/>
          <w:bCs/>
        </w:rPr>
        <w:t>RQ1:</w:t>
      </w:r>
      <w:r>
        <w:t xml:space="preserve"> How calibrated are confidence/certainty 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2E032CD2"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1EF27ED" w14:textId="77777777" w:rsidR="00556FCB" w:rsidRDefault="00556FCB" w:rsidP="00556FCB">
      <w:r>
        <w:t>___________________________________________________________________________</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0B8A8AEA" w:rsidR="006C2ACB" w:rsidRDefault="006468BA">
      <w:r>
        <w:t>Our</w:t>
      </w:r>
      <w:r w:rsidR="00527453">
        <w:t xml:space="preserve"> review protocol was preregistered on </w:t>
      </w:r>
      <w:r w:rsidR="00F8369A">
        <w:t>the Open Science Framework</w:t>
      </w:r>
      <w:r w:rsidR="00527453">
        <w:t xml:space="preserve">: </w:t>
      </w:r>
      <w:hyperlink r:id="rId9" w:history="1">
        <w:r w:rsidR="00527453" w:rsidRPr="00E41A8A">
          <w:rPr>
            <w:rStyle w:val="Hyperlink"/>
          </w:rPr>
          <w:t>https://osf.io/wz5se</w:t>
        </w:r>
      </w:hyperlink>
      <w:r w:rsidR="00527453">
        <w:t xml:space="preserve">. </w:t>
      </w:r>
      <w:r w:rsidR="00F8369A">
        <w:t>We conduct</w:t>
      </w:r>
      <w:r w:rsidR="009079EB">
        <w:t>ed</w:t>
      </w:r>
      <w:r w:rsidR="00F8369A">
        <w:t xml:space="preserve"> a systematic scoping review of empirical </w:t>
      </w:r>
      <w:r w:rsidR="00211399">
        <w:t>studies o</w:t>
      </w:r>
      <w:r w:rsidR="006910D0">
        <w:t>n</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JBI’s PRI</w:t>
      </w:r>
      <w:r w:rsidR="00B747EC">
        <w:t>SM</w:t>
      </w:r>
      <w:r w:rsidR="00F8369A">
        <w:t>A-</w:t>
      </w:r>
      <w:proofErr w:type="spellStart"/>
      <w:r w:rsidR="00F8369A">
        <w:t>ScR</w:t>
      </w:r>
      <w:proofErr w:type="spellEnd"/>
      <w:r w:rsidR="00F8369A">
        <w:t xml:space="preserve"> Checklist for Scoping Reviews</w:t>
      </w:r>
      <w:r w:rsidR="00E10533">
        <w:rPr>
          <w:vertAlign w:val="superscript"/>
        </w:rPr>
        <w:t>2</w:t>
      </w:r>
      <w:r w:rsidR="002C11C7">
        <w:rPr>
          <w:vertAlign w:val="superscript"/>
        </w:rPr>
        <w:t>4</w:t>
      </w:r>
      <w:r w:rsidR="00F8369A">
        <w:t xml:space="preserve">. The search strategy was designed in cooperation with a subject specialist librarian at the University of Oxford’s Bodleian Libraries group. The search string comprised keywords </w:t>
      </w:r>
      <w:r w:rsidR="00932E78">
        <w:t xml:space="preserve">that </w:t>
      </w:r>
      <w:r w:rsidR="00F8369A">
        <w:t>capture</w:t>
      </w:r>
      <w:r w:rsidR="00932E78">
        <w:t>d</w:t>
      </w:r>
      <w:r w:rsidR="00F8369A">
        <w:t xml:space="preserve"> </w:t>
      </w:r>
      <w:r w:rsidR="00D25931">
        <w:t xml:space="preserve">the </w:t>
      </w:r>
      <w:r w:rsidR="00F8369A">
        <w:t xml:space="preserve">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SCOPUS, MEDLINE, PsycINFO and Global Health</w:t>
      </w:r>
      <w:r w:rsidR="006C2ACB">
        <w:t xml:space="preserve"> were searched during February 2024.</w:t>
      </w:r>
      <w:r w:rsidR="00441CCB">
        <w:t xml:space="preserve"> </w:t>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relevant articles via backward and forward scanning</w:t>
      </w:r>
      <w:r w:rsidR="00E10533" w:rsidRPr="00E10533">
        <w:rPr>
          <w:vertAlign w:val="superscript"/>
        </w:rPr>
        <w:t>2</w:t>
      </w:r>
      <w:r w:rsidR="002C11C7">
        <w:rPr>
          <w:vertAlign w:val="superscript"/>
        </w:rPr>
        <w:t>5</w:t>
      </w:r>
      <w:r w:rsidR="00E10533" w:rsidRPr="00E10533">
        <w:rPr>
          <w:vertAlign w:val="superscript"/>
        </w:rPr>
        <w:t>,2</w:t>
      </w:r>
      <w:r w:rsidR="002C11C7">
        <w:rPr>
          <w:vertAlign w:val="superscript"/>
        </w:rPr>
        <w:t>6</w:t>
      </w:r>
      <w:r w:rsidR="00E10533">
        <w:t>.</w:t>
      </w:r>
    </w:p>
    <w:p w14:paraId="44CBEF6C" w14:textId="5EACC8E4" w:rsidR="00164C7C" w:rsidRDefault="00164C7C"/>
    <w:p w14:paraId="46E54914" w14:textId="77777777" w:rsidR="00556FCB" w:rsidRDefault="00556FCB" w:rsidP="00556FCB">
      <w:r>
        <w:t>___________________________________________________________________________</w:t>
      </w:r>
    </w:p>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1F765542" w14:textId="294BAE93" w:rsidR="00B747EC" w:rsidRDefault="006C2ACB" w:rsidP="00B747EC">
      <w:pPr>
        <w:pStyle w:val="ListParagraph"/>
        <w:numPr>
          <w:ilvl w:val="0"/>
          <w:numId w:val="7"/>
        </w:numPr>
      </w:pPr>
      <w:r>
        <w:t xml:space="preserve">inclusion criteria: (1) original empirical studies with quantitative results, (2) written in the English language, (3) </w:t>
      </w:r>
      <w:r w:rsidR="00D507D5">
        <w:t>experimental paradigm uses medical diagnostic decisions</w:t>
      </w:r>
      <w:r>
        <w:t>, (4) confidence or certainty is measured as a dependent variable</w:t>
      </w:r>
      <w:r w:rsidR="00B11E82">
        <w:t xml:space="preserve"> (5) any medical discipline</w:t>
      </w:r>
      <w:r w:rsidR="00D507D5">
        <w:t xml:space="preserve">. </w:t>
      </w:r>
    </w:p>
    <w:p w14:paraId="20031FFD" w14:textId="55588227" w:rsidR="00B11E82" w:rsidRDefault="00B747EC" w:rsidP="00B747EC">
      <w:pPr>
        <w:pStyle w:val="ListParagraph"/>
        <w:numPr>
          <w:ilvl w:val="0"/>
          <w:numId w:val="7"/>
        </w:numPr>
      </w:pPr>
      <w:r>
        <w:t>E</w:t>
      </w:r>
      <w:r w:rsidR="00D507D5">
        <w:t>xclu</w:t>
      </w:r>
      <w:r>
        <w:t>sion criteria:</w:t>
      </w:r>
      <w:r w:rsidR="00D507D5">
        <w:t xml:space="preserve"> editorials, review papers and opinion papers</w:t>
      </w:r>
      <w:r>
        <w:t xml:space="preserve"> (dissertations </w:t>
      </w:r>
      <w:r w:rsidR="00610584">
        <w:t xml:space="preserve">with original empirical work </w:t>
      </w:r>
      <w:r>
        <w:t>were included)</w:t>
      </w:r>
      <w:r w:rsidR="00B11E82">
        <w:t xml:space="preserve"> </w:t>
      </w:r>
      <w:r w:rsidR="005B2A79">
        <w:t xml:space="preserve"> </w:t>
      </w:r>
    </w:p>
    <w:p w14:paraId="50E983A6" w14:textId="77777777" w:rsidR="003E0D84" w:rsidRDefault="003E0D84" w:rsidP="003E0D84">
      <w:pPr>
        <w:pStyle w:val="ListParagraph"/>
      </w:pPr>
    </w:p>
    <w:p w14:paraId="76BC1253" w14:textId="14F2CF4C" w:rsidR="00CC44EB" w:rsidRDefault="00D507D5">
      <w:r>
        <w:t>Identified articles were uploaded onto Rayyan</w:t>
      </w:r>
      <w:r w:rsidR="00441CCB">
        <w:t xml:space="preserve"> (</w:t>
      </w:r>
      <w:hyperlink r:id="rId10" w:history="1">
        <w:r w:rsidR="00441CCB" w:rsidRPr="00B733EC">
          <w:rPr>
            <w:rStyle w:val="Hyperlink"/>
          </w:rPr>
          <w:t>https://rayyan.ai/</w:t>
        </w:r>
      </w:hyperlink>
      <w:r w:rsidR="00441CCB">
        <w:t>)</w:t>
      </w:r>
      <w:r>
        <w:t xml:space="preserve"> </w:t>
      </w:r>
      <w:r w:rsidR="00CA34D6">
        <w:t xml:space="preserve">to </w:t>
      </w:r>
      <w:r>
        <w:t>detect duplicate papers for manual checking and removal.</w:t>
      </w:r>
      <w:r w:rsidR="00B07360">
        <w:t xml:space="preserve"> This is the only part of the review process in which an automation tool is used.</w:t>
      </w:r>
      <w:r>
        <w:t xml:space="preserve"> </w:t>
      </w:r>
      <w:r w:rsidR="00B07360">
        <w:t>Data from the papers was collected using manual review.</w:t>
      </w:r>
      <w:r w:rsidR="00DB1C29">
        <w:t xml:space="preserve"> Research characteristics were derived iteratively and can be found on OSF (</w:t>
      </w:r>
      <w:hyperlink r:id="rId11" w:history="1">
        <w:r w:rsidR="00DB1C29" w:rsidRPr="00B733EC">
          <w:rPr>
            <w:rStyle w:val="Hyperlink"/>
          </w:rPr>
          <w:t>https://osf.io/4g6s3/</w:t>
        </w:r>
      </w:hyperlink>
      <w:r w:rsidR="00DB1C29">
        <w:t xml:space="preserve">). </w:t>
      </w:r>
    </w:p>
    <w:p w14:paraId="3BE35480" w14:textId="77777777" w:rsidR="00556FCB" w:rsidRDefault="00556FCB" w:rsidP="00556FCB">
      <w:r>
        <w:t>___________________________________________________________________________</w:t>
      </w:r>
    </w:p>
    <w:p w14:paraId="64DF752E" w14:textId="77777777" w:rsidR="00556FCB" w:rsidRDefault="00556FCB"/>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52DD47CD"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w:t>
      </w:r>
      <w:r w:rsidR="00B11E82">
        <w:t>hospital</w:t>
      </w:r>
      <w:r w:rsidR="005A0B22">
        <w:t xml:space="preserve"> physicians</w:t>
      </w:r>
      <w:r w:rsidR="000F4AC4">
        <w:t xml:space="preserve"> etc.). We reviewed the experimental procedures to extract their key manipulations</w:t>
      </w:r>
      <w:r w:rsidR="00162699">
        <w:t xml:space="preserve"> and </w:t>
      </w:r>
      <w:r w:rsidR="000F4AC4">
        <w:t>independent variables</w:t>
      </w:r>
      <w:r w:rsidR="00162699">
        <w:t xml:space="preserve"> (e.g., </w:t>
      </w:r>
      <w:r w:rsidR="000F4AC4">
        <w:t>case complexity, use of a cognitive intervention</w:t>
      </w:r>
      <w:r w:rsidR="00162699">
        <w:t>,</w:t>
      </w:r>
      <w:r w:rsidR="000F4AC4">
        <w:t xml:space="preserve"> </w:t>
      </w:r>
      <w:r w:rsidR="00F136A7">
        <w:t xml:space="preserve">level of </w:t>
      </w:r>
      <w:r w:rsidR="000F4AC4">
        <w:t>medical experience</w:t>
      </w:r>
      <w:r w:rsidR="00162699">
        <w:t>)</w:t>
      </w:r>
      <w:r w:rsidR="000F4AC4">
        <w:t>.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443FA1EE" w14:textId="202EFC4F" w:rsidR="006910D0" w:rsidRDefault="006910D0" w:rsidP="00CD2D48">
      <w:pPr>
        <w:suppressLineNumbers/>
      </w:pPr>
    </w:p>
    <w:p w14:paraId="45922BE7" w14:textId="6702DC37" w:rsidR="006F025B" w:rsidRDefault="006F025B" w:rsidP="00CD2D48">
      <w:pPr>
        <w:suppressLineNumbers/>
      </w:pPr>
    </w:p>
    <w:p w14:paraId="73C70551" w14:textId="77777777" w:rsidR="00550F9C" w:rsidRDefault="00550F9C" w:rsidP="00CD2D48">
      <w:pPr>
        <w:suppressLineNumbers/>
      </w:pPr>
    </w:p>
    <w:p w14:paraId="15573382" w14:textId="77777777" w:rsidR="001A5828" w:rsidRPr="00D507D5" w:rsidRDefault="001A5828" w:rsidP="00CD2D48">
      <w:pPr>
        <w:suppressLineNumbers/>
      </w:pPr>
    </w:p>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DC29E11" w14:textId="4DFEA697" w:rsidR="003E0D84" w:rsidRPr="00863060" w:rsidRDefault="00863060">
      <w:r>
        <w:t>The initial search returned a total of 3</w:t>
      </w:r>
      <w:r w:rsidR="00B937FE">
        <w:t>,</w:t>
      </w:r>
      <w:r>
        <w:t xml:space="preserve">332 articles. </w:t>
      </w:r>
      <w:r w:rsidR="007B3463">
        <w:t>A</w:t>
      </w:r>
      <w:r>
        <w:t>pplying the inclusion criteria</w:t>
      </w:r>
      <w:r w:rsidR="007B3463">
        <w:t xml:space="preserve"> identified</w:t>
      </w:r>
      <w:r>
        <w:t xml:space="preserve"> 50 eligible articles. 439 </w:t>
      </w:r>
      <w:r w:rsidR="007B3463">
        <w:t xml:space="preserve">further </w:t>
      </w:r>
      <w:r>
        <w:t xml:space="preserve">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This produced a total of 79 articles for inclusion and synthesis</w:t>
      </w:r>
      <w:r w:rsidR="00C27D55">
        <w:t xml:space="preserve"> (see figure 2 for PRISMA diagram)</w:t>
      </w:r>
      <w:r>
        <w:t>.</w:t>
      </w:r>
      <w:r w:rsidR="00E843CD">
        <w:t xml:space="preserve"> The full set of papers can be found in Table S1 of the Supplemental Materials.</w:t>
      </w:r>
    </w:p>
    <w:p w14:paraId="1B1B8DAD" w14:textId="7B1B017F" w:rsidR="00CC44EB" w:rsidRDefault="00CC44EB">
      <w:pPr>
        <w:rPr>
          <w:ins w:id="1" w:author="Sriraj Aiyer" w:date="2025-01-29T16:17:00Z"/>
          <w:b/>
          <w:bCs/>
          <w:sz w:val="28"/>
          <w:szCs w:val="28"/>
        </w:rPr>
      </w:pPr>
    </w:p>
    <w:p w14:paraId="56155A53" w14:textId="77777777" w:rsidR="002A6A2F" w:rsidRDefault="002A6A2F">
      <w:pPr>
        <w:rPr>
          <w:b/>
          <w:bCs/>
          <w:sz w:val="28"/>
          <w:szCs w:val="28"/>
        </w:rPr>
      </w:pPr>
    </w:p>
    <w:p w14:paraId="3C45D417" w14:textId="77777777" w:rsidR="008B5DF3" w:rsidRPr="00642282" w:rsidRDefault="008B5DF3" w:rsidP="008B5DF3">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19EE7B4" wp14:editId="782BE5DD">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p>
    <w:p w14:paraId="5DE6561D" w14:textId="77777777" w:rsidR="008B5DF3" w:rsidRDefault="008B5DF3" w:rsidP="008B5DF3">
      <w:pPr>
        <w:rPr>
          <w:b/>
          <w:bCs/>
        </w:rPr>
      </w:pPr>
    </w:p>
    <w:p w14:paraId="4A0D642A" w14:textId="7314D860" w:rsidR="00366F81" w:rsidRDefault="008B5DF3">
      <w:pPr>
        <w:rPr>
          <w:b/>
          <w:bCs/>
        </w:rPr>
      </w:pPr>
      <w:r w:rsidRPr="000078DF">
        <w:rPr>
          <w:b/>
          <w:bCs/>
        </w:rPr>
        <w:t xml:space="preserve">FIGURE </w:t>
      </w:r>
      <w:r>
        <w:rPr>
          <w:b/>
          <w:bCs/>
        </w:rPr>
        <w:t>2</w:t>
      </w:r>
      <w:r w:rsidRPr="000078DF">
        <w:rPr>
          <w:b/>
          <w:bCs/>
        </w:rPr>
        <w:t xml:space="preserve"> – PRISMA Diagram of Literature Review</w:t>
      </w:r>
      <w:r>
        <w:rPr>
          <w:b/>
          <w:bCs/>
        </w:rPr>
        <w:t xml:space="preserve">. </w:t>
      </w:r>
    </w:p>
    <w:p w14:paraId="4479A174" w14:textId="77777777" w:rsidR="00B952A3" w:rsidRDefault="00B952A3">
      <w:pPr>
        <w:rPr>
          <w:b/>
          <w:bCs/>
          <w:sz w:val="28"/>
          <w:szCs w:val="28"/>
        </w:rPr>
      </w:pP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4ADB42F7" w:rsidR="000D755F" w:rsidRDefault="00F05162">
      <w:r>
        <w:t>Table 1</w:t>
      </w:r>
      <w:r w:rsidR="00C27D55">
        <w:t xml:space="preserve"> summarises study characteristics and</w:t>
      </w:r>
      <w:r w:rsidR="00366F81">
        <w:t xml:space="preserve"> Figure </w:t>
      </w:r>
      <w:r w:rsidR="00E65754">
        <w:t>3</w:t>
      </w:r>
      <w:r w:rsidR="00366F81">
        <w:t xml:space="preserve"> </w:t>
      </w:r>
      <w:r w:rsidR="00C27D55">
        <w:t>shows that</w:t>
      </w:r>
      <w:r w:rsidR="00366F81">
        <w:t xml:space="preserve"> 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w:t>
      </w:r>
      <w:r w:rsidR="00C27D55">
        <w:t>this</w:t>
      </w:r>
      <w:r w:rsidR="00215AD2">
        <w:t xml:space="preserve">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r w:rsidR="00215AD2">
        <w:t>medical education</w:t>
      </w:r>
      <w:r w:rsidR="00264D70">
        <w:t xml:space="preserve"> </w:t>
      </w:r>
      <w:r w:rsidR="00C27D55">
        <w:t>journals</w:t>
      </w:r>
      <w:r w:rsidR="00264D70">
        <w:t xml:space="preserve"> </w:t>
      </w:r>
      <w:r w:rsidR="00021153">
        <w:t xml:space="preserve">being </w:t>
      </w:r>
      <w:r w:rsidR="00264D70">
        <w:t>most common (19 studies)</w:t>
      </w:r>
      <w:r w:rsidR="00215AD2">
        <w:t xml:space="preserve">. </w:t>
      </w:r>
      <w:r w:rsidR="00C27D55">
        <w:t xml:space="preserve">Clinical </w:t>
      </w:r>
      <w:r w:rsidR="00215AD2">
        <w:t xml:space="preserve">areas most represented were Primary Care/General Practice, Emergency Medicine and Nursing.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69900703" w:rsidR="008B490B" w:rsidRDefault="00C27D55">
      <w:r>
        <w:t>Study designs were</w:t>
      </w:r>
      <w:r w:rsidR="005D112F">
        <w:t xml:space="preserve"> </w:t>
      </w:r>
      <w:r w:rsidR="005A5542">
        <w:t>split</w:t>
      </w:r>
      <w:r w:rsidR="005D112F">
        <w:t xml:space="preserve"> roughly evenly between</w:t>
      </w:r>
      <w:r w:rsidR="005A5542">
        <w:t xml:space="preserve"> </w:t>
      </w:r>
      <w:r w:rsidR="00DA63E4">
        <w:t>focusing on how confidence varies across individuals</w:t>
      </w:r>
      <w:r w:rsidR="00E52E04">
        <w:t xml:space="preserve"> </w:t>
      </w:r>
      <w:r w:rsidR="000B6205">
        <w:t>(</w:t>
      </w:r>
      <w:r w:rsidR="00505ABC">
        <w:t>35</w:t>
      </w:r>
      <w:r w:rsidR="000B6205">
        <w:t xml:space="preserve"> studies) </w:t>
      </w:r>
      <w:r w:rsidR="00DA63E4">
        <w:t xml:space="preserve">and </w:t>
      </w:r>
      <w:r w:rsidR="006C7C58">
        <w:t xml:space="preserve">on </w:t>
      </w:r>
      <w:r w:rsidR="00DA63E4">
        <w:t xml:space="preserve">how confidence varies </w:t>
      </w:r>
      <w:r w:rsidR="00FE15E1">
        <w:t>according to features of the</w:t>
      </w:r>
      <w:r w:rsidR="00CD1B67">
        <w:t xml:space="preserve"> patient case</w:t>
      </w:r>
      <w:r w:rsidR="000B6205">
        <w:t xml:space="preserve"> (</w:t>
      </w:r>
      <w:r w:rsidR="00505ABC">
        <w:t>31</w:t>
      </w:r>
      <w:r w:rsidR="000B6205">
        <w:t xml:space="preserve"> studies)</w:t>
      </w:r>
      <w:r w:rsidR="00EA3152">
        <w:t>, with</w:t>
      </w:r>
      <w:r w:rsidR="009205CD">
        <w:t xml:space="preserve"> </w:t>
      </w:r>
      <w:r w:rsidR="00505ABC">
        <w:t xml:space="preserve">remaining </w:t>
      </w:r>
      <w:r w:rsidR="00EA3152">
        <w:t>(</w:t>
      </w:r>
      <w:r w:rsidR="00505ABC">
        <w:t>13 studies</w:t>
      </w:r>
      <w:r w:rsidR="00EA3152">
        <w:t>)</w:t>
      </w:r>
      <w:r w:rsidR="00505ABC">
        <w:t xml:space="preserve"> stud</w:t>
      </w:r>
      <w:r w:rsidR="00EA3152">
        <w:t>ying</w:t>
      </w:r>
      <w:r w:rsidR="00505ABC">
        <w:t xml:space="preserve"> both</w:t>
      </w:r>
      <w:r w:rsidR="00DA63E4">
        <w:t>.</w:t>
      </w:r>
      <w:r w:rsidR="000E65A0">
        <w:t xml:space="preserve"> </w:t>
      </w:r>
      <w:r>
        <w:t>Thirty</w:t>
      </w:r>
      <w:r w:rsidR="00186A76">
        <w:t>-</w:t>
      </w:r>
      <w:r>
        <w:t>four</w:t>
      </w:r>
      <w:r w:rsidR="008B490B">
        <w:t xml:space="preserve"> studies</w:t>
      </w:r>
      <w:r w:rsidR="00505ABC">
        <w:t xml:space="preserve"> (</w:t>
      </w:r>
      <w:r w:rsidR="008B490B">
        <w:t>43%</w:t>
      </w:r>
      <w:r w:rsidR="000E65A0">
        <w:t xml:space="preserve"> </w:t>
      </w:r>
      <w:r w:rsidR="008B490B">
        <w:t xml:space="preserve">) </w:t>
      </w:r>
      <w:r w:rsidR="006910D0">
        <w:t>looked at the</w:t>
      </w:r>
      <w:r w:rsidR="008B490B">
        <w:t xml:space="preserve"> level of medical experience or training</w:t>
      </w:r>
      <w:r w:rsidR="006910D0">
        <w:t>’s</w:t>
      </w:r>
      <w:r w:rsidR="008B490B">
        <w:t xml:space="preserve"> effect on confidence, either measured as a dependent variable or by recruiting participants in ‘novice’</w:t>
      </w:r>
      <w:r w:rsidR="00E52E04">
        <w:t xml:space="preserve"> </w:t>
      </w:r>
      <w:r w:rsidR="000B4284">
        <w:t xml:space="preserve">versus </w:t>
      </w:r>
      <w:r w:rsidR="008B490B">
        <w:t>‘experienced’ group.</w:t>
      </w:r>
      <w:r w:rsidR="000E65A0">
        <w:t xml:space="preserve"> </w:t>
      </w:r>
      <w:r>
        <w:t>Nineteen</w:t>
      </w:r>
      <w:r w:rsidR="00610584">
        <w:t xml:space="preserve"> </w:t>
      </w:r>
      <w:r w:rsidR="008B490B">
        <w:t xml:space="preserve">studies (24%) manipulated the complexity or difficulty of the patient case. Finally, </w:t>
      </w:r>
      <w:r w:rsidR="005B2A79">
        <w:t>ten</w:t>
      </w:r>
      <w:r w:rsidR="008B490B">
        <w:t xml:space="preserve"> studies (13%) </w:t>
      </w:r>
      <w:r w:rsidR="00B70256">
        <w:t xml:space="preserve">investigated how diagnostic confidence varies </w:t>
      </w:r>
      <w:r w:rsidR="006910D0">
        <w:t xml:space="preserve">with </w:t>
      </w:r>
      <w:r w:rsidR="00B70256">
        <w:t>the information presented or the opportunity to seek information</w:t>
      </w:r>
      <w:r w:rsidR="008B490B">
        <w:t>.</w:t>
      </w:r>
    </w:p>
    <w:p w14:paraId="751EB2AA" w14:textId="77777777" w:rsidR="008B490B" w:rsidRDefault="008B490B"/>
    <w:p w14:paraId="4AE6EDCC" w14:textId="13BB2EFD" w:rsidR="00F05162" w:rsidRDefault="00E32702">
      <w:r>
        <w:t>Most of the studies</w:t>
      </w:r>
      <w:r w:rsidR="0089637A">
        <w:t xml:space="preserve"> </w:t>
      </w:r>
      <w:r>
        <w:t>(</w:t>
      </w:r>
      <w:r w:rsidR="00215AD2">
        <w:t xml:space="preserve">44 </w:t>
      </w:r>
      <w:r w:rsidR="00C27D55">
        <w:t>(56%))</w:t>
      </w:r>
      <w:r w:rsidR="00215AD2">
        <w:t xml:space="preserve"> use</w:t>
      </w:r>
      <w:r>
        <w:t>d</w:t>
      </w:r>
      <w:r w:rsidR="00215AD2">
        <w:t xml:space="preserve"> clinical patient</w:t>
      </w:r>
      <w:r w:rsidR="00094246">
        <w:t xml:space="preserve"> text</w:t>
      </w:r>
      <w:r w:rsidR="00215AD2">
        <w:t xml:space="preserve"> vignettes.</w:t>
      </w:r>
      <w:r w:rsidR="00A45FAF">
        <w:t xml:space="preserve"> For vignettes, there is an established ground truth in each case (</w:t>
      </w:r>
      <w:r w:rsidR="00D75BC5">
        <w:t xml:space="preserve">which </w:t>
      </w:r>
      <w:r w:rsidR="009B67BE">
        <w:t>may not be possible</w:t>
      </w:r>
      <w:r w:rsidR="00D75BC5">
        <w:t xml:space="preserve"> </w:t>
      </w:r>
      <w:r w:rsidR="009B67BE">
        <w:t>for</w:t>
      </w:r>
      <w:r w:rsidR="00D75BC5">
        <w:t xml:space="preserve"> </w:t>
      </w:r>
      <w:r w:rsidR="00A45FAF">
        <w:t xml:space="preserve">in situ studies involving real patients) to compare the participants’ </w:t>
      </w:r>
      <w:r w:rsidR="006910D0">
        <w:t>confidence</w:t>
      </w:r>
      <w:r w:rsidR="005B2A79">
        <w:t xml:space="preserve"> to their true accuracy</w:t>
      </w:r>
      <w:r w:rsidR="00A45FAF">
        <w:t xml:space="preserve"> </w:t>
      </w:r>
      <w:r w:rsidR="005B2A79">
        <w:t xml:space="preserve">in order to </w:t>
      </w:r>
      <w:r w:rsidR="00A45FAF">
        <w:t xml:space="preserve">gauge </w:t>
      </w:r>
      <w:r w:rsidR="006910D0">
        <w:t>calibration</w:t>
      </w:r>
      <w:r w:rsidR="00A45FAF">
        <w:t xml:space="preserve">. </w:t>
      </w:r>
      <w:r w:rsidR="00886745">
        <w:t xml:space="preserve">Because </w:t>
      </w:r>
      <w:r w:rsidR="00A45FAF">
        <w:t xml:space="preserve">vignettes are quick and simple to administer, participants can complete several diagnoses during a single study such that both their confidence and accuracy can be averaged across cases.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ne study that nurses were both less accurate and less confident in a high-fidelity simulation compared to a paper-based vignette</w:t>
      </w:r>
      <w:r w:rsidR="001F4005">
        <w:rPr>
          <w:vertAlign w:val="superscript"/>
        </w:rPr>
        <w:t>2</w:t>
      </w:r>
      <w:r w:rsidR="002C11C7">
        <w:rPr>
          <w:vertAlign w:val="superscript"/>
        </w:rPr>
        <w:t>7</w:t>
      </w:r>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w:t>
      </w:r>
      <w:r w:rsidR="005B2A79">
        <w:t xml:space="preserve"> experimental findings</w:t>
      </w:r>
      <w:r w:rsidR="000D755F">
        <w:t xml:space="preserve"> to how </w:t>
      </w:r>
      <w:r w:rsidR="00380685">
        <w:t xml:space="preserve">medical professionals </w:t>
      </w:r>
      <w:r w:rsidR="000D755F">
        <w:t xml:space="preserve">behave in their everyday practice. </w:t>
      </w:r>
    </w:p>
    <w:p w14:paraId="0687D1E6" w14:textId="715A30A1" w:rsidR="0062261E" w:rsidRDefault="0062261E"/>
    <w:p w14:paraId="7E63CB4B" w14:textId="40C53E5A" w:rsidR="00712D1F" w:rsidRDefault="00751CE0" w:rsidP="00786AD6">
      <w:r>
        <w:t>Studies varied in how confidence and diagnostic accuracy were assessed</w:t>
      </w:r>
      <w:r w:rsidR="0062261E">
        <w:t>. Studies mostly use</w:t>
      </w:r>
      <w:r w:rsidR="003C48DA">
        <w:t>d</w:t>
      </w:r>
      <w:r w:rsidR="0062261E">
        <w:t xml:space="preserve"> a self-reported scale for confidence </w:t>
      </w:r>
      <w:r w:rsidR="003C48DA">
        <w:t xml:space="preserve">(usually </w:t>
      </w:r>
      <w:r w:rsidR="0062261E">
        <w:t>1-10 or 1-100</w:t>
      </w:r>
      <w:r w:rsidR="003C48DA">
        <w:t>)</w:t>
      </w:r>
      <w:r w:rsidR="00441CCB">
        <w:t xml:space="preserve"> as opposed to verbal expressions of confidence (e.g.</w:t>
      </w:r>
      <w:r w:rsidR="00DC2BC2">
        <w:t>,</w:t>
      </w:r>
      <w:r w:rsidR="00441CCB">
        <w:t xml:space="preserve"> “not sure”</w:t>
      </w:r>
      <w:r w:rsidR="00DC2BC2">
        <w:t xml:space="preserve"> to “certain”</w:t>
      </w:r>
      <w:r w:rsidR="00441CCB">
        <w:t>) or visual analogue scales</w:t>
      </w:r>
      <w:r w:rsidR="0062261E">
        <w:t>.</w:t>
      </w:r>
      <w:r w:rsidR="00441CCB">
        <w:t xml:space="preserve"> </w:t>
      </w:r>
      <w:r w:rsidR="0062261E">
        <w:t xml:space="preserve">The use of </w:t>
      </w:r>
      <w:r w:rsidR="00AD250F">
        <w:t xml:space="preserve">self-report numerical </w:t>
      </w:r>
      <w:r w:rsidR="0062261E">
        <w:t>scales is common within cognitive psychology</w:t>
      </w:r>
      <w:r w:rsidR="0062548D">
        <w:t>,</w:t>
      </w:r>
      <w:r w:rsidR="0062261E">
        <w:t xml:space="preserve"> </w:t>
      </w:r>
      <w:r w:rsidR="0062548D">
        <w:t xml:space="preserve">where </w:t>
      </w:r>
      <w:r w:rsidR="0062261E">
        <w:t xml:space="preserve">measured confidence values predict other behavioural </w:t>
      </w:r>
      <w:r w:rsidR="00E3073D">
        <w:t xml:space="preserve">indices </w:t>
      </w:r>
      <w:r w:rsidR="0062261E">
        <w:t>of uncertainty, such as the tendency to seek further information or to opt out of making a decision</w:t>
      </w:r>
      <w:r w:rsidR="001F4005" w:rsidRPr="001F4005">
        <w:rPr>
          <w:vertAlign w:val="superscript"/>
        </w:rPr>
        <w:t>2</w:t>
      </w:r>
      <w:r w:rsidR="002C11C7">
        <w:rPr>
          <w:vertAlign w:val="superscript"/>
        </w:rPr>
        <w:t>8</w:t>
      </w:r>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0BBEC25B" w:rsidR="00786AD6" w:rsidRDefault="0072662A" w:rsidP="00786AD6">
      <w:r>
        <w:t>In terms of accuracy, most studies prompt clinicians for a single diagnosis that is marked as correct or incorrect</w:t>
      </w:r>
      <w:r w:rsidR="00712D1F">
        <w:t xml:space="preserve">. </w:t>
      </w:r>
      <w:r w:rsidR="008C345C">
        <w:t xml:space="preserve">However, </w:t>
      </w:r>
      <w:r w:rsidR="00712D1F">
        <w:t xml:space="preserve">clinicians may consider </w:t>
      </w:r>
      <w:r w:rsidR="008C345C">
        <w:t>multiple</w:t>
      </w:r>
      <w:r w:rsidR="006A5856">
        <w:t xml:space="preserve"> possible</w:t>
      </w:r>
      <w:r w:rsidR="008C345C">
        <w:t xml:space="preserve"> </w:t>
      </w:r>
      <w:r w:rsidR="00712D1F">
        <w:t xml:space="preserve">diagnoses in their everyday practice. Hence, </w:t>
      </w:r>
      <w:r>
        <w:t>24 studies (30%) allowed participants to record multiple differentials in their diagnosis</w:t>
      </w:r>
      <w:r w:rsidR="00BF7C39">
        <w:t>.</w:t>
      </w:r>
      <w:r w:rsidR="00506CDD">
        <w:t xml:space="preserve"> </w:t>
      </w:r>
      <w:r w:rsidR="00BF7C39">
        <w:t>T</w:t>
      </w:r>
      <w:r w:rsidR="00506CDD">
        <w:t>his complicates scoring accuracy and confidence</w:t>
      </w:r>
      <w:r w:rsidR="00BF7C39">
        <w:t>:</w:t>
      </w:r>
      <w:r>
        <w:t xml:space="preserve"> </w:t>
      </w:r>
      <w:r w:rsidR="00574C5E">
        <w:t xml:space="preserve">If </w:t>
      </w:r>
      <w:r>
        <w:t xml:space="preserve">accuracy </w:t>
      </w:r>
      <w:r w:rsidR="00574C5E">
        <w:t>is</w:t>
      </w:r>
      <w:r>
        <w:t xml:space="preserve"> operationalised </w:t>
      </w:r>
      <w:r w:rsidR="00861340">
        <w:t>as whether</w:t>
      </w:r>
      <w:r>
        <w:t xml:space="preserve"> a correct diagnosis is included in this set of multiple differentials</w:t>
      </w:r>
      <w:r w:rsidR="00861340">
        <w:t>,</w:t>
      </w:r>
      <w:r>
        <w:t xml:space="preserve"> clinicians are more likely to</w:t>
      </w:r>
      <w:r w:rsidR="001C5E97">
        <w:t xml:space="preserve"> be</w:t>
      </w:r>
      <w:r>
        <w:t xml:space="preserve"> correct with more differentials</w:t>
      </w:r>
      <w:r w:rsidR="00861340">
        <w:t>,</w:t>
      </w:r>
      <w:r>
        <w:t xml:space="preserve"> and </w:t>
      </w:r>
      <w:r w:rsidR="00861340">
        <w:t>it may remain unclear how</w:t>
      </w:r>
      <w:r>
        <w:t xml:space="preserve"> clinicians weigh up competing differentials.</w:t>
      </w:r>
      <w:r w:rsidR="00786AD6">
        <w:t xml:space="preserve"> Hence, </w:t>
      </w:r>
      <w:r w:rsidR="00F7794F">
        <w:t>the operationalised</w:t>
      </w:r>
      <w:r w:rsidR="00786AD6">
        <w:t xml:space="preserve"> </w:t>
      </w:r>
      <w:r w:rsidR="00F7794F">
        <w:t xml:space="preserve">calibration of confidence </w:t>
      </w:r>
      <w:r w:rsidR="00786AD6">
        <w:t xml:space="preserve">judgements </w:t>
      </w:r>
      <w:r w:rsidR="00F7794F">
        <w:t>is</w:t>
      </w:r>
      <w:r w:rsidR="00786AD6">
        <w:t xml:space="preserve"> heavily contingent on how diagnoses are recorded</w:t>
      </w:r>
      <w:r>
        <w:t>.</w:t>
      </w:r>
    </w:p>
    <w:p w14:paraId="55929F89" w14:textId="30A9B98F" w:rsidR="00E01852" w:rsidRDefault="00E01852" w:rsidP="00FC500E">
      <w:pPr>
        <w:suppressLineNumbers/>
      </w:pPr>
    </w:p>
    <w:p w14:paraId="7A40706C" w14:textId="4D3EA9F6" w:rsidR="008B5DF3" w:rsidRDefault="008B5DF3" w:rsidP="00FC500E">
      <w:pPr>
        <w:suppressLineNumbers/>
      </w:pPr>
    </w:p>
    <w:p w14:paraId="780B0F9D" w14:textId="77777777" w:rsidR="008B5DF3" w:rsidRDefault="008B5DF3" w:rsidP="00FC500E">
      <w:pPr>
        <w:suppressLineNumbers/>
      </w:pPr>
    </w:p>
    <w:p w14:paraId="1515A633" w14:textId="77777777" w:rsidR="00786AD6" w:rsidRDefault="00786AD6" w:rsidP="00CD2D48">
      <w:pPr>
        <w:suppressLineNumbers/>
      </w:pPr>
    </w:p>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7D67EED3" w:rsidR="008E1B63" w:rsidRDefault="008E1B63" w:rsidP="002066A6">
            <w:r>
              <w:t>Text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2A588FC2" w:rsidR="008E1B63" w:rsidRDefault="008E1B63">
      <w:pPr>
        <w:rPr>
          <w:b/>
          <w:bCs/>
        </w:rPr>
      </w:pPr>
      <w:r w:rsidRPr="000078DF">
        <w:rPr>
          <w:b/>
          <w:bCs/>
        </w:rPr>
        <w:t>TABLE 1:</w:t>
      </w:r>
      <w:r w:rsidR="00007CF2">
        <w:rPr>
          <w:b/>
          <w:bCs/>
        </w:rPr>
        <w:t xml:space="preserve"> </w:t>
      </w:r>
      <w:r w:rsidRPr="000078DF">
        <w:rPr>
          <w:b/>
          <w:bCs/>
        </w:rPr>
        <w:t>Characteristics 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r w:rsidR="00610584">
        <w:rPr>
          <w:b/>
          <w:bCs/>
        </w:rPr>
        <w:t>A full list of all included papers can be found in the Supplemental Materials</w:t>
      </w:r>
      <w:r w:rsidR="00A55101">
        <w:rPr>
          <w:b/>
          <w:bCs/>
        </w:rPr>
        <w:t xml:space="preserve"> (Table S1)</w:t>
      </w:r>
      <w:r w:rsidR="00610584">
        <w:rPr>
          <w:b/>
          <w:bCs/>
        </w:rPr>
        <w:t>.</w:t>
      </w:r>
    </w:p>
    <w:p w14:paraId="26872FF5" w14:textId="77777777" w:rsidR="00E36441" w:rsidRPr="00F7352F" w:rsidRDefault="00E36441">
      <w:pPr>
        <w:rPr>
          <w:b/>
          <w:bCs/>
        </w:rPr>
      </w:pPr>
    </w:p>
    <w:p w14:paraId="36D23E66" w14:textId="77777777" w:rsidR="008B5DF3" w:rsidRDefault="008B5DF3" w:rsidP="008B5DF3">
      <w:r>
        <w:rPr>
          <w:noProof/>
        </w:rPr>
        <w:drawing>
          <wp:inline distT="0" distB="0" distL="0" distR="0" wp14:anchorId="25D6502B" wp14:editId="29CE4429">
            <wp:extent cx="5219700" cy="3771194"/>
            <wp:effectExtent l="0" t="0" r="0" b="127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279201" cy="3814183"/>
                    </a:xfrm>
                    <a:prstGeom prst="rect">
                      <a:avLst/>
                    </a:prstGeom>
                  </pic:spPr>
                </pic:pic>
              </a:graphicData>
            </a:graphic>
          </wp:inline>
        </w:drawing>
      </w:r>
    </w:p>
    <w:p w14:paraId="152C1B7D" w14:textId="77777777" w:rsidR="008B5DF3" w:rsidRDefault="008B5DF3" w:rsidP="008B5DF3">
      <w:pPr>
        <w:rPr>
          <w:b/>
          <w:bCs/>
        </w:rPr>
      </w:pPr>
    </w:p>
    <w:p w14:paraId="3AB0A5D3" w14:textId="3EF341B2" w:rsidR="008B5DF3" w:rsidRDefault="008B5DF3" w:rsidP="008B5DF3">
      <w:pPr>
        <w:rPr>
          <w:b/>
          <w:bCs/>
        </w:rPr>
      </w:pPr>
      <w:r w:rsidRPr="000078DF">
        <w:rPr>
          <w:b/>
          <w:bCs/>
        </w:rPr>
        <w:t>F</w:t>
      </w:r>
      <w:r>
        <w:rPr>
          <w:b/>
          <w:bCs/>
        </w:rPr>
        <w:t>IGURE</w:t>
      </w:r>
      <w:r w:rsidRPr="000078DF">
        <w:rPr>
          <w:b/>
          <w:bCs/>
        </w:rPr>
        <w:t xml:space="preserve"> </w:t>
      </w:r>
      <w:r>
        <w:rPr>
          <w:b/>
          <w:bCs/>
        </w:rPr>
        <w:t>3</w:t>
      </w:r>
      <w:r w:rsidRPr="000078DF">
        <w:rPr>
          <w:b/>
          <w:bCs/>
        </w:rPr>
        <w:t xml:space="preserve"> – Distribution of Papers by Publication Year</w:t>
      </w:r>
    </w:p>
    <w:p w14:paraId="551413C3" w14:textId="77777777" w:rsidR="00AA7BC6" w:rsidRPr="000078DF" w:rsidRDefault="00AA7BC6" w:rsidP="008E1B63">
      <w:pPr>
        <w:rPr>
          <w:b/>
          <w:bCs/>
        </w:rPr>
      </w:pPr>
    </w:p>
    <w:p w14:paraId="6F561D28" w14:textId="77777777" w:rsidR="008B5DF3" w:rsidRDefault="008B5DF3">
      <w:pPr>
        <w:rPr>
          <w:b/>
          <w:bCs/>
          <w:sz w:val="28"/>
          <w:szCs w:val="28"/>
        </w:rPr>
      </w:pPr>
    </w:p>
    <w:p w14:paraId="54C46E50" w14:textId="77777777" w:rsidR="008B5DF3" w:rsidRDefault="008B5DF3">
      <w:pPr>
        <w:rPr>
          <w:b/>
          <w:bCs/>
          <w:sz w:val="28"/>
          <w:szCs w:val="28"/>
        </w:rPr>
      </w:pPr>
    </w:p>
    <w:p w14:paraId="0B1CC2F8" w14:textId="71368CCC"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1D51071F" w:rsidR="000B57AA" w:rsidRPr="00800160" w:rsidRDefault="00786AD6">
      <w:pPr>
        <w:rPr>
          <w:i/>
          <w:iCs/>
        </w:rPr>
      </w:pPr>
      <w:r w:rsidRPr="00800160">
        <w:rPr>
          <w:i/>
          <w:iCs/>
        </w:rPr>
        <w:t>Misc</w:t>
      </w:r>
      <w:r w:rsidR="000B57AA" w:rsidRPr="00800160">
        <w:rPr>
          <w:i/>
          <w:iCs/>
        </w:rPr>
        <w:t>alibration of Confidence and Certainty Judgements</w:t>
      </w:r>
      <w:r w:rsidRPr="00800160">
        <w:rPr>
          <w:i/>
          <w:iCs/>
        </w:rPr>
        <w:t xml:space="preserve"> </w:t>
      </w:r>
      <w:r w:rsidR="002A50EB" w:rsidRPr="00800160">
        <w:rPr>
          <w:i/>
          <w:iCs/>
        </w:rPr>
        <w:t xml:space="preserve">to </w:t>
      </w:r>
      <w:r w:rsidRPr="00800160">
        <w:rPr>
          <w:i/>
          <w:iCs/>
        </w:rPr>
        <w:t>Objective Accuracy</w:t>
      </w:r>
    </w:p>
    <w:p w14:paraId="565AC928" w14:textId="73E3D7F9" w:rsidR="005B6EC8" w:rsidRDefault="005B6EC8">
      <w:pPr>
        <w:rPr>
          <w:u w:val="single"/>
        </w:rPr>
      </w:pPr>
    </w:p>
    <w:p w14:paraId="7A8D506E" w14:textId="064996F4" w:rsidR="00A45FAF" w:rsidRDefault="00107577">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Calibration is then an indirect measure that is calculated by comparing two other observed measures: confidence and accuracy. In our study sample, there was limited evidence of calibrated confidence judgements, with some studies reporting underconfidence</w:t>
      </w:r>
      <w:r w:rsidR="001F4005">
        <w:rPr>
          <w:vertAlign w:val="superscript"/>
        </w:rPr>
        <w:t>2</w:t>
      </w:r>
      <w:r w:rsidR="002C11C7">
        <w:rPr>
          <w:vertAlign w:val="superscript"/>
        </w:rPr>
        <w:t>7</w:t>
      </w:r>
      <w:r w:rsidR="001F4005">
        <w:rPr>
          <w:vertAlign w:val="superscript"/>
        </w:rPr>
        <w:t>,2</w:t>
      </w:r>
      <w:r w:rsidR="002C11C7">
        <w:rPr>
          <w:vertAlign w:val="superscript"/>
        </w:rPr>
        <w:t>9</w:t>
      </w:r>
      <w:r w:rsidR="001F4005">
        <w:rPr>
          <w:vertAlign w:val="superscript"/>
        </w:rPr>
        <w:t>,</w:t>
      </w:r>
      <w:r w:rsidR="002C11C7">
        <w:rPr>
          <w:vertAlign w:val="superscript"/>
        </w:rPr>
        <w:t>30</w:t>
      </w:r>
      <w:r w:rsidR="00A45FAF">
        <w:t xml:space="preserve"> and others overconfidence</w:t>
      </w:r>
      <w:r w:rsidR="001F4005">
        <w:rPr>
          <w:vertAlign w:val="superscript"/>
        </w:rPr>
        <w:t>3</w:t>
      </w:r>
      <w:r w:rsidR="002C11C7">
        <w:rPr>
          <w:vertAlign w:val="superscript"/>
        </w:rPr>
        <w:t>1</w:t>
      </w:r>
      <w:r w:rsidR="00A45FAF" w:rsidRPr="00596D5E">
        <w:rPr>
          <w:vertAlign w:val="superscript"/>
        </w:rPr>
        <w:t>-</w:t>
      </w:r>
      <w:r w:rsidR="001F4005">
        <w:rPr>
          <w:vertAlign w:val="superscript"/>
        </w:rPr>
        <w:t>3</w:t>
      </w:r>
      <w:r w:rsidR="002C11C7">
        <w:rPr>
          <w:vertAlign w:val="superscript"/>
        </w:rPr>
        <w:t>3</w:t>
      </w:r>
      <w:r w:rsidR="00A45FAF">
        <w:t xml:space="preserve">. </w:t>
      </w:r>
      <w:r w:rsidR="00161D14">
        <w:t>T</w:t>
      </w:r>
      <w:r w:rsidR="00A45FAF">
        <w:t>o examine these findings in more detail, we consider</w:t>
      </w:r>
      <w:r w:rsidR="00C27D55">
        <w:t>ed</w:t>
      </w:r>
      <w:r w:rsidR="00A45FAF">
        <w:t xml:space="preserve"> factors that impact</w:t>
      </w:r>
      <w:r w:rsidR="00D13D4C">
        <w:t xml:space="preserve"> and </w:t>
      </w:r>
      <w:r w:rsidR="00A45FAF">
        <w:t xml:space="preserve">promote </w:t>
      </w:r>
      <w:r w:rsidR="006910D0">
        <w:t>calibration</w:t>
      </w:r>
      <w:r w:rsidR="00A45FAF">
        <w:t xml:space="preserve"> in diagnos</w:t>
      </w:r>
      <w:r w:rsidR="006910D0">
        <w:t>e</w:t>
      </w:r>
      <w:r w:rsidR="00A45FAF">
        <w:t>s</w:t>
      </w:r>
      <w:r w:rsidR="006910D0">
        <w:t>.</w:t>
      </w:r>
      <w:r w:rsidR="00A45FAF">
        <w:t xml:space="preserve"> </w:t>
      </w:r>
    </w:p>
    <w:p w14:paraId="287F66F8" w14:textId="77777777" w:rsidR="00610584" w:rsidRDefault="00610584"/>
    <w:p w14:paraId="534833D4" w14:textId="0C591721" w:rsidR="00474607" w:rsidRPr="00800160" w:rsidRDefault="00D72AAC">
      <w:pPr>
        <w:rPr>
          <w:i/>
          <w:iCs/>
        </w:rPr>
      </w:pPr>
      <w:r w:rsidRPr="00800160">
        <w:rPr>
          <w:i/>
          <w:iCs/>
        </w:rPr>
        <w:t xml:space="preserve">The </w:t>
      </w:r>
      <w:r w:rsidR="00800160">
        <w:rPr>
          <w:i/>
          <w:iCs/>
        </w:rPr>
        <w:t>I</w:t>
      </w:r>
      <w:r w:rsidRPr="00800160">
        <w:rPr>
          <w:i/>
          <w:iCs/>
        </w:rPr>
        <w:t xml:space="preserve">mpact of </w:t>
      </w:r>
      <w:r w:rsidR="00800160">
        <w:rPr>
          <w:i/>
          <w:iCs/>
        </w:rPr>
        <w:t>E</w:t>
      </w:r>
      <w:r w:rsidRPr="00800160">
        <w:rPr>
          <w:i/>
          <w:iCs/>
        </w:rPr>
        <w:t xml:space="preserve">xperience on </w:t>
      </w:r>
      <w:r w:rsidR="00800160">
        <w:rPr>
          <w:i/>
          <w:iCs/>
        </w:rPr>
        <w:t>C</w:t>
      </w:r>
      <w:r w:rsidRPr="00800160">
        <w:rPr>
          <w:i/>
          <w:iCs/>
        </w:rPr>
        <w:t>alibration</w:t>
      </w:r>
    </w:p>
    <w:p w14:paraId="5E728686" w14:textId="77777777" w:rsidR="005E0C2A" w:rsidRPr="003E0D84" w:rsidRDefault="005E0C2A">
      <w:pPr>
        <w:rPr>
          <w:b/>
          <w:bCs/>
        </w:rPr>
      </w:pPr>
    </w:p>
    <w:p w14:paraId="5D42B2A3" w14:textId="664E7F7C" w:rsidR="00C44BB9" w:rsidRDefault="00E65754" w:rsidP="00C44BB9">
      <w:r>
        <w:t xml:space="preserve">The first major theme of interest is </w:t>
      </w:r>
      <w:r w:rsidR="00337DEC">
        <w:t xml:space="preserve">whether </w:t>
      </w:r>
      <w:r>
        <w:t xml:space="preserve">calibration </w:t>
      </w:r>
      <w:r w:rsidR="00337DEC">
        <w:t xml:space="preserve">improves </w:t>
      </w:r>
      <w:r>
        <w:t>with experience</w:t>
      </w:r>
      <w:r w:rsidR="00474607">
        <w:t xml:space="preserve">. </w:t>
      </w:r>
      <w:r w:rsidR="00C843ED">
        <w:t>This</w:t>
      </w:r>
      <w:r w:rsidR="00C44BB9">
        <w:t xml:space="preserve"> was not always observed in the results</w:t>
      </w:r>
      <w:r w:rsidR="007866E1">
        <w:rPr>
          <w:vertAlign w:val="superscript"/>
        </w:rPr>
        <w:t>3</w:t>
      </w:r>
      <w:r w:rsidR="002C11C7">
        <w:rPr>
          <w:vertAlign w:val="superscript"/>
        </w:rPr>
        <w:t>4</w:t>
      </w:r>
      <w:r>
        <w:rPr>
          <w:vertAlign w:val="superscript"/>
        </w:rPr>
        <w:t>,3</w:t>
      </w:r>
      <w:r w:rsidR="002C11C7">
        <w:rPr>
          <w:vertAlign w:val="superscript"/>
        </w:rPr>
        <w:t>5</w:t>
      </w:r>
      <w:r w:rsidR="00C44BB9">
        <w:t xml:space="preserve">. </w:t>
      </w:r>
      <w:r>
        <w:t xml:space="preserve"> </w:t>
      </w:r>
      <w:r w:rsidR="00C843ED">
        <w:t xml:space="preserve">However, </w:t>
      </w:r>
      <w:r>
        <w:t xml:space="preserve">experienced clinicians </w:t>
      </w:r>
      <w:r w:rsidR="008F19B7">
        <w:t>seem</w:t>
      </w:r>
      <w:r w:rsidR="00C843ED">
        <w:t xml:space="preserve"> </w:t>
      </w:r>
      <w:r>
        <w:t xml:space="preserve">better able to </w:t>
      </w:r>
      <w:r w:rsidR="00F905C6">
        <w:t xml:space="preserve">identify </w:t>
      </w:r>
      <w:r>
        <w:t xml:space="preserve">when a case </w:t>
      </w:r>
      <w:r w:rsidR="00F95164">
        <w:t xml:space="preserve">is </w:t>
      </w:r>
      <w:r>
        <w:t>more complex</w:t>
      </w:r>
      <w:r w:rsidR="00227A9C">
        <w:t xml:space="preserve"> </w:t>
      </w:r>
      <w:r w:rsidR="00D72AAC">
        <w:t xml:space="preserve">and </w:t>
      </w:r>
      <w:r>
        <w:t>adjust their confidence accordingly</w:t>
      </w:r>
      <w:r>
        <w:rPr>
          <w:vertAlign w:val="superscript"/>
        </w:rPr>
        <w:t>3</w:t>
      </w:r>
      <w:r w:rsidR="002C11C7">
        <w:rPr>
          <w:vertAlign w:val="superscript"/>
        </w:rPr>
        <w:t>6</w:t>
      </w:r>
      <w:r>
        <w:rPr>
          <w:vertAlign w:val="superscript"/>
        </w:rPr>
        <w:t>,3</w:t>
      </w:r>
      <w:r w:rsidR="002C11C7">
        <w:rPr>
          <w:vertAlign w:val="superscript"/>
        </w:rPr>
        <w:t>7</w:t>
      </w:r>
      <w:r>
        <w:t xml:space="preserve">. </w:t>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their reported diagnoses, indicating a lower tendency toward confirmation bias</w:t>
      </w:r>
      <w:r w:rsidR="000950C0">
        <w:rPr>
          <w:vertAlign w:val="superscript"/>
        </w:rPr>
        <w:t>3</w:t>
      </w:r>
      <w:r w:rsidR="002C11C7">
        <w:rPr>
          <w:vertAlign w:val="superscript"/>
        </w:rPr>
        <w:t>8</w:t>
      </w:r>
      <w:r w:rsidR="00C44BB9">
        <w:t xml:space="preserve">. </w:t>
      </w:r>
      <w:r>
        <w:t>P</w:t>
      </w:r>
      <w:r w:rsidR="00492F62">
        <w:t xml:space="preserve">ast work has </w:t>
      </w:r>
      <w:r>
        <w:t xml:space="preserve">also </w:t>
      </w:r>
      <w:r w:rsidR="00D72AAC">
        <w:t>suggested</w:t>
      </w:r>
      <w:r>
        <w:t xml:space="preserve"> a</w:t>
      </w:r>
      <w:r w:rsidR="00492F62">
        <w:t xml:space="preserve"> distinction between experience (operationalised as years of experience or role seniority) and knowledge </w:t>
      </w:r>
      <w:r w:rsidR="00492F62">
        <w:rPr>
          <w:lang w:bidi="hi-IN"/>
        </w:rPr>
        <w:t>(measured using standardised tests of medical knowledge)</w:t>
      </w:r>
      <w:r w:rsidR="00492F62">
        <w:t>. In medical students, the calibration of confidence judgements were found to improve with years of education but not with medical</w:t>
      </w:r>
      <w:r w:rsidR="000950C0">
        <w:t xml:space="preserve"> knowledge</w:t>
      </w:r>
      <w:r w:rsidR="009109A2">
        <w:rPr>
          <w:vertAlign w:val="superscript"/>
        </w:rPr>
        <w:t>3</w:t>
      </w:r>
      <w:r w:rsidR="002C11C7">
        <w:rPr>
          <w:vertAlign w:val="superscript"/>
        </w:rPr>
        <w:t>9</w:t>
      </w:r>
      <w:r w:rsidR="00492F62">
        <w:t xml:space="preserve">. </w:t>
      </w:r>
      <w:r w:rsidR="00610584">
        <w:t>Information ‘distortion’ was found to affect novice clinicians more</w:t>
      </w:r>
      <w:r w:rsidR="00610584">
        <w:rPr>
          <w:vertAlign w:val="superscript"/>
        </w:rPr>
        <w:t>38</w:t>
      </w:r>
      <w:r w:rsidR="00610584">
        <w:t xml:space="preserve"> and lower knowledge was found to be related to higher susceptibility to irrelevant, distracting features of a patient</w:t>
      </w:r>
      <w:r w:rsidR="00610584">
        <w:rPr>
          <w:vertAlign w:val="superscript"/>
        </w:rPr>
        <w:t xml:space="preserve">40, </w:t>
      </w:r>
      <w:r w:rsidR="00492F62">
        <w:t xml:space="preserve">However, the latter study </w:t>
      </w:r>
      <w:r w:rsidR="00610584">
        <w:t xml:space="preserve">from </w:t>
      </w:r>
      <w:proofErr w:type="spellStart"/>
      <w:r w:rsidR="00610584">
        <w:t>Mamede</w:t>
      </w:r>
      <w:proofErr w:type="spellEnd"/>
      <w:r w:rsidR="00610584">
        <w:t xml:space="preserve"> et al (2024) </w:t>
      </w:r>
      <w:r w:rsidR="00492F62">
        <w:t>found that medical knowledge</w:t>
      </w:r>
      <w:r w:rsidR="00610584">
        <w:t xml:space="preserve"> on the part of resident physicians</w:t>
      </w:r>
      <w:r w:rsidR="00492F62">
        <w:t xml:space="preserve"> was not directly associated with </w:t>
      </w:r>
      <w:r>
        <w:t>calibration</w:t>
      </w:r>
      <w:r w:rsidR="00492F62">
        <w:t xml:space="preserve">.  </w:t>
      </w:r>
    </w:p>
    <w:p w14:paraId="65F381D8" w14:textId="77777777" w:rsidR="00610584" w:rsidRDefault="00610584" w:rsidP="00C44BB9"/>
    <w:p w14:paraId="79DA21FE" w14:textId="310D9EE8" w:rsidR="00C44BB9" w:rsidRPr="00800160" w:rsidRDefault="00D72AAC">
      <w:pPr>
        <w:rPr>
          <w:i/>
          <w:iCs/>
        </w:rPr>
      </w:pPr>
      <w:r w:rsidRPr="00800160">
        <w:rPr>
          <w:i/>
          <w:iCs/>
        </w:rPr>
        <w:t xml:space="preserve">The </w:t>
      </w:r>
      <w:r w:rsidR="00800160" w:rsidRPr="00800160">
        <w:rPr>
          <w:i/>
          <w:iCs/>
        </w:rPr>
        <w:t>I</w:t>
      </w:r>
      <w:r w:rsidRPr="00800160">
        <w:rPr>
          <w:i/>
          <w:iCs/>
        </w:rPr>
        <w:t xml:space="preserve">mpact of </w:t>
      </w:r>
      <w:r w:rsidR="00800160" w:rsidRPr="00800160">
        <w:rPr>
          <w:i/>
          <w:iCs/>
        </w:rPr>
        <w:t>C</w:t>
      </w:r>
      <w:r w:rsidRPr="00800160">
        <w:rPr>
          <w:i/>
          <w:iCs/>
        </w:rPr>
        <w:t xml:space="preserve">ontextual </w:t>
      </w:r>
      <w:r w:rsidR="00800160" w:rsidRPr="00800160">
        <w:rPr>
          <w:i/>
          <w:iCs/>
        </w:rPr>
        <w:t>F</w:t>
      </w:r>
      <w:r w:rsidRPr="00800160">
        <w:rPr>
          <w:i/>
          <w:iCs/>
        </w:rPr>
        <w:t xml:space="preserve">actors on </w:t>
      </w:r>
      <w:r w:rsidR="00800160" w:rsidRPr="00800160">
        <w:rPr>
          <w:i/>
          <w:iCs/>
        </w:rPr>
        <w:t>C</w:t>
      </w:r>
      <w:r w:rsidRPr="00800160">
        <w:rPr>
          <w:i/>
          <w:iCs/>
        </w:rPr>
        <w:t>alibration</w:t>
      </w:r>
    </w:p>
    <w:p w14:paraId="21CBDE4E" w14:textId="77777777" w:rsidR="00610584" w:rsidRPr="003E0D84" w:rsidRDefault="00610584">
      <w:pPr>
        <w:rPr>
          <w:u w:val="single"/>
        </w:rPr>
      </w:pPr>
    </w:p>
    <w:p w14:paraId="7A6A8EE2" w14:textId="6AC0E5AC" w:rsidR="00E65754" w:rsidRDefault="00E65754">
      <w:r>
        <w:rPr>
          <w:lang w:bidi="hi-IN"/>
        </w:rPr>
        <w:t xml:space="preserve">The second major theme </w:t>
      </w:r>
      <w:r w:rsidR="00684A88">
        <w:rPr>
          <w:lang w:bidi="hi-IN"/>
        </w:rPr>
        <w:t>relates to</w:t>
      </w:r>
      <w:r>
        <w:rPr>
          <w:lang w:bidi="hi-IN"/>
        </w:rPr>
        <w:t xml:space="preserve"> contextual and environmental factors. </w:t>
      </w:r>
      <w:r w:rsidR="00474607">
        <w:t>Studies have found that calibration is affect</w:t>
      </w:r>
      <w:r w:rsidR="002E2057">
        <w:t xml:space="preserve">ed </w:t>
      </w:r>
      <w:r w:rsidR="00474607">
        <w:t>by the complexity or difficulty of the presented case</w:t>
      </w:r>
      <w:r w:rsidR="000A2354">
        <w:rPr>
          <w:vertAlign w:val="superscript"/>
        </w:rPr>
        <w:t>4</w:t>
      </w:r>
      <w:r w:rsidR="002C11C7">
        <w:rPr>
          <w:vertAlign w:val="superscript"/>
        </w:rPr>
        <w:t>1</w:t>
      </w:r>
      <w:r w:rsidR="000A2354">
        <w:rPr>
          <w:vertAlign w:val="superscript"/>
        </w:rPr>
        <w:t>-4</w:t>
      </w:r>
      <w:r w:rsidR="002C11C7">
        <w:rPr>
          <w:vertAlign w:val="superscript"/>
        </w:rPr>
        <w:t>3</w:t>
      </w:r>
      <w:r w:rsidR="00474607">
        <w:t xml:space="preserve">. </w:t>
      </w:r>
      <w:r w:rsidR="00EC555F">
        <w:t>When</w:t>
      </w:r>
      <w:r w:rsidR="00474607">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w:t>
      </w:r>
      <w:r w:rsidR="0064320C" w:rsidRPr="00610584">
        <w:rPr>
          <w:vertAlign w:val="superscript"/>
        </w:rPr>
        <w:t>41</w:t>
      </w:r>
      <w:r w:rsidR="00EC555F">
        <w:t>. In past studies, complexity is manipulated by either presenting patient</w:t>
      </w:r>
      <w:r w:rsidR="00474607">
        <w:t xml:space="preserve"> </w:t>
      </w:r>
      <w:r w:rsidR="00EC555F">
        <w:t>cases with more comorbid conditions</w:t>
      </w:r>
      <w:r w:rsidR="00F36703">
        <w:rPr>
          <w:vertAlign w:val="superscript"/>
        </w:rPr>
        <w:t>4</w:t>
      </w:r>
      <w:r w:rsidR="002C11C7">
        <w:rPr>
          <w:vertAlign w:val="superscript"/>
        </w:rPr>
        <w:t>2</w:t>
      </w:r>
      <w:r w:rsidR="00EC555F">
        <w:t xml:space="preserve"> or by showing conflicting information about the patient to indicate multiple possible conditions</w:t>
      </w:r>
      <w:r w:rsidR="00F36703">
        <w:rPr>
          <w:vertAlign w:val="superscript"/>
        </w:rPr>
        <w:t>3</w:t>
      </w:r>
      <w:r w:rsidR="002C11C7">
        <w:rPr>
          <w:vertAlign w:val="superscript"/>
        </w:rPr>
        <w:t>4</w:t>
      </w:r>
      <w:r w:rsidR="00EC555F">
        <w:t xml:space="preserve">. </w:t>
      </w:r>
      <w:r w:rsidR="003E01B6">
        <w:t xml:space="preserve">Calibration </w:t>
      </w:r>
      <w:r w:rsidR="0014377B">
        <w:t>can</w:t>
      </w:r>
      <w:r w:rsidR="003E01B6">
        <w:t xml:space="preserve"> be improved by the presence of feedback during a training period</w:t>
      </w:r>
      <w:r w:rsidR="00087E58">
        <w:rPr>
          <w:vertAlign w:val="superscript"/>
        </w:rPr>
        <w:t>4</w:t>
      </w:r>
      <w:r w:rsidR="002C11C7">
        <w:rPr>
          <w:vertAlign w:val="superscript"/>
        </w:rPr>
        <w:t>4</w:t>
      </w:r>
      <w:r w:rsidR="00087E58">
        <w:rPr>
          <w:vertAlign w:val="superscript"/>
        </w:rPr>
        <w:t>,4</w:t>
      </w:r>
      <w:r w:rsidR="002C11C7">
        <w:rPr>
          <w:vertAlign w:val="superscript"/>
        </w:rPr>
        <w:t>5</w:t>
      </w:r>
      <w:r w:rsidR="003E01B6">
        <w:t>.</w:t>
      </w:r>
      <w:r>
        <w:t xml:space="preserve"> </w:t>
      </w:r>
    </w:p>
    <w:p w14:paraId="277949C7" w14:textId="77777777" w:rsidR="00E65754" w:rsidRDefault="00E65754"/>
    <w:p w14:paraId="586B688E" w14:textId="6A6633E3" w:rsidR="00FC0869" w:rsidRDefault="00FC0869">
      <w:r>
        <w:t xml:space="preserve">Contextual factors that pertain to the situated medical environment can also affect </w:t>
      </w:r>
      <w:r w:rsidR="0099611F">
        <w:t xml:space="preserve">overall levels of </w:t>
      </w:r>
      <w:r>
        <w:t>confidence</w:t>
      </w:r>
      <w:r w:rsidR="00E65754">
        <w:t xml:space="preserve"> </w:t>
      </w:r>
      <w:r w:rsidR="00AB30BD">
        <w:t>(rather than calibration)</w:t>
      </w:r>
      <w:r w:rsidR="002A34D9">
        <w:t xml:space="preserve">, as found </w:t>
      </w:r>
      <w:r w:rsidR="001B1A3D">
        <w:t>using</w:t>
      </w:r>
      <w:r w:rsidR="002A34D9">
        <w:t xml:space="preserve"> naturalistic paradigms</w:t>
      </w:r>
      <w:r>
        <w:t xml:space="preserve">. For example, clinicians may be constantly interrupted </w:t>
      </w:r>
      <w:r w:rsidR="00EA4C91">
        <w:t xml:space="preserve">by </w:t>
      </w:r>
      <w:r>
        <w:t>other tasks</w:t>
      </w:r>
      <w:r w:rsidR="005C5C4C">
        <w:rPr>
          <w:vertAlign w:val="superscript"/>
        </w:rPr>
        <w:t>4</w:t>
      </w:r>
      <w:r w:rsidR="002C11C7">
        <w:rPr>
          <w:vertAlign w:val="superscript"/>
        </w:rPr>
        <w:t>6</w:t>
      </w:r>
      <w:r>
        <w:t>, especially</w:t>
      </w:r>
      <w:r w:rsidR="002E2057">
        <w:t xml:space="preserve"> </w:t>
      </w:r>
      <w:r>
        <w:t>during busier shifts where they have to manage more patients</w:t>
      </w:r>
      <w:r w:rsidR="005C5C4C">
        <w:rPr>
          <w:vertAlign w:val="superscript"/>
        </w:rPr>
        <w:t>4</w:t>
      </w:r>
      <w:r w:rsidR="002C11C7">
        <w:rPr>
          <w:vertAlign w:val="superscript"/>
        </w:rPr>
        <w:t>7</w:t>
      </w:r>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information </w:t>
      </w:r>
      <w:r w:rsidR="006910D0">
        <w:t>during</w:t>
      </w:r>
      <w:r w:rsidR="009345AF">
        <w:t xml:space="preserve"> handover</w:t>
      </w:r>
      <w:r w:rsidR="006910D0">
        <w:t>s</w:t>
      </w:r>
      <w:r w:rsidR="005C5C4C">
        <w:rPr>
          <w:vertAlign w:val="superscript"/>
        </w:rPr>
        <w:t>4</w:t>
      </w:r>
      <w:r w:rsidR="002C11C7">
        <w:rPr>
          <w:vertAlign w:val="superscript"/>
        </w:rPr>
        <w:t>8</w:t>
      </w:r>
      <w:r>
        <w:t xml:space="preserve">. </w:t>
      </w:r>
      <w:r w:rsidR="002E2057">
        <w:t xml:space="preserve">Studies that </w:t>
      </w:r>
      <w:r w:rsidR="009345AF">
        <w:t>si</w:t>
      </w:r>
      <w:r w:rsidR="002E2057">
        <w:t xml:space="preserve">mulated </w:t>
      </w:r>
      <w:r>
        <w:t xml:space="preserve">these </w:t>
      </w:r>
      <w:r w:rsidR="009345AF">
        <w:t xml:space="preserve">situations </w:t>
      </w:r>
      <w:r>
        <w:t xml:space="preserve">found </w:t>
      </w:r>
      <w:r w:rsidR="006910D0">
        <w:t xml:space="preserve">they resulted in </w:t>
      </w:r>
      <w:r>
        <w:t>lower diagnostic confidence</w:t>
      </w:r>
      <w:r w:rsidR="009345AF">
        <w:t>. However</w:t>
      </w:r>
      <w:r w:rsidR="006910D0">
        <w:t xml:space="preserve">, such studies </w:t>
      </w:r>
      <w:r w:rsidR="00D810E2">
        <w:t>cannot</w:t>
      </w:r>
      <w:r w:rsidR="009345AF">
        <w:t xml:space="preserve"> </w:t>
      </w:r>
      <w:r w:rsidR="00D810E2">
        <w:t xml:space="preserve">assess </w:t>
      </w:r>
      <w:r w:rsidR="009345AF">
        <w:t xml:space="preserve">the effect of contextual factors on </w:t>
      </w:r>
      <w:r w:rsidR="00850F46">
        <w:t xml:space="preserve">confidence </w:t>
      </w:r>
      <w:r w:rsidR="009345AF">
        <w:t>c</w:t>
      </w:r>
      <w:r w:rsidR="00D810E2">
        <w:t>alibration</w:t>
      </w:r>
      <w:r w:rsidR="009345AF">
        <w:t xml:space="preserve"> </w:t>
      </w:r>
      <w:r w:rsidR="00D810E2">
        <w:t xml:space="preserve">with diagnostic accuracy </w:t>
      </w:r>
      <w:r w:rsidR="009345AF">
        <w:t>because they were conducted in-situ</w:t>
      </w:r>
      <w:r w:rsidR="006910D0">
        <w:t xml:space="preserve">, meaning that </w:t>
      </w:r>
      <w:r w:rsidR="00786AD6">
        <w:t xml:space="preserve">researchers </w:t>
      </w:r>
      <w:r w:rsidR="005E0C2A">
        <w:t>do not yet have a ground truth of the patient’s condition</w:t>
      </w:r>
      <w:r w:rsidR="006910D0">
        <w:t>. At this stage,</w:t>
      </w:r>
      <w:r w:rsidR="00786AD6">
        <w:t xml:space="preserve"> we can only determine how these contextual factors affect confidence</w:t>
      </w:r>
      <w:r w:rsidR="006910D0">
        <w:t>,</w:t>
      </w:r>
      <w:r w:rsidR="00786AD6">
        <w:t xml:space="preserve"> rather than calibration</w:t>
      </w:r>
      <w:r w:rsidR="002E2057">
        <w:t>.</w:t>
      </w:r>
      <w:r w:rsidR="00A669ED">
        <w:t xml:space="preserve"> </w:t>
      </w:r>
    </w:p>
    <w:p w14:paraId="6438C77D" w14:textId="77777777" w:rsidR="00556FCB" w:rsidRDefault="00556FCB"/>
    <w:p w14:paraId="08E90ADF" w14:textId="4321CBFC" w:rsidR="007F69AD" w:rsidRDefault="00556FCB" w:rsidP="007F69AD">
      <w:r>
        <w:t>___________________________________________________________________________</w:t>
      </w:r>
    </w:p>
    <w:p w14:paraId="54830A24" w14:textId="4228F5F9" w:rsidR="00164C7C" w:rsidRDefault="00164C7C"/>
    <w:p w14:paraId="40F2A1B4" w14:textId="599F5B1A" w:rsidR="008E1B63" w:rsidRDefault="008E1B63" w:rsidP="008E1B63">
      <w:pPr>
        <w:rPr>
          <w:b/>
          <w:bCs/>
        </w:rPr>
      </w:pPr>
      <w:r w:rsidRPr="00164C7C">
        <w:rPr>
          <w:b/>
          <w:bCs/>
        </w:rPr>
        <w:t xml:space="preserve">BOX 3: Papers on Imaging and </w:t>
      </w:r>
      <w:r w:rsidR="00E95694">
        <w:rPr>
          <w:b/>
          <w:bCs/>
        </w:rPr>
        <w:t>Decision Support Systems</w:t>
      </w:r>
    </w:p>
    <w:p w14:paraId="37323F5F" w14:textId="77777777" w:rsidR="008E1B63" w:rsidRDefault="008E1B63" w:rsidP="008E1B63">
      <w:pPr>
        <w:rPr>
          <w:b/>
          <w:bCs/>
        </w:rPr>
      </w:pPr>
    </w:p>
    <w:p w14:paraId="1DB5F635" w14:textId="05BDC01F" w:rsidR="008E1B63" w:rsidRDefault="00EA4C91" w:rsidP="008E1B63">
      <w:r>
        <w:t>A</w:t>
      </w:r>
      <w:r w:rsidR="008E1B63">
        <w:t xml:space="preserve"> subset of papers f</w:t>
      </w:r>
      <w:r w:rsidR="00D72AAC">
        <w:t>ound</w:t>
      </w:r>
      <w:r w:rsidR="008E1B63">
        <w:t xml:space="preserve"> </w:t>
      </w:r>
      <w:r w:rsidR="00610584">
        <w:t xml:space="preserve">evidence for </w:t>
      </w:r>
      <w:r w:rsidR="008E1B63">
        <w:t xml:space="preserve">an increase in confidence when providing clinicians with specialised imaging for a patient </w:t>
      </w:r>
      <w:r w:rsidR="00D72AAC">
        <w:t>to assist</w:t>
      </w:r>
      <w:r w:rsidR="008E1B63">
        <w:t xml:space="preserve"> diagnoses, be they MRI scans</w:t>
      </w:r>
      <w:r w:rsidR="008D02B8">
        <w:rPr>
          <w:vertAlign w:val="superscript"/>
        </w:rPr>
        <w:t>4</w:t>
      </w:r>
      <w:r w:rsidR="002C11C7">
        <w:rPr>
          <w:vertAlign w:val="superscript"/>
        </w:rPr>
        <w:t>9</w:t>
      </w:r>
      <w:r w:rsidR="008E1B63" w:rsidRPr="00136332">
        <w:rPr>
          <w:vertAlign w:val="superscript"/>
        </w:rPr>
        <w:t>-</w:t>
      </w:r>
      <w:r w:rsidR="002C11C7">
        <w:rPr>
          <w:vertAlign w:val="superscript"/>
        </w:rPr>
        <w:t>50</w:t>
      </w:r>
      <w:r w:rsidR="008E1B63">
        <w:t>, CT scans</w:t>
      </w:r>
      <w:r w:rsidR="008D02B8">
        <w:rPr>
          <w:vertAlign w:val="superscript"/>
        </w:rPr>
        <w:t>5</w:t>
      </w:r>
      <w:r w:rsidR="002C11C7">
        <w:rPr>
          <w:vertAlign w:val="superscript"/>
        </w:rPr>
        <w:t>1</w:t>
      </w:r>
      <w:r w:rsidR="008E1B63">
        <w:t>, evacuation proctography</w:t>
      </w:r>
      <w:r w:rsidR="008D02B8">
        <w:rPr>
          <w:vertAlign w:val="superscript"/>
        </w:rPr>
        <w:t>5</w:t>
      </w:r>
      <w:r w:rsidR="002C11C7">
        <w:rPr>
          <w:vertAlign w:val="superscript"/>
        </w:rPr>
        <w:t>2</w:t>
      </w:r>
      <w:r w:rsidR="008E1B63">
        <w:t xml:space="preserve"> or photos of wounds</w:t>
      </w:r>
      <w:r w:rsidR="008D02B8">
        <w:rPr>
          <w:vertAlign w:val="superscript"/>
        </w:rPr>
        <w:t>5</w:t>
      </w:r>
      <w:r w:rsidR="002C11C7">
        <w:rPr>
          <w:vertAlign w:val="superscript"/>
        </w:rPr>
        <w:t>3</w:t>
      </w:r>
      <w:r w:rsidR="008E1B63">
        <w:t xml:space="preserve">. </w:t>
      </w:r>
      <w:r w:rsidR="004D7594">
        <w:t>A</w:t>
      </w:r>
      <w:r w:rsidR="008E1B63">
        <w:t>nother subset of papers use</w:t>
      </w:r>
      <w:r w:rsidR="00D72AAC">
        <w:t>d</w:t>
      </w:r>
      <w:r w:rsidR="008E1B63">
        <w:t xml:space="preserve"> various forms of computer-aided decision support systems with the goal of </w:t>
      </w:r>
      <w:r w:rsidR="00611041">
        <w:t xml:space="preserve">increasing </w:t>
      </w:r>
      <w:r w:rsidR="008E1B63">
        <w:t>confidence</w:t>
      </w:r>
      <w:r w:rsidR="008D02B8">
        <w:rPr>
          <w:vertAlign w:val="superscript"/>
        </w:rPr>
        <w:t>5</w:t>
      </w:r>
      <w:r w:rsidR="002C11C7">
        <w:rPr>
          <w:vertAlign w:val="superscript"/>
        </w:rPr>
        <w:t>4</w:t>
      </w:r>
      <w:r w:rsidR="008E1B63" w:rsidRPr="0080278F">
        <w:rPr>
          <w:vertAlign w:val="superscript"/>
        </w:rPr>
        <w:t>-</w:t>
      </w:r>
      <w:r w:rsidR="008D02B8">
        <w:rPr>
          <w:vertAlign w:val="superscript"/>
        </w:rPr>
        <w:t>5</w:t>
      </w:r>
      <w:r w:rsidR="002C11C7">
        <w:rPr>
          <w:vertAlign w:val="superscript"/>
        </w:rPr>
        <w:t>7</w:t>
      </w:r>
      <w:r w:rsidR="008E1B63">
        <w:t>.</w:t>
      </w:r>
      <w:r w:rsidR="00E95694">
        <w:t xml:space="preserve"> Hillson, </w:t>
      </w:r>
      <w:proofErr w:type="spellStart"/>
      <w:r w:rsidR="00E95694">
        <w:t>Conelly</w:t>
      </w:r>
      <w:proofErr w:type="spellEnd"/>
      <w:r w:rsidR="00E95694">
        <w:t xml:space="preserve"> &amp; Liu (1995) found that the adoption of diagnoses that were recommended by a computer-aided decision support system was not associated with an increase in confidence. Neugebauer, Ebert &amp; </w:t>
      </w:r>
      <w:proofErr w:type="spellStart"/>
      <w:r w:rsidR="00E95694">
        <w:t>Vogelmann</w:t>
      </w:r>
      <w:proofErr w:type="spellEnd"/>
      <w:r w:rsidR="00E95694">
        <w:t xml:space="preserve"> (2020) did find evidence for such an association</w:t>
      </w:r>
      <w:r w:rsidR="00270D76">
        <w:t>,</w:t>
      </w:r>
      <w:r w:rsidR="00E95694">
        <w:t xml:space="preserve"> however, </w:t>
      </w:r>
      <w:r w:rsidR="00270D76">
        <w:t>with</w:t>
      </w:r>
      <w:r w:rsidR="00E95694">
        <w:t xml:space="preserve"> use of decision support </w:t>
      </w:r>
      <w:r w:rsidR="00270D76">
        <w:t>leading to</w:t>
      </w:r>
      <w:r w:rsidR="00E95694">
        <w:t xml:space="preserve"> both increased confidence and increase</w:t>
      </w:r>
      <w:r w:rsidR="00270D76">
        <w:t>d</w:t>
      </w:r>
      <w:r w:rsidR="00E95694">
        <w:t xml:space="preserve"> diagnostic accuracy when compared to diagnoses made without using the system. On the other hand, both Berner &amp; </w:t>
      </w:r>
      <w:proofErr w:type="spellStart"/>
      <w:r w:rsidR="00E95694">
        <w:t>Maisiak</w:t>
      </w:r>
      <w:proofErr w:type="spellEnd"/>
      <w:r w:rsidR="00E95694">
        <w:t xml:space="preserve"> (1999) and </w:t>
      </w:r>
      <w:proofErr w:type="spellStart"/>
      <w:r w:rsidR="00E95694">
        <w:t>Dreiseitl</w:t>
      </w:r>
      <w:proofErr w:type="spellEnd"/>
      <w:r w:rsidR="00E95694">
        <w:t xml:space="preserve"> &amp; Binder (2005) found that usage of decision support recommendations were associated with lower confidence when compared with decisions in which such recommendations were not utilised. </w:t>
      </w:r>
      <w:r w:rsidR="008E1B63">
        <w:t xml:space="preserve"> </w:t>
      </w:r>
      <w:r w:rsidR="00E95694">
        <w:t>Taken as a whole, whilst useful imaging increases confidence when available to clinicians, the efficacy of decision support systems at increasing confidence is likely dependent on other factors that require future work to elucidate.</w:t>
      </w:r>
    </w:p>
    <w:p w14:paraId="32DC4DB8" w14:textId="77777777" w:rsidR="00556FCB" w:rsidRDefault="00556FCB" w:rsidP="00556FCB">
      <w:r>
        <w:t>___________________________________________________________________________</w:t>
      </w:r>
    </w:p>
    <w:p w14:paraId="558FCDFE" w14:textId="77777777" w:rsidR="00E95694" w:rsidRDefault="00E95694" w:rsidP="008E1B63"/>
    <w:p w14:paraId="4E92722D" w14:textId="77777777" w:rsidR="003E01B6" w:rsidRDefault="003E01B6" w:rsidP="000B57AA">
      <w:pPr>
        <w:rPr>
          <w:u w:val="single"/>
        </w:rPr>
      </w:pPr>
    </w:p>
    <w:p w14:paraId="4CEBD7DF" w14:textId="46E55648" w:rsidR="000B57AA" w:rsidRPr="00F0077F" w:rsidRDefault="00C2407D">
      <w:pPr>
        <w:rPr>
          <w:i/>
          <w:iCs/>
        </w:rPr>
      </w:pPr>
      <w:r w:rsidRPr="00F0077F">
        <w:rPr>
          <w:i/>
          <w:iCs/>
        </w:rPr>
        <w:t>Interventions at the Point of Generating Differentials</w:t>
      </w:r>
    </w:p>
    <w:p w14:paraId="22C26728" w14:textId="6333033C" w:rsidR="000B57AA" w:rsidRDefault="000B57AA">
      <w:pPr>
        <w:rPr>
          <w:b/>
          <w:bCs/>
          <w:sz w:val="28"/>
          <w:szCs w:val="28"/>
        </w:rPr>
      </w:pPr>
    </w:p>
    <w:p w14:paraId="2277992D" w14:textId="7E18559A"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w:t>
      </w:r>
      <w:r w:rsidR="00A1154A">
        <w:t xml:space="preserve">This work is applicable, </w:t>
      </w:r>
      <w:r>
        <w:t>for instance</w:t>
      </w:r>
      <w:r w:rsidR="00A1154A">
        <w:t>, to understanding how</w:t>
      </w:r>
      <w:r>
        <w:t xml:space="preserve"> a clinician transition</w:t>
      </w:r>
      <w:r w:rsidR="00A1154A">
        <w:t>s</w:t>
      </w:r>
      <w:r>
        <w:t xml:space="preserve"> care </w:t>
      </w:r>
      <w:r w:rsidR="00576E39">
        <w:t>of</w:t>
      </w:r>
      <w:r>
        <w:t xml:space="preserve"> a patient to another clinician</w:t>
      </w:r>
      <w:r w:rsidR="00576E39">
        <w:t xml:space="preserve"> and</w:t>
      </w:r>
      <w:r w:rsidR="00795723">
        <w:t xml:space="preserve"> </w:t>
      </w:r>
      <w:r>
        <w:t>giv</w:t>
      </w:r>
      <w:r w:rsidR="00B066C3">
        <w:t>es</w:t>
      </w:r>
      <w:r>
        <w:t xml:space="preserve">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w:t>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r w:rsidR="0070460D">
        <w:t>them</w:t>
      </w:r>
      <w:r w:rsidR="007878A6" w:rsidRPr="007878A6">
        <w:rPr>
          <w:vertAlign w:val="superscript"/>
        </w:rPr>
        <w:t>5</w:t>
      </w:r>
      <w:r w:rsidR="002C11C7">
        <w:rPr>
          <w:vertAlign w:val="superscript"/>
        </w:rPr>
        <w:t>8</w:t>
      </w:r>
      <w:r w:rsidR="007878A6" w:rsidRPr="007878A6">
        <w:rPr>
          <w:vertAlign w:val="superscript"/>
        </w:rPr>
        <w:t>-5</w:t>
      </w:r>
      <w:r w:rsidR="002C11C7">
        <w:rPr>
          <w:vertAlign w:val="superscript"/>
        </w:rPr>
        <w:t>9</w:t>
      </w:r>
      <w:r w:rsidR="0070460D">
        <w:t xml:space="preserve">. This also affects the breadth of differentials considered, with fewer differentials considered when provided </w:t>
      </w:r>
      <w:r w:rsidR="00394622">
        <w:t xml:space="preserve">with early </w:t>
      </w:r>
      <w:r w:rsidR="0070460D">
        <w:t>suggestions</w:t>
      </w:r>
      <w:r w:rsidR="002C11C7">
        <w:rPr>
          <w:vertAlign w:val="superscript"/>
        </w:rPr>
        <w:t>60</w:t>
      </w:r>
      <w:r w:rsidR="0070460D">
        <w:t xml:space="preserve"> and an underweighting of differentials if they were considered </w:t>
      </w:r>
      <w:r w:rsidR="00394622">
        <w:t>later</w:t>
      </w:r>
      <w:r w:rsidR="0070460D">
        <w:t xml:space="preserve"> in the diagnostic process</w:t>
      </w:r>
      <w:r w:rsidR="009F4783">
        <w:rPr>
          <w:vertAlign w:val="superscript"/>
        </w:rPr>
        <w:t>6</w:t>
      </w:r>
      <w:r w:rsidR="002C11C7">
        <w:rPr>
          <w:vertAlign w:val="superscript"/>
        </w:rPr>
        <w:t>1</w:t>
      </w:r>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calibration</w:t>
      </w:r>
      <w:r w:rsidR="009F4783">
        <w:rPr>
          <w:vertAlign w:val="superscript"/>
        </w:rPr>
        <w:t>6</w:t>
      </w:r>
      <w:r w:rsidR="002C11C7">
        <w:rPr>
          <w:vertAlign w:val="superscript"/>
        </w:rPr>
        <w:t>2</w:t>
      </w:r>
      <w:r w:rsidR="00375604">
        <w:t>, or prompt</w:t>
      </w:r>
      <w:r w:rsidR="00394622">
        <w:t>ing</w:t>
      </w:r>
      <w:r w:rsidR="00375604">
        <w:t xml:space="preserve"> the consideration of the patient’s ‘red flags’  in diagnoses, </w:t>
      </w:r>
      <w:r w:rsidR="007B2305">
        <w:t xml:space="preserve">which </w:t>
      </w:r>
      <w:r w:rsidR="00375604">
        <w:t>increase</w:t>
      </w:r>
      <w:r w:rsidR="00394622">
        <w:t>d</w:t>
      </w:r>
      <w:r w:rsidR="00375604">
        <w:t xml:space="preserve"> confidence on simpler cases but not accuracy</w:t>
      </w:r>
      <w:r w:rsidR="002C11C7">
        <w:rPr>
          <w:vertAlign w:val="superscript"/>
        </w:rPr>
        <w:t>63</w:t>
      </w:r>
      <w:r w:rsidR="0070460D">
        <w:t xml:space="preserve">. These interventions seem to </w:t>
      </w:r>
      <w:r w:rsidR="00CA3AED">
        <w:t xml:space="preserve">require </w:t>
      </w:r>
      <w:r w:rsidR="0070460D">
        <w:t xml:space="preserve">explicit </w:t>
      </w:r>
      <w:r w:rsidR="00A84B4D">
        <w:t>instructions</w:t>
      </w:r>
      <w:r w:rsidR="00CA3AED">
        <w:t>: S</w:t>
      </w:r>
      <w:r w:rsidR="0070460D">
        <w:t>imply asking clinicians to reflect on their decision without guidance</w:t>
      </w:r>
      <w:r w:rsidR="009F4783">
        <w:rPr>
          <w:vertAlign w:val="superscript"/>
        </w:rPr>
        <w:t>6</w:t>
      </w:r>
      <w:r w:rsidR="002C11C7">
        <w:rPr>
          <w:vertAlign w:val="superscript"/>
        </w:rPr>
        <w:t>4</w:t>
      </w:r>
      <w:r w:rsidR="009F4783">
        <w:rPr>
          <w:vertAlign w:val="superscript"/>
        </w:rPr>
        <w:t>,6</w:t>
      </w:r>
      <w:r w:rsidR="002C11C7">
        <w:rPr>
          <w:vertAlign w:val="superscript"/>
        </w:rPr>
        <w:t>5</w:t>
      </w:r>
      <w:r w:rsidR="0070460D">
        <w:t xml:space="preserve"> </w:t>
      </w:r>
      <w:r w:rsidR="00375604">
        <w:t>or participate in an educational</w:t>
      </w:r>
      <w:r w:rsidR="00A669ED">
        <w:t xml:space="preserve"> training</w:t>
      </w:r>
      <w:r w:rsidR="00375604">
        <w:t xml:space="preserve"> course</w:t>
      </w:r>
      <w:r w:rsidR="009F4783">
        <w:rPr>
          <w:vertAlign w:val="superscript"/>
        </w:rPr>
        <w:t>6</w:t>
      </w:r>
      <w:r w:rsidR="002C11C7">
        <w:rPr>
          <w:vertAlign w:val="superscript"/>
        </w:rPr>
        <w:t>6</w:t>
      </w:r>
      <w:r w:rsidR="003511F9" w:rsidRPr="003511F9">
        <w:rPr>
          <w:vertAlign w:val="superscript"/>
        </w:rPr>
        <w:t>-</w:t>
      </w:r>
      <w:r w:rsidR="009F4783">
        <w:rPr>
          <w:vertAlign w:val="superscript"/>
        </w:rPr>
        <w:t>6</w:t>
      </w:r>
      <w:r w:rsidR="002C11C7">
        <w:rPr>
          <w:vertAlign w:val="superscript"/>
        </w:rPr>
        <w:t>7</w:t>
      </w:r>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3E8B164B" w14:textId="4CAC5343" w:rsidR="00E65754" w:rsidRDefault="004C6FB8">
      <w:r>
        <w:t>S</w:t>
      </w:r>
      <w:r w:rsidR="00492F62">
        <w:t>tudies</w:t>
      </w:r>
      <w:r>
        <w:t xml:space="preserve"> have </w:t>
      </w:r>
      <w:r w:rsidR="0008705F">
        <w:t xml:space="preserve">also </w:t>
      </w:r>
      <w:r>
        <w:t>investigated how confidence is affected by</w:t>
      </w:r>
      <w:r w:rsidR="00492F62">
        <w:t xml:space="preserve"> the manner in which information </w:t>
      </w:r>
      <w:r>
        <w:t xml:space="preserve">is </w:t>
      </w:r>
      <w:r w:rsidR="00492F62">
        <w:t xml:space="preserve">presented to clinicians during the diagnostic process. Higher confidence was found when clinicians were presented with </w:t>
      </w:r>
      <w:r w:rsidR="00F2375B">
        <w:t xml:space="preserve">additional </w:t>
      </w:r>
      <w:r w:rsidR="00492F62">
        <w:t>patient information</w:t>
      </w:r>
      <w:r w:rsidR="00F2375B">
        <w:t xml:space="preserve"> </w:t>
      </w:r>
      <w:r w:rsidR="002225D9">
        <w:t xml:space="preserve">even </w:t>
      </w:r>
      <w:r w:rsidR="00920C82">
        <w:t>when this</w:t>
      </w:r>
      <w:r w:rsidR="00F2375B">
        <w:t xml:space="preserve"> did not carry diagnostic value</w:t>
      </w:r>
      <w:r w:rsidR="00492F62" w:rsidRPr="00BD46F0">
        <w:rPr>
          <w:vertAlign w:val="superscript"/>
        </w:rPr>
        <w:t>6</w:t>
      </w:r>
      <w:r w:rsidR="002C11C7">
        <w:rPr>
          <w:vertAlign w:val="superscript"/>
        </w:rPr>
        <w:t>8</w:t>
      </w:r>
      <w:r w:rsidR="00492F62">
        <w:t xml:space="preserve"> and when given all available patient information rather than having to gather information themselves</w:t>
      </w:r>
      <w:r w:rsidR="00492F62" w:rsidRPr="00BD46F0">
        <w:rPr>
          <w:vertAlign w:val="superscript"/>
        </w:rPr>
        <w:t>6</w:t>
      </w:r>
      <w:r w:rsidR="002C11C7">
        <w:rPr>
          <w:vertAlign w:val="superscript"/>
        </w:rPr>
        <w:t>9</w:t>
      </w:r>
      <w:r w:rsidR="00492F62">
        <w:t>. Clinicians were also found to be more confident</w:t>
      </w:r>
      <w:r w:rsidR="00F2375B">
        <w:t xml:space="preserve"> and more accurate</w:t>
      </w:r>
      <w:r w:rsidR="00492F62">
        <w:t xml:space="preserve"> when presented with an Electronic Health Record of the patient alongside other information</w:t>
      </w:r>
      <w:r w:rsidR="002C11C7">
        <w:rPr>
          <w:vertAlign w:val="superscript"/>
        </w:rPr>
        <w:t>70</w:t>
      </w:r>
      <w:r w:rsidR="00492F62">
        <w:t xml:space="preserve"> and when presented with the patient history first rather than out of order</w:t>
      </w:r>
      <w:r w:rsidR="009F4783">
        <w:rPr>
          <w:vertAlign w:val="superscript"/>
        </w:rPr>
        <w:t>7</w:t>
      </w:r>
      <w:r w:rsidR="002C11C7">
        <w:rPr>
          <w:vertAlign w:val="superscript"/>
        </w:rPr>
        <w:t>1</w:t>
      </w:r>
      <w:r w:rsidR="007B2305">
        <w:t>. This</w:t>
      </w:r>
      <w:r w:rsidR="007D4369">
        <w:t xml:space="preserve"> finding</w:t>
      </w:r>
      <w:r w:rsidR="007B2305">
        <w:t xml:space="preserve"> indicates that </w:t>
      </w:r>
      <w:r w:rsidR="00492F62">
        <w:t xml:space="preserve">complete patient history available early on </w:t>
      </w:r>
      <w:r w:rsidR="007B2305">
        <w:t>has a positive impact on confidence</w:t>
      </w:r>
      <w:r w:rsidR="00492F62">
        <w:t xml:space="preserve">. </w:t>
      </w:r>
      <w:r w:rsidR="007B2305">
        <w:t>However, an</w:t>
      </w:r>
      <w:r w:rsidR="00492F62">
        <w:t xml:space="preserve"> erroneous patient history has also been found to cue both novice and experienced clinicians to incorrect diagnoses whilst confidence remained relatively high, resulting in overconfidence</w:t>
      </w:r>
      <w:r w:rsidR="009F4783">
        <w:rPr>
          <w:vertAlign w:val="superscript"/>
        </w:rPr>
        <w:t>7</w:t>
      </w:r>
      <w:r w:rsidR="002C11C7">
        <w:rPr>
          <w:vertAlign w:val="superscript"/>
        </w:rPr>
        <w:t>2</w:t>
      </w:r>
      <w:r w:rsidR="00492F62">
        <w:t xml:space="preserve">. </w:t>
      </w:r>
    </w:p>
    <w:p w14:paraId="65D61FC4" w14:textId="77777777" w:rsidR="00E769CD" w:rsidRDefault="00E769CD"/>
    <w:p w14:paraId="4402ED72" w14:textId="77777777" w:rsidR="00963C9E" w:rsidRPr="00F0077F" w:rsidRDefault="00963C9E" w:rsidP="00963C9E">
      <w:pPr>
        <w:rPr>
          <w:i/>
          <w:iCs/>
        </w:rPr>
      </w:pPr>
      <w:r w:rsidRPr="00F0077F">
        <w:rPr>
          <w:i/>
          <w:iCs/>
        </w:rPr>
        <w:t>Uses of Confidence</w:t>
      </w:r>
    </w:p>
    <w:p w14:paraId="3F5C1750" w14:textId="77777777" w:rsidR="00963C9E" w:rsidRDefault="00963C9E" w:rsidP="00963C9E">
      <w:pPr>
        <w:rPr>
          <w:u w:val="single"/>
        </w:rPr>
      </w:pPr>
    </w:p>
    <w:p w14:paraId="164FC914" w14:textId="1890E424" w:rsidR="00963C9E" w:rsidRDefault="00963C9E">
      <w:pPr>
        <w:rPr>
          <w:lang w:bidi="hi-IN"/>
        </w:rPr>
      </w:pPr>
      <w:r>
        <w:t xml:space="preserve">With more naturalistic studies, it is possible to isolate ways in which confidence </w:t>
      </w:r>
      <w:r w:rsidR="00C76D31">
        <w:t>is</w:t>
      </w:r>
      <w:r>
        <w:t xml:space="preserve"> utilised within the wider diagnostic process, especially </w:t>
      </w:r>
      <w:r w:rsidR="001A43C9">
        <w:t xml:space="preserve">where </w:t>
      </w:r>
      <w:r>
        <w:t>healthcare involves transition</w:t>
      </w:r>
      <w:r w:rsidR="00394622">
        <w:t>s</w:t>
      </w:r>
      <w:r>
        <w:t xml:space="preserve"> of care between multiple clinicians and departments. Past work has attempted to establish a link between confidence and further seeking of patient information and tests</w:t>
      </w:r>
      <w:r w:rsidR="00AE5E02">
        <w:t>,</w:t>
      </w:r>
      <w:r>
        <w:t xml:space="preserve"> with mixed results. </w:t>
      </w:r>
      <w:r w:rsidR="004A5716">
        <w:t>US hospitalists</w:t>
      </w:r>
      <w:r>
        <w:t xml:space="preserve"> </w:t>
      </w:r>
      <w:r w:rsidR="000361DC">
        <w:t xml:space="preserve">(medical staff who provide care for patients specifically within US hospitals) </w:t>
      </w:r>
      <w:r>
        <w:t xml:space="preserve">with lower confidence were found to </w:t>
      </w:r>
      <w:r w:rsidR="00DE622F">
        <w:t>order</w:t>
      </w:r>
      <w:r>
        <w:t xml:space="preserve"> more tests</w:t>
      </w:r>
      <w:r w:rsidR="006830AF">
        <w:rPr>
          <w:vertAlign w:val="superscript"/>
        </w:rPr>
        <w:t>4</w:t>
      </w:r>
      <w:r w:rsidR="002C11C7">
        <w:rPr>
          <w:vertAlign w:val="superscript"/>
        </w:rPr>
        <w:t>7</w:t>
      </w:r>
      <w:r>
        <w:t xml:space="preserve"> whilst</w:t>
      </w:r>
      <w:r w:rsidR="000361DC">
        <w:t xml:space="preserve"> </w:t>
      </w:r>
      <w:r>
        <w:t>pathologists</w:t>
      </w:r>
      <w:r w:rsidR="000361DC">
        <w:t xml:space="preserve"> who were better calibrated</w:t>
      </w:r>
      <w:r>
        <w:t xml:space="preserve"> (i.e.</w:t>
      </w:r>
      <w:r w:rsidR="007D4E69">
        <w:t>,</w:t>
      </w:r>
      <w:r>
        <w:t xml:space="preserve"> who tended to report confidence judgements that were closer to their true accuracy) were found to be more likely to request further tests when they were unsure</w:t>
      </w:r>
      <w:r w:rsidR="006830AF">
        <w:rPr>
          <w:vertAlign w:val="superscript"/>
        </w:rPr>
        <w:t>3</w:t>
      </w:r>
      <w:r w:rsidR="002C11C7">
        <w:rPr>
          <w:vertAlign w:val="superscript"/>
        </w:rPr>
        <w:t>7</w:t>
      </w:r>
      <w:r>
        <w:t xml:space="preserve">. Confidence has also been linked to prescribing medication, though overtreatment </w:t>
      </w:r>
      <w:r w:rsidR="00394622">
        <w:t>with</w:t>
      </w:r>
      <w:r>
        <w:t xml:space="preserve"> unnecessary medications </w:t>
      </w:r>
      <w:r w:rsidR="00DF47D0">
        <w:t xml:space="preserve">has </w:t>
      </w:r>
      <w:r w:rsidR="004323AA">
        <w:t>be</w:t>
      </w:r>
      <w:r w:rsidR="00DF47D0">
        <w:t>en</w:t>
      </w:r>
      <w:r>
        <w:t xml:space="preserve"> linked to both underconfidence</w:t>
      </w:r>
      <w:r w:rsidR="006830AF">
        <w:rPr>
          <w:vertAlign w:val="superscript"/>
        </w:rPr>
        <w:t>7</w:t>
      </w:r>
      <w:r w:rsidR="002C11C7">
        <w:rPr>
          <w:vertAlign w:val="superscript"/>
        </w:rPr>
        <w:t>3</w:t>
      </w:r>
      <w:r>
        <w:t xml:space="preserve"> and overconfidence</w:t>
      </w:r>
      <w:r w:rsidR="006830AF">
        <w:rPr>
          <w:vertAlign w:val="superscript"/>
        </w:rPr>
        <w:t>3</w:t>
      </w:r>
      <w:r w:rsidR="002C11C7">
        <w:rPr>
          <w:vertAlign w:val="superscript"/>
        </w:rPr>
        <w:t>3</w:t>
      </w:r>
      <w:r>
        <w:t>. Higher confidence has also been linked to</w:t>
      </w:r>
      <w:r w:rsidR="00AB30BD">
        <w:t xml:space="preserve"> more</w:t>
      </w:r>
      <w:r>
        <w:t xml:space="preserve"> referral</w:t>
      </w:r>
      <w:r w:rsidR="00AB30BD">
        <w:t xml:space="preserve">s </w:t>
      </w:r>
      <w:r>
        <w:t>to specialists in other departments</w:t>
      </w:r>
      <w:r w:rsidR="00E211F5">
        <w:rPr>
          <w:vertAlign w:val="superscript"/>
        </w:rPr>
        <w:t>7</w:t>
      </w:r>
      <w:r w:rsidR="002C11C7">
        <w:rPr>
          <w:vertAlign w:val="superscript"/>
        </w:rPr>
        <w:t>4</w:t>
      </w:r>
      <w:r>
        <w:t xml:space="preserve"> and to a lower willingness to admit mistakes</w:t>
      </w:r>
      <w:r w:rsidR="002C11C7">
        <w:rPr>
          <w:vertAlign w:val="superscript"/>
        </w:rPr>
        <w:t>30</w:t>
      </w:r>
      <w:r>
        <w:t>.</w:t>
      </w:r>
      <w:r w:rsidR="00A77C3F">
        <w:t xml:space="preserve">  One study found that whilst experienced clinicians were not more accurate in their</w:t>
      </w:r>
      <w:r w:rsidR="00AB30BD">
        <w:t xml:space="preserve"> initial</w:t>
      </w:r>
      <w:r w:rsidR="00A77C3F">
        <w:t xml:space="preserve"> diagnoses, they were more willing to change diagnoses and request more information</w:t>
      </w:r>
      <w:r w:rsidR="00BB7E8E">
        <w:rPr>
          <w:vertAlign w:val="superscript"/>
        </w:rPr>
        <w:t>7</w:t>
      </w:r>
      <w:r w:rsidR="002C11C7">
        <w:rPr>
          <w:vertAlign w:val="superscript"/>
        </w:rPr>
        <w:t>5</w:t>
      </w:r>
      <w:r w:rsidR="00A77C3F">
        <w:t xml:space="preserve">. </w:t>
      </w:r>
      <w:r>
        <w:t>Lower confidence has been found to result in less specific diagnoses for patients in situ</w:t>
      </w:r>
      <w:r w:rsidR="00BB7E8E">
        <w:rPr>
          <w:vertAlign w:val="superscript"/>
        </w:rPr>
        <w:t>7</w:t>
      </w:r>
      <w:r w:rsidR="002C11C7">
        <w:rPr>
          <w:vertAlign w:val="superscript"/>
        </w:rPr>
        <w:t>6</w:t>
      </w:r>
      <w:r>
        <w:t xml:space="preserve">. </w:t>
      </w:r>
      <w:r w:rsidR="00DC1021">
        <w:t>Although psychology research</w:t>
      </w:r>
      <w:r>
        <w:t xml:space="preserve"> on confidence has examined its role within groups (as discussed in the</w:t>
      </w:r>
      <w:r w:rsidR="007F123C">
        <w:t xml:space="preserve"> Introduction</w:t>
      </w:r>
      <w:r>
        <w:t>), only one article looked at confidence in group decisions</w:t>
      </w:r>
      <w:r w:rsidR="00553B34">
        <w:t xml:space="preserve"> in medicine. This study</w:t>
      </w:r>
      <w:r w:rsidR="005E1954">
        <w:t xml:space="preserve"> </w:t>
      </w:r>
      <w:r>
        <w:t>found that a multidisciplinary panel was more confident and better calibrated than a single clinician</w:t>
      </w:r>
      <w:r w:rsidR="00D41A30" w:rsidRPr="00D41A30">
        <w:rPr>
          <w:vertAlign w:val="superscript"/>
        </w:rPr>
        <w:t>7</w:t>
      </w:r>
      <w:r w:rsidR="002C11C7">
        <w:rPr>
          <w:vertAlign w:val="superscript"/>
        </w:rPr>
        <w:t>7</w:t>
      </w:r>
      <w:r>
        <w:t xml:space="preserve">. </w:t>
      </w:r>
    </w:p>
    <w:p w14:paraId="6E64890A" w14:textId="21EA3314" w:rsidR="004C6ED5" w:rsidRDefault="004C6ED5"/>
    <w:p w14:paraId="30B65637" w14:textId="1DEA6A5D" w:rsidR="004C6ED5" w:rsidRPr="00F0077F" w:rsidRDefault="00093B41">
      <w:pPr>
        <w:rPr>
          <w:i/>
          <w:iCs/>
        </w:rPr>
      </w:pPr>
      <w:r w:rsidRPr="00F0077F">
        <w:rPr>
          <w:i/>
          <w:iCs/>
        </w:rPr>
        <w:t>Conceptual Model</w:t>
      </w:r>
      <w:r w:rsidR="004C6ED5" w:rsidRPr="00F0077F">
        <w:rPr>
          <w:i/>
          <w:iCs/>
        </w:rPr>
        <w:t xml:space="preserve"> for Diagnostic Decisions</w:t>
      </w:r>
    </w:p>
    <w:p w14:paraId="1ED8F5AB" w14:textId="04555EA4" w:rsidR="004C6ED5" w:rsidRDefault="004C6ED5"/>
    <w:p w14:paraId="4E0D2F66" w14:textId="5A339F32" w:rsidR="00093B41" w:rsidRDefault="004C6ED5">
      <w:r>
        <w:t>We synthesise</w:t>
      </w:r>
      <w:r w:rsidR="00C76D31">
        <w:t>d</w:t>
      </w:r>
      <w:r>
        <w:t xml:space="preserve"> the </w:t>
      </w:r>
      <w:r w:rsidR="00EE2F0C">
        <w:t xml:space="preserve">reviewed </w:t>
      </w:r>
      <w:r>
        <w:t xml:space="preserve">findings into a theoretical </w:t>
      </w:r>
      <w:r w:rsidR="00610584">
        <w:t xml:space="preserve">model </w:t>
      </w:r>
      <w:r w:rsidR="0078574E" w:rsidRPr="00610584">
        <w:t>(Fig</w:t>
      </w:r>
      <w:r w:rsidR="0078574E">
        <w:t>ure</w:t>
      </w:r>
      <w:r w:rsidR="0078574E" w:rsidRPr="00610584">
        <w:t xml:space="preserve"> 4) </w:t>
      </w:r>
      <w:r w:rsidR="00EB3410">
        <w:t xml:space="preserve">that </w:t>
      </w:r>
      <w:r>
        <w:t>illustrate</w:t>
      </w:r>
      <w:r w:rsidR="00EB3410">
        <w:t>s</w:t>
      </w:r>
      <w:r>
        <w:t xml:space="preserve"> how various factors distinctly impact diagnostic confidence and accuracy</w:t>
      </w:r>
      <w:r w:rsidR="004477F7">
        <w:t xml:space="preserve">. </w:t>
      </w:r>
      <w:r w:rsidR="00610584" w:rsidRPr="00610584">
        <w:t>Th</w:t>
      </w:r>
      <w:r w:rsidR="0078574E">
        <w:t>is model aims</w:t>
      </w:r>
      <w:r w:rsidR="00610584" w:rsidRPr="00610584">
        <w:t xml:space="preserve"> to clarify existing research and </w:t>
      </w:r>
      <w:r w:rsidR="0078574E">
        <w:t>identify</w:t>
      </w:r>
      <w:r w:rsidR="00610584" w:rsidRPr="00610584">
        <w:t xml:space="preserve"> directions for future work.</w:t>
      </w:r>
      <w:r w:rsidR="0078574E">
        <w:t xml:space="preserve"> </w:t>
      </w:r>
      <w:r w:rsidR="00093B41">
        <w:t>The model starts by mapping out the stages of the diagnostic process</w:t>
      </w:r>
      <w:r w:rsidR="00C62E68">
        <w:t xml:space="preserve"> (Figure 4, bottom panel)</w:t>
      </w:r>
      <w:r w:rsidR="00714EE4">
        <w:t>.</w:t>
      </w:r>
      <w:r w:rsidR="00093B41">
        <w:t xml:space="preserve"> </w:t>
      </w:r>
      <w:r w:rsidR="00714EE4">
        <w:t>B</w:t>
      </w:r>
      <w:r w:rsidR="00C84E78">
        <w:t>ased on initial</w:t>
      </w:r>
      <w:r w:rsidR="00093B41">
        <w:t xml:space="preserve"> patient presentation, </w:t>
      </w:r>
      <w:r w:rsidR="00C84E78">
        <w:t xml:space="preserve">clinicians </w:t>
      </w:r>
      <w:r w:rsidR="00093B41">
        <w:t>gather and interpret patient information (e.g. history, examinations, tests)</w:t>
      </w:r>
      <w:r w:rsidR="00C84E78">
        <w:t xml:space="preserve"> to inform </w:t>
      </w:r>
      <w:r w:rsidR="00615D5B">
        <w:t>their</w:t>
      </w:r>
      <w:r w:rsidR="00093B41">
        <w:t xml:space="preserve"> diagnosis of the patient</w:t>
      </w:r>
      <w:r w:rsidR="00615D5B">
        <w:t>’s condition</w:t>
      </w:r>
      <w:r w:rsidR="00A51C30">
        <w:t xml:space="preserve">. </w:t>
      </w:r>
      <w:r w:rsidR="001B7F8C">
        <w:t>T</w:t>
      </w:r>
      <w:r w:rsidR="00093B41">
        <w:t>he clinician</w:t>
      </w:r>
      <w:r w:rsidR="001B7F8C">
        <w:t>’s</w:t>
      </w:r>
      <w:r w:rsidR="00093B41">
        <w:t xml:space="preserve"> confidence in their diagnosis</w:t>
      </w:r>
      <w:r w:rsidR="001B7F8C">
        <w:t xml:space="preserve"> </w:t>
      </w:r>
      <w:r w:rsidR="00FA4763">
        <w:t xml:space="preserve">guides their judgment on </w:t>
      </w:r>
      <w:r w:rsidR="005E57D8">
        <w:t>when</w:t>
      </w:r>
      <w:r w:rsidR="00FA4763">
        <w:t xml:space="preserve"> they have enough information to begin treatment </w:t>
      </w:r>
      <w:r w:rsidR="00C72787">
        <w:t>versus whether</w:t>
      </w:r>
      <w:r w:rsidR="00FA4763">
        <w:t xml:space="preserve"> further tests or additional information </w:t>
      </w:r>
      <w:r w:rsidR="002B07EF">
        <w:t>are</w:t>
      </w:r>
      <w:r w:rsidR="00FA4763">
        <w:t xml:space="preserve"> needed</w:t>
      </w:r>
      <w:r w:rsidR="00093B41">
        <w:t xml:space="preserve">. </w:t>
      </w:r>
      <w:r w:rsidR="00005B5B">
        <w:t>Once a</w:t>
      </w:r>
      <w:r w:rsidR="00093B41">
        <w:t xml:space="preserve"> diagnosis is</w:t>
      </w:r>
      <w:r w:rsidR="00005B5B">
        <w:t xml:space="preserve"> reached,</w:t>
      </w:r>
      <w:r w:rsidR="00093B41">
        <w:t xml:space="preserve"> </w:t>
      </w:r>
      <w:r w:rsidR="00005B5B">
        <w:t>this</w:t>
      </w:r>
      <w:r w:rsidR="00093B41">
        <w:t xml:space="preserve"> guide</w:t>
      </w:r>
      <w:r w:rsidR="00005B5B">
        <w:t>s</w:t>
      </w:r>
      <w:r w:rsidR="00093B41">
        <w:t xml:space="preserve"> patient treatment and care, </w:t>
      </w:r>
      <w:r w:rsidR="00A47E16">
        <w:t xml:space="preserve">the success of which is evident in the </w:t>
      </w:r>
      <w:r w:rsidR="00093B41">
        <w:t>outcome for the patient.</w:t>
      </w:r>
    </w:p>
    <w:p w14:paraId="039CF672" w14:textId="37A7205F" w:rsidR="00093B41" w:rsidRDefault="00093B41"/>
    <w:p w14:paraId="29C27C6C" w14:textId="5D5AC834" w:rsidR="00093B41" w:rsidRDefault="00322EA8">
      <w:r>
        <w:t xml:space="preserve">The middle panel of Figure 4 characterises the </w:t>
      </w:r>
      <w:r w:rsidR="006B5613">
        <w:t xml:space="preserve">cognitive processes of </w:t>
      </w:r>
      <w:r w:rsidR="00093B41">
        <w:t xml:space="preserve">the clinician that </w:t>
      </w:r>
      <w:r w:rsidR="006B5613">
        <w:t>determine</w:t>
      </w:r>
      <w:r w:rsidR="00093B41">
        <w:t xml:space="preserve"> the accuracy of the diagnosis and confidence </w:t>
      </w:r>
      <w:r w:rsidR="00C56522">
        <w:t>with which the diagnosis is made</w:t>
      </w:r>
      <w:r w:rsidR="00093B41">
        <w:t xml:space="preserve">. </w:t>
      </w:r>
      <w:r w:rsidR="002903A7" w:rsidRPr="002903A7">
        <w:t>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r w:rsidR="00093B41" w:rsidRPr="00093B41">
        <w:rPr>
          <w:vertAlign w:val="superscript"/>
        </w:rPr>
        <w:t>3</w:t>
      </w:r>
      <w:r w:rsidR="002C11C7">
        <w:rPr>
          <w:vertAlign w:val="superscript"/>
        </w:rPr>
        <w:t>8</w:t>
      </w:r>
      <w:r w:rsidR="00093B41" w:rsidRPr="00093B41">
        <w:rPr>
          <w:vertAlign w:val="superscript"/>
        </w:rPr>
        <w:t>-</w:t>
      </w:r>
      <w:r w:rsidR="002C11C7">
        <w:rPr>
          <w:vertAlign w:val="superscript"/>
        </w:rPr>
        <w:t>40</w:t>
      </w:r>
      <w:r w:rsidR="00835CCD">
        <w:t xml:space="preserve">.  </w:t>
      </w:r>
      <w:r w:rsidR="00B175BD">
        <w:t>K</w:t>
      </w:r>
      <w:r w:rsidR="00093B41">
        <w:t>nowledge is improved through feedback on how a patient case was handled</w:t>
      </w:r>
      <w:r w:rsidR="00B77C8A">
        <w:t xml:space="preserve"> and its outcome</w:t>
      </w:r>
      <w:r w:rsidR="00093B41">
        <w:t>, which in turn improves future diagnostic accuracy</w:t>
      </w:r>
      <w:r w:rsidR="002903A7">
        <w:t xml:space="preserve"> (though this feedback loop’s impact on later confidence is yet to be explored)</w:t>
      </w:r>
      <w:r w:rsidR="00093B41">
        <w:t>.</w:t>
      </w:r>
    </w:p>
    <w:p w14:paraId="460057B3" w14:textId="16314B64" w:rsidR="00093B41" w:rsidRDefault="00093B41"/>
    <w:p w14:paraId="7C25FB3D" w14:textId="70F2146A" w:rsidR="00093B41" w:rsidRDefault="0064047A">
      <w:r>
        <w:t>The top panel of Figure 4 highlights</w:t>
      </w:r>
      <w:r w:rsidR="00093B41">
        <w:t xml:space="preserve"> factors pertaining to the medical environment/context. </w:t>
      </w:r>
      <w:r w:rsidR="002903A7">
        <w:t>Separately from the patient case,</w:t>
      </w:r>
      <w:r w:rsidR="00093B41">
        <w:t xml:space="preserve"> confidence </w:t>
      </w:r>
      <w:r w:rsidR="002903A7">
        <w:t xml:space="preserve">is reduced by </w:t>
      </w:r>
      <w:r w:rsidR="00093B41">
        <w:t>time pressures</w:t>
      </w:r>
      <w:r w:rsidR="00093B41" w:rsidRPr="00093B41">
        <w:rPr>
          <w:vertAlign w:val="superscript"/>
        </w:rPr>
        <w:t>2</w:t>
      </w:r>
      <w:r w:rsidR="002C11C7">
        <w:rPr>
          <w:vertAlign w:val="superscript"/>
        </w:rPr>
        <w:t>7</w:t>
      </w:r>
      <w:r w:rsidR="00093B41">
        <w:t>, interruptions to work</w:t>
      </w:r>
      <w:r w:rsidR="00093B41" w:rsidRPr="00093B41">
        <w:rPr>
          <w:vertAlign w:val="superscript"/>
        </w:rPr>
        <w:t>4</w:t>
      </w:r>
      <w:r w:rsidR="002C11C7">
        <w:rPr>
          <w:vertAlign w:val="superscript"/>
        </w:rPr>
        <w:t>6</w:t>
      </w:r>
      <w:r w:rsidR="00093B41">
        <w:t>, busy shifts</w:t>
      </w:r>
      <w:r w:rsidR="00093B41" w:rsidRPr="00093B41">
        <w:rPr>
          <w:vertAlign w:val="superscript"/>
        </w:rPr>
        <w:t>4</w:t>
      </w:r>
      <w:r w:rsidR="002C11C7">
        <w:rPr>
          <w:vertAlign w:val="superscript"/>
        </w:rPr>
        <w:t>7</w:t>
      </w:r>
      <w:r w:rsidR="00093B41">
        <w:t xml:space="preserve"> and complex patient cases</w:t>
      </w:r>
      <w:r w:rsidR="00093B41" w:rsidRPr="00093B41">
        <w:rPr>
          <w:vertAlign w:val="superscript"/>
        </w:rPr>
        <w:t>4</w:t>
      </w:r>
      <w:r w:rsidR="002C11C7">
        <w:rPr>
          <w:vertAlign w:val="superscript"/>
        </w:rPr>
        <w:t>1</w:t>
      </w:r>
      <w:r w:rsidR="00093B41" w:rsidRPr="00093B41">
        <w:rPr>
          <w:vertAlign w:val="superscript"/>
        </w:rPr>
        <w:t>-4</w:t>
      </w:r>
      <w:r w:rsidR="002C11C7">
        <w:rPr>
          <w:vertAlign w:val="superscript"/>
        </w:rPr>
        <w:t>3</w:t>
      </w:r>
      <w:r w:rsidR="00093B41">
        <w:t xml:space="preserve"> (either due to </w:t>
      </w:r>
      <w:r w:rsidR="002C31E7">
        <w:t>conflicting information</w:t>
      </w:r>
      <w:r w:rsidR="00093B41">
        <w:t xml:space="preserve"> or comorbidities). </w:t>
      </w:r>
    </w:p>
    <w:p w14:paraId="7A626626" w14:textId="2BF5C9D3" w:rsidR="00093B41" w:rsidRDefault="00093B41"/>
    <w:p w14:paraId="0F4C6D9C" w14:textId="309C0B6D" w:rsidR="00093B41" w:rsidRPr="00E769CD" w:rsidRDefault="00F97DF1">
      <w:r>
        <w:t>Figure 4 highlights</w:t>
      </w:r>
      <w:r w:rsidR="00093B41">
        <w:t xml:space="preserve"> </w:t>
      </w:r>
      <w:r w:rsidR="004E113E">
        <w:t xml:space="preserve">three </w:t>
      </w:r>
      <w:r w:rsidR="00093B41">
        <w:t xml:space="preserve">primary directions for future research. </w:t>
      </w:r>
      <w:r w:rsidR="004E113E">
        <w:t>First</w:t>
      </w:r>
      <w:r w:rsidR="00093B41">
        <w:t xml:space="preserve">, </w:t>
      </w:r>
      <w:r w:rsidR="006C3987">
        <w:t>given</w:t>
      </w:r>
      <w:r w:rsidR="00093B41">
        <w:t xml:space="preserve"> the focus</w:t>
      </w:r>
      <w:r w:rsidR="000549C4">
        <w:t xml:space="preserve"> of research to date</w:t>
      </w:r>
      <w:r w:rsidR="00093B41">
        <w:t xml:space="preserve"> on diagnosis by individual clinicians</w:t>
      </w:r>
      <w:r w:rsidR="000549C4">
        <w:t>,</w:t>
      </w:r>
      <w:r w:rsidR="00093B41">
        <w:t xml:space="preserve"> </w:t>
      </w:r>
      <w:r w:rsidR="000549C4">
        <w:t>w</w:t>
      </w:r>
      <w:r w:rsidR="00093B41">
        <w:t xml:space="preserve">e recommend that future work </w:t>
      </w:r>
      <w:r w:rsidR="000549C4">
        <w:t xml:space="preserve">also </w:t>
      </w:r>
      <w:r w:rsidR="00093B41">
        <w:t>stud</w:t>
      </w:r>
      <w:r w:rsidR="000549C4">
        <w:t>ies</w:t>
      </w:r>
      <w:r w:rsidR="00093B41">
        <w:t xml:space="preserve"> diagnoses in groups, given that diagnoses are</w:t>
      </w:r>
      <w:r w:rsidR="007B4E88">
        <w:t xml:space="preserve"> often made by teams rather than individuals, particularly in </w:t>
      </w:r>
      <w:r w:rsidR="00A437F2">
        <w:t xml:space="preserve">secondary </w:t>
      </w:r>
      <w:r w:rsidR="007B4E88">
        <w:t>care settings</w:t>
      </w:r>
      <w:r w:rsidR="00093B41">
        <w:t>.</w:t>
      </w:r>
      <w:r w:rsidR="002903A7">
        <w:t xml:space="preserve"> This is especially pertinent given the social influence that experience/seniority can have within a group</w:t>
      </w:r>
      <w:r w:rsidR="00785E10">
        <w:t xml:space="preserve">: </w:t>
      </w:r>
      <w:r w:rsidR="002903A7">
        <w:t>junior clinicians</w:t>
      </w:r>
      <w:r w:rsidR="00785E10">
        <w:t xml:space="preserve"> may be less likely to</w:t>
      </w:r>
      <w:r w:rsidR="002903A7">
        <w:t xml:space="preserve"> speak up about potential errors in the presence of more experienced clinicians</w:t>
      </w:r>
      <w:r w:rsidR="002903A7">
        <w:rPr>
          <w:vertAlign w:val="superscript"/>
        </w:rPr>
        <w:t>78</w:t>
      </w:r>
      <w:r w:rsidR="002903A7">
        <w:t xml:space="preserve">. </w:t>
      </w:r>
      <w:r w:rsidR="004E113E">
        <w:t xml:space="preserve">Second, future work should study individual differences on the part of clinicians to </w:t>
      </w:r>
      <w:r w:rsidR="002756E6">
        <w:t>characterise</w:t>
      </w:r>
      <w:r w:rsidR="004E113E">
        <w:t xml:space="preserve"> how personality and trait level factors impact diagnostic confidence.</w:t>
      </w:r>
      <w:r w:rsidR="009175BB">
        <w:t xml:space="preserve"> </w:t>
      </w:r>
      <w:r w:rsidR="002518ED">
        <w:t>In particular, factors such as personality</w:t>
      </w:r>
      <w:r w:rsidR="002518ED" w:rsidRPr="001C2991">
        <w:rPr>
          <w:vertAlign w:val="superscript"/>
        </w:rPr>
        <w:t>14</w:t>
      </w:r>
      <w:r w:rsidR="002518ED">
        <w:t>, gender</w:t>
      </w:r>
      <w:r w:rsidR="002518ED" w:rsidRPr="001C2991">
        <w:rPr>
          <w:vertAlign w:val="superscript"/>
        </w:rPr>
        <w:t>15</w:t>
      </w:r>
      <w:r w:rsidR="002518ED">
        <w:t xml:space="preserve"> and status</w:t>
      </w:r>
      <w:r w:rsidR="002518ED" w:rsidRPr="001C2991">
        <w:rPr>
          <w:vertAlign w:val="superscript"/>
        </w:rPr>
        <w:t>16</w:t>
      </w:r>
      <w:r w:rsidR="002518ED">
        <w:t xml:space="preserve"> may impact a clinician’s confidence in their diagnoses. </w:t>
      </w:r>
      <w:r w:rsidR="004E113E">
        <w:t>Finally</w:t>
      </w:r>
      <w:r w:rsidR="00093B41">
        <w:t xml:space="preserve">, we recommend future work investigate the association between the </w:t>
      </w:r>
      <w:r w:rsidR="0079301E">
        <w:t xml:space="preserve">ongoing </w:t>
      </w:r>
      <w:r w:rsidR="00093B41">
        <w:t xml:space="preserve">receipt of information and confidence. </w:t>
      </w:r>
      <w:r w:rsidR="009175BB">
        <w:t xml:space="preserve">We recommend future work </w:t>
      </w:r>
      <w:r w:rsidR="002518ED">
        <w:t>on</w:t>
      </w:r>
      <w:r w:rsidR="009175BB">
        <w:t xml:space="preserve"> </w:t>
      </w:r>
      <w:r w:rsidR="00273D3C">
        <w:t>the implications</w:t>
      </w:r>
      <w:r w:rsidR="009175BB">
        <w:t xml:space="preserve"> </w:t>
      </w:r>
      <w:r w:rsidR="00273D3C">
        <w:t>of diagnosis as a</w:t>
      </w:r>
      <w:r w:rsidR="009175BB">
        <w:t xml:space="preserve"> dynamic process where confidence and information seeking interact. </w:t>
      </w:r>
      <w:r w:rsidR="002518ED">
        <w:t>Past work has tended to frame information seeking as a further action after diagnosis, rather than</w:t>
      </w:r>
      <w:r w:rsidR="00DE05A4">
        <w:t xml:space="preserve"> </w:t>
      </w:r>
      <w:r w:rsidR="002518ED">
        <w:t xml:space="preserve">information seeking as a process that forms the diagnosis in the first place. </w:t>
      </w:r>
      <w:r w:rsidR="00DE05A4">
        <w:t>F</w:t>
      </w:r>
      <w:r w:rsidR="002518ED">
        <w:t xml:space="preserve">uture work </w:t>
      </w:r>
      <w:r w:rsidR="00DE05A4">
        <w:t>sh</w:t>
      </w:r>
      <w:r w:rsidR="002518ED">
        <w:t>ould prioritise</w:t>
      </w:r>
      <w:r w:rsidR="007309F0">
        <w:t xml:space="preserve"> examining how to</w:t>
      </w:r>
      <w:r w:rsidR="002518ED">
        <w:t xml:space="preserve"> promp</w:t>
      </w:r>
      <w:r w:rsidR="00A437F2">
        <w:t>t</w:t>
      </w:r>
      <w:r w:rsidR="002518ED">
        <w:t xml:space="preserve"> appropriate information seeking (i.e.</w:t>
      </w:r>
      <w:r w:rsidR="00A437F2">
        <w:t>,</w:t>
      </w:r>
      <w:r w:rsidR="002518ED">
        <w:t xml:space="preserve"> neither </w:t>
      </w:r>
      <w:proofErr w:type="spellStart"/>
      <w:r w:rsidR="002518ED">
        <w:t>overtesting</w:t>
      </w:r>
      <w:proofErr w:type="spellEnd"/>
      <w:r w:rsidR="002518ED">
        <w:t xml:space="preserve"> nor undertesting) via educational tools or cognitive interventions.</w:t>
      </w:r>
    </w:p>
    <w:p w14:paraId="47791C97" w14:textId="5456D642" w:rsidR="008E1B63" w:rsidRDefault="008E1B63" w:rsidP="00CD2D48">
      <w:pPr>
        <w:suppressLineNumbers/>
      </w:pPr>
    </w:p>
    <w:p w14:paraId="5AC829F0" w14:textId="77777777" w:rsidR="008B5DF3" w:rsidRDefault="008B5DF3" w:rsidP="008B5DF3">
      <w:r>
        <w:rPr>
          <w:noProof/>
        </w:rPr>
        <w:drawing>
          <wp:inline distT="0" distB="0" distL="0" distR="0" wp14:anchorId="7A9F2DD3" wp14:editId="47ADDFBA">
            <wp:extent cx="6217183" cy="3702050"/>
            <wp:effectExtent l="0" t="0" r="6350" b="0"/>
            <wp:docPr id="4" name="Picture 4" descr="A diagram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atient's lev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18235" cy="3702677"/>
                    </a:xfrm>
                    <a:prstGeom prst="rect">
                      <a:avLst/>
                    </a:prstGeom>
                  </pic:spPr>
                </pic:pic>
              </a:graphicData>
            </a:graphic>
          </wp:inline>
        </w:drawing>
      </w:r>
    </w:p>
    <w:p w14:paraId="4BFDBB32" w14:textId="77777777" w:rsidR="008B5DF3" w:rsidRPr="007F69AD" w:rsidRDefault="008B5DF3" w:rsidP="008B5DF3"/>
    <w:p w14:paraId="6003534A" w14:textId="77777777" w:rsidR="008B5DF3" w:rsidRPr="00604780" w:rsidRDefault="008B5DF3" w:rsidP="008B5DF3">
      <w:pPr>
        <w:rPr>
          <w:b/>
          <w:bCs/>
        </w:rPr>
      </w:pPr>
      <w:r w:rsidRPr="000078DF">
        <w:rPr>
          <w:b/>
          <w:bCs/>
        </w:rPr>
        <w:t xml:space="preserve">FIGURE </w:t>
      </w:r>
      <w:r>
        <w:rPr>
          <w:b/>
          <w:bCs/>
        </w:rPr>
        <w:t>4</w:t>
      </w:r>
      <w:r w:rsidRPr="000078DF">
        <w:rPr>
          <w:b/>
          <w:bCs/>
        </w:rPr>
        <w:t xml:space="preserve">: </w:t>
      </w:r>
      <w:r>
        <w:rPr>
          <w:b/>
          <w:bCs/>
        </w:rPr>
        <w:t>Conceptual model that depicts the various factors that impact the course of a diagnostic process, with links established between concepts based on findings from this systematic scoping review. Factors are categorised in three levels: the level of the diagnostic decision process (bottom box, blue, where the course of the decision proceeds from left to right), the level of the clinician (middle box, pink) and the level of the environmental context within which the clinician operates (top box, yellow). Black arrows represent a progression from one concept to another. Green arrows indicate positive impacts between concepts; red arrows indicate the opposite (i.e. a negative relationship). Orange arrows represent links between concepts that are areas for future research. Light grey boxes represent factors that are known to affect decisions and confidence within the psychology literature but are currently less understood in the context of medical decisions.</w:t>
      </w:r>
    </w:p>
    <w:p w14:paraId="04297EC2" w14:textId="77777777" w:rsidR="00D26A09" w:rsidRDefault="00D26A09">
      <w:pPr>
        <w:rPr>
          <w:b/>
          <w:bCs/>
          <w:sz w:val="28"/>
          <w:szCs w:val="28"/>
        </w:rPr>
      </w:pPr>
    </w:p>
    <w:p w14:paraId="19DA3AED" w14:textId="4F5C74AF" w:rsidR="00CC44EB" w:rsidRDefault="00CC44EB">
      <w:pPr>
        <w:rPr>
          <w:b/>
          <w:bCs/>
          <w:sz w:val="28"/>
          <w:szCs w:val="28"/>
        </w:rPr>
      </w:pPr>
      <w:r>
        <w:rPr>
          <w:b/>
          <w:bCs/>
          <w:sz w:val="28"/>
          <w:szCs w:val="28"/>
        </w:rPr>
        <w:t>DISCUSSION</w:t>
      </w:r>
    </w:p>
    <w:p w14:paraId="405500B4" w14:textId="1B2A3CDE" w:rsidR="00AD238B" w:rsidRDefault="00AD238B">
      <w:pPr>
        <w:rPr>
          <w:b/>
          <w:bCs/>
          <w:sz w:val="28"/>
          <w:szCs w:val="28"/>
        </w:rPr>
      </w:pPr>
    </w:p>
    <w:p w14:paraId="7EE6A96D" w14:textId="4148E9E2" w:rsidR="00F655E3" w:rsidRDefault="00EF7D9C" w:rsidP="00F655E3">
      <w:r>
        <w:t xml:space="preserve">The present work </w:t>
      </w:r>
      <w:r w:rsidR="00E506A4">
        <w:t xml:space="preserve">comprehensively maps out the literature on confidence in medical diagnoses, </w:t>
      </w:r>
      <w:r w:rsidR="00E45229">
        <w:t>thus extending</w:t>
      </w:r>
      <w:r>
        <w:t xml:space="preserve"> p</w:t>
      </w:r>
      <w:r w:rsidR="00E45229">
        <w:t xml:space="preserve">revious </w:t>
      </w:r>
      <w:r w:rsidR="007D64DB">
        <w:t>work</w:t>
      </w:r>
      <w:r>
        <w:t xml:space="preserve"> </w:t>
      </w:r>
      <w:r w:rsidR="00BC65A1">
        <w:t>explor</w:t>
      </w:r>
      <w:r w:rsidR="007D64DB">
        <w:t>ing</w:t>
      </w:r>
      <w:r>
        <w:t xml:space="preserve"> how</w:t>
      </w:r>
      <w:r w:rsidR="004E113E">
        <w:t xml:space="preserve"> cognitive biases </w:t>
      </w:r>
      <w:r>
        <w:t xml:space="preserve">contribute to </w:t>
      </w:r>
      <w:r w:rsidR="004E113E">
        <w:t>medical error</w:t>
      </w:r>
      <w:r w:rsidR="00F655E3">
        <w:rPr>
          <w:vertAlign w:val="superscript"/>
        </w:rPr>
        <w:t>79</w:t>
      </w:r>
      <w:r w:rsidR="004E113E" w:rsidRPr="00882DDA">
        <w:rPr>
          <w:vertAlign w:val="superscript"/>
        </w:rPr>
        <w:t>-</w:t>
      </w:r>
      <w:r w:rsidR="004E113E">
        <w:rPr>
          <w:vertAlign w:val="superscript"/>
        </w:rPr>
        <w:t>8</w:t>
      </w:r>
      <w:r w:rsidR="00F655E3">
        <w:rPr>
          <w:vertAlign w:val="superscript"/>
        </w:rPr>
        <w:t>1</w:t>
      </w:r>
      <w:r w:rsidR="004E113E">
        <w:t xml:space="preserve"> </w:t>
      </w:r>
      <w:r>
        <w:t xml:space="preserve">and </w:t>
      </w:r>
      <w:r w:rsidR="004C07BE">
        <w:t>characteris</w:t>
      </w:r>
      <w:r w:rsidR="007D64DB">
        <w:t>ing</w:t>
      </w:r>
      <w:r>
        <w:t xml:space="preserve"> </w:t>
      </w:r>
      <w:r w:rsidR="004E113E">
        <w:t>medical uncertainty more broadly</w:t>
      </w:r>
      <w:r w:rsidR="004E113E">
        <w:rPr>
          <w:vertAlign w:val="superscript"/>
        </w:rPr>
        <w:t>8</w:t>
      </w:r>
      <w:r w:rsidR="00F655E3">
        <w:rPr>
          <w:vertAlign w:val="superscript"/>
        </w:rPr>
        <w:t>2</w:t>
      </w:r>
      <w:r w:rsidR="004E113E">
        <w:rPr>
          <w:vertAlign w:val="superscript"/>
        </w:rPr>
        <w:t>,8</w:t>
      </w:r>
      <w:r w:rsidR="00F655E3">
        <w:rPr>
          <w:vertAlign w:val="superscript"/>
        </w:rPr>
        <w:t>3</w:t>
      </w:r>
      <w:r w:rsidR="004E113E">
        <w:t xml:space="preserve">. </w:t>
      </w:r>
      <w:r w:rsidR="00F655E3" w:rsidRPr="00E018C1">
        <w:t xml:space="preserve">This </w:t>
      </w:r>
      <w:r w:rsidR="00F655E3">
        <w:t xml:space="preserve">scoping review shows the importance </w:t>
      </w:r>
      <w:r w:rsidR="00B95241">
        <w:t>of</w:t>
      </w:r>
      <w:r w:rsidR="00460871">
        <w:t>,</w:t>
      </w:r>
      <w:r w:rsidR="00B95241">
        <w:t xml:space="preserve"> </w:t>
      </w:r>
      <w:r w:rsidR="00F655E3">
        <w:t>and the recent surge in interest in</w:t>
      </w:r>
      <w:r w:rsidR="00460871">
        <w:t>,</w:t>
      </w:r>
      <w:r w:rsidR="00F655E3">
        <w:t xml:space="preserve"> diagnostic confidence. </w:t>
      </w:r>
      <w:r w:rsidR="00FA1FE7">
        <w:t>Although</w:t>
      </w:r>
      <w:r w:rsidR="00F655E3">
        <w:t xml:space="preserve"> confidence has been linked to diagnostic error in the past</w:t>
      </w:r>
      <w:r w:rsidR="00F655E3" w:rsidRPr="00351395">
        <w:rPr>
          <w:vertAlign w:val="superscript"/>
        </w:rPr>
        <w:t>7</w:t>
      </w:r>
      <w:r w:rsidR="00F655E3">
        <w:t xml:space="preserve">, </w:t>
      </w:r>
      <w:r w:rsidR="00E55901">
        <w:t xml:space="preserve">full understanding will benefit from </w:t>
      </w:r>
      <w:r w:rsidR="005807CD">
        <w:t xml:space="preserve">leveraging </w:t>
      </w:r>
      <w:r w:rsidR="00F655E3">
        <w:t>insights from cognitive psychology to inform medical education and practice</w:t>
      </w:r>
      <w:r w:rsidR="00F655E3">
        <w:rPr>
          <w:vertAlign w:val="superscript"/>
        </w:rPr>
        <w:t>84</w:t>
      </w:r>
      <w:r w:rsidR="00F655E3">
        <w:t>. How clinicians evaluate their decisions contributes to their effectiveness</w:t>
      </w:r>
      <w:r>
        <w:t>:</w:t>
      </w:r>
      <w:r w:rsidR="00F655E3">
        <w:t xml:space="preserve"> </w:t>
      </w:r>
      <w:r>
        <w:t>A</w:t>
      </w:r>
      <w:r w:rsidR="00F655E3">
        <w:t>n overconfident clinician may overlook diagnostic possibilities, delay treatment or ignore crucial information. Conversely, an underconfident clinician may be less likely to speak up in a group about potential errors</w:t>
      </w:r>
      <w:r w:rsidR="006C62B1">
        <w:rPr>
          <w:vertAlign w:val="superscript"/>
        </w:rPr>
        <w:t>78</w:t>
      </w:r>
      <w:r w:rsidR="00F655E3">
        <w:t>.</w:t>
      </w:r>
    </w:p>
    <w:p w14:paraId="4D536CA4" w14:textId="77777777" w:rsidR="00E50752" w:rsidRDefault="00E50752" w:rsidP="00F655E3"/>
    <w:p w14:paraId="175F8DDF" w14:textId="68759E6E" w:rsidR="00331FEB" w:rsidRDefault="00331FEB" w:rsidP="00331FEB">
      <w:r>
        <w:t>Our review finds that confidence and accuracy are rarely aligned during diagnoses. Notably, miscalibration of confidence is not only a function of social and environmental factors</w:t>
      </w:r>
      <w:r w:rsidR="00BC43F4">
        <w:t>:</w:t>
      </w:r>
      <w:r w:rsidR="00107CF3">
        <w:t xml:space="preserve"> Miscalibration</w:t>
      </w:r>
      <w:r w:rsidR="00F80DB2">
        <w:t xml:space="preserve"> </w:t>
      </w:r>
      <w:r w:rsidR="00107CF3">
        <w:t>is</w:t>
      </w:r>
      <w:r w:rsidR="002707B5">
        <w:t xml:space="preserve"> consistently</w:t>
      </w:r>
      <w:r w:rsidR="00F80DB2">
        <w:t xml:space="preserve"> </w:t>
      </w:r>
      <w:r>
        <w:t xml:space="preserve">observed </w:t>
      </w:r>
      <w:r w:rsidR="00F80DB2">
        <w:t xml:space="preserve">in </w:t>
      </w:r>
      <w:r>
        <w:t>vignette studies performed by individual participants</w:t>
      </w:r>
      <w:r w:rsidR="00985491">
        <w:t xml:space="preserve">, where decision makers tend to be overconfident particularly when dealing with complex cases. Nevertheless, social and environmental </w:t>
      </w:r>
      <w:r>
        <w:t xml:space="preserve">factors </w:t>
      </w:r>
      <w:r w:rsidR="00985491">
        <w:t xml:space="preserve">may </w:t>
      </w:r>
      <w:r>
        <w:t xml:space="preserve">amplify systematic tendencies toward misaligned confidence/certainty. Overconfidence </w:t>
      </w:r>
      <w:r w:rsidR="00006005">
        <w:t>is</w:t>
      </w:r>
      <w:r>
        <w:t xml:space="preserve"> associated with overlooking differentials, ignoring important patient information and being less willing to admit mistakes. Hence, mitigating overconfidence is an important direction for future research. </w:t>
      </w:r>
      <w:proofErr w:type="spellStart"/>
      <w:r>
        <w:t>Underconfidence</w:t>
      </w:r>
      <w:proofErr w:type="spellEnd"/>
      <w:r>
        <w:t xml:space="preserve"> has received less attention, but is observed in medical trainees</w:t>
      </w:r>
      <w:r w:rsidRPr="00A13E1A">
        <w:rPr>
          <w:vertAlign w:val="superscript"/>
        </w:rPr>
        <w:t>2</w:t>
      </w:r>
      <w:r>
        <w:rPr>
          <w:vertAlign w:val="superscript"/>
        </w:rPr>
        <w:t>7</w:t>
      </w:r>
      <w:r w:rsidRPr="00A13E1A">
        <w:rPr>
          <w:vertAlign w:val="superscript"/>
        </w:rPr>
        <w:t>,2</w:t>
      </w:r>
      <w:r>
        <w:rPr>
          <w:vertAlign w:val="superscript"/>
        </w:rPr>
        <w:t>9</w:t>
      </w:r>
      <w:r w:rsidRPr="00A13E1A">
        <w:rPr>
          <w:vertAlign w:val="superscript"/>
        </w:rPr>
        <w:t>,</w:t>
      </w:r>
      <w:r>
        <w:rPr>
          <w:vertAlign w:val="superscript"/>
        </w:rPr>
        <w:t>30</w:t>
      </w:r>
      <w:r>
        <w:t xml:space="preserve"> and can lead to negative outcomes such as delayed treatment</w:t>
      </w:r>
      <w:r w:rsidRPr="00A13E1A">
        <w:rPr>
          <w:vertAlign w:val="superscript"/>
        </w:rPr>
        <w:t>8</w:t>
      </w:r>
      <w:r w:rsidR="006C62B1">
        <w:rPr>
          <w:vertAlign w:val="superscript"/>
        </w:rPr>
        <w:t>5</w:t>
      </w:r>
      <w:r w:rsidR="00225CC6">
        <w:rPr>
          <w:vertAlign w:val="superscript"/>
        </w:rPr>
        <w:t xml:space="preserve"> </w:t>
      </w:r>
      <w:r w:rsidR="00225CC6">
        <w:t>and ordering of unnecessary tests</w:t>
      </w:r>
      <w:r w:rsidR="00225CC6" w:rsidRPr="002518ED">
        <w:rPr>
          <w:vertAlign w:val="superscript"/>
        </w:rPr>
        <w:t>47</w:t>
      </w:r>
      <w:r>
        <w:t xml:space="preserve">. Interventions have been tested to improve confidence calibration (such as considering alternative diagnoses and guided reflection), but these have not </w:t>
      </w:r>
      <w:r w:rsidR="000E6F97">
        <w:t xml:space="preserve">proven </w:t>
      </w:r>
      <w:r w:rsidR="00EA4A1F">
        <w:t xml:space="preserve">fully </w:t>
      </w:r>
      <w:r>
        <w:t>successful</w:t>
      </w:r>
      <w:r w:rsidRPr="006D0D7D">
        <w:rPr>
          <w:vertAlign w:val="superscript"/>
        </w:rPr>
        <w:t>6</w:t>
      </w:r>
      <w:r>
        <w:rPr>
          <w:vertAlign w:val="superscript"/>
        </w:rPr>
        <w:t>4</w:t>
      </w:r>
      <w:r w:rsidRPr="006D0D7D">
        <w:rPr>
          <w:vertAlign w:val="superscript"/>
        </w:rPr>
        <w:t>,6</w:t>
      </w:r>
      <w:r>
        <w:rPr>
          <w:vertAlign w:val="superscript"/>
        </w:rPr>
        <w:t>5</w:t>
      </w:r>
      <w:r>
        <w:t>. More work is the</w:t>
      </w:r>
      <w:r w:rsidR="00FC057D">
        <w:t>refore</w:t>
      </w:r>
      <w:r>
        <w:t xml:space="preserve"> needed to design interventions to improve calibration</w:t>
      </w:r>
      <w:r w:rsidR="002518ED">
        <w:t>, as one can surmise here a link between miscalibrated confidence and suboptimal patient care.</w:t>
      </w:r>
      <w:r>
        <w:t xml:space="preserve"> </w:t>
      </w:r>
      <w:r w:rsidRPr="009C6D45">
        <w:t xml:space="preserve"> </w:t>
      </w:r>
      <w:r>
        <w:t>Findings from metacognition are already being used to inform educational practices outside medicine to improve students’ memory retention</w:t>
      </w:r>
      <w:r w:rsidRPr="00DA3C2A">
        <w:rPr>
          <w:vertAlign w:val="superscript"/>
        </w:rPr>
        <w:t>8</w:t>
      </w:r>
      <w:r w:rsidR="006C62B1">
        <w:rPr>
          <w:vertAlign w:val="superscript"/>
        </w:rPr>
        <w:t>6</w:t>
      </w:r>
      <w:r w:rsidRPr="00DA3C2A">
        <w:rPr>
          <w:vertAlign w:val="superscript"/>
        </w:rPr>
        <w:t>,8</w:t>
      </w:r>
      <w:r w:rsidR="006C62B1">
        <w:rPr>
          <w:vertAlign w:val="superscript"/>
        </w:rPr>
        <w:t>7</w:t>
      </w:r>
      <w:r>
        <w:t xml:space="preserve">.  </w:t>
      </w:r>
      <w:r w:rsidR="009E1FA6">
        <w:t>Although</w:t>
      </w:r>
      <w:r w:rsidR="00CC50E4">
        <w:t xml:space="preserve"> cognitive interventions such as considering alternative diagnoses and guided reflections have been tested, there is yet to be a standardised cognitive framework to teach non-technical skills such as</w:t>
      </w:r>
      <w:r w:rsidR="00C60F1C">
        <w:t xml:space="preserve"> constructive confrontation or</w:t>
      </w:r>
      <w:r w:rsidR="00CC50E4">
        <w:t xml:space="preserve"> expressions of uncertainty.</w:t>
      </w:r>
    </w:p>
    <w:p w14:paraId="686BA33A" w14:textId="77777777" w:rsidR="00331FEB" w:rsidRDefault="00331FEB" w:rsidP="00331FEB"/>
    <w:p w14:paraId="2E0689EF" w14:textId="0023A7C9" w:rsidR="00331FEB" w:rsidRPr="00E018C1" w:rsidRDefault="002518ED" w:rsidP="00331FEB">
      <w:r>
        <w:t>Our</w:t>
      </w:r>
      <w:r w:rsidR="00521C6B">
        <w:t xml:space="preserve"> conceptual model of the diagnostic decision process</w:t>
      </w:r>
      <w:r>
        <w:t xml:space="preserve"> </w:t>
      </w:r>
      <w:r w:rsidR="00521C6B">
        <w:t>reflect</w:t>
      </w:r>
      <w:r>
        <w:t>s</w:t>
      </w:r>
      <w:r w:rsidR="00521C6B">
        <w:t xml:space="preserve"> </w:t>
      </w:r>
      <w:r>
        <w:t xml:space="preserve">how different levels of factors (related to </w:t>
      </w:r>
      <w:r w:rsidR="00521C6B">
        <w:t xml:space="preserve">clinician and </w:t>
      </w:r>
      <w:r w:rsidR="00C60F1C">
        <w:t xml:space="preserve">environmental </w:t>
      </w:r>
      <w:r w:rsidR="00521C6B">
        <w:t>contex</w:t>
      </w:r>
      <w:r>
        <w:t xml:space="preserve">t) </w:t>
      </w:r>
      <w:r w:rsidR="00521C6B">
        <w:t xml:space="preserve">differently impact accuracy and confidence. </w:t>
      </w:r>
      <w:r>
        <w:t xml:space="preserve">This model demonstrates the importance of </w:t>
      </w:r>
      <w:r w:rsidR="00C60F1C">
        <w:t xml:space="preserve">both behavioural and work system factors </w:t>
      </w:r>
      <w:r>
        <w:t xml:space="preserve">within healthcare and how environmental aspects can inform an individual’s decision process. </w:t>
      </w:r>
      <w:r w:rsidR="00521C6B">
        <w:t>Considering the work environment is important given our findings of lower confidence due to environmental factors such as shift busyness and time pressures. This corresponds with other findings of stress being associated with decreased confidence for intermediate levels of uncertainty</w:t>
      </w:r>
      <w:r w:rsidR="00521C6B">
        <w:rPr>
          <w:vertAlign w:val="superscript"/>
        </w:rPr>
        <w:t>8</w:t>
      </w:r>
      <w:r w:rsidR="006C62B1">
        <w:rPr>
          <w:vertAlign w:val="superscript"/>
        </w:rPr>
        <w:t>8</w:t>
      </w:r>
      <w:r w:rsidR="00521C6B">
        <w:t xml:space="preserve"> and this stress could be contributed to by the healthcare environment that the clinician operates in.</w:t>
      </w:r>
      <w:r w:rsidR="00DB747E">
        <w:t xml:space="preserve"> Future interventions on diagnosis can refer to this model to understand the part</w:t>
      </w:r>
      <w:r>
        <w:t xml:space="preserve"> and context</w:t>
      </w:r>
      <w:r w:rsidR="00DB747E">
        <w:t xml:space="preserve"> of the decision process at which they are administering the intervention. </w:t>
      </w:r>
    </w:p>
    <w:p w14:paraId="3A9B94BF" w14:textId="77777777" w:rsidR="0014180A" w:rsidRDefault="0014180A" w:rsidP="0014180A"/>
    <w:p w14:paraId="4CA28F71" w14:textId="0982C117" w:rsidR="00717240" w:rsidRDefault="00B235C2">
      <w:pPr>
        <w:rPr>
          <w:b/>
          <w:bCs/>
          <w:sz w:val="28"/>
          <w:szCs w:val="28"/>
        </w:rPr>
      </w:pPr>
      <w:r>
        <w:t xml:space="preserve">Beyond these key research themes, </w:t>
      </w:r>
      <w:r w:rsidR="00AB3207">
        <w:t xml:space="preserve">two </w:t>
      </w:r>
      <w:r w:rsidR="008D2902">
        <w:t>further points</w:t>
      </w:r>
      <w:r w:rsidR="00AB3207">
        <w:t xml:space="preserve"> emerg</w:t>
      </w:r>
      <w:r w:rsidR="008D2902">
        <w:t>e</w:t>
      </w:r>
      <w:r w:rsidR="00AB3207">
        <w:t xml:space="preserve"> from the scope and variety of work identified in our review. </w:t>
      </w:r>
      <w:r w:rsidR="00685513">
        <w:t>First</w:t>
      </w:r>
      <w:r w:rsidR="00AB3207">
        <w:t xml:space="preserve">, </w:t>
      </w:r>
      <w:r w:rsidR="00D13123">
        <w:t xml:space="preserve">our review highlights </w:t>
      </w:r>
      <w:r w:rsidR="0014180A">
        <w:t xml:space="preserve">the broad relevance of confidence across different medical subdisciplines, suggesting the value of focusing on confidence calibration within medical education as a generally applicable approach to improve diagnostic decisions. </w:t>
      </w:r>
      <w:r w:rsidR="00685513">
        <w:t>Second</w:t>
      </w:r>
      <w:r w:rsidR="0014180A">
        <w:t>,</w:t>
      </w:r>
      <w:r w:rsidR="00685513">
        <w:t xml:space="preserve"> in terms of method</w:t>
      </w:r>
      <w:r w:rsidR="000D643F">
        <w:t>ology,</w:t>
      </w:r>
      <w:r w:rsidR="009636D5">
        <w:t xml:space="preserve"> we find that</w:t>
      </w:r>
      <w:r w:rsidR="0014180A">
        <w:t xml:space="preserve"> confidence and certainty have been studied </w:t>
      </w:r>
      <w:r w:rsidR="000D643F">
        <w:t>in</w:t>
      </w:r>
      <w:r w:rsidR="0014180A">
        <w:t xml:space="preserve"> a variety of ways (e.g. using ‘assessments’ or ‘interpretations’ as well as diagnostic decisions), </w:t>
      </w:r>
      <w:r w:rsidR="00717240">
        <w:t xml:space="preserve">but can sometimes be seen a primary outcome measure to improve. Increasing the confidence of clinicians without considering their objective accuracy may exacerbate instances of overconfidence. Future work should focus instead on prompting calibrated rather than increased confidence given the aforementioned impacts on patient care. As objective feedback is often unattainable in medical settings, confidence could be studied using methodologies like virtual reality and high-fidelity simulations that better emulate real medical settings when compared to vignette methodologies whilst also having markers of objective accuracy. </w:t>
      </w:r>
    </w:p>
    <w:p w14:paraId="65DC7D75" w14:textId="77777777" w:rsidR="00FD6F7F" w:rsidRDefault="00FD6F7F">
      <w:pPr>
        <w:rPr>
          <w:b/>
          <w:bCs/>
          <w:sz w:val="28"/>
          <w:szCs w:val="28"/>
        </w:rPr>
      </w:pPr>
    </w:p>
    <w:p w14:paraId="49C2C6CB" w14:textId="49B554ED" w:rsidR="00CC44EB" w:rsidRDefault="00E018C1">
      <w:pPr>
        <w:rPr>
          <w:b/>
          <w:bCs/>
          <w:sz w:val="28"/>
          <w:szCs w:val="28"/>
        </w:rPr>
      </w:pPr>
      <w:r>
        <w:rPr>
          <w:b/>
          <w:bCs/>
          <w:sz w:val="28"/>
          <w:szCs w:val="28"/>
        </w:rPr>
        <w:t xml:space="preserve">Implications </w:t>
      </w:r>
      <w:r w:rsidR="00D52F10">
        <w:rPr>
          <w:b/>
          <w:bCs/>
          <w:sz w:val="28"/>
          <w:szCs w:val="28"/>
        </w:rPr>
        <w:t xml:space="preserve">for </w:t>
      </w:r>
      <w:r w:rsidR="00CC44EB">
        <w:rPr>
          <w:b/>
          <w:bCs/>
          <w:sz w:val="28"/>
          <w:szCs w:val="28"/>
        </w:rPr>
        <w:t>Future</w:t>
      </w:r>
      <w:r>
        <w:rPr>
          <w:b/>
          <w:bCs/>
          <w:sz w:val="28"/>
          <w:szCs w:val="28"/>
        </w:rPr>
        <w:t xml:space="preserve"> Clinical</w:t>
      </w:r>
      <w:r w:rsidR="00CC44EB">
        <w:rPr>
          <w:b/>
          <w:bCs/>
          <w:sz w:val="28"/>
          <w:szCs w:val="28"/>
        </w:rPr>
        <w:t xml:space="preserve"> Research</w:t>
      </w:r>
    </w:p>
    <w:p w14:paraId="2F609007" w14:textId="7D5DF6D9" w:rsidR="00CC44EB" w:rsidRDefault="00CC44EB"/>
    <w:p w14:paraId="7A759D4F" w14:textId="682F817B" w:rsidR="007C0208" w:rsidRDefault="007C0208" w:rsidP="007C0208">
      <w:r>
        <w:t>The current healthcare context presents additional challenges to clinicians with substantial increases in clinical workload in the aftermath of the pandemic, and workforce stress and burnout at their highest in the NHS since recording began</w:t>
      </w:r>
      <w:r w:rsidR="008354EE">
        <w:rPr>
          <w:vertAlign w:val="superscript"/>
        </w:rPr>
        <w:t>89</w:t>
      </w:r>
      <w:r>
        <w:t xml:space="preserve">. Support to enhance clinical decision making through improved confidence/accuracy calibration could help to relieve pressure on the frontline.  </w:t>
      </w:r>
    </w:p>
    <w:p w14:paraId="2A91FB10" w14:textId="77777777" w:rsidR="007C0208" w:rsidRDefault="007C0208" w:rsidP="00B972A8"/>
    <w:p w14:paraId="72138828" w14:textId="73D93C66" w:rsidR="00657158" w:rsidRDefault="00C319A2" w:rsidP="00B972A8">
      <w:r>
        <w:t xml:space="preserve">Through our conceptual model of the diagnostic process, we identify three primary areas for future work </w:t>
      </w:r>
      <w:r w:rsidR="00521C6B">
        <w:t>that ha</w:t>
      </w:r>
      <w:r w:rsidR="00AA33CE">
        <w:t>ve</w:t>
      </w:r>
      <w:r w:rsidR="00521C6B">
        <w:t xml:space="preserve"> been relatively underexplored in the extant literature</w:t>
      </w:r>
      <w:r>
        <w:t>. First, t</w:t>
      </w:r>
      <w:r w:rsidR="00F655E3">
        <w:t>he</w:t>
      </w:r>
      <w:r w:rsidR="0054650B">
        <w:t xml:space="preserve"> majority of the studies </w:t>
      </w:r>
      <w:r w:rsidR="00314850">
        <w:t xml:space="preserve">we </w:t>
      </w:r>
      <w:r w:rsidR="003910FA">
        <w:t xml:space="preserve">reviewed have </w:t>
      </w:r>
      <w:r w:rsidR="005D7072">
        <w:t>stud</w:t>
      </w:r>
      <w:r w:rsidR="00B81810">
        <w:t>ied</w:t>
      </w:r>
      <w:r w:rsidR="005D7072">
        <w:t xml:space="preserve"> diagnosis as a linear process</w:t>
      </w:r>
      <w:r w:rsidR="00B81810">
        <w:t xml:space="preserve"> in which</w:t>
      </w:r>
      <w:r w:rsidR="005D7072">
        <w:t xml:space="preserve"> information </w:t>
      </w:r>
      <w:r w:rsidR="00B81810">
        <w:t xml:space="preserve">is </w:t>
      </w:r>
      <w:r w:rsidR="005D7072">
        <w:t xml:space="preserve">presented sequentially </w:t>
      </w:r>
      <w:r w:rsidR="00B81810">
        <w:t>prior to a final</w:t>
      </w:r>
      <w:r w:rsidR="005D7072">
        <w:t xml:space="preserve"> diagnosis</w:t>
      </w:r>
      <w:r w:rsidR="00D35F17">
        <w:t>, at which point confidence is assessed</w:t>
      </w:r>
      <w:r w:rsidR="005D7072">
        <w:t>. This is a</w:t>
      </w:r>
      <w:r w:rsidR="005246ED">
        <w:t xml:space="preserve"> helpful</w:t>
      </w:r>
      <w:r w:rsidR="005D7072">
        <w:t xml:space="preserve"> idealis</w:t>
      </w:r>
      <w:r w:rsidR="005246ED">
        <w:t>ation</w:t>
      </w:r>
      <w:r w:rsidR="00D518E7">
        <w:t xml:space="preserve"> of a</w:t>
      </w:r>
      <w:r w:rsidR="007106AC">
        <w:t xml:space="preserve"> </w:t>
      </w:r>
      <w:r w:rsidR="00D518E7">
        <w:t>process</w:t>
      </w:r>
      <w:r w:rsidR="005D7072">
        <w:t xml:space="preserve"> </w:t>
      </w:r>
      <w:r w:rsidR="00314850">
        <w:t xml:space="preserve">that </w:t>
      </w:r>
      <w:r w:rsidR="005D7072">
        <w:t>is often more complex and dynamic in practice</w:t>
      </w:r>
      <w:r w:rsidR="00B779CD">
        <w:t>, with</w:t>
      </w:r>
      <w:r w:rsidR="00D518E7">
        <w:t xml:space="preserve"> </w:t>
      </w:r>
      <w:r w:rsidR="00B779CD">
        <w:t>d</w:t>
      </w:r>
      <w:r w:rsidR="00D518E7">
        <w:t>iagnosis</w:t>
      </w:r>
      <w:r w:rsidR="005246ED">
        <w:t xml:space="preserve"> </w:t>
      </w:r>
      <w:r w:rsidR="0054650B">
        <w:t xml:space="preserve">evolving </w:t>
      </w:r>
      <w:r w:rsidR="00972F40">
        <w:t>via</w:t>
      </w:r>
      <w:r w:rsidR="00FC0869">
        <w:t xml:space="preserve"> back</w:t>
      </w:r>
      <w:r w:rsidR="005D7072">
        <w:t>-</w:t>
      </w:r>
      <w:r w:rsidR="00FC0869">
        <w:t>and</w:t>
      </w:r>
      <w:r w:rsidR="005D7072">
        <w:t>-</w:t>
      </w:r>
      <w:r w:rsidR="00FC0869">
        <w:t>forth between seeking information and evaluating that information in the context of currently considered diagnostic possibilities</w:t>
      </w:r>
      <w:r w:rsidR="00D518E7">
        <w:t>. Moreover,</w:t>
      </w:r>
      <w:r w:rsidR="00AE1848">
        <w:t xml:space="preserve"> patients’ </w:t>
      </w:r>
      <w:r w:rsidR="00D518E7">
        <w:t xml:space="preserve">unexpected </w:t>
      </w:r>
      <w:r w:rsidR="00AE1848">
        <w:t xml:space="preserve">responses to initial treatment </w:t>
      </w:r>
      <w:r w:rsidR="00D518E7">
        <w:t>can</w:t>
      </w:r>
      <w:r w:rsidR="00AE1848">
        <w:t xml:space="preserve"> lead to revision of </w:t>
      </w:r>
      <w:r w:rsidR="00D518E7">
        <w:t>an</w:t>
      </w:r>
      <w:r w:rsidR="008F01F8">
        <w:t xml:space="preserve"> initial</w:t>
      </w:r>
      <w:r w:rsidR="00AE1848">
        <w:t xml:space="preserve"> diagnosis</w:t>
      </w:r>
      <w:r w:rsidR="00D518E7">
        <w:t xml:space="preserve"> and prompt further information seeking</w:t>
      </w:r>
      <w:r w:rsidR="00FC0869">
        <w:t>.</w:t>
      </w:r>
      <w:r w:rsidR="00767A6F">
        <w:t xml:space="preserve"> </w:t>
      </w:r>
      <w:r w:rsidR="00314850">
        <w:t xml:space="preserve">Effects of (miscalibrated) confidence are likely to be amplified within these dynamics, such as an overconfident </w:t>
      </w:r>
      <w:r w:rsidR="00B972A8">
        <w:t>clinician paying too</w:t>
      </w:r>
      <w:r w:rsidR="00BA4F7F">
        <w:t xml:space="preserve"> much attention to evidence supporting their diagnosis and neglecting</w:t>
      </w:r>
      <w:r w:rsidR="00B972A8">
        <w:t xml:space="preserve"> </w:t>
      </w:r>
      <w:r w:rsidR="00C60F1C">
        <w:t>opposing</w:t>
      </w:r>
      <w:r w:rsidR="00870059">
        <w:t xml:space="preserve"> </w:t>
      </w:r>
      <w:r w:rsidR="00B972A8">
        <w:t xml:space="preserve">evidence, resulting in greater overconfidence. These dynamics could be studied in </w:t>
      </w:r>
      <w:r w:rsidR="00767A6F">
        <w:t>m</w:t>
      </w:r>
      <w:r w:rsidR="00943F6F">
        <w:t>ore n</w:t>
      </w:r>
      <w:r w:rsidR="00FC0869">
        <w:t>aturalistic, in situ method</w:t>
      </w:r>
      <w:r w:rsidR="00767A6F">
        <w:t>ologies</w:t>
      </w:r>
      <w:r w:rsidR="00FC0869">
        <w:t xml:space="preserve"> </w:t>
      </w:r>
      <w:r w:rsidR="004A5716">
        <w:t xml:space="preserve">that are </w:t>
      </w:r>
      <w:r w:rsidR="00CA65B0">
        <w:t>closer</w:t>
      </w:r>
      <w:r w:rsidR="004A5716">
        <w:t xml:space="preserve"> to everyday medical practice</w:t>
      </w:r>
      <w:r w:rsidR="008B7209">
        <w:t xml:space="preserve">. </w:t>
      </w:r>
      <w:r w:rsidR="0078083E">
        <w:t>I</w:t>
      </w:r>
      <w:r w:rsidR="00FC0869">
        <w:t xml:space="preserve">nterrupting clinicians </w:t>
      </w:r>
      <w:r w:rsidR="00831051">
        <w:t xml:space="preserve">in real time </w:t>
      </w:r>
      <w:r w:rsidR="00FC0869">
        <w:t xml:space="preserve">to report their diagnostic thinking can be </w:t>
      </w:r>
      <w:r w:rsidR="00831051">
        <w:t xml:space="preserve">a distraction and potentially a </w:t>
      </w:r>
      <w:r w:rsidR="00436354">
        <w:t xml:space="preserve">patient </w:t>
      </w:r>
      <w:r w:rsidR="00831051">
        <w:t>safety risk</w:t>
      </w:r>
      <w:r w:rsidR="0078083E">
        <w:t>. However, some methodologies permit</w:t>
      </w:r>
      <w:r w:rsidR="00FC0869">
        <w:t xml:space="preserve"> capturing diagnostic reasoning as it evolves with time and the receipt of new information</w:t>
      </w:r>
      <w:r w:rsidR="0078083E">
        <w:t xml:space="preserve">, such as asking </w:t>
      </w:r>
      <w:r w:rsidR="00FC0869">
        <w:t>clinicians to think aloud as they make diagnoses</w:t>
      </w:r>
      <w:r w:rsidR="00BF1548">
        <w:rPr>
          <w:vertAlign w:val="superscript"/>
        </w:rPr>
        <w:t>90</w:t>
      </w:r>
      <w:r w:rsidR="00FC0869">
        <w:t xml:space="preserve"> or using a visual representation of clinicians’ thought process</w:t>
      </w:r>
      <w:r w:rsidR="00137D4D">
        <w:t>es</w:t>
      </w:r>
      <w:r w:rsidR="00FC0869">
        <w:t xml:space="preserve"> to capture paths and sources of diagnoses</w:t>
      </w:r>
      <w:r w:rsidR="004C32BF">
        <w:rPr>
          <w:vertAlign w:val="superscript"/>
        </w:rPr>
        <w:t>6</w:t>
      </w:r>
      <w:r w:rsidR="002C11C7">
        <w:rPr>
          <w:vertAlign w:val="superscript"/>
        </w:rPr>
        <w:t>2</w:t>
      </w:r>
      <w:r w:rsidR="008519FA">
        <w:t>.</w:t>
      </w:r>
      <w:r w:rsidR="00177F7C">
        <w:t xml:space="preserve"> </w:t>
      </w:r>
      <w:r w:rsidR="00441CCB">
        <w:t>The use of high-fidelity</w:t>
      </w:r>
      <w:r w:rsidR="002E09A6">
        <w:t xml:space="preserve"> or virtual reality</w:t>
      </w:r>
      <w:r w:rsidR="00441CCB">
        <w:t xml:space="preserve"> simulations </w:t>
      </w:r>
      <w:r w:rsidR="00D401EC">
        <w:t xml:space="preserve">may </w:t>
      </w:r>
      <w:r w:rsidR="00441CCB">
        <w:t>also</w:t>
      </w:r>
      <w:r w:rsidR="00D401EC">
        <w:t xml:space="preserve"> be</w:t>
      </w:r>
      <w:r w:rsidR="00441CCB">
        <w:t xml:space="preserve"> useful for emulating the pressure and work environment of the clinician (which may affect decision making)</w:t>
      </w:r>
      <w:r w:rsidR="00237498" w:rsidRPr="004C55E6">
        <w:rPr>
          <w:vertAlign w:val="superscript"/>
        </w:rPr>
        <w:t>9</w:t>
      </w:r>
      <w:r w:rsidR="00BF1548">
        <w:rPr>
          <w:vertAlign w:val="superscript"/>
        </w:rPr>
        <w:t>1</w:t>
      </w:r>
      <w:r w:rsidR="00237498" w:rsidRPr="004C55E6">
        <w:rPr>
          <w:vertAlign w:val="superscript"/>
        </w:rPr>
        <w:t>,9</w:t>
      </w:r>
      <w:r w:rsidR="00BF1548">
        <w:rPr>
          <w:vertAlign w:val="superscript"/>
        </w:rPr>
        <w:t>2</w:t>
      </w:r>
      <w:r w:rsidR="00441CCB">
        <w:t xml:space="preserve">, as well as providing an actual ‘patient’ to observe (unlike in textual vignettes). </w:t>
      </w:r>
      <w:r w:rsidR="00767A6F">
        <w:t>Use of such paradigms would also improve the generalisability of results.</w:t>
      </w:r>
      <w:r w:rsidR="00FE0E7C">
        <w:t xml:space="preserve"> </w:t>
      </w:r>
    </w:p>
    <w:p w14:paraId="7132C191" w14:textId="77777777" w:rsidR="00B317FA" w:rsidRDefault="00B317FA"/>
    <w:p w14:paraId="4CD8C967" w14:textId="303EFA8C" w:rsidR="00335182" w:rsidRDefault="00521C6B">
      <w:r>
        <w:t xml:space="preserve">Secondly, </w:t>
      </w:r>
      <w:r w:rsidR="00256BDD">
        <w:t>the vast majority of</w:t>
      </w:r>
      <w:r w:rsidR="00B317FA">
        <w:t xml:space="preserve"> studies </w:t>
      </w:r>
      <w:r w:rsidR="00256BDD">
        <w:t xml:space="preserve">have </w:t>
      </w:r>
      <w:r w:rsidR="00B317FA">
        <w:t>investigate</w:t>
      </w:r>
      <w:r w:rsidR="00256BDD">
        <w:t>d</w:t>
      </w:r>
      <w:r w:rsidR="00B317FA">
        <w:t xml:space="preserve"> confidence </w:t>
      </w:r>
      <w:r w:rsidR="008E5A44">
        <w:t xml:space="preserve">from the perspective of </w:t>
      </w:r>
      <w:r w:rsidR="00B317FA">
        <w:t>individual clinicians. However, diagnosis and treatment decisions are often made by teams</w:t>
      </w:r>
      <w:r w:rsidR="00D35863">
        <w:t xml:space="preserve"> rather than individuals</w:t>
      </w:r>
      <w:r w:rsidR="004753DA">
        <w:t>, particularly in secondary care settings</w:t>
      </w:r>
      <w:r w:rsidR="00B317FA">
        <w:t>. Evidence from organisational psychology indicates that group decisions depend critically on communicated confidence and uncertainty</w:t>
      </w:r>
      <w:r w:rsidR="007455F5" w:rsidRPr="007455F5">
        <w:rPr>
          <w:vertAlign w:val="superscript"/>
        </w:rPr>
        <w:t>19</w:t>
      </w:r>
      <w:r w:rsidR="00686721">
        <w:t>:</w:t>
      </w:r>
      <w:r w:rsidR="00B317FA">
        <w:t xml:space="preserve"> </w:t>
      </w:r>
      <w:r w:rsidR="00D72C17">
        <w:t>Overconfident team members can anchor a group on an incorrect decision</w:t>
      </w:r>
      <w:r w:rsidR="00E769CD">
        <w:rPr>
          <w:vertAlign w:val="superscript"/>
        </w:rPr>
        <w:t>9</w:t>
      </w:r>
      <w:r w:rsidR="00BF1548">
        <w:rPr>
          <w:vertAlign w:val="superscript"/>
        </w:rPr>
        <w:t>3</w:t>
      </w:r>
      <w:r w:rsidR="00D72C17">
        <w:t xml:space="preserve">. Conversely, </w:t>
      </w:r>
      <w:r w:rsidR="00B317FA">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‘shared information bias’</w:t>
      </w:r>
      <w:r w:rsidR="007742B7" w:rsidRPr="007742B7">
        <w:rPr>
          <w:vertAlign w:val="superscript"/>
        </w:rPr>
        <w:t>9</w:t>
      </w:r>
      <w:r w:rsidR="00BF1548">
        <w:rPr>
          <w:vertAlign w:val="superscript"/>
        </w:rPr>
        <w:t>4</w:t>
      </w:r>
      <w:r w:rsidR="001B27D3">
        <w:t xml:space="preserve">. </w:t>
      </w:r>
      <w:r w:rsidR="00657158">
        <w:t xml:space="preserve">In addition, </w:t>
      </w:r>
      <w:r w:rsidR="00FD34F5">
        <w:t>c</w:t>
      </w:r>
      <w:r w:rsidR="00657158">
        <w:t xml:space="preserve">linicians may modify how they communicate certainty with others, especially given the collaborative nature of healthcare and </w:t>
      </w:r>
      <w:r w:rsidR="00660ADC">
        <w:t xml:space="preserve">the </w:t>
      </w:r>
      <w:r w:rsidR="00657158">
        <w:t xml:space="preserve">social benefits of communicating opinions with confidence in order </w:t>
      </w:r>
      <w:r w:rsidR="00137D4D">
        <w:t xml:space="preserve">to be </w:t>
      </w:r>
      <w:r w:rsidR="00657158">
        <w:t>listened to in a group</w:t>
      </w:r>
      <w:r w:rsidR="002C11C7">
        <w:rPr>
          <w:vertAlign w:val="superscript"/>
        </w:rPr>
        <w:t>30</w:t>
      </w:r>
      <w:r w:rsidR="001C2991">
        <w:t>.</w:t>
      </w:r>
      <w:r w:rsidR="004326DB">
        <w:t xml:space="preserve"> Situational awareness (SA) is also important in a group, and higher stress may be associated with overconfidence in SA</w:t>
      </w:r>
      <w:r w:rsidR="004326DB" w:rsidRPr="004326DB">
        <w:rPr>
          <w:vertAlign w:val="superscript"/>
        </w:rPr>
        <w:t>9</w:t>
      </w:r>
      <w:r w:rsidR="00BF1548">
        <w:rPr>
          <w:vertAlign w:val="superscript"/>
        </w:rPr>
        <w:t>5</w:t>
      </w:r>
      <w:r w:rsidR="004326DB">
        <w:t>.</w:t>
      </w:r>
      <w:r w:rsidR="00657158">
        <w:t xml:space="preserve"> </w:t>
      </w:r>
      <w:r w:rsidR="00335182">
        <w:t xml:space="preserve">Taken together, group medical decisions are clearly an important and naturalistic area </w:t>
      </w:r>
      <w:r w:rsidR="00660ADC">
        <w:t>for future</w:t>
      </w:r>
      <w:r w:rsidR="00335182">
        <w:t xml:space="preserve"> study. </w:t>
      </w:r>
    </w:p>
    <w:p w14:paraId="7EA90459" w14:textId="77777777" w:rsidR="00335182" w:rsidRDefault="00335182"/>
    <w:p w14:paraId="1C26EDA9" w14:textId="612D5B5D" w:rsidR="0014769B" w:rsidRDefault="00521C6B">
      <w:r>
        <w:t>Finally, t</w:t>
      </w:r>
      <w:r w:rsidR="00A53F9B">
        <w:t>he papers</w:t>
      </w:r>
      <w:r w:rsidR="00AB3F09">
        <w:t xml:space="preserve"> in this review</w:t>
      </w:r>
      <w:r w:rsidR="00A53F9B">
        <w:t xml:space="preserve"> have also not looked at individual differences in expressions of confidence, where past work from cognitive psychology has found individual systematic tendencies toward higher or lower confidence</w:t>
      </w:r>
      <w:r w:rsidR="0036722C">
        <w:rPr>
          <w:vertAlign w:val="superscript"/>
        </w:rPr>
        <w:t>9</w:t>
      </w:r>
      <w:r w:rsidR="00BF1548">
        <w:rPr>
          <w:vertAlign w:val="superscript"/>
        </w:rPr>
        <w:t>6</w:t>
      </w:r>
      <w:r w:rsidR="002B58D2" w:rsidRPr="002B58D2">
        <w:rPr>
          <w:vertAlign w:val="superscript"/>
        </w:rPr>
        <w:t>,</w:t>
      </w:r>
      <w:r w:rsidR="002B58D2">
        <w:rPr>
          <w:vertAlign w:val="superscript"/>
        </w:rPr>
        <w:t>9</w:t>
      </w:r>
      <w:r w:rsidR="00BF1548">
        <w:rPr>
          <w:vertAlign w:val="superscript"/>
        </w:rPr>
        <w:t>7</w:t>
      </w:r>
      <w:r w:rsidR="00A53F9B">
        <w:t>. Hence,</w:t>
      </w:r>
      <w:r w:rsidR="007C0208">
        <w:t xml:space="preserve"> individual clinicians may have a consistent tendency toward </w:t>
      </w:r>
      <w:proofErr w:type="spellStart"/>
      <w:r w:rsidR="007C0208">
        <w:t>underconfidence</w:t>
      </w:r>
      <w:proofErr w:type="spellEnd"/>
      <w:r w:rsidR="007C0208">
        <w:t xml:space="preserve"> or overconfidence that impacts their clinical practice and that training or cognitive aids could address.</w:t>
      </w:r>
    </w:p>
    <w:p w14:paraId="60D30BBA" w14:textId="77777777" w:rsidR="00CC3B08" w:rsidRDefault="00CC3B08"/>
    <w:p w14:paraId="62281024" w14:textId="77777777" w:rsidR="004326DB" w:rsidRPr="004326DB" w:rsidRDefault="004326DB"/>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2BD907F3" w14:textId="686A9083" w:rsidR="0031123B" w:rsidRDefault="00F16A05">
      <w:r>
        <w:t>T</w:t>
      </w:r>
      <w:r w:rsidR="00AB6F82">
        <w:t>his scoping review</w:t>
      </w:r>
      <w:r>
        <w:t xml:space="preserve"> </w:t>
      </w:r>
      <w:r w:rsidR="00753302">
        <w:t>indicates</w:t>
      </w:r>
      <w:r w:rsidR="00AB6F82">
        <w:t xml:space="preserve"> that confidence is frequently not calibrated to accuracy during diagnostic decision</w:t>
      </w:r>
      <w:r w:rsidR="006C2F0C">
        <w:t xml:space="preserve"> making processes</w:t>
      </w:r>
      <w:r w:rsidR="00AB6F82">
        <w:t xml:space="preserve">. We also found across the literature that different factors affect confidence and accuracy separately, which may help to explain instances of overconfidence or </w:t>
      </w:r>
      <w:proofErr w:type="spellStart"/>
      <w:r w:rsidR="00AB6F82">
        <w:t>underconfidence</w:t>
      </w:r>
      <w:proofErr w:type="spellEnd"/>
      <w:r w:rsidR="00AB6F82">
        <w:t xml:space="preserve">. </w:t>
      </w:r>
      <w:r w:rsidR="000379FE">
        <w:t>Finally</w:t>
      </w:r>
      <w:r w:rsidR="006C2F0C">
        <w:t>,</w:t>
      </w:r>
      <w:r w:rsidR="000379FE">
        <w:t xml:space="preserve"> we identified several papers that underscore how confidence affects the subsequent care pathway of patients</w:t>
      </w:r>
      <w:r w:rsidR="00E65754">
        <w:t xml:space="preserve"> and its importance for future study</w:t>
      </w:r>
      <w:r w:rsidR="000379FE">
        <w:t>.</w:t>
      </w:r>
      <w:r w:rsidR="00DB747E">
        <w:t xml:space="preserve"> We </w:t>
      </w:r>
      <w:r w:rsidR="006C2F0C">
        <w:t xml:space="preserve">have </w:t>
      </w:r>
      <w:r w:rsidR="00DB747E">
        <w:t>propose</w:t>
      </w:r>
      <w:r w:rsidR="006C2F0C">
        <w:t>d</w:t>
      </w:r>
      <w:r w:rsidR="00DB747E">
        <w:t xml:space="preserve"> a conceptual model of diagnosis that </w:t>
      </w:r>
      <w:r w:rsidR="00601B98">
        <w:t>c</w:t>
      </w:r>
      <w:r w:rsidR="00DB747E">
        <w:t>ould be utilised by future researchers to identify where interventions for prompting appropriate diagnostic confidence can target specific parts of the decision process.</w:t>
      </w:r>
      <w:r w:rsidR="000379FE">
        <w:t xml:space="preserve"> </w:t>
      </w:r>
      <w:r w:rsidR="006C2F0C">
        <w:t xml:space="preserve">More </w:t>
      </w:r>
      <w:r w:rsidR="00947160">
        <w:t>holistically</w:t>
      </w:r>
      <w:r w:rsidR="000379FE">
        <w:t xml:space="preserve">, </w:t>
      </w:r>
      <w:r w:rsidR="006C2F0C">
        <w:t>the review has demonstrated</w:t>
      </w:r>
      <w:r w:rsidR="00E50752">
        <w:t xml:space="preserve"> </w:t>
      </w:r>
      <w:r w:rsidR="000379FE">
        <w:t xml:space="preserve">how diagnostic confidence </w:t>
      </w:r>
      <w:r w:rsidR="00E50752">
        <w:t xml:space="preserve">is a result of the individual clinician, the patient they are treating and the environmental context the clinician works in. Future cognitive or human factors interventions should  consider </w:t>
      </w:r>
      <w:r w:rsidR="006C2F0C">
        <w:t>targeting interventions</w:t>
      </w:r>
      <w:r w:rsidR="00E50752">
        <w:t xml:space="preserve"> across these levels</w:t>
      </w:r>
      <w:r w:rsidR="00870059">
        <w:t xml:space="preserve"> </w:t>
      </w:r>
      <w:r w:rsidR="006C2F0C">
        <w:t xml:space="preserve">to support </w:t>
      </w:r>
      <w:r w:rsidR="007C0208">
        <w:t>more accurate</w:t>
      </w:r>
      <w:r w:rsidR="006C2F0C">
        <w:t xml:space="preserve"> decision making and improved patient safety.</w:t>
      </w:r>
    </w:p>
    <w:p w14:paraId="350DB018" w14:textId="22163741" w:rsidR="00164C7C" w:rsidRDefault="00164C7C"/>
    <w:p w14:paraId="495279A7" w14:textId="77777777" w:rsidR="00EC1939" w:rsidRDefault="00EC1939"/>
    <w:p w14:paraId="61DBC52D" w14:textId="2C09EE49" w:rsidR="00EC1939" w:rsidRDefault="00EC1939">
      <w:r>
        <w:t>We have no competing interests to disclose. This work has not been previously published or presented at a conference. This work was done was undertaken as part of a PhD at the University of Oxford, which was funded by Wolfson College, Oxford</w:t>
      </w:r>
      <w:r w:rsidR="00B74735">
        <w:t xml:space="preserve"> via the Oxford-Wolfson Marriott Graduate Scholarship (Reference: </w:t>
      </w:r>
      <w:r w:rsidR="00B74735" w:rsidRPr="00B74735">
        <w:t>SFF2122_OGSMF-OWM_1466776</w:t>
      </w:r>
      <w:r w:rsidR="00B74735">
        <w:t>)</w:t>
      </w:r>
      <w:r>
        <w:t>.</w:t>
      </w:r>
    </w:p>
    <w:p w14:paraId="7C81DD81" w14:textId="77777777" w:rsidR="00961971" w:rsidRDefault="00961971"/>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5"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16"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17"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18"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19"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20"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1"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2"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3"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30A0669C" w:rsidR="009D4E9F" w:rsidRDefault="009D4E9F" w:rsidP="0014245E">
      <w:pPr>
        <w:pStyle w:val="ListParagraph"/>
        <w:numPr>
          <w:ilvl w:val="0"/>
          <w:numId w:val="2"/>
        </w:num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4" w:history="1">
        <w:r w:rsidRPr="002F2D46">
          <w:rPr>
            <w:rStyle w:val="Hyperlink"/>
          </w:rPr>
          <w:t>Academic Radiology</w:t>
        </w:r>
      </w:hyperlink>
      <w:r w:rsidRPr="009D4E9F">
        <w:t>. 2022 Mar 1;29(3):428-38.</w:t>
      </w:r>
    </w:p>
    <w:p w14:paraId="148D4285" w14:textId="7CD9687A" w:rsidR="002C11C7" w:rsidRDefault="002C11C7" w:rsidP="0014245E">
      <w:pPr>
        <w:pStyle w:val="ListParagraph"/>
        <w:numPr>
          <w:ilvl w:val="0"/>
          <w:numId w:val="2"/>
        </w:numPr>
      </w:pPr>
      <w:proofErr w:type="spellStart"/>
      <w:r w:rsidRPr="002C11C7">
        <w:t>Pouget</w:t>
      </w:r>
      <w:proofErr w:type="spellEnd"/>
      <w:r w:rsidRPr="002C11C7">
        <w:t xml:space="preserve"> A, </w:t>
      </w:r>
      <w:proofErr w:type="spellStart"/>
      <w:r w:rsidRPr="002C11C7">
        <w:t>Drugowitsch</w:t>
      </w:r>
      <w:proofErr w:type="spellEnd"/>
      <w:r w:rsidRPr="002C11C7">
        <w:t xml:space="preserve"> J, </w:t>
      </w:r>
      <w:proofErr w:type="spellStart"/>
      <w:r w:rsidRPr="002C11C7">
        <w:t>Kepecs</w:t>
      </w:r>
      <w:proofErr w:type="spellEnd"/>
      <w:r w:rsidRPr="002C11C7">
        <w:t xml:space="preserve"> A. Confidence and certainty: distinct probabilistic quantities for different goals. Nature neuroscience. 2016 Mar;19(3):366-74.</w:t>
      </w:r>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5"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26"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27"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1E22294D" w14:textId="77777777" w:rsidR="001F4005" w:rsidRDefault="001F4005" w:rsidP="001F4005">
      <w:pPr>
        <w:pStyle w:val="ListParagraph"/>
        <w:numPr>
          <w:ilvl w:val="0"/>
          <w:numId w:val="2"/>
        </w:numPr>
      </w:pPr>
      <w:r>
        <w:t xml:space="preserve">Yang H, Thompson C. Nurses’ risk assessment judgements: A confidence calibration study. Journal of Advanced Nursing. 2010 Dec;66(12):2751-60. </w:t>
      </w:r>
    </w:p>
    <w:p w14:paraId="20BF137E" w14:textId="0DB3A15B"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5AD5E685" w14:textId="77777777" w:rsidR="00E65754" w:rsidRDefault="00E65754" w:rsidP="00E65754">
      <w:pPr>
        <w:pStyle w:val="ListParagraph"/>
        <w:numPr>
          <w:ilvl w:val="0"/>
          <w:numId w:val="2"/>
        </w:numPr>
      </w:pPr>
      <w:r w:rsidRPr="00A5345A">
        <w:t xml:space="preserve">Brannon LA, Carson KL. Nursing expertise and information structure influence medical decision making. </w:t>
      </w:r>
      <w:hyperlink r:id="rId28" w:history="1">
        <w:r w:rsidRPr="00DD22B1">
          <w:rPr>
            <w:rStyle w:val="Hyperlink"/>
          </w:rPr>
          <w:t>Applied Nursing Research</w:t>
        </w:r>
      </w:hyperlink>
      <w:r w:rsidRPr="00A5345A">
        <w:t xml:space="preserve">. 2003 Nov 1;16(4):287-90. </w:t>
      </w:r>
    </w:p>
    <w:p w14:paraId="3F41D003" w14:textId="4DC88829" w:rsidR="00E65754" w:rsidRDefault="00E65754" w:rsidP="00E65754">
      <w:pPr>
        <w:pStyle w:val="ListParagraph"/>
        <w:numPr>
          <w:ilvl w:val="0"/>
          <w:numId w:val="2"/>
        </w:numPr>
      </w:pPr>
      <w:r w:rsidRPr="00EE798D">
        <w:t xml:space="preserve">Tabak N, Bar-Tal Y, Cohen-Mansfield J. Clinical decision making of experienced and novice nurses. </w:t>
      </w:r>
      <w:hyperlink r:id="rId29" w:history="1">
        <w:r w:rsidRPr="00320068">
          <w:rPr>
            <w:rStyle w:val="Hyperlink"/>
          </w:rPr>
          <w:t>Western Journal of Nursing Research</w:t>
        </w:r>
      </w:hyperlink>
      <w:r w:rsidRPr="00EE798D">
        <w:t xml:space="preserve">. 1996 Oct;18(5):534-47.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30"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1"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2"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rsidRPr="007E497B">
        <w:rPr>
          <w:lang w:val="fr-FR"/>
        </w:rPr>
        <w:t>Kämmer</w:t>
      </w:r>
      <w:proofErr w:type="spellEnd"/>
      <w:r w:rsidRPr="007E497B">
        <w:rPr>
          <w:lang w:val="fr-FR"/>
        </w:rPr>
        <w:t xml:space="preserve"> JE, </w:t>
      </w:r>
      <w:proofErr w:type="spellStart"/>
      <w:r w:rsidRPr="007E497B">
        <w:rPr>
          <w:lang w:val="fr-FR"/>
        </w:rPr>
        <w:t>Schauber</w:t>
      </w:r>
      <w:proofErr w:type="spellEnd"/>
      <w:r w:rsidRPr="007E497B">
        <w:rPr>
          <w:lang w:val="fr-FR"/>
        </w:rPr>
        <w:t xml:space="preserve"> SK, </w:t>
      </w:r>
      <w:proofErr w:type="spellStart"/>
      <w:r w:rsidRPr="007E497B">
        <w:rPr>
          <w:lang w:val="fr-FR"/>
        </w:rPr>
        <w:t>Hautz</w:t>
      </w:r>
      <w:proofErr w:type="spellEnd"/>
      <w:r w:rsidRPr="007E497B">
        <w:rPr>
          <w:lang w:val="fr-FR"/>
        </w:rPr>
        <w:t xml:space="preserve"> SC, </w:t>
      </w:r>
      <w:proofErr w:type="spellStart"/>
      <w:r w:rsidRPr="007E497B">
        <w:rPr>
          <w:lang w:val="fr-FR"/>
        </w:rPr>
        <w:t>Stroben</w:t>
      </w:r>
      <w:proofErr w:type="spellEnd"/>
      <w:r w:rsidRPr="007E497B">
        <w:rPr>
          <w:lang w:val="fr-FR"/>
        </w:rPr>
        <w:t xml:space="preserve"> F, </w:t>
      </w:r>
      <w:proofErr w:type="spellStart"/>
      <w:r w:rsidRPr="007E497B">
        <w:rPr>
          <w:lang w:val="fr-FR"/>
        </w:rPr>
        <w:t>Hautz</w:t>
      </w:r>
      <w:proofErr w:type="spellEnd"/>
      <w:r w:rsidRPr="007E497B">
        <w:rPr>
          <w:lang w:val="fr-FR"/>
        </w:rPr>
        <w:t xml:space="preserve"> WE. </w:t>
      </w:r>
      <w:r>
        <w:t xml:space="preserve">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33"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4"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5"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36"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37"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38"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r w:rsidRPr="00A23C54">
        <w:t xml:space="preserve">Calman NS, Hyman RB, Licht W. Variability in consultation rates and practitioner level of diagnostic certainty. </w:t>
      </w:r>
      <w:hyperlink r:id="rId39"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40" w:history="1">
        <w:r w:rsidRPr="00655B03">
          <w:rPr>
            <w:rStyle w:val="Hyperlink"/>
          </w:rPr>
          <w:t>Hand</w:t>
        </w:r>
      </w:hyperlink>
      <w:r w:rsidRPr="00A23C54">
        <w:t xml:space="preserve">. 2013 Dec;8(4):430-3. </w:t>
      </w:r>
    </w:p>
    <w:p w14:paraId="32330089" w14:textId="3DCDA138" w:rsidR="00D41A30" w:rsidRDefault="00D41A30" w:rsidP="00D41A30">
      <w:pPr>
        <w:pStyle w:val="ListParagraph"/>
        <w:numPr>
          <w:ilvl w:val="0"/>
          <w:numId w:val="2"/>
        </w:num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14AEB03F" w14:textId="41D68021" w:rsidR="00747E32" w:rsidRDefault="00747E32" w:rsidP="00747E32">
      <w:pPr>
        <w:pStyle w:val="ListParagraph"/>
        <w:numPr>
          <w:ilvl w:val="0"/>
          <w:numId w:val="2"/>
        </w:numPr>
      </w:pPr>
      <w:proofErr w:type="spellStart"/>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p>
    <w:p w14:paraId="1C13CC15" w14:textId="77777777" w:rsidR="00DA3C2A" w:rsidRDefault="00DA3C2A" w:rsidP="00DA3C2A">
      <w:pPr>
        <w:pStyle w:val="ListParagraph"/>
        <w:numPr>
          <w:ilvl w:val="0"/>
          <w:numId w:val="2"/>
        </w:numPr>
      </w:pPr>
      <w:proofErr w:type="spellStart"/>
      <w:r>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42B1D63D" w14:textId="224CBE99" w:rsidR="0016440A" w:rsidRDefault="0016440A" w:rsidP="0016440A">
      <w:pPr>
        <w:pStyle w:val="ListParagraph"/>
        <w:numPr>
          <w:ilvl w:val="0"/>
          <w:numId w:val="2"/>
        </w:numPr>
      </w:pPr>
      <w:r w:rsidRPr="0016440A">
        <w:t xml:space="preserve">Wears RL. Diagnosing diagnosis. Annals of Emergency Medicine. 2014 Dec 1;64(6):586-7. </w:t>
      </w:r>
    </w:p>
    <w:p w14:paraId="2FE18CBC" w14:textId="676E07A5" w:rsidR="00A13E1A" w:rsidRDefault="00A13E1A" w:rsidP="00A13E1A">
      <w:pPr>
        <w:pStyle w:val="ListParagraph"/>
        <w:numPr>
          <w:ilvl w:val="0"/>
          <w:numId w:val="2"/>
        </w:numPr>
      </w:pPr>
      <w:r w:rsidRPr="00A13E1A">
        <w:t>Thompson C, Cullum N, McCaughan D, Sheldon T, Raynor P. Nurses, information use, and clinical decision making—the real world potential for evidence-based decisions in nursing. Evidence-based nursing. 2004 Jul 1;7(3):68-72.</w:t>
      </w:r>
    </w:p>
    <w:p w14:paraId="36AD1F42" w14:textId="77777777" w:rsidR="009C6D45" w:rsidRDefault="009C6D45" w:rsidP="009C6D45">
      <w:pPr>
        <w:pStyle w:val="ListParagraph"/>
        <w:numPr>
          <w:ilvl w:val="0"/>
          <w:numId w:val="2"/>
        </w:numPr>
      </w:pPr>
      <w:proofErr w:type="spellStart"/>
      <w:r>
        <w:t>Dunlosky</w:t>
      </w:r>
      <w:proofErr w:type="spellEnd"/>
      <w:r>
        <w:t xml:space="preserve"> J. Strengthening the student toolbox: Study strategies to boost learning. American Educator. 2013;37(3):12-21.</w:t>
      </w:r>
    </w:p>
    <w:p w14:paraId="032828AD" w14:textId="7E648CBE" w:rsidR="009C6D45" w:rsidRDefault="009C6D45" w:rsidP="009C6D45">
      <w:pPr>
        <w:pStyle w:val="ListParagraph"/>
        <w:numPr>
          <w:ilvl w:val="0"/>
          <w:numId w:val="2"/>
        </w:numPr>
      </w:pPr>
      <w:r>
        <w:t xml:space="preserve">Putnam AL, </w:t>
      </w:r>
      <w:proofErr w:type="spellStart"/>
      <w:r>
        <w:t>Sungkhasettee</w:t>
      </w:r>
      <w:proofErr w:type="spellEnd"/>
      <w:r>
        <w:t xml:space="preserve"> VW, Roediger III HL. Optimizing learning in college: Tips from cognitive psychology. Perspectives on Psychological Science. 2016 Sep;11(5):652-60.</w:t>
      </w:r>
    </w:p>
    <w:p w14:paraId="3E63B668" w14:textId="2B6D0582" w:rsidR="00521C6B" w:rsidRDefault="00521C6B" w:rsidP="00521C6B">
      <w:pPr>
        <w:pStyle w:val="ListParagraph"/>
        <w:numPr>
          <w:ilvl w:val="0"/>
          <w:numId w:val="2"/>
        </w:numPr>
      </w:pPr>
      <w:proofErr w:type="spellStart"/>
      <w:r w:rsidRPr="0036722C">
        <w:t>Heereman</w:t>
      </w:r>
      <w:proofErr w:type="spellEnd"/>
      <w:r w:rsidRPr="0036722C">
        <w:t xml:space="preserve"> J, Walla P. Stress, uncertainty and decision confidence. Applied psychophysiology and biofeedback. 2011 Dec;36:273-9.</w:t>
      </w:r>
    </w:p>
    <w:p w14:paraId="10790AB8" w14:textId="0CB2EE6F" w:rsidR="008354EE" w:rsidRDefault="008354EE" w:rsidP="00521C6B">
      <w:pPr>
        <w:pStyle w:val="ListParagraph"/>
        <w:numPr>
          <w:ilvl w:val="0"/>
          <w:numId w:val="2"/>
        </w:numPr>
      </w:pPr>
      <w:r w:rsidRPr="008354EE">
        <w:t>The state of Medical Education and practice in the UK - GMC. Available at: https://www.gmc-uk.org/about/what-we-do-and-why/data-and-research/the-state-of-medical-education-and-practice-in-the-uk (Accessed: 06 September 2024).</w:t>
      </w:r>
    </w:p>
    <w:p w14:paraId="2C528180" w14:textId="0333467A" w:rsidR="002B58D2" w:rsidRDefault="002B58D2" w:rsidP="002B58D2">
      <w:pPr>
        <w:pStyle w:val="ListParagraph"/>
        <w:numPr>
          <w:ilvl w:val="0"/>
          <w:numId w:val="2"/>
        </w:numPr>
      </w:pPr>
      <w:r w:rsidRPr="002B58D2">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61237316" w14:textId="09D32889" w:rsidR="00237498" w:rsidRDefault="00237498" w:rsidP="002B58D2">
      <w:pPr>
        <w:pStyle w:val="ListParagraph"/>
        <w:numPr>
          <w:ilvl w:val="0"/>
          <w:numId w:val="2"/>
        </w:numPr>
      </w:pPr>
      <w:r w:rsidRPr="00237498">
        <w:t>Schmidt E, Goldhaber-</w:t>
      </w:r>
      <w:proofErr w:type="spellStart"/>
      <w:r w:rsidRPr="00237498">
        <w:t>Fiebert</w:t>
      </w:r>
      <w:proofErr w:type="spellEnd"/>
      <w:r w:rsidRPr="00237498">
        <w:t xml:space="preserve"> SN, Ho LA, McDonald KM. Simulation exercises as a patient safety strategy: a systematic review. Annals of internal medicine. 2013 Mar 5;158(5_Part_2):426-32.</w:t>
      </w:r>
    </w:p>
    <w:p w14:paraId="04C6C50C" w14:textId="7716B699" w:rsidR="00237498" w:rsidRDefault="00237498" w:rsidP="002B58D2">
      <w:pPr>
        <w:pStyle w:val="ListParagraph"/>
        <w:numPr>
          <w:ilvl w:val="0"/>
          <w:numId w:val="2"/>
        </w:numPr>
      </w:pPr>
      <w:proofErr w:type="spellStart"/>
      <w:r w:rsidRPr="00237498">
        <w:t>Jans</w:t>
      </w:r>
      <w:proofErr w:type="spellEnd"/>
      <w:r w:rsidRPr="00237498">
        <w:t xml:space="preserve"> C, </w:t>
      </w:r>
      <w:proofErr w:type="spellStart"/>
      <w:r w:rsidRPr="00237498">
        <w:t>Bogossian</w:t>
      </w:r>
      <w:proofErr w:type="spellEnd"/>
      <w:r w:rsidRPr="00237498">
        <w:t xml:space="preserve"> F, Andersen P, </w:t>
      </w:r>
      <w:proofErr w:type="spellStart"/>
      <w:r w:rsidRPr="00237498">
        <w:t>Levett</w:t>
      </w:r>
      <w:proofErr w:type="spellEnd"/>
      <w:r w:rsidRPr="00237498">
        <w:t>-Jones T. Examining the impact of virtual reality on clinical decision making–An integrative review. Nurse Education Today. 2023 Jun 1;125:105767.</w:t>
      </w:r>
    </w:p>
    <w:p w14:paraId="4577D20B" w14:textId="6B688ED9"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253D1AE3" w14:textId="262D131F" w:rsidR="007742B7" w:rsidRDefault="007742B7" w:rsidP="007455F5">
      <w:pPr>
        <w:pStyle w:val="ListParagraph"/>
        <w:numPr>
          <w:ilvl w:val="0"/>
          <w:numId w:val="2"/>
        </w:numPr>
      </w:pPr>
      <w:proofErr w:type="spellStart"/>
      <w:r w:rsidRPr="007742B7">
        <w:t>Stasser</w:t>
      </w:r>
      <w:proofErr w:type="spellEnd"/>
      <w:r w:rsidRPr="007742B7">
        <w:t xml:space="preserve"> G, Titus W. Pooling of unshared information in group decision making: Biased information sampling during discussion. Journal of personality and social psychology. 1985 Jun;48(6):1467.</w:t>
      </w:r>
    </w:p>
    <w:p w14:paraId="5B05D8BB" w14:textId="14BF4EFF" w:rsidR="004326DB" w:rsidRDefault="004326DB" w:rsidP="007455F5">
      <w:pPr>
        <w:pStyle w:val="ListParagraph"/>
        <w:numPr>
          <w:ilvl w:val="0"/>
          <w:numId w:val="2"/>
        </w:numPr>
      </w:pPr>
      <w:r w:rsidRPr="004326DB">
        <w:t xml:space="preserve">Price T, </w:t>
      </w:r>
      <w:proofErr w:type="spellStart"/>
      <w:r w:rsidRPr="004326DB">
        <w:t>Tenan</w:t>
      </w:r>
      <w:proofErr w:type="spellEnd"/>
      <w:r w:rsidRPr="004326DB">
        <w:t xml:space="preserve"> M, Head J, Maslin W, </w:t>
      </w:r>
      <w:proofErr w:type="spellStart"/>
      <w:r w:rsidRPr="004326DB">
        <w:t>LaFiandra</w:t>
      </w:r>
      <w:proofErr w:type="spellEnd"/>
      <w:r w:rsidRPr="004326DB">
        <w:t xml:space="preserve"> M. Acute stress causes over confidence in situation awareness. In2016 IEEE International Multi-Disciplinary Conference on Cognitive Methods in Situation Awareness and Decision Support (</w:t>
      </w:r>
      <w:proofErr w:type="spellStart"/>
      <w:r w:rsidRPr="004326DB">
        <w:t>CogSIMA</w:t>
      </w:r>
      <w:proofErr w:type="spellEnd"/>
      <w:r w:rsidRPr="004326DB">
        <w:t>) 2016 Mar 21 (pp. 1-6). IEEE.</w:t>
      </w:r>
    </w:p>
    <w:p w14:paraId="25D7D4AD" w14:textId="77777777" w:rsidR="00947160" w:rsidRDefault="007455F5" w:rsidP="00947160">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37101408" w14:textId="53740B06" w:rsidR="00441CCB" w:rsidRDefault="007455F5" w:rsidP="00947160">
      <w:pPr>
        <w:pStyle w:val="ListParagraph"/>
        <w:numPr>
          <w:ilvl w:val="0"/>
          <w:numId w:val="2"/>
        </w:numPr>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18A82919" w14:textId="6193894E" w:rsidR="00441CCB" w:rsidRDefault="00441CCB"/>
    <w:sectPr w:rsidR="00441CCB" w:rsidSect="00CD2D48">
      <w:headerReference w:type="default" r:id="rId41"/>
      <w:footerReference w:type="even" r:id="rId42"/>
      <w:footerReference w:type="default" r:id="rId43"/>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6347A" w14:textId="77777777" w:rsidR="004B3DC8" w:rsidRDefault="004B3DC8" w:rsidP="00F136A7">
      <w:r>
        <w:separator/>
      </w:r>
    </w:p>
  </w:endnote>
  <w:endnote w:type="continuationSeparator" w:id="0">
    <w:p w14:paraId="54B2CF9D" w14:textId="77777777" w:rsidR="004B3DC8" w:rsidRDefault="004B3DC8" w:rsidP="00F136A7">
      <w:r>
        <w:continuationSeparator/>
      </w:r>
    </w:p>
  </w:endnote>
  <w:endnote w:type="continuationNotice" w:id="1">
    <w:p w14:paraId="553B2340" w14:textId="77777777" w:rsidR="004B3DC8" w:rsidRDefault="004B3D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8048357"/>
      <w:docPartObj>
        <w:docPartGallery w:val="Page Numbers (Bottom of Page)"/>
        <w:docPartUnique/>
      </w:docPartObj>
    </w:sdtPr>
    <w:sdtEndPr>
      <w:rPr>
        <w:rStyle w:val="PageNumber"/>
      </w:rPr>
    </w:sdtEndPr>
    <w:sdtContent>
      <w:p w14:paraId="10EE2763" w14:textId="4397C990" w:rsidR="00F136A7" w:rsidRDefault="00F136A7" w:rsidP="00DC6A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FE6ED1" w14:textId="77777777" w:rsidR="00F136A7" w:rsidRDefault="00F136A7" w:rsidP="007E49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2393655"/>
      <w:docPartObj>
        <w:docPartGallery w:val="Page Numbers (Bottom of Page)"/>
        <w:docPartUnique/>
      </w:docPartObj>
    </w:sdtPr>
    <w:sdtEndPr>
      <w:rPr>
        <w:rStyle w:val="PageNumber"/>
      </w:rPr>
    </w:sdtEndPr>
    <w:sdtContent>
      <w:p w14:paraId="1A45D6D2" w14:textId="2B178B81" w:rsidR="00F136A7" w:rsidRDefault="00F136A7" w:rsidP="00DC6A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3A43C0" w14:textId="77777777" w:rsidR="00F136A7" w:rsidRDefault="00F136A7" w:rsidP="007E49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79B3B" w14:textId="77777777" w:rsidR="004B3DC8" w:rsidRDefault="004B3DC8" w:rsidP="00F136A7">
      <w:r>
        <w:separator/>
      </w:r>
    </w:p>
  </w:footnote>
  <w:footnote w:type="continuationSeparator" w:id="0">
    <w:p w14:paraId="2DF5B19E" w14:textId="77777777" w:rsidR="004B3DC8" w:rsidRDefault="004B3DC8" w:rsidP="00F136A7">
      <w:r>
        <w:continuationSeparator/>
      </w:r>
    </w:p>
  </w:footnote>
  <w:footnote w:type="continuationNotice" w:id="1">
    <w:p w14:paraId="69145B32" w14:textId="77777777" w:rsidR="004B3DC8" w:rsidRDefault="004B3D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C04FD" w14:textId="77777777" w:rsidR="00B936A0" w:rsidRDefault="00B93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C0EC7"/>
    <w:multiLevelType w:val="hybridMultilevel"/>
    <w:tmpl w:val="2B56F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72122A"/>
    <w:multiLevelType w:val="hybridMultilevel"/>
    <w:tmpl w:val="4E78B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1"/>
  </w:num>
  <w:num w:numId="6">
    <w:abstractNumId w:val="2"/>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riraj Aiyer">
    <w15:presenceInfo w15:providerId="AD" w15:userId="S::xpsy1088@ox.ac.uk::16b3b2fe-401e-4ae4-8350-1b9d4932db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3C00"/>
    <w:rsid w:val="0000420C"/>
    <w:rsid w:val="00005B5B"/>
    <w:rsid w:val="00006005"/>
    <w:rsid w:val="00007CF2"/>
    <w:rsid w:val="000146D7"/>
    <w:rsid w:val="00014DA1"/>
    <w:rsid w:val="00016F3A"/>
    <w:rsid w:val="00021153"/>
    <w:rsid w:val="00021190"/>
    <w:rsid w:val="0002139E"/>
    <w:rsid w:val="000222CE"/>
    <w:rsid w:val="00024969"/>
    <w:rsid w:val="000256DA"/>
    <w:rsid w:val="00033619"/>
    <w:rsid w:val="00035016"/>
    <w:rsid w:val="00035B0B"/>
    <w:rsid w:val="000361DC"/>
    <w:rsid w:val="000379FE"/>
    <w:rsid w:val="00046F57"/>
    <w:rsid w:val="000503AF"/>
    <w:rsid w:val="000520D5"/>
    <w:rsid w:val="00053ACB"/>
    <w:rsid w:val="00054574"/>
    <w:rsid w:val="000549C4"/>
    <w:rsid w:val="00060D0F"/>
    <w:rsid w:val="00062471"/>
    <w:rsid w:val="0007038A"/>
    <w:rsid w:val="000765F9"/>
    <w:rsid w:val="00083112"/>
    <w:rsid w:val="0008705F"/>
    <w:rsid w:val="00087E58"/>
    <w:rsid w:val="00093B41"/>
    <w:rsid w:val="00094246"/>
    <w:rsid w:val="000950C0"/>
    <w:rsid w:val="00097E40"/>
    <w:rsid w:val="000A1001"/>
    <w:rsid w:val="000A2354"/>
    <w:rsid w:val="000A6CAC"/>
    <w:rsid w:val="000A7834"/>
    <w:rsid w:val="000A7A83"/>
    <w:rsid w:val="000B1049"/>
    <w:rsid w:val="000B4284"/>
    <w:rsid w:val="000B57AA"/>
    <w:rsid w:val="000B6205"/>
    <w:rsid w:val="000B673A"/>
    <w:rsid w:val="000C03E1"/>
    <w:rsid w:val="000C6251"/>
    <w:rsid w:val="000D1E6F"/>
    <w:rsid w:val="000D27EB"/>
    <w:rsid w:val="000D44E2"/>
    <w:rsid w:val="000D45CF"/>
    <w:rsid w:val="000D643F"/>
    <w:rsid w:val="000D6590"/>
    <w:rsid w:val="000D755F"/>
    <w:rsid w:val="000E14E5"/>
    <w:rsid w:val="000E1AA1"/>
    <w:rsid w:val="000E5B7F"/>
    <w:rsid w:val="000E65A0"/>
    <w:rsid w:val="000E6F97"/>
    <w:rsid w:val="000E7C45"/>
    <w:rsid w:val="000F0D84"/>
    <w:rsid w:val="000F124D"/>
    <w:rsid w:val="000F22F8"/>
    <w:rsid w:val="000F4AC4"/>
    <w:rsid w:val="000F4C64"/>
    <w:rsid w:val="000F5F9F"/>
    <w:rsid w:val="00102FA0"/>
    <w:rsid w:val="0010647D"/>
    <w:rsid w:val="00107577"/>
    <w:rsid w:val="00107CF3"/>
    <w:rsid w:val="00112E5A"/>
    <w:rsid w:val="00115A35"/>
    <w:rsid w:val="00116617"/>
    <w:rsid w:val="0011682C"/>
    <w:rsid w:val="0011719D"/>
    <w:rsid w:val="00120516"/>
    <w:rsid w:val="00122F24"/>
    <w:rsid w:val="00125600"/>
    <w:rsid w:val="00134E68"/>
    <w:rsid w:val="0013529E"/>
    <w:rsid w:val="0013553C"/>
    <w:rsid w:val="00136332"/>
    <w:rsid w:val="00137D4D"/>
    <w:rsid w:val="00140A5F"/>
    <w:rsid w:val="00141188"/>
    <w:rsid w:val="0014180A"/>
    <w:rsid w:val="0014245E"/>
    <w:rsid w:val="0014377B"/>
    <w:rsid w:val="001440B2"/>
    <w:rsid w:val="0014769B"/>
    <w:rsid w:val="0015502E"/>
    <w:rsid w:val="00161CF3"/>
    <w:rsid w:val="00161D14"/>
    <w:rsid w:val="00162699"/>
    <w:rsid w:val="0016440A"/>
    <w:rsid w:val="00164C7C"/>
    <w:rsid w:val="00165251"/>
    <w:rsid w:val="00171969"/>
    <w:rsid w:val="00171C43"/>
    <w:rsid w:val="001737A4"/>
    <w:rsid w:val="00174661"/>
    <w:rsid w:val="00177F7C"/>
    <w:rsid w:val="00181879"/>
    <w:rsid w:val="001836CB"/>
    <w:rsid w:val="00186A76"/>
    <w:rsid w:val="00191420"/>
    <w:rsid w:val="00196DEF"/>
    <w:rsid w:val="001A118D"/>
    <w:rsid w:val="001A43C9"/>
    <w:rsid w:val="001A5828"/>
    <w:rsid w:val="001B12DD"/>
    <w:rsid w:val="001B1A3D"/>
    <w:rsid w:val="001B27D3"/>
    <w:rsid w:val="001B47FA"/>
    <w:rsid w:val="001B56E1"/>
    <w:rsid w:val="001B5F70"/>
    <w:rsid w:val="001B7F8C"/>
    <w:rsid w:val="001C0A11"/>
    <w:rsid w:val="001C2991"/>
    <w:rsid w:val="001C35EC"/>
    <w:rsid w:val="001C374C"/>
    <w:rsid w:val="001C3C1F"/>
    <w:rsid w:val="001C4411"/>
    <w:rsid w:val="001C5E97"/>
    <w:rsid w:val="001D1BA8"/>
    <w:rsid w:val="001D3B64"/>
    <w:rsid w:val="001D5529"/>
    <w:rsid w:val="001D6663"/>
    <w:rsid w:val="001D7754"/>
    <w:rsid w:val="001D7856"/>
    <w:rsid w:val="001E6771"/>
    <w:rsid w:val="001F0F2E"/>
    <w:rsid w:val="001F1045"/>
    <w:rsid w:val="001F127B"/>
    <w:rsid w:val="001F4005"/>
    <w:rsid w:val="001F5B44"/>
    <w:rsid w:val="002049CB"/>
    <w:rsid w:val="002101EC"/>
    <w:rsid w:val="00210505"/>
    <w:rsid w:val="00211399"/>
    <w:rsid w:val="002136A7"/>
    <w:rsid w:val="00213CEF"/>
    <w:rsid w:val="00215AD2"/>
    <w:rsid w:val="002225D9"/>
    <w:rsid w:val="00222D87"/>
    <w:rsid w:val="002240A9"/>
    <w:rsid w:val="00225CC6"/>
    <w:rsid w:val="00226669"/>
    <w:rsid w:val="00227A9C"/>
    <w:rsid w:val="00237498"/>
    <w:rsid w:val="0024129B"/>
    <w:rsid w:val="00241B2D"/>
    <w:rsid w:val="002443FD"/>
    <w:rsid w:val="002456CC"/>
    <w:rsid w:val="00245912"/>
    <w:rsid w:val="002513F1"/>
    <w:rsid w:val="002518ED"/>
    <w:rsid w:val="00252B79"/>
    <w:rsid w:val="00256A70"/>
    <w:rsid w:val="00256BDD"/>
    <w:rsid w:val="00257E93"/>
    <w:rsid w:val="002610C7"/>
    <w:rsid w:val="00262648"/>
    <w:rsid w:val="00264929"/>
    <w:rsid w:val="00264D70"/>
    <w:rsid w:val="0026682A"/>
    <w:rsid w:val="002707B5"/>
    <w:rsid w:val="00270D76"/>
    <w:rsid w:val="00271143"/>
    <w:rsid w:val="00273552"/>
    <w:rsid w:val="0027363B"/>
    <w:rsid w:val="00273D3C"/>
    <w:rsid w:val="002747F6"/>
    <w:rsid w:val="00274990"/>
    <w:rsid w:val="002756E6"/>
    <w:rsid w:val="00276DEA"/>
    <w:rsid w:val="002772F8"/>
    <w:rsid w:val="0027778E"/>
    <w:rsid w:val="00282277"/>
    <w:rsid w:val="00287E26"/>
    <w:rsid w:val="002903A7"/>
    <w:rsid w:val="002929D7"/>
    <w:rsid w:val="00293045"/>
    <w:rsid w:val="002A28DA"/>
    <w:rsid w:val="002A34D9"/>
    <w:rsid w:val="002A4F8D"/>
    <w:rsid w:val="002A50EB"/>
    <w:rsid w:val="002A5ACC"/>
    <w:rsid w:val="002A5E13"/>
    <w:rsid w:val="002A6A2F"/>
    <w:rsid w:val="002B07EF"/>
    <w:rsid w:val="002B2B39"/>
    <w:rsid w:val="002B58D2"/>
    <w:rsid w:val="002B6AA5"/>
    <w:rsid w:val="002C11C7"/>
    <w:rsid w:val="002C29B9"/>
    <w:rsid w:val="002C31E7"/>
    <w:rsid w:val="002C5B64"/>
    <w:rsid w:val="002D114D"/>
    <w:rsid w:val="002D17BA"/>
    <w:rsid w:val="002D6376"/>
    <w:rsid w:val="002D72E2"/>
    <w:rsid w:val="002D796F"/>
    <w:rsid w:val="002E0400"/>
    <w:rsid w:val="002E09A6"/>
    <w:rsid w:val="002E2057"/>
    <w:rsid w:val="002E3E7B"/>
    <w:rsid w:val="002E5B99"/>
    <w:rsid w:val="002E616C"/>
    <w:rsid w:val="002E71E6"/>
    <w:rsid w:val="002F0816"/>
    <w:rsid w:val="002F17A5"/>
    <w:rsid w:val="002F1F6C"/>
    <w:rsid w:val="002F2B15"/>
    <w:rsid w:val="002F2D46"/>
    <w:rsid w:val="002F3562"/>
    <w:rsid w:val="002F6296"/>
    <w:rsid w:val="002F6F7E"/>
    <w:rsid w:val="00305DA8"/>
    <w:rsid w:val="003110BF"/>
    <w:rsid w:val="0031123B"/>
    <w:rsid w:val="00311261"/>
    <w:rsid w:val="00313530"/>
    <w:rsid w:val="00314850"/>
    <w:rsid w:val="00315904"/>
    <w:rsid w:val="00320068"/>
    <w:rsid w:val="003209A9"/>
    <w:rsid w:val="003213EA"/>
    <w:rsid w:val="00322EA8"/>
    <w:rsid w:val="0032365B"/>
    <w:rsid w:val="00323C20"/>
    <w:rsid w:val="00327C07"/>
    <w:rsid w:val="00331FEB"/>
    <w:rsid w:val="00335182"/>
    <w:rsid w:val="00337DEC"/>
    <w:rsid w:val="003443A0"/>
    <w:rsid w:val="00344E01"/>
    <w:rsid w:val="003458CB"/>
    <w:rsid w:val="003463D2"/>
    <w:rsid w:val="00346742"/>
    <w:rsid w:val="00350FE9"/>
    <w:rsid w:val="003511F9"/>
    <w:rsid w:val="0035134B"/>
    <w:rsid w:val="00351395"/>
    <w:rsid w:val="00355173"/>
    <w:rsid w:val="0036112F"/>
    <w:rsid w:val="003649A7"/>
    <w:rsid w:val="00364B08"/>
    <w:rsid w:val="00366F81"/>
    <w:rsid w:val="0036722C"/>
    <w:rsid w:val="00371732"/>
    <w:rsid w:val="00375604"/>
    <w:rsid w:val="00376917"/>
    <w:rsid w:val="00380685"/>
    <w:rsid w:val="00380888"/>
    <w:rsid w:val="00380961"/>
    <w:rsid w:val="00383957"/>
    <w:rsid w:val="0038707D"/>
    <w:rsid w:val="0038790A"/>
    <w:rsid w:val="003910FA"/>
    <w:rsid w:val="00394622"/>
    <w:rsid w:val="003961FF"/>
    <w:rsid w:val="003A0F1A"/>
    <w:rsid w:val="003A5424"/>
    <w:rsid w:val="003A5BBD"/>
    <w:rsid w:val="003A5D89"/>
    <w:rsid w:val="003A660F"/>
    <w:rsid w:val="003B1F3C"/>
    <w:rsid w:val="003B5249"/>
    <w:rsid w:val="003C1EA8"/>
    <w:rsid w:val="003C436D"/>
    <w:rsid w:val="003C4395"/>
    <w:rsid w:val="003C48DA"/>
    <w:rsid w:val="003C6AD7"/>
    <w:rsid w:val="003C7D59"/>
    <w:rsid w:val="003D5EC3"/>
    <w:rsid w:val="003D673F"/>
    <w:rsid w:val="003E01B6"/>
    <w:rsid w:val="003E0D84"/>
    <w:rsid w:val="003E25E8"/>
    <w:rsid w:val="003F73D7"/>
    <w:rsid w:val="00401017"/>
    <w:rsid w:val="00401C87"/>
    <w:rsid w:val="00403AA5"/>
    <w:rsid w:val="00405573"/>
    <w:rsid w:val="00411CA3"/>
    <w:rsid w:val="00412939"/>
    <w:rsid w:val="004134DE"/>
    <w:rsid w:val="004167C0"/>
    <w:rsid w:val="00424DB2"/>
    <w:rsid w:val="0042530E"/>
    <w:rsid w:val="00426F2E"/>
    <w:rsid w:val="00427608"/>
    <w:rsid w:val="004278A1"/>
    <w:rsid w:val="00427F5C"/>
    <w:rsid w:val="004323AA"/>
    <w:rsid w:val="004326DB"/>
    <w:rsid w:val="00436354"/>
    <w:rsid w:val="00440668"/>
    <w:rsid w:val="00441CCB"/>
    <w:rsid w:val="004477F7"/>
    <w:rsid w:val="004566CE"/>
    <w:rsid w:val="00460871"/>
    <w:rsid w:val="00461517"/>
    <w:rsid w:val="004618B1"/>
    <w:rsid w:val="004620AD"/>
    <w:rsid w:val="0047196C"/>
    <w:rsid w:val="00474607"/>
    <w:rsid w:val="004753DA"/>
    <w:rsid w:val="00492DE8"/>
    <w:rsid w:val="00492F62"/>
    <w:rsid w:val="00497BD6"/>
    <w:rsid w:val="004A0B55"/>
    <w:rsid w:val="004A329F"/>
    <w:rsid w:val="004A5716"/>
    <w:rsid w:val="004B3DC8"/>
    <w:rsid w:val="004B4731"/>
    <w:rsid w:val="004B639B"/>
    <w:rsid w:val="004B6C2E"/>
    <w:rsid w:val="004C07BE"/>
    <w:rsid w:val="004C15E8"/>
    <w:rsid w:val="004C22C7"/>
    <w:rsid w:val="004C32BF"/>
    <w:rsid w:val="004C3C29"/>
    <w:rsid w:val="004C47AC"/>
    <w:rsid w:val="004C4C5C"/>
    <w:rsid w:val="004C55E6"/>
    <w:rsid w:val="004C6ED5"/>
    <w:rsid w:val="004C6FB8"/>
    <w:rsid w:val="004C7831"/>
    <w:rsid w:val="004D0507"/>
    <w:rsid w:val="004D1219"/>
    <w:rsid w:val="004D13BB"/>
    <w:rsid w:val="004D2875"/>
    <w:rsid w:val="004D576F"/>
    <w:rsid w:val="004D62E0"/>
    <w:rsid w:val="004D6596"/>
    <w:rsid w:val="004D7594"/>
    <w:rsid w:val="004E0B1E"/>
    <w:rsid w:val="004E113E"/>
    <w:rsid w:val="004E2686"/>
    <w:rsid w:val="004E2ACD"/>
    <w:rsid w:val="004E2D29"/>
    <w:rsid w:val="004E4467"/>
    <w:rsid w:val="004E50DE"/>
    <w:rsid w:val="004E5E3B"/>
    <w:rsid w:val="004E63D1"/>
    <w:rsid w:val="004F0BC9"/>
    <w:rsid w:val="004F146F"/>
    <w:rsid w:val="004F2AD7"/>
    <w:rsid w:val="004F7D54"/>
    <w:rsid w:val="004F7D94"/>
    <w:rsid w:val="00505ABC"/>
    <w:rsid w:val="0050639E"/>
    <w:rsid w:val="00506CDD"/>
    <w:rsid w:val="005101B2"/>
    <w:rsid w:val="005113CD"/>
    <w:rsid w:val="00520EFE"/>
    <w:rsid w:val="00521737"/>
    <w:rsid w:val="00521C6B"/>
    <w:rsid w:val="00523114"/>
    <w:rsid w:val="005246ED"/>
    <w:rsid w:val="005247D9"/>
    <w:rsid w:val="00525C5B"/>
    <w:rsid w:val="00527453"/>
    <w:rsid w:val="005303DA"/>
    <w:rsid w:val="00531346"/>
    <w:rsid w:val="00535508"/>
    <w:rsid w:val="00536772"/>
    <w:rsid w:val="005370A3"/>
    <w:rsid w:val="00537242"/>
    <w:rsid w:val="00541B88"/>
    <w:rsid w:val="005447A1"/>
    <w:rsid w:val="0054650B"/>
    <w:rsid w:val="00550F9C"/>
    <w:rsid w:val="00553B34"/>
    <w:rsid w:val="00555985"/>
    <w:rsid w:val="00556FCB"/>
    <w:rsid w:val="00560153"/>
    <w:rsid w:val="005626CB"/>
    <w:rsid w:val="00563E42"/>
    <w:rsid w:val="00565993"/>
    <w:rsid w:val="00570E58"/>
    <w:rsid w:val="00571294"/>
    <w:rsid w:val="005728E5"/>
    <w:rsid w:val="00572A53"/>
    <w:rsid w:val="00574C5E"/>
    <w:rsid w:val="00575258"/>
    <w:rsid w:val="00576CF4"/>
    <w:rsid w:val="00576E39"/>
    <w:rsid w:val="005770BC"/>
    <w:rsid w:val="005807CD"/>
    <w:rsid w:val="00587759"/>
    <w:rsid w:val="00590B10"/>
    <w:rsid w:val="00596D5E"/>
    <w:rsid w:val="00597CD9"/>
    <w:rsid w:val="005A0589"/>
    <w:rsid w:val="005A0B22"/>
    <w:rsid w:val="005A1DD3"/>
    <w:rsid w:val="005A31AF"/>
    <w:rsid w:val="005A5542"/>
    <w:rsid w:val="005B2A79"/>
    <w:rsid w:val="005B6401"/>
    <w:rsid w:val="005B6EC8"/>
    <w:rsid w:val="005C0CA8"/>
    <w:rsid w:val="005C1490"/>
    <w:rsid w:val="005C2F08"/>
    <w:rsid w:val="005C5C4C"/>
    <w:rsid w:val="005C6AC7"/>
    <w:rsid w:val="005C7FFA"/>
    <w:rsid w:val="005D0354"/>
    <w:rsid w:val="005D112F"/>
    <w:rsid w:val="005D1BED"/>
    <w:rsid w:val="005D3EB2"/>
    <w:rsid w:val="005D4054"/>
    <w:rsid w:val="005D7072"/>
    <w:rsid w:val="005E0C2A"/>
    <w:rsid w:val="005E1326"/>
    <w:rsid w:val="005E1365"/>
    <w:rsid w:val="005E1954"/>
    <w:rsid w:val="005E57D8"/>
    <w:rsid w:val="005E639E"/>
    <w:rsid w:val="005F1C3E"/>
    <w:rsid w:val="005F2516"/>
    <w:rsid w:val="005F2CF3"/>
    <w:rsid w:val="005F4A5B"/>
    <w:rsid w:val="005F711A"/>
    <w:rsid w:val="005F7D5B"/>
    <w:rsid w:val="00601B98"/>
    <w:rsid w:val="006023F7"/>
    <w:rsid w:val="00602C7D"/>
    <w:rsid w:val="00604780"/>
    <w:rsid w:val="006071BB"/>
    <w:rsid w:val="00607A82"/>
    <w:rsid w:val="00610584"/>
    <w:rsid w:val="0061077B"/>
    <w:rsid w:val="00611041"/>
    <w:rsid w:val="00615D5B"/>
    <w:rsid w:val="0062261E"/>
    <w:rsid w:val="00624894"/>
    <w:rsid w:val="0062548D"/>
    <w:rsid w:val="00627574"/>
    <w:rsid w:val="006316C1"/>
    <w:rsid w:val="00637EC6"/>
    <w:rsid w:val="0064047A"/>
    <w:rsid w:val="00640645"/>
    <w:rsid w:val="00642282"/>
    <w:rsid w:val="0064320C"/>
    <w:rsid w:val="006432F6"/>
    <w:rsid w:val="006461D5"/>
    <w:rsid w:val="006468BA"/>
    <w:rsid w:val="00650E59"/>
    <w:rsid w:val="0065169D"/>
    <w:rsid w:val="00652AD0"/>
    <w:rsid w:val="00654C0B"/>
    <w:rsid w:val="00654DE5"/>
    <w:rsid w:val="00655B03"/>
    <w:rsid w:val="00656610"/>
    <w:rsid w:val="00656689"/>
    <w:rsid w:val="00657158"/>
    <w:rsid w:val="0066073A"/>
    <w:rsid w:val="00660ADC"/>
    <w:rsid w:val="006652AB"/>
    <w:rsid w:val="00667969"/>
    <w:rsid w:val="0067181F"/>
    <w:rsid w:val="00671CB3"/>
    <w:rsid w:val="00672353"/>
    <w:rsid w:val="00673C2F"/>
    <w:rsid w:val="00676690"/>
    <w:rsid w:val="006816DA"/>
    <w:rsid w:val="006830AF"/>
    <w:rsid w:val="00684A88"/>
    <w:rsid w:val="00684D3A"/>
    <w:rsid w:val="00685513"/>
    <w:rsid w:val="00685778"/>
    <w:rsid w:val="0068669B"/>
    <w:rsid w:val="00686721"/>
    <w:rsid w:val="00686B31"/>
    <w:rsid w:val="006910D0"/>
    <w:rsid w:val="00692BFC"/>
    <w:rsid w:val="006A2315"/>
    <w:rsid w:val="006A5856"/>
    <w:rsid w:val="006B30F7"/>
    <w:rsid w:val="006B4FBC"/>
    <w:rsid w:val="006B5613"/>
    <w:rsid w:val="006B6213"/>
    <w:rsid w:val="006C2ACB"/>
    <w:rsid w:val="006C2F0C"/>
    <w:rsid w:val="006C3987"/>
    <w:rsid w:val="006C4953"/>
    <w:rsid w:val="006C504B"/>
    <w:rsid w:val="006C62B1"/>
    <w:rsid w:val="006C7C58"/>
    <w:rsid w:val="006D00F7"/>
    <w:rsid w:val="006D0D7D"/>
    <w:rsid w:val="006D457F"/>
    <w:rsid w:val="006D4B93"/>
    <w:rsid w:val="006D5147"/>
    <w:rsid w:val="006D576C"/>
    <w:rsid w:val="006F01CB"/>
    <w:rsid w:val="006F025B"/>
    <w:rsid w:val="006F3BF8"/>
    <w:rsid w:val="006F76D4"/>
    <w:rsid w:val="00701CF7"/>
    <w:rsid w:val="00703E69"/>
    <w:rsid w:val="0070460D"/>
    <w:rsid w:val="007058FA"/>
    <w:rsid w:val="00705FAA"/>
    <w:rsid w:val="00706EB6"/>
    <w:rsid w:val="007106AC"/>
    <w:rsid w:val="00711241"/>
    <w:rsid w:val="007116C0"/>
    <w:rsid w:val="00712D1F"/>
    <w:rsid w:val="00714672"/>
    <w:rsid w:val="00714DA4"/>
    <w:rsid w:val="00714EE4"/>
    <w:rsid w:val="00717240"/>
    <w:rsid w:val="0072386F"/>
    <w:rsid w:val="00725B9A"/>
    <w:rsid w:val="00725D82"/>
    <w:rsid w:val="0072662A"/>
    <w:rsid w:val="007309F0"/>
    <w:rsid w:val="00730C78"/>
    <w:rsid w:val="007350DD"/>
    <w:rsid w:val="0073545B"/>
    <w:rsid w:val="00736795"/>
    <w:rsid w:val="00740F02"/>
    <w:rsid w:val="007455F5"/>
    <w:rsid w:val="0074646D"/>
    <w:rsid w:val="00747E32"/>
    <w:rsid w:val="007502D8"/>
    <w:rsid w:val="00751CE0"/>
    <w:rsid w:val="00753302"/>
    <w:rsid w:val="00757D2B"/>
    <w:rsid w:val="007667BB"/>
    <w:rsid w:val="00767A6F"/>
    <w:rsid w:val="007712E7"/>
    <w:rsid w:val="00771D34"/>
    <w:rsid w:val="007742B7"/>
    <w:rsid w:val="0078034B"/>
    <w:rsid w:val="0078083E"/>
    <w:rsid w:val="0078212B"/>
    <w:rsid w:val="00782A2F"/>
    <w:rsid w:val="0078574E"/>
    <w:rsid w:val="00785C12"/>
    <w:rsid w:val="00785E10"/>
    <w:rsid w:val="007866E1"/>
    <w:rsid w:val="00786AD6"/>
    <w:rsid w:val="007878A6"/>
    <w:rsid w:val="0079257A"/>
    <w:rsid w:val="0079285C"/>
    <w:rsid w:val="0079301E"/>
    <w:rsid w:val="00794669"/>
    <w:rsid w:val="007946A7"/>
    <w:rsid w:val="00795723"/>
    <w:rsid w:val="007965EB"/>
    <w:rsid w:val="007A25CB"/>
    <w:rsid w:val="007A2A08"/>
    <w:rsid w:val="007A3629"/>
    <w:rsid w:val="007A4108"/>
    <w:rsid w:val="007A4799"/>
    <w:rsid w:val="007A592E"/>
    <w:rsid w:val="007A5F03"/>
    <w:rsid w:val="007B168E"/>
    <w:rsid w:val="007B2234"/>
    <w:rsid w:val="007B2305"/>
    <w:rsid w:val="007B3463"/>
    <w:rsid w:val="007B4E88"/>
    <w:rsid w:val="007C0208"/>
    <w:rsid w:val="007C0D4B"/>
    <w:rsid w:val="007C18C7"/>
    <w:rsid w:val="007C43D9"/>
    <w:rsid w:val="007C6A87"/>
    <w:rsid w:val="007C7C28"/>
    <w:rsid w:val="007D1D5F"/>
    <w:rsid w:val="007D4369"/>
    <w:rsid w:val="007D4E69"/>
    <w:rsid w:val="007D64DB"/>
    <w:rsid w:val="007E29A9"/>
    <w:rsid w:val="007E497B"/>
    <w:rsid w:val="007F0E62"/>
    <w:rsid w:val="007F120A"/>
    <w:rsid w:val="007F123C"/>
    <w:rsid w:val="007F3B6F"/>
    <w:rsid w:val="007F4950"/>
    <w:rsid w:val="007F6276"/>
    <w:rsid w:val="007F69AD"/>
    <w:rsid w:val="007F6D8F"/>
    <w:rsid w:val="007F7488"/>
    <w:rsid w:val="00800160"/>
    <w:rsid w:val="00801D53"/>
    <w:rsid w:val="00802326"/>
    <w:rsid w:val="0080278F"/>
    <w:rsid w:val="00807E7C"/>
    <w:rsid w:val="00810F08"/>
    <w:rsid w:val="00811A19"/>
    <w:rsid w:val="00814790"/>
    <w:rsid w:val="00815E52"/>
    <w:rsid w:val="00817245"/>
    <w:rsid w:val="008172F1"/>
    <w:rsid w:val="00817E08"/>
    <w:rsid w:val="008202A7"/>
    <w:rsid w:val="0083069A"/>
    <w:rsid w:val="00831051"/>
    <w:rsid w:val="00833F5B"/>
    <w:rsid w:val="008354EE"/>
    <w:rsid w:val="00835CCD"/>
    <w:rsid w:val="00840657"/>
    <w:rsid w:val="00840FED"/>
    <w:rsid w:val="00850F46"/>
    <w:rsid w:val="008519FA"/>
    <w:rsid w:val="00853F24"/>
    <w:rsid w:val="00855691"/>
    <w:rsid w:val="00855F76"/>
    <w:rsid w:val="00856887"/>
    <w:rsid w:val="00856C42"/>
    <w:rsid w:val="00860C00"/>
    <w:rsid w:val="00860D15"/>
    <w:rsid w:val="00861340"/>
    <w:rsid w:val="00863060"/>
    <w:rsid w:val="008672BC"/>
    <w:rsid w:val="00867660"/>
    <w:rsid w:val="00867DE8"/>
    <w:rsid w:val="00870059"/>
    <w:rsid w:val="00870293"/>
    <w:rsid w:val="00870C4A"/>
    <w:rsid w:val="008749A4"/>
    <w:rsid w:val="0087771E"/>
    <w:rsid w:val="00877A4A"/>
    <w:rsid w:val="00881D58"/>
    <w:rsid w:val="00882DDA"/>
    <w:rsid w:val="00883C81"/>
    <w:rsid w:val="00886745"/>
    <w:rsid w:val="0089286B"/>
    <w:rsid w:val="00892880"/>
    <w:rsid w:val="0089637A"/>
    <w:rsid w:val="008A1590"/>
    <w:rsid w:val="008A35B3"/>
    <w:rsid w:val="008A59A0"/>
    <w:rsid w:val="008B085F"/>
    <w:rsid w:val="008B0D21"/>
    <w:rsid w:val="008B1AC5"/>
    <w:rsid w:val="008B22EC"/>
    <w:rsid w:val="008B24D4"/>
    <w:rsid w:val="008B490B"/>
    <w:rsid w:val="008B4ED7"/>
    <w:rsid w:val="008B5DF3"/>
    <w:rsid w:val="008B7209"/>
    <w:rsid w:val="008C1E89"/>
    <w:rsid w:val="008C283F"/>
    <w:rsid w:val="008C2C83"/>
    <w:rsid w:val="008C345C"/>
    <w:rsid w:val="008D02B8"/>
    <w:rsid w:val="008D1338"/>
    <w:rsid w:val="008D17C5"/>
    <w:rsid w:val="008D2902"/>
    <w:rsid w:val="008D2E82"/>
    <w:rsid w:val="008D45F5"/>
    <w:rsid w:val="008D714C"/>
    <w:rsid w:val="008E1B63"/>
    <w:rsid w:val="008E4B68"/>
    <w:rsid w:val="008E5A44"/>
    <w:rsid w:val="008F01F8"/>
    <w:rsid w:val="008F19B7"/>
    <w:rsid w:val="008F46D0"/>
    <w:rsid w:val="00906731"/>
    <w:rsid w:val="00907432"/>
    <w:rsid w:val="009079EB"/>
    <w:rsid w:val="009109A2"/>
    <w:rsid w:val="00912970"/>
    <w:rsid w:val="009175BB"/>
    <w:rsid w:val="009205CD"/>
    <w:rsid w:val="00920C82"/>
    <w:rsid w:val="00922EE7"/>
    <w:rsid w:val="0092358D"/>
    <w:rsid w:val="00932E78"/>
    <w:rsid w:val="0093322E"/>
    <w:rsid w:val="00933BDA"/>
    <w:rsid w:val="009345AF"/>
    <w:rsid w:val="0093690A"/>
    <w:rsid w:val="00943F6F"/>
    <w:rsid w:val="00944387"/>
    <w:rsid w:val="00944EC3"/>
    <w:rsid w:val="00947160"/>
    <w:rsid w:val="0095226D"/>
    <w:rsid w:val="009527A2"/>
    <w:rsid w:val="00952D88"/>
    <w:rsid w:val="009559DA"/>
    <w:rsid w:val="00957278"/>
    <w:rsid w:val="00961971"/>
    <w:rsid w:val="009636D5"/>
    <w:rsid w:val="00963C9E"/>
    <w:rsid w:val="00967859"/>
    <w:rsid w:val="00972F40"/>
    <w:rsid w:val="009743F0"/>
    <w:rsid w:val="00981D31"/>
    <w:rsid w:val="0098382D"/>
    <w:rsid w:val="00985491"/>
    <w:rsid w:val="009859E1"/>
    <w:rsid w:val="00992DDA"/>
    <w:rsid w:val="00995CE6"/>
    <w:rsid w:val="0099611F"/>
    <w:rsid w:val="00996CB2"/>
    <w:rsid w:val="009A1592"/>
    <w:rsid w:val="009A268A"/>
    <w:rsid w:val="009A2F9E"/>
    <w:rsid w:val="009A7BB4"/>
    <w:rsid w:val="009B13AD"/>
    <w:rsid w:val="009B35F5"/>
    <w:rsid w:val="009B67BE"/>
    <w:rsid w:val="009B68F7"/>
    <w:rsid w:val="009B6C6C"/>
    <w:rsid w:val="009C296F"/>
    <w:rsid w:val="009C3905"/>
    <w:rsid w:val="009C6D45"/>
    <w:rsid w:val="009D4276"/>
    <w:rsid w:val="009D4E9F"/>
    <w:rsid w:val="009D572F"/>
    <w:rsid w:val="009D6B0D"/>
    <w:rsid w:val="009E07CE"/>
    <w:rsid w:val="009E1FA6"/>
    <w:rsid w:val="009E2722"/>
    <w:rsid w:val="009E5745"/>
    <w:rsid w:val="009F4783"/>
    <w:rsid w:val="00A001C4"/>
    <w:rsid w:val="00A041EC"/>
    <w:rsid w:val="00A07341"/>
    <w:rsid w:val="00A1154A"/>
    <w:rsid w:val="00A13E1A"/>
    <w:rsid w:val="00A15552"/>
    <w:rsid w:val="00A157A2"/>
    <w:rsid w:val="00A1655D"/>
    <w:rsid w:val="00A169F2"/>
    <w:rsid w:val="00A16FF4"/>
    <w:rsid w:val="00A1729E"/>
    <w:rsid w:val="00A17E9A"/>
    <w:rsid w:val="00A20875"/>
    <w:rsid w:val="00A230FF"/>
    <w:rsid w:val="00A23C54"/>
    <w:rsid w:val="00A257CD"/>
    <w:rsid w:val="00A25FEF"/>
    <w:rsid w:val="00A355C2"/>
    <w:rsid w:val="00A35F5F"/>
    <w:rsid w:val="00A40B1E"/>
    <w:rsid w:val="00A437F2"/>
    <w:rsid w:val="00A43DCD"/>
    <w:rsid w:val="00A43FC1"/>
    <w:rsid w:val="00A45CFF"/>
    <w:rsid w:val="00A45FAF"/>
    <w:rsid w:val="00A47A57"/>
    <w:rsid w:val="00A47E16"/>
    <w:rsid w:val="00A51C30"/>
    <w:rsid w:val="00A5275F"/>
    <w:rsid w:val="00A5345A"/>
    <w:rsid w:val="00A53F9B"/>
    <w:rsid w:val="00A5424B"/>
    <w:rsid w:val="00A54419"/>
    <w:rsid w:val="00A544F8"/>
    <w:rsid w:val="00A55101"/>
    <w:rsid w:val="00A57722"/>
    <w:rsid w:val="00A62DC4"/>
    <w:rsid w:val="00A64247"/>
    <w:rsid w:val="00A6472D"/>
    <w:rsid w:val="00A669ED"/>
    <w:rsid w:val="00A66E65"/>
    <w:rsid w:val="00A7018C"/>
    <w:rsid w:val="00A72477"/>
    <w:rsid w:val="00A7405A"/>
    <w:rsid w:val="00A77871"/>
    <w:rsid w:val="00A77C3F"/>
    <w:rsid w:val="00A84B4D"/>
    <w:rsid w:val="00A8622E"/>
    <w:rsid w:val="00A868B4"/>
    <w:rsid w:val="00A87EE3"/>
    <w:rsid w:val="00A93667"/>
    <w:rsid w:val="00A97868"/>
    <w:rsid w:val="00AA0FC2"/>
    <w:rsid w:val="00AA33CE"/>
    <w:rsid w:val="00AA6770"/>
    <w:rsid w:val="00AA7974"/>
    <w:rsid w:val="00AA7BC6"/>
    <w:rsid w:val="00AB08BA"/>
    <w:rsid w:val="00AB0C0A"/>
    <w:rsid w:val="00AB1D49"/>
    <w:rsid w:val="00AB30BD"/>
    <w:rsid w:val="00AB3207"/>
    <w:rsid w:val="00AB3B78"/>
    <w:rsid w:val="00AB3F09"/>
    <w:rsid w:val="00AB4FAF"/>
    <w:rsid w:val="00AB6F82"/>
    <w:rsid w:val="00AC07E2"/>
    <w:rsid w:val="00AC4C81"/>
    <w:rsid w:val="00AD1698"/>
    <w:rsid w:val="00AD238B"/>
    <w:rsid w:val="00AD250F"/>
    <w:rsid w:val="00AD2B7E"/>
    <w:rsid w:val="00AD705C"/>
    <w:rsid w:val="00AE1848"/>
    <w:rsid w:val="00AE4B11"/>
    <w:rsid w:val="00AE4D67"/>
    <w:rsid w:val="00AE5E02"/>
    <w:rsid w:val="00AF3187"/>
    <w:rsid w:val="00AF7134"/>
    <w:rsid w:val="00B00B40"/>
    <w:rsid w:val="00B04EAF"/>
    <w:rsid w:val="00B054B3"/>
    <w:rsid w:val="00B066C3"/>
    <w:rsid w:val="00B07360"/>
    <w:rsid w:val="00B11E82"/>
    <w:rsid w:val="00B12E0C"/>
    <w:rsid w:val="00B175BD"/>
    <w:rsid w:val="00B209A1"/>
    <w:rsid w:val="00B20FE9"/>
    <w:rsid w:val="00B22FB4"/>
    <w:rsid w:val="00B22FB8"/>
    <w:rsid w:val="00B235C2"/>
    <w:rsid w:val="00B2474C"/>
    <w:rsid w:val="00B26624"/>
    <w:rsid w:val="00B3024E"/>
    <w:rsid w:val="00B317FA"/>
    <w:rsid w:val="00B358B8"/>
    <w:rsid w:val="00B44B78"/>
    <w:rsid w:val="00B51580"/>
    <w:rsid w:val="00B54BE6"/>
    <w:rsid w:val="00B55B2F"/>
    <w:rsid w:val="00B64573"/>
    <w:rsid w:val="00B70256"/>
    <w:rsid w:val="00B71857"/>
    <w:rsid w:val="00B74735"/>
    <w:rsid w:val="00B747EC"/>
    <w:rsid w:val="00B779CD"/>
    <w:rsid w:val="00B77C8A"/>
    <w:rsid w:val="00B8104A"/>
    <w:rsid w:val="00B81810"/>
    <w:rsid w:val="00B83E67"/>
    <w:rsid w:val="00B861AC"/>
    <w:rsid w:val="00B90DFD"/>
    <w:rsid w:val="00B914DD"/>
    <w:rsid w:val="00B92D7F"/>
    <w:rsid w:val="00B936A0"/>
    <w:rsid w:val="00B937FE"/>
    <w:rsid w:val="00B95241"/>
    <w:rsid w:val="00B952A3"/>
    <w:rsid w:val="00B972A8"/>
    <w:rsid w:val="00B97C40"/>
    <w:rsid w:val="00B97D13"/>
    <w:rsid w:val="00BA4494"/>
    <w:rsid w:val="00BA4AF7"/>
    <w:rsid w:val="00BA4F7F"/>
    <w:rsid w:val="00BB2757"/>
    <w:rsid w:val="00BB5909"/>
    <w:rsid w:val="00BB7E8E"/>
    <w:rsid w:val="00BC1515"/>
    <w:rsid w:val="00BC1778"/>
    <w:rsid w:val="00BC1B0B"/>
    <w:rsid w:val="00BC2583"/>
    <w:rsid w:val="00BC43F4"/>
    <w:rsid w:val="00BC53C2"/>
    <w:rsid w:val="00BC5F06"/>
    <w:rsid w:val="00BC65A1"/>
    <w:rsid w:val="00BC7F8A"/>
    <w:rsid w:val="00BD0B74"/>
    <w:rsid w:val="00BD2F50"/>
    <w:rsid w:val="00BD46F0"/>
    <w:rsid w:val="00BD66CB"/>
    <w:rsid w:val="00BE25F1"/>
    <w:rsid w:val="00BE2668"/>
    <w:rsid w:val="00BE2E5E"/>
    <w:rsid w:val="00BE5A8A"/>
    <w:rsid w:val="00BF1548"/>
    <w:rsid w:val="00BF1A6F"/>
    <w:rsid w:val="00BF7C39"/>
    <w:rsid w:val="00C00C73"/>
    <w:rsid w:val="00C02542"/>
    <w:rsid w:val="00C02A67"/>
    <w:rsid w:val="00C03569"/>
    <w:rsid w:val="00C133B8"/>
    <w:rsid w:val="00C14EE2"/>
    <w:rsid w:val="00C15084"/>
    <w:rsid w:val="00C15D4B"/>
    <w:rsid w:val="00C15F34"/>
    <w:rsid w:val="00C15F62"/>
    <w:rsid w:val="00C2158E"/>
    <w:rsid w:val="00C2407D"/>
    <w:rsid w:val="00C26170"/>
    <w:rsid w:val="00C261E0"/>
    <w:rsid w:val="00C26F3A"/>
    <w:rsid w:val="00C2702E"/>
    <w:rsid w:val="00C27D55"/>
    <w:rsid w:val="00C305ED"/>
    <w:rsid w:val="00C319A2"/>
    <w:rsid w:val="00C32099"/>
    <w:rsid w:val="00C333E6"/>
    <w:rsid w:val="00C33A4E"/>
    <w:rsid w:val="00C36FBD"/>
    <w:rsid w:val="00C404AA"/>
    <w:rsid w:val="00C422A2"/>
    <w:rsid w:val="00C4251A"/>
    <w:rsid w:val="00C43D06"/>
    <w:rsid w:val="00C44BB9"/>
    <w:rsid w:val="00C45012"/>
    <w:rsid w:val="00C50270"/>
    <w:rsid w:val="00C56522"/>
    <w:rsid w:val="00C5711E"/>
    <w:rsid w:val="00C60F1C"/>
    <w:rsid w:val="00C622C7"/>
    <w:rsid w:val="00C62E68"/>
    <w:rsid w:val="00C62FD0"/>
    <w:rsid w:val="00C63845"/>
    <w:rsid w:val="00C7021B"/>
    <w:rsid w:val="00C709EC"/>
    <w:rsid w:val="00C72787"/>
    <w:rsid w:val="00C75A13"/>
    <w:rsid w:val="00C76D31"/>
    <w:rsid w:val="00C770E5"/>
    <w:rsid w:val="00C772E5"/>
    <w:rsid w:val="00C843ED"/>
    <w:rsid w:val="00C84E78"/>
    <w:rsid w:val="00C85E34"/>
    <w:rsid w:val="00C860B9"/>
    <w:rsid w:val="00C957A0"/>
    <w:rsid w:val="00CA06D6"/>
    <w:rsid w:val="00CA0969"/>
    <w:rsid w:val="00CA2392"/>
    <w:rsid w:val="00CA34D6"/>
    <w:rsid w:val="00CA3AED"/>
    <w:rsid w:val="00CA65B0"/>
    <w:rsid w:val="00CA65C4"/>
    <w:rsid w:val="00CB5F9D"/>
    <w:rsid w:val="00CB6104"/>
    <w:rsid w:val="00CB6B51"/>
    <w:rsid w:val="00CB7681"/>
    <w:rsid w:val="00CC03D5"/>
    <w:rsid w:val="00CC2D13"/>
    <w:rsid w:val="00CC35EC"/>
    <w:rsid w:val="00CC3B08"/>
    <w:rsid w:val="00CC44EB"/>
    <w:rsid w:val="00CC50E4"/>
    <w:rsid w:val="00CC794E"/>
    <w:rsid w:val="00CD1B67"/>
    <w:rsid w:val="00CD2D48"/>
    <w:rsid w:val="00CD3AE7"/>
    <w:rsid w:val="00CE6F7C"/>
    <w:rsid w:val="00CF1B6F"/>
    <w:rsid w:val="00CF52F1"/>
    <w:rsid w:val="00D025DD"/>
    <w:rsid w:val="00D02E25"/>
    <w:rsid w:val="00D031EE"/>
    <w:rsid w:val="00D05D38"/>
    <w:rsid w:val="00D07A65"/>
    <w:rsid w:val="00D13123"/>
    <w:rsid w:val="00D13D4C"/>
    <w:rsid w:val="00D14D51"/>
    <w:rsid w:val="00D22CF1"/>
    <w:rsid w:val="00D25931"/>
    <w:rsid w:val="00D26A09"/>
    <w:rsid w:val="00D26A96"/>
    <w:rsid w:val="00D31409"/>
    <w:rsid w:val="00D32644"/>
    <w:rsid w:val="00D3512D"/>
    <w:rsid w:val="00D35863"/>
    <w:rsid w:val="00D35F17"/>
    <w:rsid w:val="00D401EC"/>
    <w:rsid w:val="00D41A30"/>
    <w:rsid w:val="00D471F8"/>
    <w:rsid w:val="00D507D5"/>
    <w:rsid w:val="00D518E6"/>
    <w:rsid w:val="00D518E7"/>
    <w:rsid w:val="00D52B72"/>
    <w:rsid w:val="00D52F10"/>
    <w:rsid w:val="00D54B3E"/>
    <w:rsid w:val="00D5692B"/>
    <w:rsid w:val="00D57EEC"/>
    <w:rsid w:val="00D62C70"/>
    <w:rsid w:val="00D670D9"/>
    <w:rsid w:val="00D70275"/>
    <w:rsid w:val="00D72AAC"/>
    <w:rsid w:val="00D72C17"/>
    <w:rsid w:val="00D73E35"/>
    <w:rsid w:val="00D75BC5"/>
    <w:rsid w:val="00D77361"/>
    <w:rsid w:val="00D810E2"/>
    <w:rsid w:val="00D827A0"/>
    <w:rsid w:val="00D82EEE"/>
    <w:rsid w:val="00D8352D"/>
    <w:rsid w:val="00D86F1D"/>
    <w:rsid w:val="00D87C7D"/>
    <w:rsid w:val="00D94F18"/>
    <w:rsid w:val="00D964A1"/>
    <w:rsid w:val="00DA1893"/>
    <w:rsid w:val="00DA1AB1"/>
    <w:rsid w:val="00DA3C2A"/>
    <w:rsid w:val="00DA5552"/>
    <w:rsid w:val="00DA63E4"/>
    <w:rsid w:val="00DB107B"/>
    <w:rsid w:val="00DB1141"/>
    <w:rsid w:val="00DB1C29"/>
    <w:rsid w:val="00DB3269"/>
    <w:rsid w:val="00DB3E5B"/>
    <w:rsid w:val="00DB4669"/>
    <w:rsid w:val="00DB4F98"/>
    <w:rsid w:val="00DB747E"/>
    <w:rsid w:val="00DC1021"/>
    <w:rsid w:val="00DC15ED"/>
    <w:rsid w:val="00DC180D"/>
    <w:rsid w:val="00DC2BC2"/>
    <w:rsid w:val="00DC6975"/>
    <w:rsid w:val="00DD22B1"/>
    <w:rsid w:val="00DD40AA"/>
    <w:rsid w:val="00DD51F2"/>
    <w:rsid w:val="00DD737F"/>
    <w:rsid w:val="00DD763E"/>
    <w:rsid w:val="00DE05A4"/>
    <w:rsid w:val="00DE1CB5"/>
    <w:rsid w:val="00DE5B99"/>
    <w:rsid w:val="00DE622F"/>
    <w:rsid w:val="00DE6C89"/>
    <w:rsid w:val="00DF170F"/>
    <w:rsid w:val="00DF2198"/>
    <w:rsid w:val="00DF47D0"/>
    <w:rsid w:val="00E01852"/>
    <w:rsid w:val="00E018C1"/>
    <w:rsid w:val="00E02011"/>
    <w:rsid w:val="00E03A5F"/>
    <w:rsid w:val="00E045EA"/>
    <w:rsid w:val="00E10533"/>
    <w:rsid w:val="00E119A2"/>
    <w:rsid w:val="00E11F85"/>
    <w:rsid w:val="00E20E64"/>
    <w:rsid w:val="00E211F5"/>
    <w:rsid w:val="00E21228"/>
    <w:rsid w:val="00E24D13"/>
    <w:rsid w:val="00E25B68"/>
    <w:rsid w:val="00E25DCC"/>
    <w:rsid w:val="00E3073D"/>
    <w:rsid w:val="00E32702"/>
    <w:rsid w:val="00E34EE0"/>
    <w:rsid w:val="00E3627A"/>
    <w:rsid w:val="00E36441"/>
    <w:rsid w:val="00E45229"/>
    <w:rsid w:val="00E47A31"/>
    <w:rsid w:val="00E5061A"/>
    <w:rsid w:val="00E506A4"/>
    <w:rsid w:val="00E50752"/>
    <w:rsid w:val="00E52E04"/>
    <w:rsid w:val="00E54625"/>
    <w:rsid w:val="00E5527D"/>
    <w:rsid w:val="00E55901"/>
    <w:rsid w:val="00E61981"/>
    <w:rsid w:val="00E61B26"/>
    <w:rsid w:val="00E638BB"/>
    <w:rsid w:val="00E65754"/>
    <w:rsid w:val="00E704CB"/>
    <w:rsid w:val="00E7112C"/>
    <w:rsid w:val="00E7368C"/>
    <w:rsid w:val="00E769CD"/>
    <w:rsid w:val="00E81362"/>
    <w:rsid w:val="00E814B3"/>
    <w:rsid w:val="00E843CD"/>
    <w:rsid w:val="00E85051"/>
    <w:rsid w:val="00E859BD"/>
    <w:rsid w:val="00E92244"/>
    <w:rsid w:val="00E937C2"/>
    <w:rsid w:val="00E943E3"/>
    <w:rsid w:val="00E95694"/>
    <w:rsid w:val="00E96E44"/>
    <w:rsid w:val="00E97318"/>
    <w:rsid w:val="00EA0F9B"/>
    <w:rsid w:val="00EA3152"/>
    <w:rsid w:val="00EA3490"/>
    <w:rsid w:val="00EA3B25"/>
    <w:rsid w:val="00EA4A1F"/>
    <w:rsid w:val="00EA4C91"/>
    <w:rsid w:val="00EB0F46"/>
    <w:rsid w:val="00EB1D97"/>
    <w:rsid w:val="00EB3410"/>
    <w:rsid w:val="00EB3988"/>
    <w:rsid w:val="00EB62E7"/>
    <w:rsid w:val="00EC0A3C"/>
    <w:rsid w:val="00EC0D32"/>
    <w:rsid w:val="00EC0E5E"/>
    <w:rsid w:val="00EC1939"/>
    <w:rsid w:val="00EC1B88"/>
    <w:rsid w:val="00EC555F"/>
    <w:rsid w:val="00EC66D3"/>
    <w:rsid w:val="00ED37B8"/>
    <w:rsid w:val="00EE07AA"/>
    <w:rsid w:val="00EE2F0C"/>
    <w:rsid w:val="00EE4B19"/>
    <w:rsid w:val="00EE5220"/>
    <w:rsid w:val="00EE6804"/>
    <w:rsid w:val="00EE798D"/>
    <w:rsid w:val="00EF1BDE"/>
    <w:rsid w:val="00EF23AE"/>
    <w:rsid w:val="00EF2E74"/>
    <w:rsid w:val="00EF3275"/>
    <w:rsid w:val="00EF49C6"/>
    <w:rsid w:val="00EF77FA"/>
    <w:rsid w:val="00EF7D9C"/>
    <w:rsid w:val="00F0077F"/>
    <w:rsid w:val="00F05162"/>
    <w:rsid w:val="00F0730C"/>
    <w:rsid w:val="00F10704"/>
    <w:rsid w:val="00F136A7"/>
    <w:rsid w:val="00F1448B"/>
    <w:rsid w:val="00F1496D"/>
    <w:rsid w:val="00F16A05"/>
    <w:rsid w:val="00F17D60"/>
    <w:rsid w:val="00F2098C"/>
    <w:rsid w:val="00F2375B"/>
    <w:rsid w:val="00F304E3"/>
    <w:rsid w:val="00F305C7"/>
    <w:rsid w:val="00F312E2"/>
    <w:rsid w:val="00F32953"/>
    <w:rsid w:val="00F36703"/>
    <w:rsid w:val="00F4454E"/>
    <w:rsid w:val="00F455A1"/>
    <w:rsid w:val="00F460FA"/>
    <w:rsid w:val="00F56456"/>
    <w:rsid w:val="00F56C44"/>
    <w:rsid w:val="00F57C41"/>
    <w:rsid w:val="00F60C21"/>
    <w:rsid w:val="00F615ED"/>
    <w:rsid w:val="00F644F7"/>
    <w:rsid w:val="00F655E3"/>
    <w:rsid w:val="00F7352F"/>
    <w:rsid w:val="00F773C7"/>
    <w:rsid w:val="00F7794F"/>
    <w:rsid w:val="00F80DB2"/>
    <w:rsid w:val="00F81109"/>
    <w:rsid w:val="00F8369A"/>
    <w:rsid w:val="00F86AFF"/>
    <w:rsid w:val="00F905C6"/>
    <w:rsid w:val="00F94A76"/>
    <w:rsid w:val="00F95164"/>
    <w:rsid w:val="00F97DF1"/>
    <w:rsid w:val="00FA1FE7"/>
    <w:rsid w:val="00FA2CEC"/>
    <w:rsid w:val="00FA4763"/>
    <w:rsid w:val="00FB0248"/>
    <w:rsid w:val="00FB26A0"/>
    <w:rsid w:val="00FB4163"/>
    <w:rsid w:val="00FB537D"/>
    <w:rsid w:val="00FB7026"/>
    <w:rsid w:val="00FC057D"/>
    <w:rsid w:val="00FC0869"/>
    <w:rsid w:val="00FC0BAB"/>
    <w:rsid w:val="00FC3B58"/>
    <w:rsid w:val="00FC500E"/>
    <w:rsid w:val="00FC7E76"/>
    <w:rsid w:val="00FD34F5"/>
    <w:rsid w:val="00FD4F85"/>
    <w:rsid w:val="00FD688E"/>
    <w:rsid w:val="00FD6F7F"/>
    <w:rsid w:val="00FE0A2D"/>
    <w:rsid w:val="00FE0E7C"/>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 w:type="paragraph" w:styleId="Header">
    <w:name w:val="header"/>
    <w:basedOn w:val="Normal"/>
    <w:link w:val="HeaderChar"/>
    <w:uiPriority w:val="99"/>
    <w:unhideWhenUsed/>
    <w:rsid w:val="00B936A0"/>
    <w:pPr>
      <w:tabs>
        <w:tab w:val="center" w:pos="4680"/>
        <w:tab w:val="right" w:pos="9360"/>
      </w:tabs>
    </w:pPr>
  </w:style>
  <w:style w:type="character" w:customStyle="1" w:styleId="HeaderChar">
    <w:name w:val="Header Char"/>
    <w:basedOn w:val="DefaultParagraphFont"/>
    <w:link w:val="Header"/>
    <w:uiPriority w:val="99"/>
    <w:rsid w:val="00B936A0"/>
  </w:style>
  <w:style w:type="character" w:styleId="LineNumber">
    <w:name w:val="line number"/>
    <w:basedOn w:val="DefaultParagraphFont"/>
    <w:uiPriority w:val="99"/>
    <w:semiHidden/>
    <w:unhideWhenUsed/>
    <w:rsid w:val="00CD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790271940">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47636178">
      <w:bodyDiv w:val="1"/>
      <w:marLeft w:val="0"/>
      <w:marRight w:val="0"/>
      <w:marTop w:val="0"/>
      <w:marBottom w:val="0"/>
      <w:divBdr>
        <w:top w:val="none" w:sz="0" w:space="0" w:color="auto"/>
        <w:left w:val="none" w:sz="0" w:space="0" w:color="auto"/>
        <w:bottom w:val="none" w:sz="0" w:space="0" w:color="auto"/>
        <w:right w:val="none" w:sz="0" w:space="0" w:color="auto"/>
      </w:divBdr>
      <w:divsChild>
        <w:div w:id="1452817946">
          <w:marLeft w:val="0"/>
          <w:marRight w:val="0"/>
          <w:marTop w:val="0"/>
          <w:marBottom w:val="0"/>
          <w:divBdr>
            <w:top w:val="none" w:sz="0" w:space="0" w:color="auto"/>
            <w:left w:val="none" w:sz="0" w:space="0" w:color="auto"/>
            <w:bottom w:val="none" w:sz="0" w:space="0" w:color="auto"/>
            <w:right w:val="none" w:sz="0" w:space="0" w:color="auto"/>
          </w:divBdr>
          <w:divsChild>
            <w:div w:id="1638147250">
              <w:marLeft w:val="0"/>
              <w:marRight w:val="0"/>
              <w:marTop w:val="0"/>
              <w:marBottom w:val="0"/>
              <w:divBdr>
                <w:top w:val="none" w:sz="0" w:space="0" w:color="auto"/>
                <w:left w:val="none" w:sz="0" w:space="0" w:color="auto"/>
                <w:bottom w:val="none" w:sz="0" w:space="0" w:color="auto"/>
                <w:right w:val="none" w:sz="0" w:space="0" w:color="auto"/>
              </w:divBdr>
              <w:divsChild>
                <w:div w:id="381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ink.springer.com/article/10.1186/s13049-019-0629-z" TargetMode="External"/><Relationship Id="rId26" Type="http://schemas.openxmlformats.org/officeDocument/2006/relationships/hyperlink" Target="https://eric.ed.gov/?id=ED358110" TargetMode="External"/><Relationship Id="rId39"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21" Type="http://schemas.openxmlformats.org/officeDocument/2006/relationships/hyperlink" Target="https://www.sciencedirect.com/science/article/pii/S0002934308000405" TargetMode="External"/><Relationship Id="rId34" Type="http://schemas.openxmlformats.org/officeDocument/2006/relationships/hyperlink" Target="https://journals.sagepub.com/doi/abs/10.1177/0272989x9101100401"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amanetwork.com/journals/jamainternalmedicine/article-abstract/1108559" TargetMode="External"/><Relationship Id="rId29" Type="http://schemas.openxmlformats.org/officeDocument/2006/relationships/hyperlink" Target="https://journals.sagepub.com/doi/abs/10.1177/0193945996018005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4g6s3/" TargetMode="External"/><Relationship Id="rId24" Type="http://schemas.openxmlformats.org/officeDocument/2006/relationships/hyperlink" Target="https://www.sciencedirect.com/science/article/pii/S1076633220306991" TargetMode="External"/><Relationship Id="rId32" Type="http://schemas.openxmlformats.org/officeDocument/2006/relationships/hyperlink" Target="https://link.springer.com/article/10.1007/s10459-023-10252-9" TargetMode="External"/><Relationship Id="rId37" Type="http://schemas.openxmlformats.org/officeDocument/2006/relationships/hyperlink" Target="https://psycnet.apa.org/record/2020-28446-001" TargetMode="External"/><Relationship Id="rId40" Type="http://schemas.openxmlformats.org/officeDocument/2006/relationships/hyperlink" Target="https://journals.sagepub.com/doi/abs/10.1007/s11552-013-9533-6"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pubmed.ncbi.nlm.nih.gov/26571126/" TargetMode="External"/><Relationship Id="rId23" Type="http://schemas.openxmlformats.org/officeDocument/2006/relationships/hyperlink" Target="https://onlinelibrary.wiley.com/doi/abs/10.1002/bdm.460" TargetMode="External"/><Relationship Id="rId28" Type="http://schemas.openxmlformats.org/officeDocument/2006/relationships/hyperlink" Target="https://www.sciencedirect.com/science/article/pii/S0897189703000788" TargetMode="External"/><Relationship Id="rId36" Type="http://schemas.openxmlformats.org/officeDocument/2006/relationships/hyperlink" Target="https://meridian.allenpress.com/jgme/article/14/4/475/484936/The-Effect-of-Information-Presentation-Order-on" TargetMode="External"/><Relationship Id="rId10" Type="http://schemas.openxmlformats.org/officeDocument/2006/relationships/hyperlink" Target="https://rayyan.ai/" TargetMode="External"/><Relationship Id="rId19" Type="http://schemas.openxmlformats.org/officeDocument/2006/relationships/hyperlink" Target="https://www.acpjournals.org/doi/abs/10.7326/M19-3692" TargetMode="External"/><Relationship Id="rId31" Type="http://schemas.openxmlformats.org/officeDocument/2006/relationships/hyperlink" Target="https://link.springer.com/article/10.1007/s10459-021-10080-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wz5se" TargetMode="External"/><Relationship Id="rId14" Type="http://schemas.openxmlformats.org/officeDocument/2006/relationships/image" Target="media/image4.png"/><Relationship Id="rId22" Type="http://schemas.openxmlformats.org/officeDocument/2006/relationships/hyperlink" Target="https://psycnet.apa.org/fulltext/2016-60724-003.html" TargetMode="External"/><Relationship Id="rId27" Type="http://schemas.openxmlformats.org/officeDocument/2006/relationships/hyperlink" Target="https://journals.lww.com/journalpatientsafety/abstract/2019/12000/does_physician_s_training_induce_overconfidence.10.aspx" TargetMode="External"/><Relationship Id="rId30" Type="http://schemas.openxmlformats.org/officeDocument/2006/relationships/hyperlink" Target="https://asmepublications.onlinelibrary.wiley.com/doi/abs/10.1111/medu.13801" TargetMode="External"/><Relationship Id="rId35" Type="http://schemas.openxmlformats.org/officeDocument/2006/relationships/hyperlink" Target="https://www.sciencedirect.com/science/article/pii/S1532046415000477"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jamanetwork.com/journals/jama/article-abstract/1148376" TargetMode="External"/><Relationship Id="rId25" Type="http://schemas.openxmlformats.org/officeDocument/2006/relationships/hyperlink" Target="https://synthesismanual.jbi.glo" TargetMode="External"/><Relationship Id="rId33" Type="http://schemas.openxmlformats.org/officeDocument/2006/relationships/hyperlink" Target="https://journals.sagepub.com/doi/abs/10.1080/02724989243000019" TargetMode="External"/><Relationship Id="rId38" Type="http://schemas.openxmlformats.org/officeDocument/2006/relationships/hyperlink" Target="https://shmpublications.onlinelibrary.wiley.com/doi/abs/10.1002/jhm.1964" TargetMode="External"/><Relationship Id="rId46" Type="http://schemas.openxmlformats.org/officeDocument/2006/relationships/theme" Target="theme/theme1.xml"/><Relationship Id="rId20" Type="http://schemas.openxmlformats.org/officeDocument/2006/relationships/hyperlink" Target="https://jamanetwork.com/journals/jama/article-abstract/186585"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23</Pages>
  <Words>13020</Words>
  <Characters>50391</Characters>
  <Application>Microsoft Office Word</Application>
  <DocSecurity>0</DocSecurity>
  <Lines>1229</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59</cp:revision>
  <dcterms:created xsi:type="dcterms:W3CDTF">2024-08-28T18:11:00Z</dcterms:created>
  <dcterms:modified xsi:type="dcterms:W3CDTF">2025-01-30T13:21:00Z</dcterms:modified>
</cp:coreProperties>
</file>