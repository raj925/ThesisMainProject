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C4BF3" w14:textId="000E447E" w:rsidR="001737A4" w:rsidRPr="002929D7" w:rsidRDefault="002929D7">
      <w:pPr>
        <w:rPr>
          <w:rFonts w:cstheme="minorHAnsi"/>
          <w:b/>
          <w:bCs/>
          <w:sz w:val="28"/>
          <w:szCs w:val="28"/>
        </w:rPr>
      </w:pPr>
      <w:commentRangeStart w:id="0"/>
      <w:commentRangeStart w:id="1"/>
      <w:r w:rsidRPr="002929D7">
        <w:rPr>
          <w:rFonts w:cstheme="minorHAnsi"/>
          <w:b/>
          <w:bCs/>
          <w:sz w:val="28"/>
          <w:szCs w:val="28"/>
        </w:rPr>
        <w:t>Abstract</w:t>
      </w:r>
      <w:commentRangeEnd w:id="0"/>
      <w:r w:rsidR="00264929">
        <w:rPr>
          <w:rStyle w:val="CommentReference"/>
        </w:rPr>
        <w:commentReference w:id="0"/>
      </w:r>
      <w:commentRangeEnd w:id="1"/>
      <w:r w:rsidR="005C6AC7">
        <w:rPr>
          <w:rStyle w:val="CommentReference"/>
        </w:rPr>
        <w:commentReference w:id="1"/>
      </w:r>
    </w:p>
    <w:p w14:paraId="67B5E36A" w14:textId="47E258F6" w:rsidR="002929D7" w:rsidRPr="002929D7" w:rsidRDefault="002929D7">
      <w:pPr>
        <w:rPr>
          <w:rFonts w:cstheme="minorHAnsi"/>
          <w:sz w:val="28"/>
          <w:szCs w:val="28"/>
        </w:rPr>
      </w:pPr>
    </w:p>
    <w:p w14:paraId="0AFAA56B" w14:textId="6BA903C4"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Objective </w:t>
      </w:r>
    </w:p>
    <w:p w14:paraId="012E5DDA" w14:textId="66BF973E" w:rsidR="00177F7C" w:rsidRPr="00177F7C" w:rsidRDefault="002610C7" w:rsidP="002929D7">
      <w:pPr>
        <w:rPr>
          <w:rFonts w:eastAsia="Times New Roman" w:cstheme="minorHAnsi"/>
          <w:lang w:eastAsia="en-GB" w:bidi="hi-IN"/>
        </w:rPr>
      </w:pPr>
      <w:r>
        <w:rPr>
          <w:rFonts w:eastAsia="Times New Roman" w:cstheme="minorHAnsi"/>
          <w:lang w:eastAsia="en-GB" w:bidi="hi-IN"/>
        </w:rPr>
        <w:t>We</w:t>
      </w:r>
      <w:r w:rsidR="00177F7C">
        <w:rPr>
          <w:rFonts w:eastAsia="Times New Roman" w:cstheme="minorHAnsi"/>
          <w:lang w:eastAsia="en-GB" w:bidi="hi-IN"/>
        </w:rPr>
        <w:t xml:space="preserve"> review</w:t>
      </w:r>
      <w:ins w:id="2" w:author="Sriraj Aiyer" w:date="2024-05-24T17:35:00Z">
        <w:r w:rsidR="00EB1D97">
          <w:rPr>
            <w:rFonts w:eastAsia="Times New Roman" w:cstheme="minorHAnsi"/>
            <w:lang w:eastAsia="en-GB" w:bidi="hi-IN"/>
          </w:rPr>
          <w:t>ed</w:t>
        </w:r>
      </w:ins>
      <w:r w:rsidR="00177F7C">
        <w:rPr>
          <w:rFonts w:eastAsia="Times New Roman" w:cstheme="minorHAnsi"/>
          <w:lang w:eastAsia="en-GB" w:bidi="hi-IN"/>
        </w:rPr>
        <w:t xml:space="preserve"> experimental </w:t>
      </w:r>
      <w:r>
        <w:rPr>
          <w:rFonts w:eastAsia="Times New Roman" w:cstheme="minorHAnsi"/>
          <w:lang w:eastAsia="en-GB" w:bidi="hi-IN"/>
        </w:rPr>
        <w:t>studies</w:t>
      </w:r>
      <w:r w:rsidR="00177F7C">
        <w:rPr>
          <w:rFonts w:eastAsia="Times New Roman" w:cstheme="minorHAnsi"/>
          <w:lang w:eastAsia="en-GB" w:bidi="hi-IN"/>
        </w:rPr>
        <w:t xml:space="preserve"> of confidence </w:t>
      </w:r>
      <w:r>
        <w:rPr>
          <w:rFonts w:eastAsia="Times New Roman" w:cstheme="minorHAnsi"/>
          <w:lang w:eastAsia="en-GB" w:bidi="hi-IN"/>
        </w:rPr>
        <w:t xml:space="preserve">in </w:t>
      </w:r>
      <w:r w:rsidR="00177F7C">
        <w:rPr>
          <w:rFonts w:eastAsia="Times New Roman" w:cstheme="minorHAnsi"/>
          <w:lang w:eastAsia="en-GB" w:bidi="hi-IN"/>
        </w:rPr>
        <w:t>medical diagnos</w:t>
      </w:r>
      <w:r>
        <w:rPr>
          <w:rFonts w:eastAsia="Times New Roman" w:cstheme="minorHAnsi"/>
          <w:lang w:eastAsia="en-GB" w:bidi="hi-IN"/>
        </w:rPr>
        <w:t>i</w:t>
      </w:r>
      <w:r w:rsidR="00177F7C">
        <w:rPr>
          <w:rFonts w:eastAsia="Times New Roman" w:cstheme="minorHAnsi"/>
          <w:lang w:eastAsia="en-GB" w:bidi="hi-IN"/>
        </w:rPr>
        <w:t>s</w:t>
      </w:r>
      <w:r w:rsidR="004E5E3B">
        <w:rPr>
          <w:rFonts w:eastAsia="Times New Roman" w:cstheme="minorHAnsi"/>
          <w:lang w:eastAsia="en-GB" w:bidi="hi-IN"/>
        </w:rPr>
        <w:t>: what factors determine clinicians’ confidence in diagnostic decisions, and how confidence affects diagnosis and treatment</w:t>
      </w:r>
      <w:r w:rsidR="00177F7C">
        <w:rPr>
          <w:rFonts w:eastAsia="Times New Roman" w:cstheme="minorHAnsi"/>
          <w:lang w:eastAsia="en-GB" w:bidi="hi-IN"/>
        </w:rPr>
        <w:t xml:space="preserve">. </w:t>
      </w:r>
      <w:r w:rsidR="00E24D13">
        <w:rPr>
          <w:rFonts w:eastAsia="Times New Roman" w:cstheme="minorHAnsi"/>
          <w:lang w:eastAsia="en-GB" w:bidi="hi-IN"/>
        </w:rPr>
        <w:t>The results of 79 empirical studies were synthesised to establish broad findings across medical subdisciplines.</w:t>
      </w:r>
    </w:p>
    <w:p w14:paraId="4060F1C6" w14:textId="77777777" w:rsidR="00177F7C" w:rsidRPr="002929D7" w:rsidRDefault="00177F7C" w:rsidP="002929D7">
      <w:pPr>
        <w:rPr>
          <w:rFonts w:eastAsia="Times New Roman" w:cstheme="minorHAnsi"/>
          <w:sz w:val="28"/>
          <w:szCs w:val="28"/>
          <w:u w:val="single"/>
          <w:lang w:eastAsia="en-GB" w:bidi="hi-IN"/>
        </w:rPr>
      </w:pPr>
    </w:p>
    <w:p w14:paraId="628C5940" w14:textId="0264352A" w:rsidR="00177F7C"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Design </w:t>
      </w:r>
    </w:p>
    <w:p w14:paraId="11FDD98A" w14:textId="5059D1BD" w:rsidR="00E24D13" w:rsidRDefault="00E24D13" w:rsidP="002929D7">
      <w:pPr>
        <w:rPr>
          <w:rFonts w:eastAsia="Times New Roman" w:cstheme="minorHAnsi"/>
          <w:sz w:val="28"/>
          <w:szCs w:val="28"/>
          <w:u w:val="single"/>
          <w:lang w:eastAsia="en-GB" w:bidi="hi-IN"/>
        </w:rPr>
      </w:pPr>
      <w:r>
        <w:rPr>
          <w:rFonts w:eastAsia="Times New Roman" w:cstheme="minorHAnsi"/>
          <w:lang w:eastAsia="en-GB" w:bidi="hi-IN"/>
        </w:rPr>
        <w:t xml:space="preserve">A scoping review of both medical and psychological literature was conducted. We categorised </w:t>
      </w:r>
      <w:r w:rsidR="005F2516">
        <w:rPr>
          <w:rFonts w:eastAsia="Times New Roman" w:cstheme="minorHAnsi"/>
          <w:lang w:eastAsia="en-GB" w:bidi="hi-IN"/>
        </w:rPr>
        <w:t xml:space="preserve">the </w:t>
      </w:r>
      <w:r w:rsidR="0011719D">
        <w:rPr>
          <w:rFonts w:eastAsia="Times New Roman" w:cstheme="minorHAnsi"/>
          <w:lang w:eastAsia="en-GB" w:bidi="hi-IN"/>
        </w:rPr>
        <w:t>articles identified by the review according to</w:t>
      </w:r>
      <w:r>
        <w:rPr>
          <w:rFonts w:eastAsia="Times New Roman" w:cstheme="minorHAnsi"/>
          <w:lang w:eastAsia="en-GB" w:bidi="hi-IN"/>
        </w:rPr>
        <w:t xml:space="preserve"> their methodology and research findings. </w:t>
      </w:r>
    </w:p>
    <w:p w14:paraId="5EB8479B" w14:textId="77777777" w:rsidR="00E24D13" w:rsidRPr="002929D7" w:rsidRDefault="00E24D13" w:rsidP="002929D7">
      <w:pPr>
        <w:rPr>
          <w:rFonts w:eastAsia="Times New Roman" w:cstheme="minorHAnsi"/>
          <w:sz w:val="28"/>
          <w:szCs w:val="28"/>
          <w:u w:val="single"/>
          <w:lang w:eastAsia="en-GB" w:bidi="hi-IN"/>
        </w:rPr>
      </w:pPr>
    </w:p>
    <w:p w14:paraId="46915532" w14:textId="20D023FE"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Data sources </w:t>
      </w:r>
    </w:p>
    <w:p w14:paraId="7FE74E0D" w14:textId="0B1B0889" w:rsidR="00E24D13" w:rsidRPr="00E24D13" w:rsidRDefault="00E24D13" w:rsidP="002929D7">
      <w:pPr>
        <w:rPr>
          <w:rFonts w:eastAsia="Times New Roman" w:cstheme="minorHAnsi"/>
          <w:lang w:eastAsia="en-GB" w:bidi="hi-IN"/>
        </w:rPr>
      </w:pPr>
      <w:r>
        <w:rPr>
          <w:rFonts w:eastAsia="Times New Roman" w:cstheme="minorHAnsi"/>
          <w:lang w:eastAsia="en-GB" w:bidi="hi-IN"/>
        </w:rPr>
        <w:t>We systemically searched SCOPUS, MEDLINE, PsycINFO and Global Health</w:t>
      </w:r>
      <w:ins w:id="3" w:author="Sriraj Aiyer" w:date="2024-05-22T16:31:00Z">
        <w:r w:rsidR="005C6AC7">
          <w:rPr>
            <w:rFonts w:eastAsia="Times New Roman" w:cstheme="minorHAnsi"/>
            <w:lang w:eastAsia="en-GB" w:bidi="hi-IN"/>
          </w:rPr>
          <w:t xml:space="preserve">, and then </w:t>
        </w:r>
      </w:ins>
      <w:ins w:id="4" w:author="Sriraj Aiyer" w:date="2024-05-22T16:34:00Z">
        <w:r w:rsidR="005C6AC7">
          <w:rPr>
            <w:rFonts w:eastAsia="Times New Roman" w:cstheme="minorHAnsi"/>
            <w:lang w:eastAsia="en-GB" w:bidi="hi-IN"/>
          </w:rPr>
          <w:t>performed citation tracking within the references of these initial papers to identify missed articles.</w:t>
        </w:r>
      </w:ins>
      <w:commentRangeStart w:id="5"/>
      <w:del w:id="6" w:author="Sriraj Aiyer" w:date="2024-05-22T16:34:00Z">
        <w:r w:rsidDel="005C6AC7">
          <w:rPr>
            <w:rFonts w:eastAsia="Times New Roman" w:cstheme="minorHAnsi"/>
            <w:lang w:eastAsia="en-GB" w:bidi="hi-IN"/>
          </w:rPr>
          <w:delText xml:space="preserve"> as well as references from the literature</w:delText>
        </w:r>
        <w:commentRangeEnd w:id="5"/>
        <w:r w:rsidR="00287E26" w:rsidDel="005C6AC7">
          <w:rPr>
            <w:rStyle w:val="CommentReference"/>
          </w:rPr>
          <w:commentReference w:id="5"/>
        </w:r>
        <w:r w:rsidDel="005C6AC7">
          <w:rPr>
            <w:rFonts w:eastAsia="Times New Roman" w:cstheme="minorHAnsi"/>
            <w:lang w:eastAsia="en-GB" w:bidi="hi-IN"/>
          </w:rPr>
          <w:delText>.</w:delText>
        </w:r>
      </w:del>
    </w:p>
    <w:p w14:paraId="09A2CA86" w14:textId="77777777" w:rsidR="00E24D13" w:rsidRPr="002929D7" w:rsidRDefault="00E24D13" w:rsidP="002929D7">
      <w:pPr>
        <w:rPr>
          <w:rFonts w:eastAsia="Times New Roman" w:cstheme="minorHAnsi"/>
          <w:sz w:val="28"/>
          <w:szCs w:val="28"/>
          <w:u w:val="single"/>
          <w:lang w:eastAsia="en-GB" w:bidi="hi-IN"/>
        </w:rPr>
      </w:pPr>
    </w:p>
    <w:p w14:paraId="1A7B076C" w14:textId="110DFB12"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Eligibility criteria </w:t>
      </w:r>
    </w:p>
    <w:p w14:paraId="4CEF05B9" w14:textId="60659790" w:rsidR="00E24D13" w:rsidRPr="00E24D13" w:rsidRDefault="00E24D13" w:rsidP="002929D7">
      <w:pPr>
        <w:rPr>
          <w:rFonts w:eastAsia="Times New Roman" w:cstheme="minorHAnsi"/>
          <w:lang w:eastAsia="en-GB" w:bidi="hi-IN"/>
        </w:rPr>
      </w:pPr>
      <w:r>
        <w:rPr>
          <w:rFonts w:eastAsia="Times New Roman" w:cstheme="minorHAnsi"/>
          <w:lang w:eastAsia="en-GB" w:bidi="hi-IN"/>
        </w:rPr>
        <w:t xml:space="preserve">Studies were included if they reported </w:t>
      </w:r>
      <w:r w:rsidR="00711241">
        <w:rPr>
          <w:rFonts w:eastAsia="Times New Roman" w:cstheme="minorHAnsi"/>
          <w:lang w:eastAsia="en-GB" w:bidi="hi-IN"/>
        </w:rPr>
        <w:t xml:space="preserve">quantitative results from an </w:t>
      </w:r>
      <w:r>
        <w:rPr>
          <w:rFonts w:eastAsia="Times New Roman" w:cstheme="minorHAnsi"/>
          <w:lang w:eastAsia="en-GB" w:bidi="hi-IN"/>
        </w:rPr>
        <w:t xml:space="preserve">empirical </w:t>
      </w:r>
      <w:r w:rsidR="00711241">
        <w:rPr>
          <w:rFonts w:eastAsia="Times New Roman" w:cstheme="minorHAnsi"/>
          <w:lang w:eastAsia="en-GB" w:bidi="hi-IN"/>
        </w:rPr>
        <w:t>study</w:t>
      </w:r>
      <w:r>
        <w:rPr>
          <w:rFonts w:eastAsia="Times New Roman" w:cstheme="minorHAnsi"/>
          <w:lang w:eastAsia="en-GB" w:bidi="hi-IN"/>
        </w:rPr>
        <w:t xml:space="preserve"> </w:t>
      </w:r>
      <w:r w:rsidR="00252B79">
        <w:rPr>
          <w:rFonts w:eastAsia="Times New Roman" w:cstheme="minorHAnsi"/>
          <w:lang w:eastAsia="en-GB" w:bidi="hi-IN"/>
        </w:rPr>
        <w:t xml:space="preserve">in which </w:t>
      </w:r>
      <w:r>
        <w:rPr>
          <w:rFonts w:eastAsia="Times New Roman" w:cstheme="minorHAnsi"/>
          <w:lang w:eastAsia="en-GB" w:bidi="hi-IN"/>
        </w:rPr>
        <w:t xml:space="preserve">clinical participants reported their confidence or certainty during a diagnostic decision. </w:t>
      </w:r>
      <w:r w:rsidR="00711241">
        <w:rPr>
          <w:rFonts w:eastAsia="Times New Roman" w:cstheme="minorHAnsi"/>
          <w:lang w:eastAsia="en-GB" w:bidi="hi-IN"/>
        </w:rPr>
        <w:t xml:space="preserve">Studies comprised a broad set of medical subdisciplines. </w:t>
      </w:r>
    </w:p>
    <w:p w14:paraId="1B35CCCA" w14:textId="77777777" w:rsidR="00E24D13" w:rsidRPr="002929D7" w:rsidRDefault="00E24D13" w:rsidP="002929D7">
      <w:pPr>
        <w:rPr>
          <w:rFonts w:eastAsia="Times New Roman" w:cstheme="minorHAnsi"/>
          <w:sz w:val="28"/>
          <w:szCs w:val="28"/>
          <w:u w:val="single"/>
          <w:lang w:eastAsia="en-GB" w:bidi="hi-IN"/>
        </w:rPr>
      </w:pPr>
    </w:p>
    <w:p w14:paraId="49AEE6AC" w14:textId="347447BB" w:rsidR="002929D7" w:rsidRDefault="002929D7" w:rsidP="002929D7">
      <w:pPr>
        <w:rPr>
          <w:rFonts w:eastAsia="Times New Roman" w:cstheme="minorHAnsi"/>
          <w:sz w:val="28"/>
          <w:szCs w:val="28"/>
          <w:u w:val="single"/>
          <w:lang w:eastAsia="en-GB" w:bidi="hi-IN"/>
        </w:rPr>
      </w:pPr>
      <w:r w:rsidRPr="002929D7">
        <w:rPr>
          <w:rFonts w:eastAsia="Times New Roman" w:cstheme="minorHAnsi"/>
          <w:sz w:val="28"/>
          <w:szCs w:val="28"/>
          <w:u w:val="single"/>
          <w:lang w:eastAsia="en-GB" w:bidi="hi-IN"/>
        </w:rPr>
        <w:t xml:space="preserve">Results </w:t>
      </w:r>
    </w:p>
    <w:p w14:paraId="1DC0B589" w14:textId="5A192777" w:rsidR="00E24D13" w:rsidRPr="00E24D13" w:rsidRDefault="00E24D13" w:rsidP="002929D7">
      <w:pPr>
        <w:rPr>
          <w:rFonts w:eastAsia="Times New Roman" w:cstheme="minorHAnsi"/>
          <w:lang w:eastAsia="en-GB" w:bidi="hi-IN"/>
        </w:rPr>
      </w:pPr>
      <w:commentRangeStart w:id="7"/>
      <w:commentRangeStart w:id="8"/>
      <w:r w:rsidRPr="00E24D13">
        <w:rPr>
          <w:rFonts w:eastAsia="Times New Roman" w:cstheme="minorHAnsi"/>
          <w:lang w:eastAsia="en-GB" w:bidi="hi-IN"/>
        </w:rPr>
        <w:t>3</w:t>
      </w:r>
      <w:ins w:id="9" w:author="Sriraj Aiyer" w:date="2024-05-24T17:36:00Z">
        <w:r w:rsidR="00EB1D97">
          <w:rPr>
            <w:rFonts w:eastAsia="Times New Roman" w:cstheme="minorHAnsi"/>
            <w:lang w:eastAsia="en-GB" w:bidi="hi-IN"/>
          </w:rPr>
          <w:t>,</w:t>
        </w:r>
      </w:ins>
      <w:r w:rsidRPr="00E24D13">
        <w:rPr>
          <w:rFonts w:eastAsia="Times New Roman" w:cstheme="minorHAnsi"/>
          <w:lang w:eastAsia="en-GB" w:bidi="hi-IN"/>
        </w:rPr>
        <w:t>829</w:t>
      </w:r>
      <w:r>
        <w:rPr>
          <w:rFonts w:eastAsia="Times New Roman" w:cstheme="minorHAnsi"/>
          <w:lang w:eastAsia="en-GB" w:bidi="hi-IN"/>
        </w:rPr>
        <w:t xml:space="preserve"> potential articles were identified</w:t>
      </w:r>
      <w:r w:rsidR="00252B79">
        <w:rPr>
          <w:rFonts w:eastAsia="Times New Roman" w:cstheme="minorHAnsi"/>
          <w:lang w:eastAsia="en-GB" w:bidi="hi-IN"/>
        </w:rPr>
        <w:t>.</w:t>
      </w:r>
      <w:r>
        <w:rPr>
          <w:rFonts w:eastAsia="Times New Roman" w:cstheme="minorHAnsi"/>
          <w:lang w:eastAsia="en-GB" w:bidi="hi-IN"/>
        </w:rPr>
        <w:t xml:space="preserve"> 79 </w:t>
      </w:r>
      <w:r w:rsidR="00252B79">
        <w:rPr>
          <w:rFonts w:eastAsia="Times New Roman" w:cstheme="minorHAnsi"/>
          <w:lang w:eastAsia="en-GB" w:bidi="hi-IN"/>
        </w:rPr>
        <w:t xml:space="preserve">articles </w:t>
      </w:r>
      <w:r>
        <w:rPr>
          <w:rFonts w:eastAsia="Times New Roman" w:cstheme="minorHAnsi"/>
          <w:lang w:eastAsia="en-GB" w:bidi="hi-IN"/>
        </w:rPr>
        <w:t xml:space="preserve">met the inclusion criteria. </w:t>
      </w:r>
      <w:commentRangeEnd w:id="7"/>
      <w:r w:rsidR="005F2516">
        <w:rPr>
          <w:rStyle w:val="CommentReference"/>
        </w:rPr>
        <w:commentReference w:id="7"/>
      </w:r>
      <w:commentRangeEnd w:id="8"/>
      <w:r w:rsidR="00BC7F8A">
        <w:rPr>
          <w:rStyle w:val="CommentReference"/>
        </w:rPr>
        <w:commentReference w:id="8"/>
      </w:r>
      <w:del w:id="10" w:author="Sriraj Aiyer" w:date="2024-05-22T16:35:00Z">
        <w:r w:rsidDel="00BC7F8A">
          <w:rPr>
            <w:rFonts w:eastAsia="Times New Roman" w:cstheme="minorHAnsi"/>
            <w:lang w:eastAsia="en-GB" w:bidi="hi-IN"/>
          </w:rPr>
          <w:delText>We find that</w:delText>
        </w:r>
      </w:del>
      <w:ins w:id="11" w:author="Sriraj Aiyer" w:date="2024-05-22T16:35:00Z">
        <w:r w:rsidR="00BC7F8A">
          <w:rPr>
            <w:rFonts w:eastAsia="Times New Roman" w:cstheme="minorHAnsi"/>
            <w:lang w:eastAsia="en-GB" w:bidi="hi-IN"/>
          </w:rPr>
          <w:t>Across these articles,</w:t>
        </w:r>
      </w:ins>
      <w:r>
        <w:rPr>
          <w:rFonts w:eastAsia="Times New Roman" w:cstheme="minorHAnsi"/>
          <w:lang w:eastAsia="en-GB" w:bidi="hi-IN"/>
        </w:rPr>
        <w:t xml:space="preserve"> confidence </w:t>
      </w:r>
      <w:ins w:id="12" w:author="Sriraj Aiyer" w:date="2024-05-24T17:36:00Z">
        <w:r w:rsidR="00EB1D97">
          <w:rPr>
            <w:rFonts w:eastAsia="Times New Roman" w:cstheme="minorHAnsi"/>
            <w:lang w:eastAsia="en-GB" w:bidi="hi-IN"/>
          </w:rPr>
          <w:t xml:space="preserve">was </w:t>
        </w:r>
      </w:ins>
      <w:del w:id="13" w:author="Sriraj Aiyer" w:date="2024-05-24T17:37:00Z">
        <w:r w:rsidDel="00EB1D97">
          <w:rPr>
            <w:rFonts w:eastAsia="Times New Roman" w:cstheme="minorHAnsi"/>
            <w:lang w:eastAsia="en-GB" w:bidi="hi-IN"/>
          </w:rPr>
          <w:delText>is</w:delText>
        </w:r>
      </w:del>
      <w:del w:id="14" w:author="Sriraj Aiyer" w:date="2024-05-24T17:38:00Z">
        <w:r w:rsidDel="00EB1D97">
          <w:rPr>
            <w:rFonts w:eastAsia="Times New Roman" w:cstheme="minorHAnsi"/>
            <w:lang w:eastAsia="en-GB" w:bidi="hi-IN"/>
          </w:rPr>
          <w:delText xml:space="preserve"> </w:delText>
        </w:r>
      </w:del>
      <w:r>
        <w:rPr>
          <w:rFonts w:eastAsia="Times New Roman" w:cstheme="minorHAnsi"/>
          <w:lang w:eastAsia="en-GB" w:bidi="hi-IN"/>
        </w:rPr>
        <w:t xml:space="preserve">not </w:t>
      </w:r>
      <w:commentRangeStart w:id="15"/>
      <w:r>
        <w:rPr>
          <w:rFonts w:eastAsia="Times New Roman" w:cstheme="minorHAnsi"/>
          <w:lang w:eastAsia="en-GB" w:bidi="hi-IN"/>
        </w:rPr>
        <w:t xml:space="preserve">found </w:t>
      </w:r>
      <w:commentRangeEnd w:id="15"/>
      <w:r w:rsidR="00FB4163">
        <w:rPr>
          <w:rStyle w:val="CommentReference"/>
        </w:rPr>
        <w:commentReference w:id="15"/>
      </w:r>
      <w:r>
        <w:rPr>
          <w:rFonts w:eastAsia="Times New Roman" w:cstheme="minorHAnsi"/>
          <w:lang w:eastAsia="en-GB" w:bidi="hi-IN"/>
        </w:rPr>
        <w:t xml:space="preserve">to be well-calibrated to true diagnostic accuracy </w:t>
      </w:r>
      <w:del w:id="16" w:author="Sriraj Aiyer" w:date="2024-05-22T16:35:00Z">
        <w:r w:rsidDel="00BC7F8A">
          <w:rPr>
            <w:rFonts w:eastAsia="Times New Roman" w:cstheme="minorHAnsi"/>
            <w:lang w:eastAsia="en-GB" w:bidi="hi-IN"/>
          </w:rPr>
          <w:delText xml:space="preserve">across </w:delText>
        </w:r>
      </w:del>
      <w:ins w:id="17" w:author="Sriraj Aiyer" w:date="2024-05-22T16:35:00Z">
        <w:r w:rsidR="00BC7F8A">
          <w:rPr>
            <w:rFonts w:eastAsia="Times New Roman" w:cstheme="minorHAnsi"/>
            <w:lang w:eastAsia="en-GB" w:bidi="hi-IN"/>
          </w:rPr>
          <w:t>regardless of clinician</w:t>
        </w:r>
        <w:r w:rsidR="00BC7F8A">
          <w:rPr>
            <w:rFonts w:eastAsia="Times New Roman" w:cstheme="minorHAnsi"/>
            <w:lang w:eastAsia="en-GB" w:bidi="hi-IN"/>
          </w:rPr>
          <w:t xml:space="preserve"> </w:t>
        </w:r>
      </w:ins>
      <w:r>
        <w:rPr>
          <w:rFonts w:eastAsia="Times New Roman" w:cstheme="minorHAnsi"/>
          <w:lang w:eastAsia="en-GB" w:bidi="hi-IN"/>
        </w:rPr>
        <w:t>experience</w:t>
      </w:r>
      <w:del w:id="18" w:author="Sriraj Aiyer" w:date="2024-05-22T16:35:00Z">
        <w:r w:rsidDel="00BC7F8A">
          <w:rPr>
            <w:rFonts w:eastAsia="Times New Roman" w:cstheme="minorHAnsi"/>
            <w:lang w:eastAsia="en-GB" w:bidi="hi-IN"/>
          </w:rPr>
          <w:delText xml:space="preserve"> levels</w:delText>
        </w:r>
      </w:del>
      <w:r>
        <w:rPr>
          <w:rFonts w:eastAsia="Times New Roman" w:cstheme="minorHAnsi"/>
          <w:lang w:eastAsia="en-GB" w:bidi="hi-IN"/>
        </w:rPr>
        <w:t>.</w:t>
      </w:r>
      <w:ins w:id="19" w:author="Sriraj Aiyer" w:date="2024-05-22T20:43:00Z">
        <w:r w:rsidR="00E943E3">
          <w:rPr>
            <w:rFonts w:eastAsia="Times New Roman" w:cstheme="minorHAnsi"/>
            <w:lang w:eastAsia="en-GB" w:bidi="hi-IN"/>
          </w:rPr>
          <w:t xml:space="preserve"> We organise</w:t>
        </w:r>
      </w:ins>
      <w:ins w:id="20" w:author="Sriraj Aiyer" w:date="2024-05-24T17:38:00Z">
        <w:r w:rsidR="00EB1D97">
          <w:rPr>
            <w:rFonts w:eastAsia="Times New Roman" w:cstheme="minorHAnsi"/>
            <w:lang w:eastAsia="en-GB" w:bidi="hi-IN"/>
          </w:rPr>
          <w:t>d</w:t>
        </w:r>
      </w:ins>
      <w:ins w:id="21" w:author="Sriraj Aiyer" w:date="2024-05-22T20:43:00Z">
        <w:r w:rsidR="00E943E3">
          <w:rPr>
            <w:rFonts w:eastAsia="Times New Roman" w:cstheme="minorHAnsi"/>
            <w:lang w:eastAsia="en-GB" w:bidi="hi-IN"/>
          </w:rPr>
          <w:t xml:space="preserve"> the articles under two main themes: the determinants of confidence </w:t>
        </w:r>
      </w:ins>
      <w:ins w:id="22" w:author="Sriraj Aiyer" w:date="2024-05-22T20:44:00Z">
        <w:r w:rsidR="00E943E3">
          <w:rPr>
            <w:rFonts w:eastAsia="Times New Roman" w:cstheme="minorHAnsi"/>
            <w:lang w:eastAsia="en-GB" w:bidi="hi-IN"/>
          </w:rPr>
          <w:t>(</w:t>
        </w:r>
      </w:ins>
      <w:ins w:id="23" w:author="Sriraj Aiyer" w:date="2024-05-22T20:46:00Z">
        <w:r w:rsidR="00E943E3">
          <w:rPr>
            <w:rFonts w:eastAsia="Times New Roman" w:cstheme="minorHAnsi"/>
            <w:lang w:eastAsia="en-GB" w:bidi="hi-IN"/>
          </w:rPr>
          <w:t>as opposed to</w:t>
        </w:r>
      </w:ins>
      <w:ins w:id="24" w:author="Sriraj Aiyer" w:date="2024-05-22T20:44:00Z">
        <w:r w:rsidR="00E943E3">
          <w:rPr>
            <w:rFonts w:eastAsia="Times New Roman" w:cstheme="minorHAnsi"/>
            <w:lang w:eastAsia="en-GB" w:bidi="hi-IN"/>
          </w:rPr>
          <w:t xml:space="preserve"> objective diagnostic accuracy) and the uses of confidence later in the patient’s care pathway.</w:t>
        </w:r>
      </w:ins>
      <w:r>
        <w:rPr>
          <w:rFonts w:eastAsia="Times New Roman" w:cstheme="minorHAnsi"/>
          <w:lang w:eastAsia="en-GB" w:bidi="hi-IN"/>
        </w:rPr>
        <w:t xml:space="preserve"> </w:t>
      </w:r>
      <w:ins w:id="25" w:author="Sriraj Aiyer" w:date="2024-05-22T20:45:00Z">
        <w:r w:rsidR="00E943E3">
          <w:rPr>
            <w:rFonts w:eastAsia="Times New Roman" w:cstheme="minorHAnsi"/>
            <w:lang w:eastAsia="en-GB" w:bidi="hi-IN"/>
          </w:rPr>
          <w:t>On the former, c</w:t>
        </w:r>
      </w:ins>
      <w:commentRangeStart w:id="26"/>
      <w:del w:id="27" w:author="Sriraj Aiyer" w:date="2024-05-22T20:45:00Z">
        <w:r w:rsidDel="00E943E3">
          <w:rPr>
            <w:rFonts w:eastAsia="Times New Roman" w:cstheme="minorHAnsi"/>
            <w:lang w:eastAsia="en-GB" w:bidi="hi-IN"/>
          </w:rPr>
          <w:delText>C</w:delText>
        </w:r>
      </w:del>
      <w:r>
        <w:rPr>
          <w:rFonts w:eastAsia="Times New Roman" w:cstheme="minorHAnsi"/>
          <w:lang w:eastAsia="en-GB" w:bidi="hi-IN"/>
        </w:rPr>
        <w:t xml:space="preserve">onfidence </w:t>
      </w:r>
      <w:ins w:id="28" w:author="Sriraj Aiyer" w:date="2024-05-22T20:44:00Z">
        <w:r w:rsidR="00E943E3">
          <w:rPr>
            <w:rFonts w:eastAsia="Times New Roman" w:cstheme="minorHAnsi"/>
            <w:lang w:eastAsia="en-GB" w:bidi="hi-IN"/>
          </w:rPr>
          <w:t>ha</w:t>
        </w:r>
      </w:ins>
      <w:del w:id="29" w:author="Sriraj Aiyer" w:date="2024-05-22T20:44:00Z">
        <w:r w:rsidDel="00E943E3">
          <w:rPr>
            <w:rFonts w:eastAsia="Times New Roman" w:cstheme="minorHAnsi"/>
            <w:lang w:eastAsia="en-GB" w:bidi="hi-IN"/>
          </w:rPr>
          <w:delText>i</w:delText>
        </w:r>
      </w:del>
      <w:r>
        <w:rPr>
          <w:rFonts w:eastAsia="Times New Roman" w:cstheme="minorHAnsi"/>
          <w:lang w:eastAsia="en-GB" w:bidi="hi-IN"/>
        </w:rPr>
        <w:t>s</w:t>
      </w:r>
      <w:ins w:id="30" w:author="Sriraj Aiyer" w:date="2024-05-22T20:45:00Z">
        <w:r w:rsidR="00E943E3">
          <w:rPr>
            <w:rFonts w:eastAsia="Times New Roman" w:cstheme="minorHAnsi"/>
            <w:lang w:eastAsia="en-GB" w:bidi="hi-IN"/>
          </w:rPr>
          <w:t xml:space="preserve"> been</w:t>
        </w:r>
      </w:ins>
      <w:ins w:id="31" w:author="Sriraj Aiyer" w:date="2024-05-22T20:44:00Z">
        <w:r w:rsidR="00E943E3">
          <w:rPr>
            <w:rFonts w:eastAsia="Times New Roman" w:cstheme="minorHAnsi"/>
            <w:lang w:eastAsia="en-GB" w:bidi="hi-IN"/>
          </w:rPr>
          <w:t xml:space="preserve"> found to be</w:t>
        </w:r>
      </w:ins>
      <w:r>
        <w:rPr>
          <w:rFonts w:eastAsia="Times New Roman" w:cstheme="minorHAnsi"/>
          <w:lang w:eastAsia="en-GB" w:bidi="hi-IN"/>
        </w:rPr>
        <w:t xml:space="preserve"> affected by a number of factors, including patient case complexity, early diagnostic differentials and contextual factors within the healthcare environment.</w:t>
      </w:r>
      <w:ins w:id="32" w:author="Sriraj Aiyer" w:date="2024-05-22T20:46:00Z">
        <w:r w:rsidR="00E943E3">
          <w:rPr>
            <w:rFonts w:eastAsia="Times New Roman" w:cstheme="minorHAnsi"/>
            <w:lang w:eastAsia="en-GB" w:bidi="hi-IN"/>
          </w:rPr>
          <w:t xml:space="preserve"> Factors that affect confidence but not accuracy demonstrate how the two can be decoup</w:t>
        </w:r>
      </w:ins>
      <w:ins w:id="33" w:author="Sriraj Aiyer" w:date="2024-05-22T20:47:00Z">
        <w:r w:rsidR="00E943E3">
          <w:rPr>
            <w:rFonts w:eastAsia="Times New Roman" w:cstheme="minorHAnsi"/>
            <w:lang w:eastAsia="en-GB" w:bidi="hi-IN"/>
          </w:rPr>
          <w:t xml:space="preserve">led (resulting in overconfidence or </w:t>
        </w:r>
        <w:proofErr w:type="spellStart"/>
        <w:r w:rsidR="00E943E3">
          <w:rPr>
            <w:rFonts w:eastAsia="Times New Roman" w:cstheme="minorHAnsi"/>
            <w:lang w:eastAsia="en-GB" w:bidi="hi-IN"/>
          </w:rPr>
          <w:t>underconfidence</w:t>
        </w:r>
        <w:proofErr w:type="spellEnd"/>
        <w:r w:rsidR="00E943E3">
          <w:rPr>
            <w:rFonts w:eastAsia="Times New Roman" w:cstheme="minorHAnsi"/>
            <w:lang w:eastAsia="en-GB" w:bidi="hi-IN"/>
          </w:rPr>
          <w:t>).</w:t>
        </w:r>
      </w:ins>
      <w:r>
        <w:rPr>
          <w:rFonts w:eastAsia="Times New Roman" w:cstheme="minorHAnsi"/>
          <w:lang w:eastAsia="en-GB" w:bidi="hi-IN"/>
        </w:rPr>
        <w:t xml:space="preserve"> </w:t>
      </w:r>
      <w:del w:id="34" w:author="Sriraj Aiyer" w:date="2024-05-22T20:45:00Z">
        <w:r w:rsidDel="00E943E3">
          <w:rPr>
            <w:rFonts w:eastAsia="Times New Roman" w:cstheme="minorHAnsi"/>
            <w:lang w:eastAsia="en-GB" w:bidi="hi-IN"/>
          </w:rPr>
          <w:delText xml:space="preserve">We also find a rich set of literature that demonstrates the effects of confidence later on in a patient’s care pathway, including </w:delText>
        </w:r>
      </w:del>
      <w:ins w:id="35" w:author="Sriraj Aiyer" w:date="2024-05-22T20:45:00Z">
        <w:r w:rsidR="00E943E3">
          <w:rPr>
            <w:rFonts w:eastAsia="Times New Roman" w:cstheme="minorHAnsi"/>
            <w:lang w:eastAsia="en-GB" w:bidi="hi-IN"/>
          </w:rPr>
          <w:t>On the latter</w:t>
        </w:r>
      </w:ins>
      <w:ins w:id="36" w:author="Sriraj Aiyer" w:date="2024-05-22T20:47:00Z">
        <w:r w:rsidR="00E943E3">
          <w:rPr>
            <w:rFonts w:eastAsia="Times New Roman" w:cstheme="minorHAnsi"/>
            <w:lang w:eastAsia="en-GB" w:bidi="hi-IN"/>
          </w:rPr>
          <w:t xml:space="preserve"> theme</w:t>
        </w:r>
      </w:ins>
      <w:ins w:id="37" w:author="Sriraj Aiyer" w:date="2024-05-22T20:45:00Z">
        <w:r w:rsidR="00E943E3">
          <w:rPr>
            <w:rFonts w:eastAsia="Times New Roman" w:cstheme="minorHAnsi"/>
            <w:lang w:eastAsia="en-GB" w:bidi="hi-IN"/>
          </w:rPr>
          <w:t xml:space="preserve">, confidence is found to affect </w:t>
        </w:r>
      </w:ins>
      <w:r>
        <w:rPr>
          <w:rFonts w:eastAsia="Times New Roman" w:cstheme="minorHAnsi"/>
          <w:lang w:eastAsia="en-GB" w:bidi="hi-IN"/>
        </w:rPr>
        <w:t>further</w:t>
      </w:r>
      <w:ins w:id="38" w:author="Sriraj Aiyer" w:date="2024-05-22T20:45:00Z">
        <w:r w:rsidR="00E943E3">
          <w:rPr>
            <w:rFonts w:eastAsia="Times New Roman" w:cstheme="minorHAnsi"/>
            <w:lang w:eastAsia="en-GB" w:bidi="hi-IN"/>
          </w:rPr>
          <w:t xml:space="preserve"> patient</w:t>
        </w:r>
      </w:ins>
      <w:r>
        <w:rPr>
          <w:rFonts w:eastAsia="Times New Roman" w:cstheme="minorHAnsi"/>
          <w:lang w:eastAsia="en-GB" w:bidi="hi-IN"/>
        </w:rPr>
        <w:t xml:space="preserve"> testing, medication</w:t>
      </w:r>
      <w:ins w:id="39" w:author="Sriraj Aiyer" w:date="2024-05-22T20:45:00Z">
        <w:r w:rsidR="00E943E3">
          <w:rPr>
            <w:rFonts w:eastAsia="Times New Roman" w:cstheme="minorHAnsi"/>
            <w:lang w:eastAsia="en-GB" w:bidi="hi-IN"/>
          </w:rPr>
          <w:t xml:space="preserve"> administration</w:t>
        </w:r>
      </w:ins>
      <w:del w:id="40" w:author="Sriraj Aiyer" w:date="2024-05-22T20:45:00Z">
        <w:r w:rsidDel="00E943E3">
          <w:rPr>
            <w:rFonts w:eastAsia="Times New Roman" w:cstheme="minorHAnsi"/>
            <w:lang w:eastAsia="en-GB" w:bidi="hi-IN"/>
          </w:rPr>
          <w:delText>s</w:delText>
        </w:r>
      </w:del>
      <w:r>
        <w:rPr>
          <w:rFonts w:eastAsia="Times New Roman" w:cstheme="minorHAnsi"/>
          <w:lang w:eastAsia="en-GB" w:bidi="hi-IN"/>
        </w:rPr>
        <w:t xml:space="preserve"> and referral rates. </w:t>
      </w:r>
      <w:commentRangeEnd w:id="26"/>
      <w:r w:rsidR="009A2F9E">
        <w:rPr>
          <w:rStyle w:val="CommentReference"/>
        </w:rPr>
        <w:commentReference w:id="26"/>
      </w:r>
    </w:p>
    <w:p w14:paraId="169F7799" w14:textId="77777777" w:rsidR="00E24D13" w:rsidRPr="002929D7" w:rsidRDefault="00E24D13" w:rsidP="002929D7">
      <w:pPr>
        <w:rPr>
          <w:rFonts w:eastAsia="Times New Roman" w:cstheme="minorHAnsi"/>
          <w:sz w:val="28"/>
          <w:szCs w:val="28"/>
          <w:u w:val="single"/>
          <w:lang w:eastAsia="en-GB" w:bidi="hi-IN"/>
        </w:rPr>
      </w:pPr>
    </w:p>
    <w:p w14:paraId="37C9D464" w14:textId="6F342EAB" w:rsidR="002929D7" w:rsidRDefault="002929D7">
      <w:pPr>
        <w:rPr>
          <w:rFonts w:cstheme="minorHAnsi"/>
          <w:sz w:val="28"/>
          <w:szCs w:val="28"/>
        </w:rPr>
      </w:pPr>
      <w:r w:rsidRPr="002929D7">
        <w:rPr>
          <w:rFonts w:eastAsia="Times New Roman" w:cstheme="minorHAnsi"/>
          <w:sz w:val="28"/>
          <w:szCs w:val="28"/>
          <w:u w:val="single"/>
          <w:lang w:eastAsia="en-GB" w:bidi="hi-IN"/>
        </w:rPr>
        <w:t>Conclusions</w:t>
      </w:r>
    </w:p>
    <w:p w14:paraId="383F8C9C" w14:textId="21FB1E07" w:rsidR="007350DD" w:rsidDel="00E943E3" w:rsidRDefault="00E943E3">
      <w:pPr>
        <w:rPr>
          <w:del w:id="41" w:author="Sriraj Aiyer" w:date="2024-05-22T20:50:00Z"/>
          <w:rFonts w:cstheme="minorHAnsi"/>
        </w:rPr>
      </w:pPr>
      <w:ins w:id="42" w:author="Sriraj Aiyer" w:date="2024-05-22T20:48:00Z">
        <w:r>
          <w:rPr>
            <w:rFonts w:cstheme="minorHAnsi"/>
          </w:rPr>
          <w:t>Results from this review ha</w:t>
        </w:r>
      </w:ins>
      <w:ins w:id="43" w:author="Sriraj Aiyer" w:date="2024-05-22T20:52:00Z">
        <w:r w:rsidR="0078212B">
          <w:rPr>
            <w:rFonts w:cstheme="minorHAnsi"/>
          </w:rPr>
          <w:t>s</w:t>
        </w:r>
      </w:ins>
      <w:ins w:id="44" w:author="Sriraj Aiyer" w:date="2024-05-22T20:48:00Z">
        <w:r>
          <w:rPr>
            <w:rFonts w:cstheme="minorHAnsi"/>
          </w:rPr>
          <w:t xml:space="preserve"> implications for medical education and practice around diagnostic uncertainty and considerations of work from cognitive psychology. </w:t>
        </w:r>
      </w:ins>
      <w:commentRangeStart w:id="45"/>
      <w:r w:rsidR="007350DD" w:rsidRPr="007350DD">
        <w:rPr>
          <w:rFonts w:cstheme="minorHAnsi"/>
        </w:rPr>
        <w:t>This</w:t>
      </w:r>
      <w:commentRangeEnd w:id="45"/>
      <w:r w:rsidR="0098382D">
        <w:rPr>
          <w:rStyle w:val="CommentReference"/>
        </w:rPr>
        <w:commentReference w:id="45"/>
      </w:r>
      <w:r w:rsidR="007350DD">
        <w:rPr>
          <w:rFonts w:cstheme="minorHAnsi"/>
        </w:rPr>
        <w:t xml:space="preserve"> review culminates in a model based on the literature that demonstrates a differing set of factors that affect diagnostic confidence/certainty and diagnostic accuracy. </w:t>
      </w:r>
      <w:ins w:id="46" w:author="Sriraj Aiyer" w:date="2024-05-22T20:49:00Z">
        <w:r>
          <w:rPr>
            <w:rFonts w:cstheme="minorHAnsi"/>
          </w:rPr>
          <w:t>Such a model informs future work</w:t>
        </w:r>
      </w:ins>
      <w:ins w:id="47" w:author="Sriraj Aiyer" w:date="2024-05-22T20:50:00Z">
        <w:r>
          <w:rPr>
            <w:rFonts w:cstheme="minorHAnsi"/>
          </w:rPr>
          <w:t xml:space="preserve"> on diagnosis,</w:t>
        </w:r>
      </w:ins>
      <w:ins w:id="48" w:author="Sriraj Aiyer" w:date="2024-05-22T20:49:00Z">
        <w:r>
          <w:rPr>
            <w:rFonts w:cstheme="minorHAnsi"/>
          </w:rPr>
          <w:t xml:space="preserve"> </w:t>
        </w:r>
      </w:ins>
      <w:ins w:id="49" w:author="Sriraj Aiyer" w:date="2024-05-22T20:50:00Z">
        <w:r>
          <w:rPr>
            <w:rFonts w:cstheme="minorHAnsi"/>
          </w:rPr>
          <w:t xml:space="preserve">especially </w:t>
        </w:r>
      </w:ins>
      <w:ins w:id="50" w:author="Sriraj Aiyer" w:date="2024-05-22T20:49:00Z">
        <w:r>
          <w:rPr>
            <w:rFonts w:cstheme="minorHAnsi"/>
          </w:rPr>
          <w:t>within medical education</w:t>
        </w:r>
      </w:ins>
      <w:ins w:id="51" w:author="Sriraj Aiyer" w:date="2024-05-22T20:50:00Z">
        <w:r>
          <w:rPr>
            <w:rFonts w:cstheme="minorHAnsi"/>
          </w:rPr>
          <w:t>, on how appropriate confidence can be prompted and communicated amongst clinicians</w:t>
        </w:r>
      </w:ins>
      <w:del w:id="52" w:author="Sriraj Aiyer" w:date="2024-05-22T20:48:00Z">
        <w:r w:rsidR="007350DD" w:rsidDel="00E943E3">
          <w:rPr>
            <w:rFonts w:cstheme="minorHAnsi"/>
          </w:rPr>
          <w:delText xml:space="preserve">Results from this review have implications for medical education and practice around </w:delText>
        </w:r>
        <w:r w:rsidR="00711241" w:rsidDel="00E943E3">
          <w:rPr>
            <w:rFonts w:cstheme="minorHAnsi"/>
          </w:rPr>
          <w:delText>diagnostic uncertainty and considerations of work from cognitive psychology.</w:delText>
        </w:r>
      </w:del>
      <w:ins w:id="53" w:author="Sriraj Aiyer" w:date="2024-05-22T20:50:00Z">
        <w:r>
          <w:rPr>
            <w:rFonts w:cstheme="minorHAnsi"/>
          </w:rPr>
          <w:t>.</w:t>
        </w:r>
      </w:ins>
      <w:del w:id="54" w:author="Sriraj Aiyer" w:date="2024-05-22T20:48:00Z">
        <w:r w:rsidR="00711241" w:rsidDel="00E943E3">
          <w:rPr>
            <w:rFonts w:cstheme="minorHAnsi"/>
          </w:rPr>
          <w:delText xml:space="preserve"> </w:delText>
        </w:r>
      </w:del>
    </w:p>
    <w:p w14:paraId="527B8B6A" w14:textId="68A05113" w:rsidR="007350DD" w:rsidRDefault="007350DD">
      <w:pPr>
        <w:rPr>
          <w:rFonts w:cstheme="minorHAnsi"/>
        </w:rPr>
      </w:pPr>
    </w:p>
    <w:p w14:paraId="6953317F" w14:textId="379ECF0C" w:rsidR="007350DD" w:rsidRDefault="007350DD">
      <w:pPr>
        <w:rPr>
          <w:rFonts w:cstheme="minorHAnsi"/>
        </w:rPr>
      </w:pPr>
    </w:p>
    <w:p w14:paraId="6728C900" w14:textId="77777777" w:rsidR="007350DD" w:rsidRPr="007350DD" w:rsidRDefault="007350DD">
      <w:pPr>
        <w:rPr>
          <w:rFonts w:cstheme="minorHAnsi"/>
        </w:rPr>
      </w:pPr>
    </w:p>
    <w:p w14:paraId="380CBDC2" w14:textId="77777777" w:rsidR="00E943E3" w:rsidRPr="002929D7" w:rsidRDefault="00E943E3">
      <w:pPr>
        <w:rPr>
          <w:rFonts w:cstheme="minorHAnsi"/>
          <w:sz w:val="28"/>
          <w:szCs w:val="28"/>
        </w:rPr>
      </w:pPr>
    </w:p>
    <w:p w14:paraId="11ABC94A" w14:textId="3FEF3A86" w:rsid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lastRenderedPageBreak/>
        <w:t>WHAT IS ALREADY KNOWN ON THIS TOPIC</w:t>
      </w:r>
    </w:p>
    <w:p w14:paraId="58B10DAB" w14:textId="6BEB7F0E" w:rsidR="00A6472D" w:rsidRPr="003C4395" w:rsidRDefault="003C4395" w:rsidP="002929D7">
      <w:pPr>
        <w:rPr>
          <w:rFonts w:eastAsia="Times New Roman" w:cstheme="minorHAnsi"/>
          <w:lang w:eastAsia="en-GB" w:bidi="hi-IN"/>
        </w:rPr>
      </w:pPr>
      <w:r>
        <w:rPr>
          <w:rFonts w:eastAsia="Times New Roman" w:cstheme="minorHAnsi"/>
          <w:lang w:eastAsia="en-GB" w:bidi="hi-IN"/>
        </w:rPr>
        <w:t>Past work notes the prevalence of diagnostic errors and posits a link between such errors and cognitive biases, with one such bias being overconfidence. This study aims to synthesise past work on diagnostic confidence to understand the factors studied that contribute to clinicians’ confidence in their diagnoses</w:t>
      </w:r>
      <w:ins w:id="55" w:author="Sriraj Aiyer" w:date="2024-05-22T20:48:00Z">
        <w:r w:rsidR="00E943E3">
          <w:rPr>
            <w:rFonts w:eastAsia="Times New Roman" w:cstheme="minorHAnsi"/>
            <w:lang w:eastAsia="en-GB" w:bidi="hi-IN"/>
          </w:rPr>
          <w:t>, as well as how confidence is used by clinicians during patient care</w:t>
        </w:r>
      </w:ins>
      <w:commentRangeStart w:id="56"/>
      <w:r>
        <w:rPr>
          <w:rFonts w:eastAsia="Times New Roman" w:cstheme="minorHAnsi"/>
          <w:lang w:eastAsia="en-GB" w:bidi="hi-IN"/>
        </w:rPr>
        <w:t>.</w:t>
      </w:r>
      <w:commentRangeEnd w:id="56"/>
      <w:r w:rsidR="00D54B3E">
        <w:rPr>
          <w:rStyle w:val="CommentReference"/>
        </w:rPr>
        <w:commentReference w:id="56"/>
      </w:r>
      <w:r>
        <w:rPr>
          <w:rFonts w:eastAsia="Times New Roman" w:cstheme="minorHAnsi"/>
          <w:lang w:eastAsia="en-GB" w:bidi="hi-IN"/>
        </w:rPr>
        <w:t xml:space="preserve">     </w:t>
      </w:r>
    </w:p>
    <w:p w14:paraId="3B36939C" w14:textId="77777777" w:rsidR="00A6472D" w:rsidRPr="002929D7" w:rsidRDefault="00A6472D" w:rsidP="002929D7">
      <w:pPr>
        <w:rPr>
          <w:rFonts w:eastAsia="Times New Roman" w:cstheme="minorHAnsi"/>
          <w:sz w:val="28"/>
          <w:szCs w:val="28"/>
          <w:lang w:eastAsia="en-GB" w:bidi="hi-IN"/>
        </w:rPr>
      </w:pPr>
    </w:p>
    <w:p w14:paraId="5B22D12C" w14:textId="77777777" w:rsidR="002929D7" w:rsidRPr="002929D7" w:rsidRDefault="002929D7" w:rsidP="002929D7">
      <w:pPr>
        <w:rPr>
          <w:rFonts w:eastAsia="Times New Roman" w:cstheme="minorHAnsi"/>
          <w:sz w:val="28"/>
          <w:szCs w:val="28"/>
          <w:lang w:eastAsia="en-GB" w:bidi="hi-IN"/>
        </w:rPr>
      </w:pPr>
      <w:r w:rsidRPr="002929D7">
        <w:rPr>
          <w:rFonts w:eastAsia="Times New Roman" w:cstheme="minorHAnsi"/>
          <w:sz w:val="28"/>
          <w:szCs w:val="28"/>
          <w:lang w:eastAsia="en-GB" w:bidi="hi-IN"/>
        </w:rPr>
        <w:t xml:space="preserve">WHAT THIS STUDY ADDS </w:t>
      </w:r>
    </w:p>
    <w:p w14:paraId="4A4392EC" w14:textId="4446CB04" w:rsidR="00A6472D" w:rsidRPr="00274990" w:rsidRDefault="00274990" w:rsidP="002929D7">
      <w:pPr>
        <w:rPr>
          <w:rFonts w:eastAsia="Times New Roman" w:cstheme="minorHAnsi"/>
          <w:lang w:eastAsia="en-GB" w:bidi="hi-IN"/>
        </w:rPr>
      </w:pPr>
      <w:r>
        <w:rPr>
          <w:rFonts w:eastAsia="Times New Roman" w:cstheme="minorHAnsi"/>
          <w:lang w:eastAsia="en-GB" w:bidi="hi-IN"/>
        </w:rPr>
        <w:t>As a result of this scoping review,</w:t>
      </w:r>
      <w:r w:rsidR="00523114">
        <w:rPr>
          <w:rFonts w:eastAsia="Times New Roman" w:cstheme="minorHAnsi"/>
          <w:lang w:eastAsia="en-GB" w:bidi="hi-IN"/>
        </w:rPr>
        <w:t xml:space="preserve"> </w:t>
      </w:r>
      <w:del w:id="57" w:author="Sriraj Aiyer" w:date="2024-05-22T20:54:00Z">
        <w:r w:rsidR="00523114" w:rsidDel="0078212B">
          <w:rPr>
            <w:rFonts w:eastAsia="Times New Roman" w:cstheme="minorHAnsi"/>
            <w:lang w:eastAsia="en-GB" w:bidi="hi-IN"/>
          </w:rPr>
          <w:delText>it is indicated that</w:delText>
        </w:r>
      </w:del>
      <w:ins w:id="58" w:author="Sriraj Aiyer" w:date="2024-05-22T20:54:00Z">
        <w:r w:rsidR="0078212B">
          <w:rPr>
            <w:rFonts w:eastAsia="Times New Roman" w:cstheme="minorHAnsi"/>
            <w:lang w:eastAsia="en-GB" w:bidi="hi-IN"/>
          </w:rPr>
          <w:t xml:space="preserve">we have </w:t>
        </w:r>
      </w:ins>
      <w:ins w:id="59" w:author="Sriraj Aiyer" w:date="2024-05-22T20:55:00Z">
        <w:r w:rsidR="0078212B">
          <w:rPr>
            <w:rFonts w:eastAsia="Times New Roman" w:cstheme="minorHAnsi"/>
            <w:lang w:eastAsia="en-GB" w:bidi="hi-IN"/>
          </w:rPr>
          <w:t>identified that</w:t>
        </w:r>
      </w:ins>
      <w:r w:rsidR="00523114">
        <w:rPr>
          <w:rFonts w:eastAsia="Times New Roman" w:cstheme="minorHAnsi"/>
          <w:lang w:eastAsia="en-GB" w:bidi="hi-IN"/>
        </w:rPr>
        <w:t xml:space="preserve"> diagnostic confidence and accuracy have separate contributing factors related to the patient, the clinician making the diagnosis and the environmental context.</w:t>
      </w:r>
      <w:ins w:id="60" w:author="Sriraj Aiyer" w:date="2024-05-22T20:55:00Z">
        <w:r w:rsidR="0078212B">
          <w:rPr>
            <w:rFonts w:eastAsia="Times New Roman" w:cstheme="minorHAnsi"/>
            <w:lang w:eastAsia="en-GB" w:bidi="hi-IN"/>
          </w:rPr>
          <w:t xml:space="preserve"> We have also identified the pathways by which confidence</w:t>
        </w:r>
      </w:ins>
      <w:ins w:id="61" w:author="Sriraj Aiyer" w:date="2024-05-22T20:56:00Z">
        <w:r w:rsidR="0078212B">
          <w:rPr>
            <w:rFonts w:eastAsia="Times New Roman" w:cstheme="minorHAnsi"/>
            <w:lang w:eastAsia="en-GB" w:bidi="hi-IN"/>
          </w:rPr>
          <w:t>, and misplaced confidence, can affect diagnosis and patient care.</w:t>
        </w:r>
      </w:ins>
      <w:r w:rsidR="00523114">
        <w:rPr>
          <w:rFonts w:eastAsia="Times New Roman" w:cstheme="minorHAnsi"/>
          <w:lang w:eastAsia="en-GB" w:bidi="hi-IN"/>
        </w:rPr>
        <w:t xml:space="preserve"> </w:t>
      </w:r>
      <w:del w:id="62" w:author="Sriraj Aiyer" w:date="2024-05-22T20:57:00Z">
        <w:r w:rsidR="00523114" w:rsidDel="0078212B">
          <w:rPr>
            <w:rFonts w:eastAsia="Times New Roman" w:cstheme="minorHAnsi"/>
            <w:lang w:eastAsia="en-GB" w:bidi="hi-IN"/>
          </w:rPr>
          <w:delText>Confidence is then shown to have a bearing on the subsequent care of patients</w:delText>
        </w:r>
        <w:r w:rsidR="00652AD0" w:rsidDel="0078212B">
          <w:rPr>
            <w:rFonts w:eastAsia="Times New Roman" w:cstheme="minorHAnsi"/>
            <w:lang w:eastAsia="en-GB" w:bidi="hi-IN"/>
          </w:rPr>
          <w:delText xml:space="preserve"> across multiple studies, </w:delText>
        </w:r>
        <w:commentRangeStart w:id="63"/>
        <w:r w:rsidR="00652AD0" w:rsidDel="0078212B">
          <w:rPr>
            <w:rFonts w:eastAsia="Times New Roman" w:cstheme="minorHAnsi"/>
            <w:lang w:eastAsia="en-GB" w:bidi="hi-IN"/>
          </w:rPr>
          <w:delText>hinting at</w:delText>
        </w:r>
        <w:commentRangeEnd w:id="63"/>
        <w:r w:rsidR="00575258" w:rsidDel="0078212B">
          <w:rPr>
            <w:rStyle w:val="CommentReference"/>
          </w:rPr>
          <w:commentReference w:id="63"/>
        </w:r>
        <w:r w:rsidR="00652AD0" w:rsidDel="0078212B">
          <w:rPr>
            <w:rFonts w:eastAsia="Times New Roman" w:cstheme="minorHAnsi"/>
            <w:lang w:eastAsia="en-GB" w:bidi="hi-IN"/>
          </w:rPr>
          <w:delText xml:space="preserve"> its utility as an area of study and how prompting appropriate confidence is important for patient care.</w:delText>
        </w:r>
      </w:del>
      <w:ins w:id="64" w:author="Sriraj Aiyer" w:date="2024-05-22T20:57:00Z">
        <w:r w:rsidR="0078212B">
          <w:rPr>
            <w:rFonts w:eastAsia="Times New Roman" w:cstheme="minorHAnsi"/>
            <w:lang w:eastAsia="en-GB" w:bidi="hi-IN"/>
          </w:rPr>
          <w:t>As a result of these findings, we introduce an integrative model of confid</w:t>
        </w:r>
      </w:ins>
      <w:ins w:id="65" w:author="Sriraj Aiyer" w:date="2024-05-22T20:58:00Z">
        <w:r w:rsidR="0078212B">
          <w:rPr>
            <w:rFonts w:eastAsia="Times New Roman" w:cstheme="minorHAnsi"/>
            <w:lang w:eastAsia="en-GB" w:bidi="hi-IN"/>
          </w:rPr>
          <w:t xml:space="preserve">ence throughout the patient care process. </w:t>
        </w:r>
      </w:ins>
    </w:p>
    <w:p w14:paraId="4260C4D1" w14:textId="77777777" w:rsidR="00A6472D" w:rsidRPr="002929D7" w:rsidRDefault="00A6472D" w:rsidP="002929D7">
      <w:pPr>
        <w:rPr>
          <w:rFonts w:eastAsia="Times New Roman" w:cstheme="minorHAnsi"/>
          <w:sz w:val="28"/>
          <w:szCs w:val="28"/>
          <w:lang w:eastAsia="en-GB" w:bidi="hi-IN"/>
        </w:rPr>
      </w:pPr>
    </w:p>
    <w:p w14:paraId="49D97C7D" w14:textId="57A50FCE" w:rsidR="00E24D13" w:rsidRDefault="002929D7">
      <w:pPr>
        <w:rPr>
          <w:rFonts w:cstheme="minorHAnsi"/>
          <w:sz w:val="28"/>
          <w:szCs w:val="28"/>
        </w:rPr>
      </w:pPr>
      <w:r w:rsidRPr="002929D7">
        <w:rPr>
          <w:rFonts w:eastAsia="Times New Roman" w:cstheme="minorHAnsi"/>
          <w:sz w:val="28"/>
          <w:szCs w:val="28"/>
          <w:lang w:eastAsia="en-GB" w:bidi="hi-IN"/>
        </w:rPr>
        <w:t>HOW THIS STUDY MIGHT AFFECT RESEARCH, PRACTICE OR POLICY</w:t>
      </w:r>
    </w:p>
    <w:p w14:paraId="6DB9FF59" w14:textId="27089468" w:rsidR="007350DD" w:rsidRPr="00523114" w:rsidRDefault="00523114">
      <w:r>
        <w:t xml:space="preserve">This study </w:t>
      </w:r>
      <w:del w:id="66" w:author="Sriraj Aiyer" w:date="2024-05-22T20:58:00Z">
        <w:r w:rsidDel="0078212B">
          <w:delText>indicates that</w:delText>
        </w:r>
      </w:del>
      <w:ins w:id="67" w:author="Sriraj Aiyer" w:date="2024-05-22T20:58:00Z">
        <w:r w:rsidR="0078212B">
          <w:t>prompts</w:t>
        </w:r>
      </w:ins>
      <w:r>
        <w:t xml:space="preserve"> future clinical work </w:t>
      </w:r>
      <w:del w:id="68" w:author="Sriraj Aiyer" w:date="2024-05-22T20:58:00Z">
        <w:r w:rsidDel="0078212B">
          <w:delText xml:space="preserve">should </w:delText>
        </w:r>
      </w:del>
      <w:ins w:id="69" w:author="Sriraj Aiyer" w:date="2024-05-22T20:58:00Z">
        <w:r w:rsidR="0078212B">
          <w:t>to</w:t>
        </w:r>
        <w:r w:rsidR="0078212B">
          <w:t xml:space="preserve"> </w:t>
        </w:r>
      </w:ins>
      <w:r>
        <w:t xml:space="preserve">focus not only on </w:t>
      </w:r>
      <w:del w:id="70" w:author="Sriraj Aiyer" w:date="2024-05-22T20:59:00Z">
        <w:r w:rsidDel="0078212B">
          <w:delText xml:space="preserve">prompting </w:delText>
        </w:r>
      </w:del>
      <w:ins w:id="71" w:author="Sriraj Aiyer" w:date="2024-05-22T20:59:00Z">
        <w:r w:rsidR="0078212B">
          <w:t>eliciting</w:t>
        </w:r>
        <w:r w:rsidR="0078212B">
          <w:t xml:space="preserve"> </w:t>
        </w:r>
      </w:ins>
      <w:r>
        <w:t xml:space="preserve">calibrated confidence but also on appropriate communication of uncertainty, which would have implications for medical education around how diagnostic reasoning is taught and for the workplace culture of healthcare environments. </w:t>
      </w:r>
      <w:r w:rsidR="00652AD0">
        <w:t xml:space="preserve">We also </w:t>
      </w:r>
      <w:del w:id="72" w:author="Sriraj Aiyer" w:date="2024-05-22T20:59:00Z">
        <w:r w:rsidR="00652AD0" w:rsidDel="0078212B">
          <w:delText>posit directions for future research to</w:delText>
        </w:r>
      </w:del>
      <w:ins w:id="73" w:author="Sriraj Aiyer" w:date="2024-05-22T20:59:00Z">
        <w:r w:rsidR="0078212B">
          <w:t>demonstrate the need to</w:t>
        </w:r>
      </w:ins>
      <w:r w:rsidR="00652AD0">
        <w:t xml:space="preserve"> better model how confidence evolves over the course of a diagnostic decision rather than as a static quantity. </w:t>
      </w:r>
    </w:p>
    <w:p w14:paraId="30A0E21C" w14:textId="77777777" w:rsidR="00523114" w:rsidRDefault="00523114">
      <w:pPr>
        <w:rPr>
          <w:b/>
          <w:bCs/>
          <w:sz w:val="28"/>
          <w:szCs w:val="28"/>
        </w:rPr>
      </w:pPr>
    </w:p>
    <w:p w14:paraId="75A29A8A" w14:textId="71192C00" w:rsidR="002929D7" w:rsidRDefault="00CC44EB">
      <w:pPr>
        <w:rPr>
          <w:b/>
          <w:bCs/>
          <w:sz w:val="28"/>
          <w:szCs w:val="28"/>
        </w:rPr>
      </w:pPr>
      <w:r>
        <w:rPr>
          <w:b/>
          <w:bCs/>
          <w:sz w:val="28"/>
          <w:szCs w:val="28"/>
        </w:rPr>
        <w:t>INTRODUCTION</w:t>
      </w:r>
    </w:p>
    <w:p w14:paraId="2BF44C63" w14:textId="56233B78" w:rsidR="005370A3" w:rsidRDefault="005370A3">
      <w:pPr>
        <w:rPr>
          <w:b/>
          <w:bCs/>
          <w:sz w:val="28"/>
          <w:szCs w:val="28"/>
        </w:rPr>
      </w:pPr>
    </w:p>
    <w:p w14:paraId="3A0C9CA9" w14:textId="100A0D85" w:rsidR="008C1E89" w:rsidRPr="008C1E89" w:rsidRDefault="008C1E89" w:rsidP="008C1E89">
      <w:r>
        <w:t xml:space="preserve">Medical diagnoses are core to a doctor’s job, as their accuracy is crucial to high quality and safe patient treatment and care. As the accuracy of </w:t>
      </w:r>
      <w:r w:rsidRPr="008C1E89">
        <w:t>diagnoses</w:t>
      </w:r>
      <w:r>
        <w:t xml:space="preserve"> are important, research on diagnosis</w:t>
      </w:r>
      <w:r w:rsidRPr="008C1E89">
        <w:t xml:space="preserve"> has been grounded in </w:t>
      </w:r>
      <w:r>
        <w:t xml:space="preserve">the incidence of </w:t>
      </w:r>
      <w:r w:rsidRPr="008C1E89">
        <w:t>errors. A report from the US Institute of Medicine</w:t>
      </w:r>
      <w:r w:rsidR="00587759">
        <w:rPr>
          <w:vertAlign w:val="superscript"/>
        </w:rPr>
        <w:t>1</w:t>
      </w:r>
      <w:r w:rsidR="00587759">
        <w:t xml:space="preserve"> </w:t>
      </w:r>
      <w:r w:rsidRPr="008C1E89">
        <w:t>concluded that most patients will experience a diagnostic error within their lifetime. Around 32% of clinical errors have been found to be caused by clinician assessment, particularly the clinician’s failure to weigh up competing diagnoses</w:t>
      </w:r>
      <w:r w:rsidR="0014245E" w:rsidRPr="0014245E">
        <w:rPr>
          <w:vertAlign w:val="superscript"/>
        </w:rPr>
        <w:t>2</w:t>
      </w:r>
      <w:r w:rsidRPr="008C1E89">
        <w:t>. Studies have also investigated the downstream consequences of diagnostic errors. Unnecessary treatments (or ‘overtreatment’) was estimated to cost the US healthcare system between 158 and 226 billion dollars in 201</w:t>
      </w:r>
      <w:r w:rsidR="0014245E">
        <w:t>1</w:t>
      </w:r>
      <w:r w:rsidR="0014245E" w:rsidRPr="0014245E">
        <w:rPr>
          <w:vertAlign w:val="superscript"/>
        </w:rPr>
        <w:t>3</w:t>
      </w:r>
      <w:r w:rsidRPr="008C1E89">
        <w:t>. Diagnostic errors have also been found to lead to longer hospital stays and increased patient mortality</w:t>
      </w:r>
      <w:r w:rsidR="00D86F1D" w:rsidRPr="00D86F1D">
        <w:rPr>
          <w:vertAlign w:val="superscript"/>
        </w:rPr>
        <w:t>4</w:t>
      </w:r>
      <w:r w:rsidR="00D86F1D">
        <w:t>.</w:t>
      </w:r>
    </w:p>
    <w:p w14:paraId="10E2D1D2" w14:textId="77777777" w:rsidR="008C1E89" w:rsidRPr="008C1E89" w:rsidRDefault="008C1E89" w:rsidP="008C1E89"/>
    <w:p w14:paraId="20AD4BB4" w14:textId="4B67396E" w:rsidR="005370A3" w:rsidRDefault="00E61981" w:rsidP="008C1E89">
      <w:pPr>
        <w:rPr>
          <w:ins w:id="74" w:author="Sriraj Aiyer" w:date="2024-05-24T11:10:00Z"/>
        </w:rPr>
      </w:pPr>
      <w:del w:id="75" w:author="Sriraj Aiyer" w:date="2024-05-22T21:00:00Z">
        <w:r w:rsidDel="00161CF3">
          <w:delText xml:space="preserve">Cognitive biases during decision making are one important cause </w:delText>
        </w:r>
        <w:r w:rsidR="008C1E89" w:rsidRPr="008C1E89" w:rsidDel="00161CF3">
          <w:delText>of diagnostic error</w:delText>
        </w:r>
        <w:r w:rsidDel="00161CF3">
          <w:delText>s</w:delText>
        </w:r>
      </w:del>
      <w:ins w:id="76" w:author="Sriraj Aiyer" w:date="2024-05-22T21:00:00Z">
        <w:r w:rsidR="00161CF3">
          <w:t>Heuristics are commonly used with diagnostic decisions</w:t>
        </w:r>
      </w:ins>
      <w:r w:rsidR="008C1E89" w:rsidRPr="008C1E89">
        <w:t xml:space="preserve">. </w:t>
      </w:r>
      <w:commentRangeStart w:id="77"/>
      <w:r w:rsidR="008C1E89" w:rsidRPr="008C1E89">
        <w:t>For example, making a diagnosis may involve considering a hypothesis as likely because the displayed symptoms seem to correspond with a prototypical case of a particular condition</w:t>
      </w:r>
      <w:r w:rsidR="00D86F1D" w:rsidRPr="00D86F1D">
        <w:rPr>
          <w:vertAlign w:val="superscript"/>
        </w:rPr>
        <w:t>5</w:t>
      </w:r>
      <w:r w:rsidR="008C1E89">
        <w:t xml:space="preserve">. </w:t>
      </w:r>
      <w:commentRangeEnd w:id="77"/>
      <w:r w:rsidR="00CB6104">
        <w:rPr>
          <w:rStyle w:val="CommentReference"/>
        </w:rPr>
        <w:commentReference w:id="77"/>
      </w:r>
      <w:r w:rsidR="008C1E89" w:rsidRPr="008C1E89">
        <w:t>A clinician may have recently experienced a patient with a particular condition and, upon seeing another patient with what are perceived to be similar symptoms, is then more likely to diagnose that patient with the same condition again</w:t>
      </w:r>
      <w:r w:rsidR="00D82EEE" w:rsidRPr="00D82EEE">
        <w:rPr>
          <w:vertAlign w:val="superscript"/>
        </w:rPr>
        <w:t>6</w:t>
      </w:r>
      <w:r w:rsidR="008C1E89" w:rsidRPr="008C1E89">
        <w:t xml:space="preserve">. </w:t>
      </w:r>
      <w:ins w:id="78" w:author="Sriraj Aiyer" w:date="2024-05-22T21:01:00Z">
        <w:r w:rsidR="00161CF3">
          <w:t xml:space="preserve">While these heuristics are often effective, </w:t>
        </w:r>
      </w:ins>
      <w:ins w:id="79" w:author="Sriraj Aiyer" w:date="2024-05-24T11:10:00Z">
        <w:r w:rsidR="000D755F">
          <w:t xml:space="preserve">associated </w:t>
        </w:r>
      </w:ins>
      <w:ins w:id="80" w:author="Sriraj Aiyer" w:date="2024-05-22T21:01:00Z">
        <w:r w:rsidR="00161CF3">
          <w:t>cognitive biases</w:t>
        </w:r>
      </w:ins>
      <w:ins w:id="81" w:author="Sriraj Aiyer" w:date="2024-05-22T21:02:00Z">
        <w:r w:rsidR="00161CF3">
          <w:t xml:space="preserve"> are thought to be linked to diagnostic error. </w:t>
        </w:r>
      </w:ins>
      <w:r w:rsidR="008C1E89" w:rsidRPr="008C1E89">
        <w:t>One</w:t>
      </w:r>
      <w:ins w:id="82" w:author="Sriraj Aiyer" w:date="2024-05-22T21:01:00Z">
        <w:r w:rsidR="00161CF3">
          <w:t xml:space="preserve"> </w:t>
        </w:r>
      </w:ins>
      <w:del w:id="83" w:author="Sriraj Aiyer" w:date="2024-05-22T21:01:00Z">
        <w:r w:rsidR="008C1E89" w:rsidRPr="008C1E89" w:rsidDel="00161CF3">
          <w:delText xml:space="preserve"> </w:delText>
        </w:r>
      </w:del>
      <w:del w:id="84" w:author="Sriraj Aiyer" w:date="2024-05-22T21:00:00Z">
        <w:r w:rsidR="008C1E89" w:rsidRPr="008C1E89" w:rsidDel="00161CF3">
          <w:delText xml:space="preserve">other key </w:delText>
        </w:r>
      </w:del>
      <w:r w:rsidR="008C1E89" w:rsidRPr="008C1E89">
        <w:t>cognitive bias that has been posited as a contributor of diagnostic error is overconfidence</w:t>
      </w:r>
      <w:r w:rsidR="006F3BF8" w:rsidRPr="006F3BF8">
        <w:rPr>
          <w:vertAlign w:val="superscript"/>
        </w:rPr>
        <w:t>7</w:t>
      </w:r>
      <w:ins w:id="85" w:author="Sriraj Aiyer" w:date="2024-05-22T21:04:00Z">
        <w:r w:rsidR="00161CF3">
          <w:t xml:space="preserve">, which leads to a failure to consider alternative diagnoses and inappropriate weighting of </w:t>
        </w:r>
      </w:ins>
      <w:ins w:id="86" w:author="Sriraj Aiyer" w:date="2024-05-22T21:05:00Z">
        <w:r w:rsidR="00161CF3">
          <w:t>clinicians within group settings</w:t>
        </w:r>
      </w:ins>
      <w:commentRangeStart w:id="87"/>
      <w:r w:rsidR="008C1E89" w:rsidRPr="008C1E89">
        <w:t>.</w:t>
      </w:r>
      <w:commentRangeEnd w:id="87"/>
      <w:r w:rsidR="005A1DD3">
        <w:rPr>
          <w:rStyle w:val="CommentReference"/>
        </w:rPr>
        <w:commentReference w:id="87"/>
      </w:r>
    </w:p>
    <w:p w14:paraId="6F4466C0" w14:textId="6207867C" w:rsidR="000D755F" w:rsidRDefault="000D755F" w:rsidP="008C1E89">
      <w:pPr>
        <w:rPr>
          <w:ins w:id="88" w:author="Sriraj Aiyer" w:date="2024-05-24T11:10:00Z"/>
        </w:rPr>
      </w:pPr>
    </w:p>
    <w:p w14:paraId="7EE7AA72" w14:textId="77777777" w:rsidR="000D755F" w:rsidRDefault="000D755F" w:rsidP="008C1E89"/>
    <w:p w14:paraId="4F0BA2CC" w14:textId="77777777" w:rsidR="000B57AA" w:rsidRDefault="000B57AA" w:rsidP="000B57AA"/>
    <w:p w14:paraId="5E3A230E" w14:textId="5DA37352" w:rsidR="00E7112C" w:rsidRDefault="000B57AA" w:rsidP="00E7112C">
      <w:pPr>
        <w:rPr>
          <w:ins w:id="89" w:author="Sriraj Aiyer" w:date="2024-05-24T11:46:00Z"/>
        </w:rPr>
      </w:pPr>
      <w:commentRangeStart w:id="90"/>
      <w:r>
        <w:t xml:space="preserve">Confidence is viewed </w:t>
      </w:r>
      <w:commentRangeStart w:id="91"/>
      <w:r>
        <w:t xml:space="preserve">within the cognitive psychology literature </w:t>
      </w:r>
      <w:commentRangeEnd w:id="91"/>
      <w:r w:rsidR="00E85051">
        <w:rPr>
          <w:rStyle w:val="CommentReference"/>
        </w:rPr>
        <w:commentReference w:id="91"/>
      </w:r>
      <w:r>
        <w:t>as subjective assessments of a decision’s quality or accuracy</w:t>
      </w:r>
      <w:r w:rsidR="00D05D38" w:rsidRPr="00D05D38">
        <w:rPr>
          <w:vertAlign w:val="superscript"/>
        </w:rPr>
        <w:t>8</w:t>
      </w:r>
      <w:r>
        <w:t>.</w:t>
      </w:r>
      <w:ins w:id="92" w:author="Sriraj Aiyer" w:date="2024-05-24T11:11:00Z">
        <w:r w:rsidR="000D755F">
          <w:t xml:space="preserve"> </w:t>
        </w:r>
        <w:commentRangeStart w:id="93"/>
        <w:r w:rsidR="000D755F">
          <w:t xml:space="preserve">Confidence </w:t>
        </w:r>
        <w:r w:rsidR="000D755F">
          <w:t xml:space="preserve">can track objective accuracy quite well </w:t>
        </w:r>
      </w:ins>
      <w:commentRangeEnd w:id="93"/>
      <w:ins w:id="94" w:author="Sriraj Aiyer" w:date="2024-05-24T11:15:00Z">
        <w:r w:rsidR="000D755F">
          <w:rPr>
            <w:rStyle w:val="CommentReference"/>
          </w:rPr>
          <w:commentReference w:id="93"/>
        </w:r>
      </w:ins>
      <w:ins w:id="95" w:author="Sriraj Aiyer" w:date="2024-05-24T11:11:00Z">
        <w:r w:rsidR="000D755F">
          <w:t>bu</w:t>
        </w:r>
        <w:r w:rsidR="000D755F">
          <w:t>t this is o</w:t>
        </w:r>
      </w:ins>
      <w:ins w:id="96" w:author="Sriraj Aiyer" w:date="2024-05-24T11:12:00Z">
        <w:r w:rsidR="000D755F">
          <w:t>ften imperfect</w:t>
        </w:r>
      </w:ins>
      <w:ins w:id="97" w:author="Sriraj Aiyer" w:date="2024-05-24T11:15:00Z">
        <w:r w:rsidR="000D755F">
          <w:t xml:space="preserve">, as it manifests in overconfidence and </w:t>
        </w:r>
        <w:proofErr w:type="spellStart"/>
        <w:r w:rsidR="000D755F">
          <w:t>underconfidence</w:t>
        </w:r>
      </w:ins>
      <w:proofErr w:type="spellEnd"/>
      <w:ins w:id="98" w:author="Sriraj Aiyer" w:date="2024-05-24T11:11:00Z">
        <w:r w:rsidR="000D755F">
          <w:t>.</w:t>
        </w:r>
      </w:ins>
      <w:ins w:id="99" w:author="Sriraj Aiyer" w:date="2024-05-24T12:06:00Z">
        <w:r w:rsidR="00786AD6">
          <w:t xml:space="preserve"> We refer to confidence as being ‘calibrated’ if </w:t>
        </w:r>
      </w:ins>
      <w:ins w:id="100" w:author="Sriraj Aiyer" w:date="2024-05-24T12:07:00Z">
        <w:r w:rsidR="00786AD6">
          <w:t>it closely predicts objective accuracy (i.e. such that the individual is neither overconfident nor underconfident).</w:t>
        </w:r>
      </w:ins>
      <w:ins w:id="101" w:author="Sriraj Aiyer" w:date="2024-05-24T11:46:00Z">
        <w:r w:rsidR="00E7112C">
          <w:t xml:space="preserve"> </w:t>
        </w:r>
        <w:r w:rsidR="00E7112C">
          <w:t xml:space="preserve">There is a rich literature within the field of cognitive psychology on the mechanisms of confidence. </w:t>
        </w:r>
        <w:commentRangeStart w:id="102"/>
        <w:r w:rsidR="00E7112C">
          <w:t xml:space="preserve">Confidence has been thought of as the relative strength of evidence in favour of one decision alternative compared to others. </w:t>
        </w:r>
        <w:commentRangeEnd w:id="102"/>
        <w:r w:rsidR="00E7112C">
          <w:rPr>
            <w:rStyle w:val="CommentReference"/>
          </w:rPr>
          <w:commentReference w:id="102"/>
        </w:r>
        <w:r w:rsidR="00E7112C">
          <w:t>However, there is also evidence of a ‘</w:t>
        </w:r>
        <w:commentRangeStart w:id="103"/>
        <w:r w:rsidR="00E7112C">
          <w:t xml:space="preserve">positive evidence </w:t>
        </w:r>
        <w:commentRangeEnd w:id="103"/>
        <w:r w:rsidR="00E7112C">
          <w:rPr>
            <w:rStyle w:val="CommentReference"/>
          </w:rPr>
          <w:commentReference w:id="103"/>
        </w:r>
        <w:r w:rsidR="00E7112C">
          <w:t xml:space="preserve">bias’, </w:t>
        </w:r>
        <w:commentRangeStart w:id="104"/>
        <w:r w:rsidR="00E7112C">
          <w:t>in that more evidence in favour of a chosen option increases confidence regardless of the evidence against that option</w:t>
        </w:r>
        <w:commentRangeEnd w:id="104"/>
        <w:r w:rsidR="00E7112C">
          <w:rPr>
            <w:rStyle w:val="CommentReference"/>
          </w:rPr>
          <w:commentReference w:id="104"/>
        </w:r>
        <w:r w:rsidR="00E7112C">
          <w:t xml:space="preserve">. </w:t>
        </w:r>
      </w:ins>
    </w:p>
    <w:p w14:paraId="0235669C" w14:textId="77777777" w:rsidR="00E7112C" w:rsidRDefault="00E7112C" w:rsidP="000B57AA">
      <w:pPr>
        <w:rPr>
          <w:ins w:id="105" w:author="Sriraj Aiyer" w:date="2024-05-24T11:46:00Z"/>
        </w:rPr>
      </w:pPr>
    </w:p>
    <w:p w14:paraId="666CBD16" w14:textId="3CBBDC3E" w:rsidR="0027778E" w:rsidDel="00E7112C" w:rsidRDefault="00E7112C" w:rsidP="000B57AA">
      <w:pPr>
        <w:rPr>
          <w:del w:id="106" w:author="Sriraj Aiyer" w:date="2024-05-24T11:46:00Z"/>
        </w:rPr>
      </w:pPr>
      <w:ins w:id="107" w:author="Sriraj Aiyer" w:date="2024-05-24T11:46:00Z">
        <w:r>
          <w:t>Confidence</w:t>
        </w:r>
      </w:ins>
      <w:ins w:id="108" w:author="Sriraj Aiyer" w:date="2024-05-24T11:16:00Z">
        <w:r w:rsidR="000D755F">
          <w:t xml:space="preserve"> is especially important in healthcare, as overconfidence can lead to insufficient consideration of diagnostic alternatives and </w:t>
        </w:r>
        <w:commentRangeStart w:id="109"/>
        <w:r w:rsidR="000D755F">
          <w:t>inadequate care</w:t>
        </w:r>
        <w:commentRangeEnd w:id="109"/>
        <w:r w:rsidR="000D755F">
          <w:rPr>
            <w:rStyle w:val="CommentReference"/>
          </w:rPr>
          <w:commentReference w:id="109"/>
        </w:r>
        <w:r w:rsidR="000D755F">
          <w:t>.</w:t>
        </w:r>
      </w:ins>
      <w:r w:rsidR="000B57AA">
        <w:t xml:space="preserve"> In the absence of objective feedback, confidence can be used as a marker of how likely someone is to be correct</w:t>
      </w:r>
      <w:r w:rsidR="00380888" w:rsidRPr="00380888">
        <w:rPr>
          <w:vertAlign w:val="superscript"/>
        </w:rPr>
        <w:t>9</w:t>
      </w:r>
      <w:r w:rsidR="000B57AA">
        <w:t>. In the case of medicine, a lack of clearly communicated feedback can cause clinicians to proceed as if they have received positive feedback. This means that they do not adequately update their internal model of the patient and hence they increase their confidence inappropriately</w:t>
      </w:r>
      <w:r w:rsidR="001C374C" w:rsidRPr="001C374C">
        <w:rPr>
          <w:vertAlign w:val="superscript"/>
        </w:rPr>
        <w:t>10</w:t>
      </w:r>
      <w:r w:rsidR="000B57AA">
        <w:t>.</w:t>
      </w:r>
      <w:r w:rsidR="001C374C">
        <w:t xml:space="preserve"> </w:t>
      </w:r>
      <w:ins w:id="110" w:author="Sriraj Aiyer" w:date="2024-05-24T11:12:00Z">
        <w:r w:rsidR="000D755F">
          <w:t>Confidence is especially important</w:t>
        </w:r>
      </w:ins>
      <w:ins w:id="111" w:author="Sriraj Aiyer" w:date="2024-05-24T17:44:00Z">
        <w:r w:rsidR="00EB1D97">
          <w:t>,</w:t>
        </w:r>
      </w:ins>
      <w:ins w:id="112" w:author="Sriraj Aiyer" w:date="2024-05-24T11:12:00Z">
        <w:r w:rsidR="000D755F">
          <w:t xml:space="preserve"> the</w:t>
        </w:r>
      </w:ins>
      <w:ins w:id="113" w:author="Sriraj Aiyer" w:date="2024-05-24T17:44:00Z">
        <w:r w:rsidR="00EB1D97">
          <w:t>refore,</w:t>
        </w:r>
      </w:ins>
      <w:ins w:id="114" w:author="Sriraj Aiyer" w:date="2024-05-24T11:12:00Z">
        <w:r w:rsidR="000D755F">
          <w:t xml:space="preserve"> in social settings where it has significant sway on group discussions and </w:t>
        </w:r>
      </w:ins>
      <w:ins w:id="115" w:author="Sriraj Aiyer" w:date="2024-05-24T11:13:00Z">
        <w:r w:rsidR="000D755F">
          <w:t>deliberations</w:t>
        </w:r>
      </w:ins>
      <w:ins w:id="116" w:author="Sriraj Aiyer" w:date="2024-05-24T11:12:00Z">
        <w:r w:rsidR="000D755F">
          <w:t>.</w:t>
        </w:r>
      </w:ins>
      <w:ins w:id="117" w:author="Sriraj Aiyer" w:date="2024-05-24T11:47:00Z">
        <w:r>
          <w:t xml:space="preserve"> In a group setting, </w:t>
        </w:r>
        <w:commentRangeStart w:id="118"/>
        <w:r>
          <w:t>confident members tend to be listened to more</w:t>
        </w:r>
      </w:ins>
      <w:ins w:id="119" w:author="Sriraj Aiyer" w:date="2024-05-24T11:48:00Z">
        <w:r>
          <w:t>, which can lead others astray if they are overconfiden</w:t>
        </w:r>
      </w:ins>
      <w:ins w:id="120" w:author="Sriraj Aiyer" w:date="2024-05-24T17:45:00Z">
        <w:r w:rsidR="00EB1D97">
          <w:t>t</w:t>
        </w:r>
      </w:ins>
      <w:ins w:id="121" w:author="Sriraj Aiyer" w:date="2024-05-24T11:48:00Z">
        <w:r>
          <w:t xml:space="preserve">, </w:t>
        </w:r>
      </w:ins>
      <w:commentRangeStart w:id="122"/>
      <w:ins w:id="123" w:author="Sriraj Aiyer" w:date="2024-05-24T11:49:00Z">
        <w:r>
          <w:t>but groups with more calibrated confidence are higher in accuracy and more effective at</w:t>
        </w:r>
      </w:ins>
      <w:ins w:id="124" w:author="Sriraj Aiyer" w:date="2024-05-24T11:50:00Z">
        <w:r>
          <w:t xml:space="preserve"> deliberation</w:t>
        </w:r>
        <w:commentRangeEnd w:id="122"/>
        <w:r>
          <w:rPr>
            <w:rStyle w:val="CommentReference"/>
          </w:rPr>
          <w:commentReference w:id="122"/>
        </w:r>
        <w:r>
          <w:t xml:space="preserve">. </w:t>
        </w:r>
      </w:ins>
      <w:ins w:id="125" w:author="Sriraj Aiyer" w:date="2024-05-24T11:47:00Z">
        <w:r>
          <w:t xml:space="preserve"> </w:t>
        </w:r>
      </w:ins>
      <w:ins w:id="126" w:author="Sriraj Aiyer" w:date="2024-05-24T11:12:00Z">
        <w:r w:rsidR="000D755F">
          <w:t xml:space="preserve"> </w:t>
        </w:r>
      </w:ins>
      <w:commentRangeEnd w:id="118"/>
      <w:ins w:id="127" w:author="Sriraj Aiyer" w:date="2024-05-24T11:47:00Z">
        <w:r>
          <w:rPr>
            <w:rStyle w:val="CommentReference"/>
          </w:rPr>
          <w:commentReference w:id="118"/>
        </w:r>
      </w:ins>
    </w:p>
    <w:p w14:paraId="6812AB5F" w14:textId="77777777" w:rsidR="00E7112C" w:rsidRDefault="00E7112C" w:rsidP="000B57AA">
      <w:pPr>
        <w:rPr>
          <w:ins w:id="128" w:author="Sriraj Aiyer" w:date="2024-05-24T11:46:00Z"/>
        </w:rPr>
      </w:pPr>
    </w:p>
    <w:p w14:paraId="03AB90AB" w14:textId="77777777" w:rsidR="001C374C" w:rsidDel="000D755F" w:rsidRDefault="001C374C" w:rsidP="000B57AA">
      <w:pPr>
        <w:rPr>
          <w:del w:id="129" w:author="Sriraj Aiyer" w:date="2024-05-24T11:13:00Z"/>
        </w:rPr>
      </w:pPr>
    </w:p>
    <w:p w14:paraId="0C713FE2" w14:textId="7C25E294" w:rsidR="000B57AA" w:rsidDel="000D755F" w:rsidRDefault="000B57AA" w:rsidP="000B57AA">
      <w:pPr>
        <w:rPr>
          <w:del w:id="130" w:author="Sriraj Aiyer" w:date="2024-05-24T11:13:00Z"/>
        </w:rPr>
      </w:pPr>
      <w:del w:id="131" w:author="Sriraj Aiyer" w:date="2024-05-24T11:13:00Z">
        <w:r w:rsidDel="000D755F">
          <w:delText>Confidence/certainty is a form of self-monitoring as it pertains to what we think about our own ability, making it</w:delText>
        </w:r>
        <w:r w:rsidRPr="000B57AA" w:rsidDel="000D755F">
          <w:delText xml:space="preserve"> important to study in medical decision</w:delText>
        </w:r>
        <w:r w:rsidDel="000D755F">
          <w:delText>s</w:delText>
        </w:r>
        <w:r w:rsidRPr="000B57AA" w:rsidDel="000D755F">
          <w:delText>. There may be a tacit assumption that others will calibrate their confidence to true accuracy, meaning that heeding high confidence advice or judgements would be an optimal strategy for maximising accuracy. However, this can be a serious issue when errors made with high confidence lead others astray.</w:delText>
        </w:r>
        <w:commentRangeEnd w:id="90"/>
        <w:r w:rsidR="00C404AA" w:rsidDel="000D755F">
          <w:rPr>
            <w:rStyle w:val="CommentReference"/>
          </w:rPr>
          <w:commentReference w:id="90"/>
        </w:r>
      </w:del>
    </w:p>
    <w:p w14:paraId="132D10ED" w14:textId="77777777" w:rsidR="000B57AA" w:rsidDel="00161CF3" w:rsidRDefault="000B57AA" w:rsidP="000B57AA">
      <w:pPr>
        <w:rPr>
          <w:del w:id="132" w:author="Sriraj Aiyer" w:date="2024-05-22T21:06:00Z"/>
        </w:rPr>
      </w:pPr>
    </w:p>
    <w:p w14:paraId="591CBF31" w14:textId="41E19E6D" w:rsidR="000B57AA" w:rsidDel="00161CF3" w:rsidRDefault="000B57AA" w:rsidP="000B57AA">
      <w:pPr>
        <w:rPr>
          <w:del w:id="133" w:author="Sriraj Aiyer" w:date="2024-05-22T21:06:00Z"/>
        </w:rPr>
      </w:pPr>
      <w:del w:id="134" w:author="Sriraj Aiyer" w:date="2024-05-22T21:06:00Z">
        <w:r w:rsidDel="00161CF3">
          <w:delText>We should note the terms ‘confidence’ and ‘certainty’ are often used interchangeably in the extant medical literature. However, as per research from the cognitive psychology literature, we mark a differentiation between the two that will be used to theoretically ground our review. For the purposes of searching for papers, we use both terms but we emphasise here that they are meaningfully different concepts within cognitive psychology. One way of looking at these differently is that uncertainty can be viewed as an internal state as a result of the integration of sensory stimuli from the environment and imprecise inference of the current state based on these inputs</w:delText>
        </w:r>
        <w:r w:rsidR="00A16FF4" w:rsidRPr="00A16FF4" w:rsidDel="00161CF3">
          <w:rPr>
            <w:vertAlign w:val="superscript"/>
          </w:rPr>
          <w:delText>11</w:delText>
        </w:r>
        <w:r w:rsidDel="00161CF3">
          <w:delText>. In contrast, confidence can be viewed as the external expression of this uncertainty to others</w:delText>
        </w:r>
        <w:commentRangeStart w:id="135"/>
        <w:r w:rsidDel="00161CF3">
          <w:delText>.</w:delText>
        </w:r>
        <w:commentRangeEnd w:id="135"/>
        <w:r w:rsidR="00E704CB" w:rsidDel="00161CF3">
          <w:rPr>
            <w:rStyle w:val="CommentReference"/>
          </w:rPr>
          <w:commentReference w:id="135"/>
        </w:r>
        <w:r w:rsidDel="00161CF3">
          <w:delText xml:space="preserve"> Hence, situations arise where individuals are more or less confident than they should be. For instance, one may appear overconfident (to others) relative to one’s own internal uncertainty in order to increase the chances of being listened to in a group, given that confident judgements tend to exert higher social influence</w:delText>
        </w:r>
        <w:r w:rsidR="000D45CF" w:rsidRPr="000D45CF" w:rsidDel="00161CF3">
          <w:rPr>
            <w:vertAlign w:val="superscript"/>
          </w:rPr>
          <w:delText>12</w:delText>
        </w:r>
        <w:r w:rsidDel="00161CF3">
          <w:delText>. It has also been viewed that confidence can have separate public and private mappings within the brain</w:delText>
        </w:r>
        <w:r w:rsidR="00536772" w:rsidRPr="00536772" w:rsidDel="00161CF3">
          <w:rPr>
            <w:vertAlign w:val="superscript"/>
          </w:rPr>
          <w:delText>13</w:delText>
        </w:r>
        <w:r w:rsidDel="00161CF3">
          <w:delText>. Another proposed perspective for viewing these concepts as distinct is by defining confidence as the subjective probability of being correct and certainty as referring to the encoding of probability distributions</w:delText>
        </w:r>
        <w:r w:rsidR="00536772" w:rsidRPr="00536772" w:rsidDel="00161CF3">
          <w:rPr>
            <w:vertAlign w:val="superscript"/>
          </w:rPr>
          <w:delText>14</w:delText>
        </w:r>
        <w:r w:rsidDel="00161CF3">
          <w:delText xml:space="preserve">. Henceforth, we use the terms interchangeably for brevity but draw a distinction between the </w:delText>
        </w:r>
        <w:commentRangeStart w:id="136"/>
        <w:r w:rsidDel="00161CF3">
          <w:delText>two</w:delText>
        </w:r>
        <w:commentRangeEnd w:id="136"/>
        <w:r w:rsidR="004E2D29" w:rsidDel="00161CF3">
          <w:rPr>
            <w:rStyle w:val="CommentReference"/>
          </w:rPr>
          <w:commentReference w:id="136"/>
        </w:r>
        <w:r w:rsidDel="00161CF3">
          <w:delText>.</w:delText>
        </w:r>
      </w:del>
    </w:p>
    <w:p w14:paraId="7BFF0C17" w14:textId="027FC439" w:rsidR="000B57AA" w:rsidRDefault="000B57AA" w:rsidP="000B57AA"/>
    <w:p w14:paraId="77721672" w14:textId="30B1E95E" w:rsidR="008C1E89" w:rsidRDefault="000B57AA" w:rsidP="008C1E89">
      <w:pPr>
        <w:rPr>
          <w:ins w:id="137" w:author="Sriraj Aiyer" w:date="2024-05-22T21:09:00Z"/>
        </w:rPr>
      </w:pPr>
      <w:r>
        <w:t>We conduct</w:t>
      </w:r>
      <w:ins w:id="138" w:author="Sriraj Aiyer" w:date="2024-05-24T17:45:00Z">
        <w:r w:rsidR="00EB1D97">
          <w:t>ed</w:t>
        </w:r>
      </w:ins>
      <w:r>
        <w:t xml:space="preserve"> a scoping review in order to collate and synthesise the current work on studying diagnosis as a cognitive process, both in terms of what contributes to appropriate (or ‘calibrated) confidence/certainty and how confidence/certainty is utilised within the wider medical decision making process. Our full research questions can be found in </w:t>
      </w:r>
      <w:commentRangeStart w:id="139"/>
      <w:r>
        <w:t>Box 1</w:t>
      </w:r>
      <w:commentRangeEnd w:id="139"/>
      <w:r w:rsidR="008D17C5">
        <w:rPr>
          <w:rStyle w:val="CommentReference"/>
        </w:rPr>
        <w:commentReference w:id="139"/>
      </w:r>
      <w:r>
        <w:t xml:space="preserve">. </w:t>
      </w:r>
    </w:p>
    <w:p w14:paraId="5B570216" w14:textId="031EBEB1" w:rsidR="005A0B22" w:rsidRDefault="005A0B22" w:rsidP="008C1E89">
      <w:pPr>
        <w:rPr>
          <w:ins w:id="140" w:author="Sriraj Aiyer" w:date="2024-05-22T21:09:00Z"/>
        </w:rPr>
      </w:pPr>
    </w:p>
    <w:p w14:paraId="29B493A0" w14:textId="2A8711AC" w:rsidR="005A0B22" w:rsidRPr="000F4AC4" w:rsidRDefault="005A0B22" w:rsidP="005A0B22">
      <w:pPr>
        <w:rPr>
          <w:ins w:id="141" w:author="Sriraj Aiyer" w:date="2024-05-22T21:09:00Z"/>
          <w:b/>
          <w:bCs/>
        </w:rPr>
      </w:pPr>
      <w:ins w:id="142" w:author="Sriraj Aiyer" w:date="2024-05-22T21:09:00Z">
        <w:r w:rsidRPr="000F4AC4">
          <w:rPr>
            <w:b/>
            <w:bCs/>
          </w:rPr>
          <w:t xml:space="preserve">BOX </w:t>
        </w:r>
        <w:r>
          <w:rPr>
            <w:b/>
            <w:bCs/>
          </w:rPr>
          <w:t>1</w:t>
        </w:r>
        <w:r w:rsidRPr="000F4AC4">
          <w:rPr>
            <w:b/>
            <w:bCs/>
          </w:rPr>
          <w:t xml:space="preserve">: Scoping Review Research Questions </w:t>
        </w:r>
        <w:r>
          <w:rPr>
            <w:b/>
            <w:bCs/>
          </w:rPr>
          <w:t>(Preregistered)</w:t>
        </w:r>
      </w:ins>
    </w:p>
    <w:p w14:paraId="0F902A42" w14:textId="77777777" w:rsidR="005A0B22" w:rsidRDefault="005A0B22" w:rsidP="005A0B22">
      <w:pPr>
        <w:rPr>
          <w:ins w:id="143" w:author="Sriraj Aiyer" w:date="2024-05-22T21:09:00Z"/>
        </w:rPr>
      </w:pPr>
    </w:p>
    <w:p w14:paraId="28B1E43E" w14:textId="77777777" w:rsidR="005A0B22" w:rsidRDefault="005A0B22" w:rsidP="005A0B22">
      <w:pPr>
        <w:rPr>
          <w:ins w:id="144" w:author="Sriraj Aiyer" w:date="2024-05-22T21:09:00Z"/>
        </w:rPr>
      </w:pPr>
      <w:ins w:id="145" w:author="Sriraj Aiyer" w:date="2024-05-22T21:09:00Z">
        <w:r>
          <w:t xml:space="preserve">Primary questions: </w:t>
        </w:r>
      </w:ins>
    </w:p>
    <w:p w14:paraId="4B8DF630" w14:textId="77777777" w:rsidR="005A0B22" w:rsidRDefault="005A0B22" w:rsidP="005A0B22">
      <w:pPr>
        <w:rPr>
          <w:ins w:id="146" w:author="Sriraj Aiyer" w:date="2024-05-22T21:09:00Z"/>
        </w:rPr>
      </w:pPr>
    </w:p>
    <w:p w14:paraId="202A7D36" w14:textId="77777777" w:rsidR="005A0B22" w:rsidRDefault="005A0B22" w:rsidP="005A0B22">
      <w:pPr>
        <w:pStyle w:val="ListParagraph"/>
        <w:numPr>
          <w:ilvl w:val="0"/>
          <w:numId w:val="1"/>
        </w:numPr>
        <w:rPr>
          <w:ins w:id="147" w:author="Sriraj Aiyer" w:date="2024-05-22T21:09:00Z"/>
        </w:rPr>
      </w:pPr>
      <w:ins w:id="148" w:author="Sriraj Aiyer" w:date="2024-05-22T21:09:00Z">
        <w:r w:rsidRPr="00383957">
          <w:rPr>
            <w:b/>
            <w:bCs/>
          </w:rPr>
          <w:t>RQ1:</w:t>
        </w:r>
        <w:r>
          <w:t xml:space="preserve"> How calibrated are the confidence/certainty judgements made during diagnostic decisions by clinicians relative to their actual accuracy?</w:t>
        </w:r>
      </w:ins>
    </w:p>
    <w:p w14:paraId="19123811" w14:textId="77777777" w:rsidR="005A0B22" w:rsidRPr="00514B06" w:rsidRDefault="005A0B22" w:rsidP="005A0B22">
      <w:pPr>
        <w:pStyle w:val="ListParagraph"/>
        <w:numPr>
          <w:ilvl w:val="0"/>
          <w:numId w:val="1"/>
        </w:numPr>
        <w:rPr>
          <w:ins w:id="149" w:author="Sriraj Aiyer" w:date="2024-05-22T21:09:00Z"/>
        </w:rPr>
      </w:pPr>
      <w:ins w:id="150" w:author="Sriraj Aiyer" w:date="2024-05-22T21:09:00Z">
        <w:r w:rsidRPr="00383957">
          <w:rPr>
            <w:b/>
            <w:bCs/>
          </w:rPr>
          <w:t>RQ2:</w:t>
        </w:r>
        <w:r>
          <w:t xml:space="preserve"> How are confidence/certainty judgements utilised within the wider diagnostic decision process?</w:t>
        </w:r>
      </w:ins>
    </w:p>
    <w:p w14:paraId="6AFDA789" w14:textId="77777777" w:rsidR="005A0B22" w:rsidRDefault="005A0B22" w:rsidP="005A0B22">
      <w:pPr>
        <w:rPr>
          <w:ins w:id="151" w:author="Sriraj Aiyer" w:date="2024-05-22T21:09:00Z"/>
        </w:rPr>
      </w:pPr>
    </w:p>
    <w:p w14:paraId="201117ED" w14:textId="77777777" w:rsidR="005A0B22" w:rsidRDefault="005A0B22" w:rsidP="005A0B22">
      <w:pPr>
        <w:rPr>
          <w:ins w:id="152" w:author="Sriraj Aiyer" w:date="2024-05-22T21:09:00Z"/>
        </w:rPr>
      </w:pPr>
      <w:ins w:id="153" w:author="Sriraj Aiyer" w:date="2024-05-22T21:09:00Z">
        <w:r>
          <w:t xml:space="preserve">Subsidiary questions: </w:t>
        </w:r>
      </w:ins>
    </w:p>
    <w:p w14:paraId="4ACF9AF7" w14:textId="77777777" w:rsidR="005A0B22" w:rsidRDefault="005A0B22" w:rsidP="005A0B22">
      <w:pPr>
        <w:rPr>
          <w:ins w:id="154" w:author="Sriraj Aiyer" w:date="2024-05-22T21:09:00Z"/>
        </w:rPr>
      </w:pPr>
    </w:p>
    <w:p w14:paraId="1978D498" w14:textId="77777777" w:rsidR="005A0B22" w:rsidRDefault="005A0B22" w:rsidP="005A0B22">
      <w:pPr>
        <w:pStyle w:val="ListParagraph"/>
        <w:numPr>
          <w:ilvl w:val="0"/>
          <w:numId w:val="1"/>
        </w:numPr>
        <w:rPr>
          <w:ins w:id="155" w:author="Sriraj Aiyer" w:date="2024-05-22T21:09:00Z"/>
        </w:rPr>
      </w:pPr>
      <w:ins w:id="156" w:author="Sriraj Aiyer" w:date="2024-05-22T21:09:00Z">
        <w:r w:rsidRPr="00383957">
          <w:rPr>
            <w:b/>
            <w:bCs/>
          </w:rPr>
          <w:t>RQ3:</w:t>
        </w:r>
        <w:r>
          <w:t xml:space="preserve"> What are the prevalent ways in which diagnostic confidence and certainty are operationalised as variables?</w:t>
        </w:r>
      </w:ins>
    </w:p>
    <w:p w14:paraId="4B807D0C" w14:textId="77777777" w:rsidR="005A0B22" w:rsidRDefault="005A0B22" w:rsidP="005A0B22">
      <w:pPr>
        <w:pStyle w:val="ListParagraph"/>
        <w:numPr>
          <w:ilvl w:val="0"/>
          <w:numId w:val="1"/>
        </w:numPr>
        <w:rPr>
          <w:ins w:id="157" w:author="Sriraj Aiyer" w:date="2024-05-22T21:09:00Z"/>
        </w:rPr>
      </w:pPr>
      <w:ins w:id="158" w:author="Sriraj Aiyer" w:date="2024-05-22T21:09:00Z">
        <w:r w:rsidRPr="00383957">
          <w:rPr>
            <w:b/>
            <w:bCs/>
          </w:rPr>
          <w:t>RQ4:</w:t>
        </w:r>
        <w:r>
          <w:t xml:space="preserve"> What strategies, tools or frameworks have been used to prompt better calibration of both confidence and certainty? </w:t>
        </w:r>
      </w:ins>
    </w:p>
    <w:p w14:paraId="1B4A072F" w14:textId="77777777" w:rsidR="005A0B22" w:rsidRDefault="005A0B22" w:rsidP="005A0B22">
      <w:pPr>
        <w:pStyle w:val="ListParagraph"/>
        <w:numPr>
          <w:ilvl w:val="0"/>
          <w:numId w:val="1"/>
        </w:numPr>
        <w:rPr>
          <w:ins w:id="159" w:author="Sriraj Aiyer" w:date="2024-05-22T21:09:00Z"/>
        </w:rPr>
      </w:pPr>
      <w:ins w:id="160" w:author="Sriraj Aiyer" w:date="2024-05-22T21:09:00Z">
        <w:r w:rsidRPr="00383957">
          <w:rPr>
            <w:b/>
            <w:bCs/>
          </w:rPr>
          <w:t>RQ5:</w:t>
        </w:r>
        <w:r>
          <w:t xml:space="preserve"> What types of empirical procedures/tasks are used to study confidence and  certainty in diagnostic decisions? Do they come to different conclusions?</w:t>
        </w:r>
      </w:ins>
    </w:p>
    <w:p w14:paraId="0202570B" w14:textId="77777777" w:rsidR="005A0B22" w:rsidRDefault="005A0B22" w:rsidP="005A0B22">
      <w:pPr>
        <w:pStyle w:val="ListParagraph"/>
        <w:numPr>
          <w:ilvl w:val="0"/>
          <w:numId w:val="1"/>
        </w:numPr>
        <w:rPr>
          <w:ins w:id="161" w:author="Sriraj Aiyer" w:date="2024-05-22T21:09:00Z"/>
        </w:rPr>
      </w:pPr>
      <w:ins w:id="162" w:author="Sriraj Aiyer" w:date="2024-05-22T21:09:00Z">
        <w:r w:rsidRPr="00383957">
          <w:rPr>
            <w:b/>
            <w:bCs/>
          </w:rPr>
          <w:t>RQ6:</w:t>
        </w:r>
        <w:r>
          <w:t xml:space="preserve"> What are the discrepancies between the concepts/research questions studied in the context of confidence and certainty in the cognitive psychology literature and the medical diagnosis literature? </w:t>
        </w:r>
      </w:ins>
    </w:p>
    <w:p w14:paraId="5B02282C" w14:textId="0813089E" w:rsidR="005A0B22" w:rsidRPr="008C1E89" w:rsidRDefault="005A0B22" w:rsidP="008C1E89">
      <w:pPr>
        <w:pStyle w:val="ListParagraph"/>
        <w:numPr>
          <w:ilvl w:val="0"/>
          <w:numId w:val="1"/>
        </w:numPr>
        <w:pPrChange w:id="163" w:author="Sriraj Aiyer" w:date="2024-05-24T11:13:00Z">
          <w:pPr/>
        </w:pPrChange>
      </w:pPr>
      <w:ins w:id="164" w:author="Sriraj Aiyer" w:date="2024-05-22T21:09:00Z">
        <w:r w:rsidRPr="00383957">
          <w:rPr>
            <w:b/>
            <w:bCs/>
          </w:rPr>
          <w:t>RQ7:</w:t>
        </w:r>
        <w:r>
          <w:t xml:space="preserve"> What areas of research are </w:t>
        </w:r>
      </w:ins>
      <w:ins w:id="165" w:author="Sriraj Aiyer" w:date="2024-05-24T17:47:00Z">
        <w:r w:rsidR="00B937FE">
          <w:t xml:space="preserve">still </w:t>
        </w:r>
      </w:ins>
      <w:ins w:id="166" w:author="Sriraj Aiyer" w:date="2024-05-22T21:09:00Z">
        <w:r>
          <w:t>underexplored with</w:t>
        </w:r>
      </w:ins>
      <w:ins w:id="167" w:author="Sriraj Aiyer" w:date="2024-05-24T17:48:00Z">
        <w:r w:rsidR="00B937FE">
          <w:t>in</w:t>
        </w:r>
      </w:ins>
      <w:ins w:id="168" w:author="Sriraj Aiyer" w:date="2024-05-22T21:09:00Z">
        <w:r>
          <w:t xml:space="preserve"> the context of medical diagnosis?</w:t>
        </w:r>
      </w:ins>
    </w:p>
    <w:p w14:paraId="7F56C738" w14:textId="3F259A91" w:rsidR="00CC44EB" w:rsidRDefault="00CC44EB">
      <w:pPr>
        <w:rPr>
          <w:b/>
          <w:bCs/>
          <w:sz w:val="28"/>
          <w:szCs w:val="28"/>
        </w:rPr>
      </w:pPr>
    </w:p>
    <w:p w14:paraId="20A783D2" w14:textId="12F4E343" w:rsidR="00CC44EB" w:rsidRDefault="00CC44EB">
      <w:pPr>
        <w:rPr>
          <w:b/>
          <w:bCs/>
          <w:sz w:val="28"/>
          <w:szCs w:val="28"/>
        </w:rPr>
      </w:pPr>
      <w:r>
        <w:rPr>
          <w:b/>
          <w:bCs/>
          <w:sz w:val="28"/>
          <w:szCs w:val="28"/>
        </w:rPr>
        <w:t>METHODS</w:t>
      </w:r>
    </w:p>
    <w:p w14:paraId="222D7963" w14:textId="2519AC8C" w:rsidR="00CC44EB" w:rsidRDefault="00CC44EB">
      <w:pPr>
        <w:rPr>
          <w:b/>
          <w:bCs/>
          <w:sz w:val="28"/>
          <w:szCs w:val="28"/>
        </w:rPr>
      </w:pPr>
    </w:p>
    <w:p w14:paraId="10CCD176" w14:textId="53A929C8" w:rsidR="006C2ACB" w:rsidRPr="006C2ACB" w:rsidRDefault="006C2ACB">
      <w:pPr>
        <w:rPr>
          <w:b/>
          <w:bCs/>
        </w:rPr>
      </w:pPr>
      <w:r w:rsidRPr="006C2ACB">
        <w:rPr>
          <w:b/>
          <w:bCs/>
        </w:rPr>
        <w:t>Search Strategy</w:t>
      </w:r>
    </w:p>
    <w:p w14:paraId="4D59B9D0" w14:textId="77777777" w:rsidR="006C2ACB" w:rsidRDefault="006C2ACB"/>
    <w:p w14:paraId="7D91A495" w14:textId="1C7D715D" w:rsidR="006C2ACB" w:rsidRDefault="00527453">
      <w:r>
        <w:t xml:space="preserve">This review used a protocol that was preregistered on </w:t>
      </w:r>
      <w:r w:rsidR="00F8369A">
        <w:t>the Open Science Framework</w:t>
      </w:r>
      <w:r>
        <w:t xml:space="preserve">: </w:t>
      </w:r>
      <w:hyperlink r:id="rId10" w:history="1">
        <w:r w:rsidRPr="00E41A8A">
          <w:rPr>
            <w:rStyle w:val="Hyperlink"/>
          </w:rPr>
          <w:t>https://osf.io/wz5se</w:t>
        </w:r>
      </w:hyperlink>
      <w:r>
        <w:t xml:space="preserve">. </w:t>
      </w:r>
      <w:r w:rsidR="00F8369A">
        <w:t>We conduct</w:t>
      </w:r>
      <w:r w:rsidR="009079EB">
        <w:t>ed</w:t>
      </w:r>
      <w:r w:rsidR="00F8369A">
        <w:t xml:space="preserve"> a systematic scoping review of empirical </w:t>
      </w:r>
      <w:r w:rsidR="00211399">
        <w:t>studies of</w:t>
      </w:r>
      <w:r w:rsidR="00F8369A">
        <w:t xml:space="preserve"> confidence and certainty </w:t>
      </w:r>
      <w:r w:rsidR="0067181F">
        <w:t xml:space="preserve">in </w:t>
      </w:r>
      <w:r w:rsidR="00F8369A">
        <w:t>medical diagnos</w:t>
      </w:r>
      <w:r w:rsidR="0067181F">
        <w:t>i</w:t>
      </w:r>
      <w:r w:rsidR="00F8369A">
        <w:t>s. We primarily consulted JBI’s PRIMSA-</w:t>
      </w:r>
      <w:proofErr w:type="spellStart"/>
      <w:r w:rsidR="00F8369A">
        <w:t>ScR</w:t>
      </w:r>
      <w:proofErr w:type="spellEnd"/>
      <w:r w:rsidR="00F8369A">
        <w:t xml:space="preserve"> Checklist for Scoping Reviews</w:t>
      </w:r>
      <w:r w:rsidR="001B12DD" w:rsidRPr="001B12DD">
        <w:rPr>
          <w:vertAlign w:val="superscript"/>
        </w:rPr>
        <w:t>15</w:t>
      </w:r>
      <w:r w:rsidR="00F8369A">
        <w:t xml:space="preserve">. The search strategy was designed in cooperation with a subject specialist librarian at the University of Oxford’s Bodleian Libraries group. The search string comprised of keywords to capture an intersection of four elements: confidence/certainty, medical diagnoses, </w:t>
      </w:r>
      <w:r w:rsidR="00AB08BA">
        <w:t xml:space="preserve">decision making and </w:t>
      </w:r>
      <w:commentRangeStart w:id="169"/>
      <w:r w:rsidR="00AB08BA">
        <w:t xml:space="preserve">a </w:t>
      </w:r>
      <w:ins w:id="170" w:author="Sriraj Aiyer" w:date="2024-05-22T21:10:00Z">
        <w:r w:rsidR="005A0B22">
          <w:t xml:space="preserve">study </w:t>
        </w:r>
      </w:ins>
      <w:del w:id="171" w:author="Sriraj Aiyer" w:date="2024-05-22T21:10:00Z">
        <w:r w:rsidR="00AB08BA" w:rsidDel="005A0B22">
          <w:delText xml:space="preserve">clinical </w:delText>
        </w:r>
      </w:del>
      <w:r w:rsidR="00AB08BA">
        <w:t>population</w:t>
      </w:r>
      <w:ins w:id="172" w:author="Sriraj Aiyer" w:date="2024-05-22T21:10:00Z">
        <w:r w:rsidR="005A0B22">
          <w:t xml:space="preserve"> of medical staff/students</w:t>
        </w:r>
      </w:ins>
      <w:r w:rsidR="00AB08BA">
        <w:t xml:space="preserve"> </w:t>
      </w:r>
      <w:commentRangeEnd w:id="169"/>
      <w:r w:rsidR="00405573">
        <w:rPr>
          <w:rStyle w:val="CommentReference"/>
        </w:rPr>
        <w:commentReference w:id="169"/>
      </w:r>
      <w:r w:rsidR="00AB08BA">
        <w:t>(i.e. clinicians, physicians, doctors and medics).</w:t>
      </w:r>
      <w:r w:rsidR="0047196C">
        <w:t xml:space="preserve"> The full search terms can be found in Box </w:t>
      </w:r>
      <w:ins w:id="173" w:author="Sriraj Aiyer" w:date="2024-05-22T21:09:00Z">
        <w:r w:rsidR="005A0B22">
          <w:t>2</w:t>
        </w:r>
      </w:ins>
      <w:del w:id="174" w:author="Sriraj Aiyer" w:date="2024-05-22T21:09:00Z">
        <w:r w:rsidR="0047196C" w:rsidDel="005A0B22">
          <w:delText>1</w:delText>
        </w:r>
      </w:del>
      <w:r w:rsidR="0047196C">
        <w:t>.</w:t>
      </w:r>
      <w:r w:rsidR="00AB08BA">
        <w:t xml:space="preserve"> The databases SCOPUS, MEDLINE, PsycINFO and Global Health</w:t>
      </w:r>
      <w:r w:rsidR="006C2ACB">
        <w:t xml:space="preserve"> were searched during February 2024. </w:t>
      </w:r>
      <w:ins w:id="175" w:author="Sriraj Aiyer" w:date="2024-05-24T11:13:00Z">
        <w:r w:rsidR="000D755F" w:rsidRPr="000D755F">
          <w:t>Finally, we hand</w:t>
        </w:r>
      </w:ins>
      <w:ins w:id="176" w:author="Sriraj Aiyer" w:date="2024-05-24T11:14:00Z">
        <w:r w:rsidR="000D755F">
          <w:t>-</w:t>
        </w:r>
      </w:ins>
      <w:ins w:id="177" w:author="Sriraj Aiyer" w:date="2024-05-24T11:13:00Z">
        <w:r w:rsidR="000D755F" w:rsidRPr="000D755F">
          <w:t>searched the citations of the</w:t>
        </w:r>
      </w:ins>
      <w:ins w:id="178" w:author="Sriraj Aiyer" w:date="2024-05-24T11:14:00Z">
        <w:r w:rsidR="000D755F">
          <w:t xml:space="preserve"> included </w:t>
        </w:r>
      </w:ins>
      <w:ins w:id="179" w:author="Sriraj Aiyer" w:date="2024-05-24T11:13:00Z">
        <w:r w:rsidR="000D755F" w:rsidRPr="000D755F">
          <w:t xml:space="preserve">articles </w:t>
        </w:r>
      </w:ins>
      <w:ins w:id="180" w:author="Sriraj Aiyer" w:date="2024-05-24T11:14:00Z">
        <w:r w:rsidR="000D755F">
          <w:t xml:space="preserve">from these databases for further </w:t>
        </w:r>
      </w:ins>
      <w:ins w:id="181" w:author="Sriraj Aiyer" w:date="2024-05-24T11:13:00Z">
        <w:r w:rsidR="000D755F" w:rsidRPr="000D755F">
          <w:t>relevant articles via backward and forward scanning (</w:t>
        </w:r>
        <w:commentRangeStart w:id="182"/>
        <w:proofErr w:type="spellStart"/>
        <w:r w:rsidR="000D755F" w:rsidRPr="000D755F">
          <w:t>Tranfield</w:t>
        </w:r>
        <w:proofErr w:type="spellEnd"/>
        <w:r w:rsidR="000D755F" w:rsidRPr="000D755F">
          <w:t xml:space="preserve"> et al., 2003; Webster &amp; Watson, 2002</w:t>
        </w:r>
      </w:ins>
      <w:commentRangeEnd w:id="182"/>
      <w:ins w:id="183" w:author="Sriraj Aiyer" w:date="2024-05-24T11:15:00Z">
        <w:r w:rsidR="000D755F">
          <w:rPr>
            <w:rStyle w:val="CommentReference"/>
          </w:rPr>
          <w:commentReference w:id="182"/>
        </w:r>
      </w:ins>
      <w:ins w:id="184" w:author="Sriraj Aiyer" w:date="2024-05-24T11:13:00Z">
        <w:r w:rsidR="000D755F" w:rsidRPr="000D755F">
          <w:t>).</w:t>
        </w:r>
      </w:ins>
      <w:commentRangeStart w:id="185"/>
      <w:del w:id="186" w:author="Sriraj Aiyer" w:date="2024-05-24T11:13:00Z">
        <w:r w:rsidR="006C2ACB" w:rsidDel="000D755F">
          <w:delText xml:space="preserve">The reference lists of the included were also searched by hand to capture other papers not covered by the initial search query. </w:delText>
        </w:r>
        <w:commentRangeEnd w:id="185"/>
        <w:r w:rsidR="00FB26A0" w:rsidDel="000D755F">
          <w:rPr>
            <w:rStyle w:val="CommentReference"/>
          </w:rPr>
          <w:commentReference w:id="185"/>
        </w:r>
      </w:del>
    </w:p>
    <w:p w14:paraId="44CBEF6C" w14:textId="5EACC8E4" w:rsidR="00164C7C" w:rsidRDefault="00164C7C"/>
    <w:p w14:paraId="0E20CFFE" w14:textId="77777777" w:rsidR="008E1B63" w:rsidRDefault="008E1B63" w:rsidP="008E1B63">
      <w:pPr>
        <w:rPr>
          <w:ins w:id="187" w:author="Sriraj Aiyer" w:date="2024-05-22T16:26:00Z"/>
          <w:b/>
          <w:bCs/>
        </w:rPr>
      </w:pPr>
    </w:p>
    <w:p w14:paraId="39512615" w14:textId="39FBA5AE" w:rsidR="008E1B63" w:rsidRPr="00C133B8" w:rsidRDefault="008E1B63" w:rsidP="008E1B63">
      <w:pPr>
        <w:rPr>
          <w:ins w:id="188" w:author="Sriraj Aiyer" w:date="2024-05-22T16:26:00Z"/>
          <w:b/>
          <w:bCs/>
        </w:rPr>
      </w:pPr>
      <w:ins w:id="189" w:author="Sriraj Aiyer" w:date="2024-05-22T16:26:00Z">
        <w:r w:rsidRPr="00C133B8">
          <w:rPr>
            <w:b/>
            <w:bCs/>
          </w:rPr>
          <w:t xml:space="preserve">BOX </w:t>
        </w:r>
      </w:ins>
      <w:ins w:id="190" w:author="Sriraj Aiyer" w:date="2024-05-22T21:09:00Z">
        <w:r w:rsidR="005A0B22">
          <w:rPr>
            <w:b/>
            <w:bCs/>
          </w:rPr>
          <w:t>2</w:t>
        </w:r>
      </w:ins>
      <w:ins w:id="191" w:author="Sriraj Aiyer" w:date="2024-05-22T16:26:00Z">
        <w:r w:rsidRPr="00C133B8">
          <w:rPr>
            <w:b/>
            <w:bCs/>
          </w:rPr>
          <w:t>: Search Terms</w:t>
        </w:r>
      </w:ins>
    </w:p>
    <w:p w14:paraId="792ECD78" w14:textId="77777777" w:rsidR="008E1B63" w:rsidRDefault="008E1B63" w:rsidP="008E1B63">
      <w:pPr>
        <w:rPr>
          <w:ins w:id="192" w:author="Sriraj Aiyer" w:date="2024-05-22T16:26:00Z"/>
        </w:rPr>
      </w:pPr>
    </w:p>
    <w:p w14:paraId="138D5D46" w14:textId="77777777" w:rsidR="008E1B63" w:rsidRPr="00C133B8" w:rsidRDefault="008E1B63" w:rsidP="008E1B63">
      <w:pPr>
        <w:rPr>
          <w:ins w:id="193" w:author="Sriraj Aiyer" w:date="2024-05-22T16:26:00Z"/>
        </w:rPr>
      </w:pPr>
      <w:ins w:id="194" w:author="Sriraj Aiyer" w:date="2024-05-22T16:26:00Z">
        <w:r w:rsidRPr="00C133B8">
          <w:t xml:space="preserve">(clinicians OR physicians OR doctors OR medics) </w:t>
        </w:r>
      </w:ins>
    </w:p>
    <w:p w14:paraId="313FF077" w14:textId="77777777" w:rsidR="008E1B63" w:rsidRPr="00C133B8" w:rsidRDefault="008E1B63" w:rsidP="008E1B63">
      <w:pPr>
        <w:rPr>
          <w:ins w:id="195" w:author="Sriraj Aiyer" w:date="2024-05-22T16:26:00Z"/>
        </w:rPr>
      </w:pPr>
      <w:ins w:id="196" w:author="Sriraj Aiyer" w:date="2024-05-22T16:26:00Z">
        <w:r w:rsidRPr="00C133B8">
          <w:t xml:space="preserve">AND </w:t>
        </w:r>
      </w:ins>
    </w:p>
    <w:p w14:paraId="7CF8DB3F" w14:textId="77777777" w:rsidR="008E1B63" w:rsidRPr="00C133B8" w:rsidRDefault="008E1B63" w:rsidP="008E1B63">
      <w:pPr>
        <w:rPr>
          <w:ins w:id="197" w:author="Sriraj Aiyer" w:date="2024-05-22T16:26:00Z"/>
        </w:rPr>
      </w:pPr>
      <w:ins w:id="198" w:author="Sriraj Aiyer" w:date="2024-05-22T16:26:00Z">
        <w:r w:rsidRPr="00C133B8">
          <w:t xml:space="preserve">( </w:t>
        </w:r>
        <w:proofErr w:type="spellStart"/>
        <w:r w:rsidRPr="00C133B8">
          <w:t>confiden</w:t>
        </w:r>
        <w:proofErr w:type="spellEnd"/>
        <w:r w:rsidRPr="00C133B8">
          <w:t xml:space="preserve">* OR uncertain* OR certain*) </w:t>
        </w:r>
      </w:ins>
    </w:p>
    <w:p w14:paraId="71FFEDCE" w14:textId="77777777" w:rsidR="008E1B63" w:rsidRPr="00C133B8" w:rsidRDefault="008E1B63" w:rsidP="008E1B63">
      <w:pPr>
        <w:rPr>
          <w:ins w:id="199" w:author="Sriraj Aiyer" w:date="2024-05-22T16:26:00Z"/>
        </w:rPr>
      </w:pPr>
      <w:ins w:id="200" w:author="Sriraj Aiyer" w:date="2024-05-22T16:26:00Z">
        <w:r w:rsidRPr="00C133B8">
          <w:t xml:space="preserve">AND </w:t>
        </w:r>
      </w:ins>
    </w:p>
    <w:p w14:paraId="0252E3A9" w14:textId="77777777" w:rsidR="008E1B63" w:rsidRPr="00C133B8" w:rsidRDefault="008E1B63" w:rsidP="008E1B63">
      <w:pPr>
        <w:rPr>
          <w:ins w:id="201" w:author="Sriraj Aiyer" w:date="2024-05-22T16:26:00Z"/>
        </w:rPr>
      </w:pPr>
      <w:ins w:id="202" w:author="Sriraj Aiyer" w:date="2024-05-22T16:26:00Z">
        <w:r w:rsidRPr="00C133B8">
          <w:t xml:space="preserve">( diagnosis AND medical ) </w:t>
        </w:r>
      </w:ins>
    </w:p>
    <w:p w14:paraId="40F48C8E" w14:textId="77777777" w:rsidR="008E1B63" w:rsidRPr="00C133B8" w:rsidRDefault="008E1B63" w:rsidP="008E1B63">
      <w:pPr>
        <w:rPr>
          <w:ins w:id="203" w:author="Sriraj Aiyer" w:date="2024-05-22T16:26:00Z"/>
        </w:rPr>
      </w:pPr>
      <w:ins w:id="204" w:author="Sriraj Aiyer" w:date="2024-05-22T16:26:00Z">
        <w:r w:rsidRPr="00C133B8">
          <w:t xml:space="preserve">AND </w:t>
        </w:r>
      </w:ins>
    </w:p>
    <w:p w14:paraId="00C10C58" w14:textId="77777777" w:rsidR="008E1B63" w:rsidRPr="00C133B8" w:rsidRDefault="008E1B63" w:rsidP="008E1B63">
      <w:pPr>
        <w:rPr>
          <w:ins w:id="205" w:author="Sriraj Aiyer" w:date="2024-05-22T16:26:00Z"/>
        </w:rPr>
      </w:pPr>
      <w:ins w:id="206" w:author="Sriraj Aiyer" w:date="2024-05-22T16:26:00Z">
        <w:r w:rsidRPr="00C133B8">
          <w:t>( decision OR ( decision AND making ) OR decision-making )</w:t>
        </w:r>
      </w:ins>
    </w:p>
    <w:p w14:paraId="09032D8A" w14:textId="77777777" w:rsidR="008E1B63" w:rsidRDefault="008E1B63" w:rsidP="008E1B63">
      <w:pPr>
        <w:rPr>
          <w:ins w:id="207" w:author="Sriraj Aiyer" w:date="2024-05-22T16:26:00Z"/>
          <w:b/>
          <w:bCs/>
        </w:rPr>
      </w:pPr>
    </w:p>
    <w:p w14:paraId="25A3B7AF" w14:textId="02881318" w:rsidR="00164C7C" w:rsidDel="008E1B63" w:rsidRDefault="00164C7C">
      <w:pPr>
        <w:rPr>
          <w:del w:id="208" w:author="Sriraj Aiyer" w:date="2024-05-22T16:26:00Z"/>
        </w:rPr>
      </w:pPr>
      <w:del w:id="209" w:author="Sriraj Aiyer" w:date="2024-05-22T16:26:00Z">
        <w:r w:rsidDel="008E1B63">
          <w:delText>[INSERT BOX 1]</w:delText>
        </w:r>
      </w:del>
    </w:p>
    <w:p w14:paraId="2DCD12DE" w14:textId="2F59A3D8" w:rsidR="006C2ACB" w:rsidRDefault="006C2ACB"/>
    <w:p w14:paraId="1CEF5D1A" w14:textId="497193A3" w:rsidR="006C2ACB" w:rsidRDefault="006C2ACB">
      <w:pPr>
        <w:rPr>
          <w:b/>
          <w:bCs/>
        </w:rPr>
      </w:pPr>
      <w:r w:rsidRPr="006C2ACB">
        <w:rPr>
          <w:b/>
          <w:bCs/>
        </w:rPr>
        <w:t>Study Selection</w:t>
      </w:r>
    </w:p>
    <w:p w14:paraId="2539B8EC" w14:textId="3277EE02" w:rsidR="006C2ACB" w:rsidRDefault="006C2ACB">
      <w:pPr>
        <w:rPr>
          <w:b/>
          <w:bCs/>
        </w:rPr>
      </w:pPr>
    </w:p>
    <w:p w14:paraId="76BC1253" w14:textId="27475321" w:rsidR="00CC44EB" w:rsidRDefault="006C2ACB">
      <w:r>
        <w:t xml:space="preserve">The inclusion criteria for studies were as follows: (1) original empirical studies with quantitative results, (2) written in the English language, (3) </w:t>
      </w:r>
      <w:r w:rsidR="00D507D5">
        <w:t>experimental paradigm uses medical diagnostic decisions</w:t>
      </w:r>
      <w:r>
        <w:t>, (4) confidence or certainty is measured as a dependent variable</w:t>
      </w:r>
      <w:r w:rsidR="00D507D5">
        <w:t xml:space="preserve">. We exclude editorials, review papers and opinion papers, though we do include dissertations. We do not exclude any medical subdisciplines and do not exclude papers based on publication date. Identified articles were uploaded onto Rayyan, which detects duplicate papers for manual checking and removal. </w:t>
      </w:r>
    </w:p>
    <w:p w14:paraId="1042757C" w14:textId="77777777" w:rsidR="002E71E6" w:rsidRDefault="002E71E6"/>
    <w:p w14:paraId="7C231213" w14:textId="6CBA0A4A" w:rsidR="000F4AC4" w:rsidRDefault="000F4AC4">
      <w:pPr>
        <w:rPr>
          <w:b/>
          <w:bCs/>
        </w:rPr>
      </w:pPr>
      <w:r w:rsidRPr="000F4AC4">
        <w:rPr>
          <w:b/>
          <w:bCs/>
        </w:rPr>
        <w:t xml:space="preserve">Research Synthesis </w:t>
      </w:r>
    </w:p>
    <w:p w14:paraId="3829987E" w14:textId="2ECBEAEC" w:rsidR="000F4AC4" w:rsidRDefault="000F4AC4">
      <w:pPr>
        <w:rPr>
          <w:b/>
          <w:bCs/>
        </w:rPr>
      </w:pPr>
    </w:p>
    <w:p w14:paraId="79006768" w14:textId="035D5DA5" w:rsidR="00863060" w:rsidRDefault="000F4AC4">
      <w:r>
        <w:t xml:space="preserve">The included papers were reviewed to answer </w:t>
      </w:r>
      <w:r w:rsidR="000B57AA">
        <w:t>the</w:t>
      </w:r>
      <w:r>
        <w:t xml:space="preserve"> set of research questions that can be found in Box </w:t>
      </w:r>
      <w:r w:rsidR="0047196C">
        <w:t>2</w:t>
      </w:r>
      <w:r>
        <w:t>. In addressing these questions, papers were first categorised by their broad research methodology (i.e.</w:t>
      </w:r>
      <w:r w:rsidR="006B4FBC">
        <w:t>,</w:t>
      </w:r>
      <w:r>
        <w:t xml:space="preserve"> patient vignettes, in situ questionnaires</w:t>
      </w:r>
      <w:r w:rsidR="006B4FBC">
        <w:t>,</w:t>
      </w:r>
      <w:r>
        <w:t xml:space="preserve"> etc.) and their medical population of study (e.g.</w:t>
      </w:r>
      <w:r w:rsidR="006B4FBC">
        <w:t>,</w:t>
      </w:r>
      <w:r>
        <w:t xml:space="preserve"> medical students, </w:t>
      </w:r>
      <w:ins w:id="210" w:author="Sriraj Aiyer" w:date="2024-05-22T21:12:00Z">
        <w:r w:rsidR="005A0B22">
          <w:t>general practitioners/primary care physicians</w:t>
        </w:r>
      </w:ins>
      <w:commentRangeStart w:id="211"/>
      <w:del w:id="212" w:author="Sriraj Aiyer" w:date="2024-05-22T21:11:00Z">
        <w:r w:rsidDel="005A0B22">
          <w:delText>GPs</w:delText>
        </w:r>
      </w:del>
      <w:commentRangeEnd w:id="211"/>
      <w:r w:rsidR="00A93667">
        <w:rPr>
          <w:rStyle w:val="CommentReference"/>
        </w:rPr>
        <w:commentReference w:id="211"/>
      </w:r>
      <w:r>
        <w:t>, medics etc.). We reviewed the experimental procedures to extract their key manipulations/independent variables. This included case complexity, use of a cognitive intervention and medical experience or knowledge on the part of study participants. We also extract</w:t>
      </w:r>
      <w:r w:rsidR="00F0730C">
        <w:t>ed</w:t>
      </w:r>
      <w:r>
        <w:t xml:space="preserve"> dependent variables as they pertain to confidence/certainty and, where relevant, </w:t>
      </w:r>
      <w:r w:rsidR="00863060">
        <w:t xml:space="preserve">recording of both diagnostic differentials and information seeking. Each of </w:t>
      </w:r>
      <w:ins w:id="213" w:author="Sriraj Aiyer" w:date="2024-05-24T17:50:00Z">
        <w:r w:rsidR="00B937FE">
          <w:t xml:space="preserve">the </w:t>
        </w:r>
      </w:ins>
      <w:r w:rsidR="00863060">
        <w:t xml:space="preserve">paper’s key findings were summarised and then all findings were categorised under recurring themes. </w:t>
      </w:r>
      <w:r>
        <w:t xml:space="preserve"> </w:t>
      </w:r>
    </w:p>
    <w:p w14:paraId="6C514642" w14:textId="05013F73" w:rsidR="00164C7C" w:rsidDel="005A0B22" w:rsidRDefault="00164C7C">
      <w:pPr>
        <w:rPr>
          <w:del w:id="214" w:author="Sriraj Aiyer" w:date="2024-05-22T21:09:00Z"/>
        </w:rPr>
      </w:pPr>
    </w:p>
    <w:p w14:paraId="431B8032" w14:textId="6F0DF963" w:rsidR="00164C7C" w:rsidRPr="005B6EC8" w:rsidDel="008E1B63" w:rsidRDefault="00164C7C" w:rsidP="00164C7C">
      <w:pPr>
        <w:rPr>
          <w:del w:id="215" w:author="Sriraj Aiyer" w:date="2024-05-22T16:27:00Z"/>
        </w:rPr>
      </w:pPr>
      <w:del w:id="216" w:author="Sriraj Aiyer" w:date="2024-05-22T16:27:00Z">
        <w:r w:rsidDel="008E1B63">
          <w:delText>[INSERT BOX 2]</w:delText>
        </w:r>
      </w:del>
    </w:p>
    <w:p w14:paraId="15573382" w14:textId="77777777" w:rsidR="001A5828" w:rsidRPr="00D507D5" w:rsidRDefault="001A5828"/>
    <w:p w14:paraId="3AD547D7" w14:textId="74900813" w:rsidR="00CC44EB" w:rsidRDefault="00CC44EB">
      <w:pPr>
        <w:rPr>
          <w:b/>
          <w:bCs/>
          <w:sz w:val="28"/>
          <w:szCs w:val="28"/>
        </w:rPr>
      </w:pPr>
      <w:r>
        <w:rPr>
          <w:b/>
          <w:bCs/>
          <w:sz w:val="28"/>
          <w:szCs w:val="28"/>
        </w:rPr>
        <w:t>RESULTS</w:t>
      </w:r>
    </w:p>
    <w:p w14:paraId="5492B2CB" w14:textId="1AE1F32F" w:rsidR="00CC44EB" w:rsidRDefault="00CC44EB">
      <w:pPr>
        <w:rPr>
          <w:b/>
          <w:bCs/>
          <w:sz w:val="28"/>
          <w:szCs w:val="28"/>
        </w:rPr>
      </w:pPr>
    </w:p>
    <w:p w14:paraId="693B18F4" w14:textId="0759D27F" w:rsidR="00CC44EB" w:rsidRDefault="00CC44EB">
      <w:pPr>
        <w:rPr>
          <w:b/>
          <w:bCs/>
          <w:sz w:val="28"/>
          <w:szCs w:val="28"/>
        </w:rPr>
      </w:pPr>
      <w:r>
        <w:rPr>
          <w:b/>
          <w:bCs/>
          <w:sz w:val="28"/>
          <w:szCs w:val="28"/>
        </w:rPr>
        <w:t>Findings of Scoping Review</w:t>
      </w:r>
    </w:p>
    <w:p w14:paraId="66714773" w14:textId="22CEEF3B" w:rsidR="00863060" w:rsidRDefault="00863060">
      <w:pPr>
        <w:rPr>
          <w:b/>
          <w:bCs/>
          <w:sz w:val="28"/>
          <w:szCs w:val="28"/>
        </w:rPr>
      </w:pPr>
    </w:p>
    <w:p w14:paraId="2830EBA3" w14:textId="6F62E1F7" w:rsidR="00863060" w:rsidRPr="00863060" w:rsidRDefault="00863060">
      <w:r>
        <w:t>The initial search returned a total of 3</w:t>
      </w:r>
      <w:ins w:id="217" w:author="Sriraj Aiyer" w:date="2024-05-24T17:50:00Z">
        <w:r w:rsidR="00B937FE">
          <w:t>,</w:t>
        </w:r>
      </w:ins>
      <w:r>
        <w:t>332 articles. Of these, 675 duplicate articles were removed after manual review, leaving 2</w:t>
      </w:r>
      <w:ins w:id="218" w:author="Sriraj Aiyer" w:date="2024-05-24T17:50:00Z">
        <w:r w:rsidR="00B937FE">
          <w:t>,</w:t>
        </w:r>
      </w:ins>
      <w:r>
        <w:t xml:space="preserve">717 articles for screening. After exclusions based on initial review of the articles’ titles and abstracts, 165 </w:t>
      </w:r>
      <w:r w:rsidR="00705FAA">
        <w:t xml:space="preserve">articles </w:t>
      </w:r>
      <w:r>
        <w:t xml:space="preserve">remained for review of the full text. When applying the inclusion criteria described in the Study Selection section, 50 eligible articles were included. Based on these, 439 articles were retrieved for review from the included articles’ citations. After applying both exclusions of duplicates and our inclusion criteria, 29 </w:t>
      </w:r>
      <w:r w:rsidR="00705FAA">
        <w:t xml:space="preserve">further </w:t>
      </w:r>
      <w:r>
        <w:t xml:space="preserve">articles were </w:t>
      </w:r>
      <w:r w:rsidR="00705FAA">
        <w:t>identified</w:t>
      </w:r>
      <w:r>
        <w:t xml:space="preserve">. This produced a total of 79 articles for inclusion and synthesis. The PRISMA diagram for this search process can be found in </w:t>
      </w:r>
      <w:r w:rsidR="00C2702E">
        <w:t>Figure</w:t>
      </w:r>
      <w:r>
        <w:t xml:space="preserve"> </w:t>
      </w:r>
      <w:ins w:id="219" w:author="Sriraj Aiyer" w:date="2024-05-22T16:28:00Z">
        <w:r w:rsidR="008E1B63">
          <w:t>1</w:t>
        </w:r>
      </w:ins>
      <w:del w:id="220" w:author="Sriraj Aiyer" w:date="2024-05-22T16:28:00Z">
        <w:r w:rsidR="00C2702E" w:rsidDel="008E1B63">
          <w:delText>2</w:delText>
        </w:r>
      </w:del>
      <w:r w:rsidR="00C2702E">
        <w:t>.</w:t>
      </w:r>
      <w:r>
        <w:t xml:space="preserve"> </w:t>
      </w:r>
    </w:p>
    <w:p w14:paraId="1B1B8DAD" w14:textId="1A4D17B1" w:rsidR="00CC44EB" w:rsidRDefault="00CC44EB">
      <w:pPr>
        <w:rPr>
          <w:b/>
          <w:bCs/>
          <w:sz w:val="28"/>
          <w:szCs w:val="28"/>
        </w:rPr>
      </w:pPr>
    </w:p>
    <w:p w14:paraId="1A92B213" w14:textId="4C5D0862" w:rsidR="00642282" w:rsidDel="008E1B63" w:rsidRDefault="008E1B63">
      <w:pPr>
        <w:rPr>
          <w:del w:id="221" w:author="Sriraj Aiyer" w:date="2024-05-22T16:27:00Z"/>
          <w:rFonts w:ascii="Times New Roman" w:eastAsia="Times New Roman" w:hAnsi="Times New Roman" w:cs="Times New Roman"/>
          <w:lang w:eastAsia="en-GB" w:bidi="hi-IN"/>
        </w:rPr>
      </w:pPr>
      <w:ins w:id="222" w:author="Sriraj Aiyer" w:date="2024-05-22T16:27:00Z">
        <w:r w:rsidRPr="00714672">
          <w:rPr>
            <w:rFonts w:ascii="Times New Roman" w:eastAsia="Times New Roman" w:hAnsi="Times New Roman" w:cs="Times New Roman"/>
            <w:lang w:eastAsia="en-GB" w:bidi="hi-IN"/>
          </w:rPr>
          <w:fldChar w:fldCharType="begin"/>
        </w:r>
        <w:r w:rsidRPr="00714672">
          <w:rPr>
            <w:rFonts w:ascii="Times New Roman" w:eastAsia="Times New Roman" w:hAnsi="Times New Roman" w:cs="Times New Roman"/>
            <w:lang w:eastAsia="en-GB" w:bidi="hi-IN"/>
          </w:rPr>
          <w:instrText xml:space="preserve"> INCLUDEPICTURE "https://lh7-us.googleusercontent.com/68kQtb28jnOZylUogVVMv9Yhn7ufbtG4-LnYtBxPHrkNopvtNw_MeyRToRd4TvyjJUeMPc_4oyhzDZB8MZPZlL19d0E_ehKn_fkkHZ7ILKiB2XFuWgBn9VdiO7d2UjBo6OvQROYIboKu7HnovSbFm-eKSA=s2048" \* MERGEFORMATINET </w:instrText>
        </w:r>
        <w:r w:rsidRPr="00714672">
          <w:rPr>
            <w:rFonts w:ascii="Times New Roman" w:eastAsia="Times New Roman" w:hAnsi="Times New Roman" w:cs="Times New Roman"/>
            <w:lang w:eastAsia="en-GB" w:bidi="hi-IN"/>
          </w:rPr>
          <w:fldChar w:fldCharType="separate"/>
        </w:r>
        <w:r w:rsidRPr="00714672">
          <w:rPr>
            <w:rFonts w:ascii="Times New Roman" w:eastAsia="Times New Roman" w:hAnsi="Times New Roman" w:cs="Times New Roman"/>
            <w:noProof/>
            <w:lang w:eastAsia="en-GB" w:bidi="hi-IN"/>
          </w:rPr>
          <w:drawing>
            <wp:inline distT="0" distB="0" distL="0" distR="0" wp14:anchorId="7ED4D407" wp14:editId="2A056837">
              <wp:extent cx="6501384" cy="3490710"/>
              <wp:effectExtent l="0" t="0" r="1270" b="1905"/>
              <wp:docPr id="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flow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7956" cy="3531823"/>
                      </a:xfrm>
                      <a:prstGeom prst="rect">
                        <a:avLst/>
                      </a:prstGeom>
                      <a:noFill/>
                      <a:ln>
                        <a:noFill/>
                      </a:ln>
                    </pic:spPr>
                  </pic:pic>
                </a:graphicData>
              </a:graphic>
            </wp:inline>
          </w:drawing>
        </w:r>
        <w:r w:rsidRPr="00714672">
          <w:rPr>
            <w:rFonts w:ascii="Times New Roman" w:eastAsia="Times New Roman" w:hAnsi="Times New Roman" w:cs="Times New Roman"/>
            <w:lang w:eastAsia="en-GB" w:bidi="hi-IN"/>
          </w:rPr>
          <w:fldChar w:fldCharType="end"/>
        </w:r>
      </w:ins>
      <w:del w:id="223" w:author="Sriraj Aiyer" w:date="2024-05-22T16:27:00Z">
        <w:r w:rsidR="00642282" w:rsidRPr="00642282" w:rsidDel="008E1B63">
          <w:delText>[INSERT FIGURE 2]</w:delText>
        </w:r>
      </w:del>
    </w:p>
    <w:p w14:paraId="28176B4C" w14:textId="77777777" w:rsidR="008E1B63" w:rsidRPr="00642282" w:rsidRDefault="008E1B63">
      <w:pPr>
        <w:rPr>
          <w:ins w:id="224" w:author="Sriraj Aiyer" w:date="2024-05-22T16:27:00Z"/>
        </w:rPr>
      </w:pPr>
    </w:p>
    <w:p w14:paraId="20B2B082" w14:textId="251C0009" w:rsidR="008E1B63" w:rsidRPr="000078DF" w:rsidRDefault="008E1B63" w:rsidP="008E1B63">
      <w:pPr>
        <w:rPr>
          <w:ins w:id="225" w:author="Sriraj Aiyer" w:date="2024-05-22T16:27:00Z"/>
          <w:b/>
          <w:bCs/>
        </w:rPr>
      </w:pPr>
      <w:ins w:id="226" w:author="Sriraj Aiyer" w:date="2024-05-22T16:27:00Z">
        <w:r w:rsidRPr="000078DF">
          <w:rPr>
            <w:b/>
            <w:bCs/>
          </w:rPr>
          <w:t xml:space="preserve">FIGURE </w:t>
        </w:r>
      </w:ins>
      <w:ins w:id="227" w:author="Sriraj Aiyer" w:date="2024-05-22T16:28:00Z">
        <w:r>
          <w:rPr>
            <w:b/>
            <w:bCs/>
          </w:rPr>
          <w:t>1</w:t>
        </w:r>
      </w:ins>
      <w:ins w:id="228" w:author="Sriraj Aiyer" w:date="2024-05-22T16:27:00Z">
        <w:r w:rsidRPr="000078DF">
          <w:rPr>
            <w:b/>
            <w:bCs/>
          </w:rPr>
          <w:t xml:space="preserve"> – PRISMA Diagram of Literature Review</w:t>
        </w:r>
      </w:ins>
    </w:p>
    <w:p w14:paraId="3BC7035F" w14:textId="77777777" w:rsidR="00642282" w:rsidRDefault="00642282">
      <w:pPr>
        <w:rPr>
          <w:b/>
          <w:bCs/>
          <w:sz w:val="28"/>
          <w:szCs w:val="28"/>
        </w:rPr>
      </w:pPr>
    </w:p>
    <w:p w14:paraId="60F3636E" w14:textId="77777777" w:rsidR="00F05162" w:rsidRDefault="00F05162">
      <w:pPr>
        <w:rPr>
          <w:b/>
          <w:bCs/>
          <w:sz w:val="28"/>
          <w:szCs w:val="28"/>
        </w:rPr>
      </w:pPr>
    </w:p>
    <w:p w14:paraId="4A0D642A" w14:textId="4109632C" w:rsidR="00366F81" w:rsidRDefault="00366F81">
      <w:pPr>
        <w:rPr>
          <w:b/>
          <w:bCs/>
          <w:sz w:val="28"/>
          <w:szCs w:val="28"/>
        </w:rPr>
      </w:pPr>
      <w:r>
        <w:rPr>
          <w:b/>
          <w:bCs/>
          <w:sz w:val="28"/>
          <w:szCs w:val="28"/>
        </w:rPr>
        <w:t>Broad Characteristics of Studies</w:t>
      </w:r>
    </w:p>
    <w:p w14:paraId="202E606F" w14:textId="2E3646CF" w:rsidR="00366F81" w:rsidRDefault="00366F81">
      <w:pPr>
        <w:rPr>
          <w:b/>
          <w:bCs/>
          <w:sz w:val="28"/>
          <w:szCs w:val="28"/>
        </w:rPr>
      </w:pPr>
    </w:p>
    <w:p w14:paraId="23AACAC5" w14:textId="101D46BE" w:rsidR="000D755F" w:rsidRDefault="00F05162">
      <w:pPr>
        <w:rPr>
          <w:ins w:id="229" w:author="Sriraj Aiyer" w:date="2024-05-24T11:36:00Z"/>
        </w:rPr>
      </w:pPr>
      <w:r>
        <w:t xml:space="preserve">A summary of the included studies are found in Table 1. </w:t>
      </w:r>
      <w:r w:rsidR="00366F81">
        <w:t xml:space="preserve">Our included studies were published between 1991 and 2024. A histogram </w:t>
      </w:r>
      <w:del w:id="230" w:author="Sriraj Aiyer" w:date="2024-05-24T17:51:00Z">
        <w:r w:rsidR="00366F81" w:rsidDel="00B937FE">
          <w:delText xml:space="preserve">of </w:delText>
        </w:r>
      </w:del>
      <w:r w:rsidR="00366F81">
        <w:t xml:space="preserve">showing the distribution of publications over time can be found in Figure </w:t>
      </w:r>
      <w:ins w:id="231" w:author="Sriraj Aiyer" w:date="2024-05-22T16:28:00Z">
        <w:r w:rsidR="008E1B63">
          <w:t>2</w:t>
        </w:r>
      </w:ins>
      <w:del w:id="232" w:author="Sriraj Aiyer" w:date="2024-05-22T16:28:00Z">
        <w:r w:rsidR="00366F81" w:rsidDel="008E1B63">
          <w:delText>1</w:delText>
        </w:r>
      </w:del>
      <w:r w:rsidR="00366F81">
        <w:t xml:space="preserve">. We especially note that 36 of </w:t>
      </w:r>
      <w:r w:rsidR="00215AD2">
        <w:t xml:space="preserve">the 79 studies (46%) were published from 2019 onwards, indicating a recent surge of research interest in this field and </w:t>
      </w:r>
      <w:ins w:id="233" w:author="Sriraj Aiyer" w:date="2024-05-24T17:52:00Z">
        <w:r w:rsidR="00B937FE">
          <w:t xml:space="preserve">the </w:t>
        </w:r>
      </w:ins>
      <w:r w:rsidR="00215AD2">
        <w:t xml:space="preserve">timeliness of such a scoping review. The studies were published over 60 different publications, including both medical and psychological journals. 19 studies were published in a journal related to medical education, making it the most common research area. Other research areas most represented were Primary Care/General Practice, Emergency Medicine and Nursing. </w:t>
      </w:r>
    </w:p>
    <w:p w14:paraId="11CB7FA8" w14:textId="77777777" w:rsidR="0092358D" w:rsidRDefault="0092358D">
      <w:pPr>
        <w:rPr>
          <w:ins w:id="234" w:author="Sriraj Aiyer" w:date="2024-05-24T11:17:00Z"/>
        </w:rPr>
      </w:pPr>
    </w:p>
    <w:p w14:paraId="0CB0FFB0" w14:textId="1F6E9213" w:rsidR="000D755F" w:rsidRPr="000D755F" w:rsidRDefault="000D755F">
      <w:pPr>
        <w:rPr>
          <w:ins w:id="235" w:author="Sriraj Aiyer" w:date="2024-05-24T11:17:00Z"/>
          <w:b/>
          <w:bCs/>
          <w:sz w:val="28"/>
          <w:szCs w:val="28"/>
          <w:rPrChange w:id="236" w:author="Sriraj Aiyer" w:date="2024-05-24T11:17:00Z">
            <w:rPr>
              <w:ins w:id="237" w:author="Sriraj Aiyer" w:date="2024-05-24T11:17:00Z"/>
            </w:rPr>
          </w:rPrChange>
        </w:rPr>
      </w:pPr>
      <w:ins w:id="238" w:author="Sriraj Aiyer" w:date="2024-05-24T11:17:00Z">
        <w:r>
          <w:rPr>
            <w:b/>
            <w:bCs/>
            <w:sz w:val="28"/>
            <w:szCs w:val="28"/>
          </w:rPr>
          <w:t>Methodologies</w:t>
        </w:r>
      </w:ins>
    </w:p>
    <w:p w14:paraId="2A6FC5C4" w14:textId="77777777" w:rsidR="000D755F" w:rsidRDefault="000D755F">
      <w:pPr>
        <w:rPr>
          <w:ins w:id="239" w:author="Sriraj Aiyer" w:date="2024-05-24T11:17:00Z"/>
        </w:rPr>
      </w:pPr>
    </w:p>
    <w:p w14:paraId="4AE6EDCC" w14:textId="4B5B3EDF" w:rsidR="00F05162" w:rsidRDefault="004F2AD7">
      <w:pPr>
        <w:rPr>
          <w:ins w:id="240" w:author="Sriraj Aiyer" w:date="2024-05-24T11:59:00Z"/>
        </w:rPr>
      </w:pPr>
      <w:r>
        <w:t xml:space="preserve">When examining the research methodologies, </w:t>
      </w:r>
      <w:r w:rsidR="00215AD2">
        <w:t>44 studies (56%) involved the use of clinical patient</w:t>
      </w:r>
      <w:r w:rsidR="00094246">
        <w:t xml:space="preserve"> text</w:t>
      </w:r>
      <w:r w:rsidR="00215AD2">
        <w:t xml:space="preserve"> vignettes in their study design, making it the most used experimental task</w:t>
      </w:r>
      <w:commentRangeStart w:id="241"/>
      <w:r w:rsidR="00215AD2">
        <w:t>.</w:t>
      </w:r>
      <w:commentRangeEnd w:id="241"/>
      <w:r w:rsidR="008E4B68">
        <w:rPr>
          <w:rStyle w:val="CommentReference"/>
        </w:rPr>
        <w:commentReference w:id="241"/>
      </w:r>
      <w:ins w:id="242" w:author="Sriraj Aiyer" w:date="2024-05-24T11:56:00Z">
        <w:r w:rsidR="0062261E">
          <w:t xml:space="preserve"> Other experimental methodologies include the use of i</w:t>
        </w:r>
      </w:ins>
      <w:ins w:id="243" w:author="Sriraj Aiyer" w:date="2024-05-24T11:57:00Z">
        <w:r w:rsidR="0062261E">
          <w:t>maging (e.g. ECG, X-Rays, MRI) for diagnosis, questionnaires administered in situ to measure confidence during real patient cases as they are happening, and high</w:t>
        </w:r>
      </w:ins>
      <w:ins w:id="244" w:author="Sriraj Aiyer" w:date="2024-05-24T11:58:00Z">
        <w:r w:rsidR="0062261E">
          <w:t>-fidelity simulations (either digitally or using a mannequin). It is conceivable however that these methodologies differ in ways aside from how naturalistic they are.</w:t>
        </w:r>
      </w:ins>
      <w:r w:rsidR="00215AD2">
        <w:t xml:space="preserve"> </w:t>
      </w:r>
      <w:commentRangeStart w:id="245"/>
      <w:ins w:id="246" w:author="Sriraj Aiyer" w:date="2024-05-24T11:20:00Z">
        <w:r w:rsidR="000D755F">
          <w:t>One included study in this review found that nurses were both less accurate and less confident in a high-fidelity simulation compared to a paper-based vignette</w:t>
        </w:r>
        <w:r w:rsidR="000D755F" w:rsidRPr="000E1AA1">
          <w:rPr>
            <w:vertAlign w:val="superscript"/>
          </w:rPr>
          <w:t>7</w:t>
        </w:r>
        <w:r w:rsidR="000D755F">
          <w:rPr>
            <w:vertAlign w:val="superscript"/>
          </w:rPr>
          <w:t>2</w:t>
        </w:r>
        <w:r w:rsidR="000D755F">
          <w:t xml:space="preserve">, hinting at limitations in generalising less naturalistic paradigms (e.g. vignettes) to how clinicians would behave in their everyday medical practice. </w:t>
        </w:r>
        <w:commentRangeEnd w:id="245"/>
        <w:r w:rsidR="000D755F">
          <w:rPr>
            <w:rStyle w:val="CommentReference"/>
          </w:rPr>
          <w:commentReference w:id="245"/>
        </w:r>
      </w:ins>
    </w:p>
    <w:p w14:paraId="0687D1E6" w14:textId="715A30A1" w:rsidR="0062261E" w:rsidRDefault="0062261E">
      <w:pPr>
        <w:rPr>
          <w:ins w:id="247" w:author="Sriraj Aiyer" w:date="2024-05-24T11:59:00Z"/>
        </w:rPr>
      </w:pPr>
    </w:p>
    <w:p w14:paraId="5B3765EB" w14:textId="5C2A2510" w:rsidR="00786AD6" w:rsidRDefault="0062261E" w:rsidP="00786AD6">
      <w:pPr>
        <w:rPr>
          <w:ins w:id="248" w:author="Sriraj Aiyer" w:date="2024-05-24T12:10:00Z"/>
        </w:rPr>
      </w:pPr>
      <w:ins w:id="249" w:author="Sriraj Aiyer" w:date="2024-05-24T11:59:00Z">
        <w:r>
          <w:t>Another asp</w:t>
        </w:r>
      </w:ins>
      <w:ins w:id="250" w:author="Sriraj Aiyer" w:date="2024-05-24T12:00:00Z">
        <w:r>
          <w:t>ect of these methodologies worth noting is the operationalisation of both diagnostic confidence and accuracy</w:t>
        </w:r>
      </w:ins>
      <w:ins w:id="251" w:author="Sriraj Aiyer" w:date="2024-05-24T12:10:00Z">
        <w:r w:rsidR="00786AD6">
          <w:t xml:space="preserve"> (and then by extension, how calibration is operationalised)</w:t>
        </w:r>
      </w:ins>
      <w:ins w:id="252" w:author="Sriraj Aiyer" w:date="2024-05-24T12:00:00Z">
        <w:r>
          <w:t xml:space="preserve">. Studies </w:t>
        </w:r>
      </w:ins>
      <w:ins w:id="253" w:author="Sriraj Aiyer" w:date="2024-05-24T12:01:00Z">
        <w:r>
          <w:t>are mostly aligned on</w:t>
        </w:r>
      </w:ins>
      <w:ins w:id="254" w:author="Sriraj Aiyer" w:date="2024-05-24T12:00:00Z">
        <w:r>
          <w:t xml:space="preserve"> </w:t>
        </w:r>
      </w:ins>
      <w:ins w:id="255" w:author="Sriraj Aiyer" w:date="2024-05-24T12:01:00Z">
        <w:r>
          <w:t>the</w:t>
        </w:r>
      </w:ins>
      <w:ins w:id="256" w:author="Sriraj Aiyer" w:date="2024-05-24T12:00:00Z">
        <w:r>
          <w:t xml:space="preserve"> use </w:t>
        </w:r>
      </w:ins>
      <w:ins w:id="257" w:author="Sriraj Aiyer" w:date="2024-05-24T12:01:00Z">
        <w:r>
          <w:t xml:space="preserve">of </w:t>
        </w:r>
      </w:ins>
      <w:ins w:id="258" w:author="Sriraj Aiyer" w:date="2024-05-24T12:00:00Z">
        <w:r>
          <w:t xml:space="preserve">a self-reported scale for confidence, be it </w:t>
        </w:r>
      </w:ins>
      <w:ins w:id="259" w:author="Sriraj Aiyer" w:date="2024-05-24T12:01:00Z">
        <w:r>
          <w:t xml:space="preserve">a scale from 1-10 or 1-100. The use of such scales is common within cognitive psychology and such measured confidence values are often </w:t>
        </w:r>
      </w:ins>
      <w:ins w:id="260" w:author="Sriraj Aiyer" w:date="2024-05-24T12:02:00Z">
        <w:r>
          <w:t xml:space="preserve">found to predict other behavioural variables of uncertainty, </w:t>
        </w:r>
        <w:commentRangeStart w:id="261"/>
        <w:r>
          <w:t>such as the tendency to seek further information or to opt out of making a decision</w:t>
        </w:r>
        <w:commentRangeEnd w:id="261"/>
        <w:r>
          <w:rPr>
            <w:rStyle w:val="CommentReference"/>
          </w:rPr>
          <w:commentReference w:id="261"/>
        </w:r>
        <w:r>
          <w:t>.</w:t>
        </w:r>
      </w:ins>
      <w:ins w:id="262" w:author="Sriraj Aiyer" w:date="2024-05-24T12:11:00Z">
        <w:r w:rsidR="00786AD6">
          <w:t xml:space="preserve"> </w:t>
        </w:r>
      </w:ins>
      <w:ins w:id="263" w:author="Sriraj Aiyer" w:date="2024-05-24T12:10:00Z">
        <w:r w:rsidR="00786AD6">
          <w:t xml:space="preserve">24 studies (30%) allowed participants to input multiple diagnostic differentials rather than a single diagnosis. Confidence is then either measured for each differential or in the set of differentials as a whole. Accuracy is easier to operationalise as a single diagnosis (whether it is correct or not), but it is less naturalistic to how clinicians may consider competing diagnoses in their everyday practice. Hence, measures of how calibrated confidence judgements are to true diagnostic accuracy are heavily contingent on how diagnoses are recorded, which </w:t>
        </w:r>
      </w:ins>
      <w:ins w:id="264" w:author="Sriraj Aiyer" w:date="2024-05-24T12:11:00Z">
        <w:r w:rsidR="00786AD6">
          <w:t xml:space="preserve">has </w:t>
        </w:r>
      </w:ins>
      <w:ins w:id="265" w:author="Sriraj Aiyer" w:date="2024-05-24T12:10:00Z">
        <w:r w:rsidR="00786AD6">
          <w:t>a bearing on how reliable findings on overconfidence</w:t>
        </w:r>
      </w:ins>
      <w:ins w:id="266" w:author="Sriraj Aiyer" w:date="2024-05-24T12:11:00Z">
        <w:r w:rsidR="00786AD6">
          <w:t>/</w:t>
        </w:r>
      </w:ins>
      <w:proofErr w:type="spellStart"/>
      <w:ins w:id="267" w:author="Sriraj Aiyer" w:date="2024-05-24T12:10:00Z">
        <w:r w:rsidR="00786AD6">
          <w:t>underconfidence</w:t>
        </w:r>
        <w:proofErr w:type="spellEnd"/>
        <w:r w:rsidR="00786AD6">
          <w:t xml:space="preserve"> are. </w:t>
        </w:r>
      </w:ins>
    </w:p>
    <w:p w14:paraId="2C088FCB" w14:textId="774DD277" w:rsidR="0062261E" w:rsidRDefault="0062261E">
      <w:pPr>
        <w:rPr>
          <w:ins w:id="268" w:author="Sriraj Aiyer" w:date="2024-05-22T16:30:00Z"/>
        </w:rPr>
      </w:pPr>
    </w:p>
    <w:p w14:paraId="75A88C6A" w14:textId="52FB4B09" w:rsidR="008E1B63" w:rsidRDefault="008E1B63">
      <w:pPr>
        <w:rPr>
          <w:ins w:id="269" w:author="Sriraj Aiyer" w:date="2024-05-24T12:11:00Z"/>
        </w:rPr>
      </w:pPr>
    </w:p>
    <w:p w14:paraId="0D7A83B8" w14:textId="301BEF74" w:rsidR="00786AD6" w:rsidRDefault="00786AD6">
      <w:pPr>
        <w:rPr>
          <w:ins w:id="270" w:author="Sriraj Aiyer" w:date="2024-05-24T12:11:00Z"/>
        </w:rPr>
      </w:pPr>
    </w:p>
    <w:p w14:paraId="3ABE052A" w14:textId="04B5A464" w:rsidR="00786AD6" w:rsidRDefault="00786AD6">
      <w:pPr>
        <w:rPr>
          <w:ins w:id="271" w:author="Sriraj Aiyer" w:date="2024-05-24T12:11:00Z"/>
        </w:rPr>
      </w:pPr>
    </w:p>
    <w:p w14:paraId="47703D49" w14:textId="2C60B53D" w:rsidR="00786AD6" w:rsidRDefault="00786AD6">
      <w:pPr>
        <w:rPr>
          <w:ins w:id="272" w:author="Sriraj Aiyer" w:date="2024-05-24T12:11:00Z"/>
        </w:rPr>
      </w:pPr>
    </w:p>
    <w:p w14:paraId="1515A633" w14:textId="77777777" w:rsidR="00786AD6" w:rsidRDefault="00786AD6">
      <w:pPr>
        <w:rPr>
          <w:ins w:id="273" w:author="Sriraj Aiyer" w:date="2024-05-22T16:30:00Z"/>
        </w:rPr>
      </w:pPr>
    </w:p>
    <w:tbl>
      <w:tblPr>
        <w:tblStyle w:val="TableGrid"/>
        <w:tblW w:w="0" w:type="auto"/>
        <w:tblLook w:val="04A0" w:firstRow="1" w:lastRow="0" w:firstColumn="1" w:lastColumn="0" w:noHBand="0" w:noVBand="1"/>
      </w:tblPr>
      <w:tblGrid>
        <w:gridCol w:w="3823"/>
        <w:gridCol w:w="681"/>
        <w:gridCol w:w="3713"/>
        <w:gridCol w:w="793"/>
      </w:tblGrid>
      <w:tr w:rsidR="008E1B63" w14:paraId="364BAC80" w14:textId="77777777" w:rsidTr="002066A6">
        <w:trPr>
          <w:ins w:id="274" w:author="Sriraj Aiyer" w:date="2024-05-22T16:30:00Z"/>
        </w:trPr>
        <w:tc>
          <w:tcPr>
            <w:tcW w:w="4504" w:type="dxa"/>
            <w:gridSpan w:val="2"/>
          </w:tcPr>
          <w:p w14:paraId="7744C541" w14:textId="77777777" w:rsidR="008E1B63" w:rsidRPr="00F05162" w:rsidRDefault="008E1B63" w:rsidP="002066A6">
            <w:pPr>
              <w:rPr>
                <w:ins w:id="275" w:author="Sriraj Aiyer" w:date="2024-05-22T16:30:00Z"/>
                <w:b/>
                <w:bCs/>
              </w:rPr>
            </w:pPr>
            <w:ins w:id="276" w:author="Sriraj Aiyer" w:date="2024-05-22T16:30:00Z">
              <w:r w:rsidRPr="00F05162">
                <w:rPr>
                  <w:b/>
                  <w:bCs/>
                </w:rPr>
                <w:t>Publication Year</w:t>
              </w:r>
            </w:ins>
          </w:p>
        </w:tc>
        <w:tc>
          <w:tcPr>
            <w:tcW w:w="4506" w:type="dxa"/>
            <w:gridSpan w:val="2"/>
          </w:tcPr>
          <w:p w14:paraId="245043F4" w14:textId="77777777" w:rsidR="008E1B63" w:rsidRDefault="008E1B63" w:rsidP="002066A6">
            <w:pPr>
              <w:rPr>
                <w:ins w:id="277" w:author="Sriraj Aiyer" w:date="2024-05-22T16:30:00Z"/>
              </w:rPr>
            </w:pPr>
            <w:ins w:id="278" w:author="Sriraj Aiyer" w:date="2024-05-22T16:30:00Z">
              <w:r w:rsidRPr="00F05162">
                <w:rPr>
                  <w:b/>
                  <w:bCs/>
                </w:rPr>
                <w:t>Subdiscipline / Population</w:t>
              </w:r>
            </w:ins>
          </w:p>
        </w:tc>
      </w:tr>
      <w:tr w:rsidR="008E1B63" w14:paraId="50553A12" w14:textId="77777777" w:rsidTr="002066A6">
        <w:trPr>
          <w:ins w:id="279" w:author="Sriraj Aiyer" w:date="2024-05-22T16:30:00Z"/>
        </w:trPr>
        <w:tc>
          <w:tcPr>
            <w:tcW w:w="3823" w:type="dxa"/>
          </w:tcPr>
          <w:p w14:paraId="10258192" w14:textId="77777777" w:rsidR="008E1B63" w:rsidRDefault="008E1B63" w:rsidP="002066A6">
            <w:pPr>
              <w:rPr>
                <w:ins w:id="280" w:author="Sriraj Aiyer" w:date="2024-05-22T16:30:00Z"/>
              </w:rPr>
            </w:pPr>
            <w:ins w:id="281" w:author="Sriraj Aiyer" w:date="2024-05-22T16:30:00Z">
              <w:r>
                <w:t>1991-2000</w:t>
              </w:r>
            </w:ins>
          </w:p>
        </w:tc>
        <w:tc>
          <w:tcPr>
            <w:tcW w:w="681" w:type="dxa"/>
          </w:tcPr>
          <w:p w14:paraId="09E87411" w14:textId="77777777" w:rsidR="008E1B63" w:rsidRDefault="008E1B63" w:rsidP="002066A6">
            <w:pPr>
              <w:jc w:val="center"/>
              <w:rPr>
                <w:ins w:id="282" w:author="Sriraj Aiyer" w:date="2024-05-22T16:30:00Z"/>
              </w:rPr>
            </w:pPr>
            <w:ins w:id="283" w:author="Sriraj Aiyer" w:date="2024-05-22T16:30:00Z">
              <w:r>
                <w:t>10</w:t>
              </w:r>
            </w:ins>
          </w:p>
        </w:tc>
        <w:tc>
          <w:tcPr>
            <w:tcW w:w="3713" w:type="dxa"/>
          </w:tcPr>
          <w:p w14:paraId="35B9623B" w14:textId="77777777" w:rsidR="008E1B63" w:rsidRDefault="008E1B63" w:rsidP="002066A6">
            <w:pPr>
              <w:rPr>
                <w:ins w:id="284" w:author="Sriraj Aiyer" w:date="2024-05-22T16:30:00Z"/>
              </w:rPr>
            </w:pPr>
            <w:ins w:id="285" w:author="Sriraj Aiyer" w:date="2024-05-22T16:30:00Z">
              <w:r>
                <w:t>Primary Care / General Practice</w:t>
              </w:r>
            </w:ins>
          </w:p>
        </w:tc>
        <w:tc>
          <w:tcPr>
            <w:tcW w:w="793" w:type="dxa"/>
          </w:tcPr>
          <w:p w14:paraId="23FA31CD" w14:textId="77777777" w:rsidR="008E1B63" w:rsidRDefault="008E1B63" w:rsidP="002066A6">
            <w:pPr>
              <w:jc w:val="center"/>
              <w:rPr>
                <w:ins w:id="286" w:author="Sriraj Aiyer" w:date="2024-05-22T16:30:00Z"/>
              </w:rPr>
            </w:pPr>
            <w:ins w:id="287" w:author="Sriraj Aiyer" w:date="2024-05-22T16:30:00Z">
              <w:r>
                <w:t>26</w:t>
              </w:r>
            </w:ins>
          </w:p>
        </w:tc>
      </w:tr>
      <w:tr w:rsidR="008E1B63" w14:paraId="783C0D91" w14:textId="77777777" w:rsidTr="002066A6">
        <w:trPr>
          <w:ins w:id="288" w:author="Sriraj Aiyer" w:date="2024-05-22T16:30:00Z"/>
        </w:trPr>
        <w:tc>
          <w:tcPr>
            <w:tcW w:w="3823" w:type="dxa"/>
          </w:tcPr>
          <w:p w14:paraId="70A1B202" w14:textId="77777777" w:rsidR="008E1B63" w:rsidRDefault="008E1B63" w:rsidP="002066A6">
            <w:pPr>
              <w:rPr>
                <w:ins w:id="289" w:author="Sriraj Aiyer" w:date="2024-05-22T16:30:00Z"/>
              </w:rPr>
            </w:pPr>
            <w:ins w:id="290" w:author="Sriraj Aiyer" w:date="2024-05-22T16:30:00Z">
              <w:r>
                <w:t>2001-2010</w:t>
              </w:r>
            </w:ins>
          </w:p>
        </w:tc>
        <w:tc>
          <w:tcPr>
            <w:tcW w:w="681" w:type="dxa"/>
          </w:tcPr>
          <w:p w14:paraId="0636DF08" w14:textId="77777777" w:rsidR="008E1B63" w:rsidRDefault="008E1B63" w:rsidP="002066A6">
            <w:pPr>
              <w:jc w:val="center"/>
              <w:rPr>
                <w:ins w:id="291" w:author="Sriraj Aiyer" w:date="2024-05-22T16:30:00Z"/>
              </w:rPr>
            </w:pPr>
            <w:ins w:id="292" w:author="Sriraj Aiyer" w:date="2024-05-22T16:30:00Z">
              <w:r>
                <w:t>11</w:t>
              </w:r>
            </w:ins>
          </w:p>
        </w:tc>
        <w:tc>
          <w:tcPr>
            <w:tcW w:w="3713" w:type="dxa"/>
          </w:tcPr>
          <w:p w14:paraId="0216E364" w14:textId="77777777" w:rsidR="008E1B63" w:rsidRDefault="008E1B63" w:rsidP="002066A6">
            <w:pPr>
              <w:rPr>
                <w:ins w:id="293" w:author="Sriraj Aiyer" w:date="2024-05-22T16:30:00Z"/>
              </w:rPr>
            </w:pPr>
            <w:ins w:id="294" w:author="Sriraj Aiyer" w:date="2024-05-22T16:30:00Z">
              <w:r>
                <w:t>Medical Students</w:t>
              </w:r>
            </w:ins>
          </w:p>
        </w:tc>
        <w:tc>
          <w:tcPr>
            <w:tcW w:w="793" w:type="dxa"/>
          </w:tcPr>
          <w:p w14:paraId="431E309F" w14:textId="77777777" w:rsidR="008E1B63" w:rsidRDefault="008E1B63" w:rsidP="002066A6">
            <w:pPr>
              <w:jc w:val="center"/>
              <w:rPr>
                <w:ins w:id="295" w:author="Sriraj Aiyer" w:date="2024-05-22T16:30:00Z"/>
              </w:rPr>
            </w:pPr>
            <w:ins w:id="296" w:author="Sriraj Aiyer" w:date="2024-05-22T16:30:00Z">
              <w:r>
                <w:t>15</w:t>
              </w:r>
            </w:ins>
          </w:p>
        </w:tc>
      </w:tr>
      <w:tr w:rsidR="008E1B63" w14:paraId="7C1F1D14" w14:textId="77777777" w:rsidTr="002066A6">
        <w:trPr>
          <w:ins w:id="297" w:author="Sriraj Aiyer" w:date="2024-05-22T16:30:00Z"/>
        </w:trPr>
        <w:tc>
          <w:tcPr>
            <w:tcW w:w="3823" w:type="dxa"/>
          </w:tcPr>
          <w:p w14:paraId="32E1614C" w14:textId="77777777" w:rsidR="008E1B63" w:rsidRDefault="008E1B63" w:rsidP="002066A6">
            <w:pPr>
              <w:rPr>
                <w:ins w:id="298" w:author="Sriraj Aiyer" w:date="2024-05-22T16:30:00Z"/>
              </w:rPr>
            </w:pPr>
            <w:ins w:id="299" w:author="Sriraj Aiyer" w:date="2024-05-22T16:30:00Z">
              <w:r>
                <w:t>2011-2020</w:t>
              </w:r>
            </w:ins>
          </w:p>
        </w:tc>
        <w:tc>
          <w:tcPr>
            <w:tcW w:w="681" w:type="dxa"/>
          </w:tcPr>
          <w:p w14:paraId="0B5E7090" w14:textId="77777777" w:rsidR="008E1B63" w:rsidRDefault="008E1B63" w:rsidP="002066A6">
            <w:pPr>
              <w:jc w:val="center"/>
              <w:rPr>
                <w:ins w:id="300" w:author="Sriraj Aiyer" w:date="2024-05-22T16:30:00Z"/>
              </w:rPr>
            </w:pPr>
            <w:ins w:id="301" w:author="Sriraj Aiyer" w:date="2024-05-22T16:30:00Z">
              <w:r>
                <w:t>29</w:t>
              </w:r>
            </w:ins>
          </w:p>
        </w:tc>
        <w:tc>
          <w:tcPr>
            <w:tcW w:w="3713" w:type="dxa"/>
          </w:tcPr>
          <w:p w14:paraId="4110F085" w14:textId="77777777" w:rsidR="008E1B63" w:rsidRDefault="008E1B63" w:rsidP="002066A6">
            <w:pPr>
              <w:rPr>
                <w:ins w:id="302" w:author="Sriraj Aiyer" w:date="2024-05-22T16:30:00Z"/>
              </w:rPr>
            </w:pPr>
            <w:ins w:id="303" w:author="Sriraj Aiyer" w:date="2024-05-22T16:30:00Z">
              <w:r>
                <w:t>Emergency Medicine</w:t>
              </w:r>
            </w:ins>
          </w:p>
        </w:tc>
        <w:tc>
          <w:tcPr>
            <w:tcW w:w="793" w:type="dxa"/>
          </w:tcPr>
          <w:p w14:paraId="41E7FE99" w14:textId="77777777" w:rsidR="008E1B63" w:rsidRDefault="008E1B63" w:rsidP="002066A6">
            <w:pPr>
              <w:jc w:val="center"/>
              <w:rPr>
                <w:ins w:id="304" w:author="Sriraj Aiyer" w:date="2024-05-22T16:30:00Z"/>
              </w:rPr>
            </w:pPr>
            <w:ins w:id="305" w:author="Sriraj Aiyer" w:date="2024-05-22T16:30:00Z">
              <w:r>
                <w:t>10</w:t>
              </w:r>
            </w:ins>
          </w:p>
        </w:tc>
      </w:tr>
      <w:tr w:rsidR="008E1B63" w14:paraId="3E27A1A3" w14:textId="77777777" w:rsidTr="002066A6">
        <w:trPr>
          <w:ins w:id="306" w:author="Sriraj Aiyer" w:date="2024-05-22T16:30:00Z"/>
        </w:trPr>
        <w:tc>
          <w:tcPr>
            <w:tcW w:w="3823" w:type="dxa"/>
          </w:tcPr>
          <w:p w14:paraId="50AB7EE0" w14:textId="77777777" w:rsidR="008E1B63" w:rsidRDefault="008E1B63" w:rsidP="002066A6">
            <w:pPr>
              <w:rPr>
                <w:ins w:id="307" w:author="Sriraj Aiyer" w:date="2024-05-22T16:30:00Z"/>
              </w:rPr>
            </w:pPr>
            <w:ins w:id="308" w:author="Sriraj Aiyer" w:date="2024-05-22T16:30:00Z">
              <w:r>
                <w:t>2021-</w:t>
              </w:r>
            </w:ins>
          </w:p>
        </w:tc>
        <w:tc>
          <w:tcPr>
            <w:tcW w:w="681" w:type="dxa"/>
          </w:tcPr>
          <w:p w14:paraId="5E2F45E5" w14:textId="77777777" w:rsidR="008E1B63" w:rsidRDefault="008E1B63" w:rsidP="002066A6">
            <w:pPr>
              <w:jc w:val="center"/>
              <w:rPr>
                <w:ins w:id="309" w:author="Sriraj Aiyer" w:date="2024-05-22T16:30:00Z"/>
              </w:rPr>
            </w:pPr>
            <w:ins w:id="310" w:author="Sriraj Aiyer" w:date="2024-05-22T16:30:00Z">
              <w:r>
                <w:t>29</w:t>
              </w:r>
            </w:ins>
          </w:p>
        </w:tc>
        <w:tc>
          <w:tcPr>
            <w:tcW w:w="3713" w:type="dxa"/>
          </w:tcPr>
          <w:p w14:paraId="569938F5" w14:textId="77777777" w:rsidR="008E1B63" w:rsidRDefault="008E1B63" w:rsidP="002066A6">
            <w:pPr>
              <w:rPr>
                <w:ins w:id="311" w:author="Sriraj Aiyer" w:date="2024-05-22T16:30:00Z"/>
              </w:rPr>
            </w:pPr>
            <w:ins w:id="312" w:author="Sriraj Aiyer" w:date="2024-05-22T16:30:00Z">
              <w:r>
                <w:t>Nursing</w:t>
              </w:r>
            </w:ins>
          </w:p>
        </w:tc>
        <w:tc>
          <w:tcPr>
            <w:tcW w:w="793" w:type="dxa"/>
          </w:tcPr>
          <w:p w14:paraId="4F2AF5E1" w14:textId="77777777" w:rsidR="008E1B63" w:rsidRDefault="008E1B63" w:rsidP="002066A6">
            <w:pPr>
              <w:jc w:val="center"/>
              <w:rPr>
                <w:ins w:id="313" w:author="Sriraj Aiyer" w:date="2024-05-22T16:30:00Z"/>
              </w:rPr>
            </w:pPr>
            <w:ins w:id="314" w:author="Sriraj Aiyer" w:date="2024-05-22T16:30:00Z">
              <w:r>
                <w:t>6</w:t>
              </w:r>
            </w:ins>
          </w:p>
        </w:tc>
      </w:tr>
      <w:tr w:rsidR="008E1B63" w14:paraId="0485E038" w14:textId="77777777" w:rsidTr="002066A6">
        <w:trPr>
          <w:ins w:id="315" w:author="Sriraj Aiyer" w:date="2024-05-22T16:30:00Z"/>
        </w:trPr>
        <w:tc>
          <w:tcPr>
            <w:tcW w:w="3823" w:type="dxa"/>
          </w:tcPr>
          <w:p w14:paraId="1170CF72" w14:textId="77777777" w:rsidR="008E1B63" w:rsidRDefault="008E1B63" w:rsidP="002066A6">
            <w:pPr>
              <w:rPr>
                <w:ins w:id="316" w:author="Sriraj Aiyer" w:date="2024-05-22T16:30:00Z"/>
              </w:rPr>
            </w:pPr>
          </w:p>
        </w:tc>
        <w:tc>
          <w:tcPr>
            <w:tcW w:w="681" w:type="dxa"/>
          </w:tcPr>
          <w:p w14:paraId="2FD30B1A" w14:textId="77777777" w:rsidR="008E1B63" w:rsidRDefault="008E1B63" w:rsidP="002066A6">
            <w:pPr>
              <w:rPr>
                <w:ins w:id="317" w:author="Sriraj Aiyer" w:date="2024-05-22T16:30:00Z"/>
              </w:rPr>
            </w:pPr>
          </w:p>
        </w:tc>
        <w:tc>
          <w:tcPr>
            <w:tcW w:w="3713" w:type="dxa"/>
          </w:tcPr>
          <w:p w14:paraId="4E5DB13F" w14:textId="77777777" w:rsidR="008E1B63" w:rsidRDefault="008E1B63" w:rsidP="002066A6">
            <w:pPr>
              <w:rPr>
                <w:ins w:id="318" w:author="Sriraj Aiyer" w:date="2024-05-22T16:30:00Z"/>
              </w:rPr>
            </w:pPr>
            <w:ins w:id="319" w:author="Sriraj Aiyer" w:date="2024-05-22T16:30:00Z">
              <w:r>
                <w:t>Pathology</w:t>
              </w:r>
            </w:ins>
          </w:p>
        </w:tc>
        <w:tc>
          <w:tcPr>
            <w:tcW w:w="793" w:type="dxa"/>
          </w:tcPr>
          <w:p w14:paraId="7B659EB1" w14:textId="77777777" w:rsidR="008E1B63" w:rsidRDefault="008E1B63" w:rsidP="002066A6">
            <w:pPr>
              <w:jc w:val="center"/>
              <w:rPr>
                <w:ins w:id="320" w:author="Sriraj Aiyer" w:date="2024-05-22T16:30:00Z"/>
              </w:rPr>
            </w:pPr>
            <w:ins w:id="321" w:author="Sriraj Aiyer" w:date="2024-05-22T16:30:00Z">
              <w:r>
                <w:t>4</w:t>
              </w:r>
            </w:ins>
          </w:p>
        </w:tc>
      </w:tr>
      <w:tr w:rsidR="008E1B63" w14:paraId="60B4A2B3" w14:textId="77777777" w:rsidTr="002066A6">
        <w:trPr>
          <w:ins w:id="322" w:author="Sriraj Aiyer" w:date="2024-05-22T16:30:00Z"/>
        </w:trPr>
        <w:tc>
          <w:tcPr>
            <w:tcW w:w="4504" w:type="dxa"/>
            <w:gridSpan w:val="2"/>
          </w:tcPr>
          <w:p w14:paraId="1EF777D2" w14:textId="77777777" w:rsidR="008E1B63" w:rsidRPr="00F05162" w:rsidRDefault="008E1B63" w:rsidP="002066A6">
            <w:pPr>
              <w:rPr>
                <w:ins w:id="323" w:author="Sriraj Aiyer" w:date="2024-05-22T16:30:00Z"/>
                <w:b/>
                <w:bCs/>
              </w:rPr>
            </w:pPr>
            <w:ins w:id="324" w:author="Sriraj Aiyer" w:date="2024-05-22T16:30:00Z">
              <w:r w:rsidRPr="00F05162">
                <w:rPr>
                  <w:b/>
                  <w:bCs/>
                </w:rPr>
                <w:t>Methodology</w:t>
              </w:r>
            </w:ins>
          </w:p>
        </w:tc>
        <w:tc>
          <w:tcPr>
            <w:tcW w:w="3713" w:type="dxa"/>
          </w:tcPr>
          <w:p w14:paraId="16BC84F7" w14:textId="77777777" w:rsidR="008E1B63" w:rsidRDefault="008E1B63" w:rsidP="002066A6">
            <w:pPr>
              <w:rPr>
                <w:ins w:id="325" w:author="Sriraj Aiyer" w:date="2024-05-22T16:30:00Z"/>
              </w:rPr>
            </w:pPr>
            <w:ins w:id="326" w:author="Sriraj Aiyer" w:date="2024-05-22T16:30:00Z">
              <w:r>
                <w:t>Radiology</w:t>
              </w:r>
            </w:ins>
          </w:p>
        </w:tc>
        <w:tc>
          <w:tcPr>
            <w:tcW w:w="793" w:type="dxa"/>
          </w:tcPr>
          <w:p w14:paraId="5945AAC1" w14:textId="77777777" w:rsidR="008E1B63" w:rsidRDefault="008E1B63" w:rsidP="002066A6">
            <w:pPr>
              <w:jc w:val="center"/>
              <w:rPr>
                <w:ins w:id="327" w:author="Sriraj Aiyer" w:date="2024-05-22T16:30:00Z"/>
              </w:rPr>
            </w:pPr>
            <w:ins w:id="328" w:author="Sriraj Aiyer" w:date="2024-05-22T16:30:00Z">
              <w:r>
                <w:t>4</w:t>
              </w:r>
            </w:ins>
          </w:p>
        </w:tc>
      </w:tr>
      <w:tr w:rsidR="008E1B63" w14:paraId="4AC84F7F" w14:textId="77777777" w:rsidTr="002066A6">
        <w:trPr>
          <w:ins w:id="329" w:author="Sriraj Aiyer" w:date="2024-05-22T16:30:00Z"/>
        </w:trPr>
        <w:tc>
          <w:tcPr>
            <w:tcW w:w="3823" w:type="dxa"/>
          </w:tcPr>
          <w:p w14:paraId="0CD29F26" w14:textId="77777777" w:rsidR="008E1B63" w:rsidRDefault="008E1B63" w:rsidP="002066A6">
            <w:pPr>
              <w:rPr>
                <w:ins w:id="330" w:author="Sriraj Aiyer" w:date="2024-05-22T16:30:00Z"/>
              </w:rPr>
            </w:pPr>
            <w:ins w:id="331" w:author="Sriraj Aiyer" w:date="2024-05-22T16:30:00Z">
              <w:r>
                <w:t>Textual Vignette</w:t>
              </w:r>
            </w:ins>
          </w:p>
        </w:tc>
        <w:tc>
          <w:tcPr>
            <w:tcW w:w="681" w:type="dxa"/>
          </w:tcPr>
          <w:p w14:paraId="07301A6C" w14:textId="77777777" w:rsidR="008E1B63" w:rsidRDefault="008E1B63" w:rsidP="002066A6">
            <w:pPr>
              <w:jc w:val="center"/>
              <w:rPr>
                <w:ins w:id="332" w:author="Sriraj Aiyer" w:date="2024-05-22T16:30:00Z"/>
              </w:rPr>
            </w:pPr>
            <w:ins w:id="333" w:author="Sriraj Aiyer" w:date="2024-05-22T16:30:00Z">
              <w:r>
                <w:t>44</w:t>
              </w:r>
            </w:ins>
          </w:p>
        </w:tc>
        <w:tc>
          <w:tcPr>
            <w:tcW w:w="3713" w:type="dxa"/>
          </w:tcPr>
          <w:p w14:paraId="5B725BC1" w14:textId="77777777" w:rsidR="008E1B63" w:rsidRDefault="008E1B63" w:rsidP="002066A6">
            <w:pPr>
              <w:rPr>
                <w:ins w:id="334" w:author="Sriraj Aiyer" w:date="2024-05-22T16:30:00Z"/>
              </w:rPr>
            </w:pPr>
            <w:ins w:id="335" w:author="Sriraj Aiyer" w:date="2024-05-22T16:30:00Z">
              <w:r>
                <w:t>Other</w:t>
              </w:r>
            </w:ins>
          </w:p>
        </w:tc>
        <w:tc>
          <w:tcPr>
            <w:tcW w:w="793" w:type="dxa"/>
          </w:tcPr>
          <w:p w14:paraId="4D36CFA2" w14:textId="77777777" w:rsidR="008E1B63" w:rsidRDefault="008E1B63" w:rsidP="002066A6">
            <w:pPr>
              <w:jc w:val="center"/>
              <w:rPr>
                <w:ins w:id="336" w:author="Sriraj Aiyer" w:date="2024-05-22T16:30:00Z"/>
              </w:rPr>
            </w:pPr>
            <w:ins w:id="337" w:author="Sriraj Aiyer" w:date="2024-05-22T16:30:00Z">
              <w:r>
                <w:t>14</w:t>
              </w:r>
            </w:ins>
          </w:p>
        </w:tc>
      </w:tr>
      <w:tr w:rsidR="008E1B63" w14:paraId="34EE9552" w14:textId="77777777" w:rsidTr="002066A6">
        <w:trPr>
          <w:ins w:id="338" w:author="Sriraj Aiyer" w:date="2024-05-22T16:30:00Z"/>
        </w:trPr>
        <w:tc>
          <w:tcPr>
            <w:tcW w:w="3823" w:type="dxa"/>
          </w:tcPr>
          <w:p w14:paraId="019E8638" w14:textId="77777777" w:rsidR="008E1B63" w:rsidRDefault="008E1B63" w:rsidP="002066A6">
            <w:pPr>
              <w:rPr>
                <w:ins w:id="339" w:author="Sriraj Aiyer" w:date="2024-05-22T16:30:00Z"/>
              </w:rPr>
            </w:pPr>
            <w:ins w:id="340" w:author="Sriraj Aiyer" w:date="2024-05-22T16:30:00Z">
              <w:r>
                <w:t>Imaging Interpretation (e.g. ECG)</w:t>
              </w:r>
            </w:ins>
          </w:p>
        </w:tc>
        <w:tc>
          <w:tcPr>
            <w:tcW w:w="681" w:type="dxa"/>
          </w:tcPr>
          <w:p w14:paraId="398FC5F8" w14:textId="77777777" w:rsidR="008E1B63" w:rsidRDefault="008E1B63" w:rsidP="002066A6">
            <w:pPr>
              <w:jc w:val="center"/>
              <w:rPr>
                <w:ins w:id="341" w:author="Sriraj Aiyer" w:date="2024-05-22T16:30:00Z"/>
              </w:rPr>
            </w:pPr>
            <w:ins w:id="342" w:author="Sriraj Aiyer" w:date="2024-05-22T16:30:00Z">
              <w:r>
                <w:t>20</w:t>
              </w:r>
            </w:ins>
          </w:p>
        </w:tc>
        <w:tc>
          <w:tcPr>
            <w:tcW w:w="3713" w:type="dxa"/>
          </w:tcPr>
          <w:p w14:paraId="5BAA9AB4" w14:textId="77777777" w:rsidR="008E1B63" w:rsidRDefault="008E1B63" w:rsidP="002066A6">
            <w:pPr>
              <w:rPr>
                <w:ins w:id="343" w:author="Sriraj Aiyer" w:date="2024-05-22T16:30:00Z"/>
              </w:rPr>
            </w:pPr>
          </w:p>
        </w:tc>
        <w:tc>
          <w:tcPr>
            <w:tcW w:w="793" w:type="dxa"/>
          </w:tcPr>
          <w:p w14:paraId="3AFDC801" w14:textId="77777777" w:rsidR="008E1B63" w:rsidRDefault="008E1B63" w:rsidP="002066A6">
            <w:pPr>
              <w:jc w:val="center"/>
              <w:rPr>
                <w:ins w:id="344" w:author="Sriraj Aiyer" w:date="2024-05-22T16:30:00Z"/>
              </w:rPr>
            </w:pPr>
          </w:p>
        </w:tc>
      </w:tr>
      <w:tr w:rsidR="008E1B63" w14:paraId="648200B8" w14:textId="77777777" w:rsidTr="002066A6">
        <w:trPr>
          <w:ins w:id="345" w:author="Sriraj Aiyer" w:date="2024-05-22T16:30:00Z"/>
        </w:trPr>
        <w:tc>
          <w:tcPr>
            <w:tcW w:w="3823" w:type="dxa"/>
          </w:tcPr>
          <w:p w14:paraId="3FE34527" w14:textId="77777777" w:rsidR="008E1B63" w:rsidRDefault="008E1B63" w:rsidP="002066A6">
            <w:pPr>
              <w:rPr>
                <w:ins w:id="346" w:author="Sriraj Aiyer" w:date="2024-05-22T16:30:00Z"/>
              </w:rPr>
            </w:pPr>
            <w:ins w:id="347" w:author="Sriraj Aiyer" w:date="2024-05-22T16:30:00Z">
              <w:r>
                <w:t>In Situ Questionnaires/Surveys</w:t>
              </w:r>
            </w:ins>
          </w:p>
        </w:tc>
        <w:tc>
          <w:tcPr>
            <w:tcW w:w="681" w:type="dxa"/>
          </w:tcPr>
          <w:p w14:paraId="0CE0C542" w14:textId="77777777" w:rsidR="008E1B63" w:rsidRDefault="008E1B63" w:rsidP="002066A6">
            <w:pPr>
              <w:jc w:val="center"/>
              <w:rPr>
                <w:ins w:id="348" w:author="Sriraj Aiyer" w:date="2024-05-22T16:30:00Z"/>
              </w:rPr>
            </w:pPr>
            <w:ins w:id="349" w:author="Sriraj Aiyer" w:date="2024-05-22T16:30:00Z">
              <w:r>
                <w:t>13</w:t>
              </w:r>
            </w:ins>
          </w:p>
        </w:tc>
        <w:tc>
          <w:tcPr>
            <w:tcW w:w="3713" w:type="dxa"/>
          </w:tcPr>
          <w:p w14:paraId="25FC3185" w14:textId="77777777" w:rsidR="008E1B63" w:rsidRDefault="008E1B63" w:rsidP="002066A6">
            <w:pPr>
              <w:rPr>
                <w:ins w:id="350" w:author="Sriraj Aiyer" w:date="2024-05-22T16:30:00Z"/>
              </w:rPr>
            </w:pPr>
          </w:p>
        </w:tc>
        <w:tc>
          <w:tcPr>
            <w:tcW w:w="793" w:type="dxa"/>
          </w:tcPr>
          <w:p w14:paraId="57048C2A" w14:textId="77777777" w:rsidR="008E1B63" w:rsidRDefault="008E1B63" w:rsidP="002066A6">
            <w:pPr>
              <w:jc w:val="center"/>
              <w:rPr>
                <w:ins w:id="351" w:author="Sriraj Aiyer" w:date="2024-05-22T16:30:00Z"/>
              </w:rPr>
            </w:pPr>
          </w:p>
        </w:tc>
      </w:tr>
      <w:tr w:rsidR="008E1B63" w14:paraId="1084069F" w14:textId="77777777" w:rsidTr="002066A6">
        <w:trPr>
          <w:ins w:id="352" w:author="Sriraj Aiyer" w:date="2024-05-22T16:30:00Z"/>
        </w:trPr>
        <w:tc>
          <w:tcPr>
            <w:tcW w:w="3823" w:type="dxa"/>
          </w:tcPr>
          <w:p w14:paraId="6A628E66" w14:textId="77777777" w:rsidR="008E1B63" w:rsidRDefault="008E1B63" w:rsidP="002066A6">
            <w:pPr>
              <w:rPr>
                <w:ins w:id="353" w:author="Sriraj Aiyer" w:date="2024-05-22T16:30:00Z"/>
              </w:rPr>
            </w:pPr>
            <w:ins w:id="354" w:author="Sriraj Aiyer" w:date="2024-05-22T16:30:00Z">
              <w:r>
                <w:t>High-Fidelity Simulation</w:t>
              </w:r>
            </w:ins>
          </w:p>
        </w:tc>
        <w:tc>
          <w:tcPr>
            <w:tcW w:w="681" w:type="dxa"/>
          </w:tcPr>
          <w:p w14:paraId="61FDCD0C" w14:textId="77777777" w:rsidR="008E1B63" w:rsidRDefault="008E1B63" w:rsidP="002066A6">
            <w:pPr>
              <w:jc w:val="center"/>
              <w:rPr>
                <w:ins w:id="355" w:author="Sriraj Aiyer" w:date="2024-05-22T16:30:00Z"/>
              </w:rPr>
            </w:pPr>
            <w:ins w:id="356" w:author="Sriraj Aiyer" w:date="2024-05-22T16:30:00Z">
              <w:r>
                <w:t>2</w:t>
              </w:r>
            </w:ins>
          </w:p>
        </w:tc>
        <w:tc>
          <w:tcPr>
            <w:tcW w:w="3713" w:type="dxa"/>
          </w:tcPr>
          <w:p w14:paraId="60B03813" w14:textId="77777777" w:rsidR="008E1B63" w:rsidRPr="00F05162" w:rsidRDefault="008E1B63" w:rsidP="002066A6">
            <w:pPr>
              <w:rPr>
                <w:ins w:id="357" w:author="Sriraj Aiyer" w:date="2024-05-22T16:30:00Z"/>
                <w:b/>
                <w:bCs/>
              </w:rPr>
            </w:pPr>
            <w:ins w:id="358" w:author="Sriraj Aiyer" w:date="2024-05-22T16:30:00Z">
              <w:r w:rsidRPr="00F05162">
                <w:rPr>
                  <w:b/>
                  <w:bCs/>
                </w:rPr>
                <w:t>Total</w:t>
              </w:r>
            </w:ins>
          </w:p>
        </w:tc>
        <w:tc>
          <w:tcPr>
            <w:tcW w:w="793" w:type="dxa"/>
          </w:tcPr>
          <w:p w14:paraId="63640E43" w14:textId="77777777" w:rsidR="008E1B63" w:rsidRPr="00F05162" w:rsidRDefault="008E1B63" w:rsidP="002066A6">
            <w:pPr>
              <w:jc w:val="center"/>
              <w:rPr>
                <w:ins w:id="359" w:author="Sriraj Aiyer" w:date="2024-05-22T16:30:00Z"/>
                <w:b/>
                <w:bCs/>
              </w:rPr>
            </w:pPr>
            <w:ins w:id="360" w:author="Sriraj Aiyer" w:date="2024-05-22T16:30:00Z">
              <w:r w:rsidRPr="00F05162">
                <w:rPr>
                  <w:b/>
                  <w:bCs/>
                </w:rPr>
                <w:t>79</w:t>
              </w:r>
            </w:ins>
          </w:p>
        </w:tc>
      </w:tr>
    </w:tbl>
    <w:p w14:paraId="35C5BC9B" w14:textId="77777777" w:rsidR="008E1B63" w:rsidRDefault="008E1B63" w:rsidP="008E1B63">
      <w:pPr>
        <w:rPr>
          <w:ins w:id="361" w:author="Sriraj Aiyer" w:date="2024-05-22T16:30:00Z"/>
        </w:rPr>
      </w:pPr>
    </w:p>
    <w:p w14:paraId="7DE14625" w14:textId="77777777" w:rsidR="008E1B63" w:rsidRPr="000078DF" w:rsidRDefault="008E1B63" w:rsidP="008E1B63">
      <w:pPr>
        <w:rPr>
          <w:ins w:id="362" w:author="Sriraj Aiyer" w:date="2024-05-22T16:30:00Z"/>
          <w:b/>
          <w:bCs/>
        </w:rPr>
      </w:pPr>
      <w:ins w:id="363" w:author="Sriraj Aiyer" w:date="2024-05-22T16:30:00Z">
        <w:r w:rsidRPr="000078DF">
          <w:rPr>
            <w:b/>
            <w:bCs/>
          </w:rPr>
          <w:t>TABLE 1: Broad Characteristics of Included Studies</w:t>
        </w:r>
      </w:ins>
    </w:p>
    <w:p w14:paraId="18684FCA" w14:textId="74C9BB24" w:rsidR="008E1B63" w:rsidRDefault="008E1B63">
      <w:pPr>
        <w:rPr>
          <w:ins w:id="364" w:author="Sriraj Aiyer" w:date="2024-05-22T16:28:00Z"/>
        </w:rPr>
      </w:pPr>
    </w:p>
    <w:p w14:paraId="7A1D4E35" w14:textId="57EC5D8B" w:rsidR="008E1B63" w:rsidRDefault="008E1B63">
      <w:ins w:id="365" w:author="Sriraj Aiyer" w:date="2024-05-22T16:28:00Z">
        <w:r>
          <w:rPr>
            <w:noProof/>
          </w:rPr>
          <w:drawing>
            <wp:inline distT="0" distB="0" distL="0" distR="0" wp14:anchorId="21CD93F6" wp14:editId="1177E76D">
              <wp:extent cx="6281928" cy="4538645"/>
              <wp:effectExtent l="0" t="0" r="5080" b="0"/>
              <wp:docPr id="2" name="Picture 2" descr="A grap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number of year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352379" cy="4589545"/>
                      </a:xfrm>
                      <a:prstGeom prst="rect">
                        <a:avLst/>
                      </a:prstGeom>
                    </pic:spPr>
                  </pic:pic>
                </a:graphicData>
              </a:graphic>
            </wp:inline>
          </w:drawing>
        </w:r>
      </w:ins>
    </w:p>
    <w:p w14:paraId="7CC1146F" w14:textId="77777777" w:rsidR="008E1B63" w:rsidRPr="000078DF" w:rsidRDefault="008E1B63" w:rsidP="008E1B63">
      <w:pPr>
        <w:rPr>
          <w:ins w:id="366" w:author="Sriraj Aiyer" w:date="2024-05-22T16:28:00Z"/>
          <w:b/>
          <w:bCs/>
        </w:rPr>
      </w:pPr>
      <w:ins w:id="367" w:author="Sriraj Aiyer" w:date="2024-05-22T16:28:00Z">
        <w:r w:rsidRPr="000078DF">
          <w:rPr>
            <w:b/>
            <w:bCs/>
          </w:rPr>
          <w:t>F</w:t>
        </w:r>
        <w:r>
          <w:rPr>
            <w:b/>
            <w:bCs/>
          </w:rPr>
          <w:t>IGURE</w:t>
        </w:r>
        <w:r w:rsidRPr="000078DF">
          <w:rPr>
            <w:b/>
            <w:bCs/>
          </w:rPr>
          <w:t xml:space="preserve"> </w:t>
        </w:r>
        <w:r>
          <w:rPr>
            <w:b/>
            <w:bCs/>
          </w:rPr>
          <w:t>2</w:t>
        </w:r>
        <w:r w:rsidRPr="000078DF">
          <w:rPr>
            <w:b/>
            <w:bCs/>
          </w:rPr>
          <w:t xml:space="preserve"> – Distribution of Papers by Publication Year</w:t>
        </w:r>
      </w:ins>
    </w:p>
    <w:p w14:paraId="240BE555" w14:textId="77777777" w:rsidR="008E1B63" w:rsidRDefault="008E1B63"/>
    <w:p w14:paraId="5B7A2B67" w14:textId="41645E5D" w:rsidR="00C2407D" w:rsidDel="005A0B22" w:rsidRDefault="00383957">
      <w:pPr>
        <w:rPr>
          <w:del w:id="368" w:author="Sriraj Aiyer" w:date="2024-05-22T16:31:00Z"/>
        </w:rPr>
      </w:pPr>
      <w:r>
        <w:t xml:space="preserve">34 studies (43%) looking at medical experience or training’s effect on confidence, either measured as a dependent variable or by recruiting participants in either a ‘novice’ and ‘experienced’ group. 24 studies (30%) investigated how participants evaluated diagnostic differentials by allowing participants to record multiple differentials in their diagnosis. 19 studies (24%) manipulated the complexity or difficulty of the patient case (excluding the studies that made use of real patient cases in situ). Finally, 10 studies (13%) </w:t>
      </w:r>
      <w:del w:id="369" w:author="Sriraj Aiyer" w:date="2024-05-24T17:56:00Z">
        <w:r w:rsidDel="00F1448B">
          <w:delText xml:space="preserve">studied </w:delText>
        </w:r>
      </w:del>
      <w:ins w:id="370" w:author="Sriraj Aiyer" w:date="2024-05-24T17:56:00Z">
        <w:r w:rsidR="00F1448B">
          <w:t>measured or manipulated</w:t>
        </w:r>
        <w:r w:rsidR="00F1448B">
          <w:t xml:space="preserve"> </w:t>
        </w:r>
      </w:ins>
      <w:r>
        <w:t>information seeking</w:t>
      </w:r>
      <w:del w:id="371" w:author="Sriraj Aiyer" w:date="2024-05-24T17:56:00Z">
        <w:r w:rsidDel="00F1448B">
          <w:delText xml:space="preserve"> by measuring or manipulating</w:delText>
        </w:r>
      </w:del>
      <w:r>
        <w:t xml:space="preserve"> </w:t>
      </w:r>
      <w:ins w:id="372" w:author="Sriraj Aiyer" w:date="2024-05-24T17:56:00Z">
        <w:r w:rsidR="00F1448B">
          <w:t xml:space="preserve">to study </w:t>
        </w:r>
      </w:ins>
      <w:r>
        <w:t xml:space="preserve">the extent to which </w:t>
      </w:r>
      <w:del w:id="373" w:author="Sriraj Aiyer" w:date="2024-05-24T17:56:00Z">
        <w:r w:rsidDel="00F1448B">
          <w:delText>participant</w:delText>
        </w:r>
      </w:del>
      <w:ins w:id="374" w:author="Sriraj Aiyer" w:date="2024-05-24T17:56:00Z">
        <w:r w:rsidR="00F1448B">
          <w:t>th</w:t>
        </w:r>
      </w:ins>
      <w:ins w:id="375" w:author="Sriraj Aiyer" w:date="2024-05-24T17:57:00Z">
        <w:r w:rsidR="00F1448B">
          <w:t>e presentation of information affected diagnostic confidence.</w:t>
        </w:r>
      </w:ins>
      <w:del w:id="376" w:author="Sriraj Aiyer" w:date="2024-05-24T17:56:00Z">
        <w:r w:rsidDel="00F1448B">
          <w:delText xml:space="preserve"> sought tests or information to formulate a diagnosis.</w:delText>
        </w:r>
      </w:del>
    </w:p>
    <w:p w14:paraId="73AB66DC" w14:textId="1195EBD4" w:rsidR="005A0B22" w:rsidRDefault="005A0B22">
      <w:pPr>
        <w:rPr>
          <w:ins w:id="377" w:author="Sriraj Aiyer" w:date="2024-05-22T21:14:00Z"/>
        </w:rPr>
      </w:pPr>
    </w:p>
    <w:p w14:paraId="6DF588A4" w14:textId="77777777" w:rsidR="005A0B22" w:rsidRDefault="005A0B22" w:rsidP="005A0B22">
      <w:pPr>
        <w:rPr>
          <w:ins w:id="378" w:author="Sriraj Aiyer" w:date="2024-05-22T21:14:00Z"/>
          <w:b/>
          <w:bCs/>
          <w:sz w:val="28"/>
          <w:szCs w:val="28"/>
        </w:rPr>
      </w:pPr>
    </w:p>
    <w:p w14:paraId="69C55DBE" w14:textId="548F903C" w:rsidR="005A0B22" w:rsidRDefault="005A0B22" w:rsidP="005A0B22">
      <w:pPr>
        <w:rPr>
          <w:ins w:id="379" w:author="Sriraj Aiyer" w:date="2024-05-22T21:14:00Z"/>
          <w:b/>
          <w:bCs/>
          <w:sz w:val="28"/>
          <w:szCs w:val="28"/>
        </w:rPr>
      </w:pPr>
      <w:ins w:id="380" w:author="Sriraj Aiyer" w:date="2024-05-22T21:14:00Z">
        <w:r>
          <w:rPr>
            <w:b/>
            <w:bCs/>
            <w:sz w:val="28"/>
            <w:szCs w:val="28"/>
          </w:rPr>
          <w:t>Methodologies</w:t>
        </w:r>
      </w:ins>
    </w:p>
    <w:p w14:paraId="7DA88948" w14:textId="45A78FCF" w:rsidR="001A5828" w:rsidDel="005A0B22" w:rsidRDefault="001A5828">
      <w:pPr>
        <w:rPr>
          <w:del w:id="381" w:author="Sriraj Aiyer" w:date="2024-05-22T21:14:00Z"/>
        </w:rPr>
      </w:pPr>
    </w:p>
    <w:p w14:paraId="4844CD64" w14:textId="77777777" w:rsidR="001A5828" w:rsidRDefault="001A5828"/>
    <w:p w14:paraId="0B1CC2F8" w14:textId="5EEA3EDA" w:rsidR="00CC44EB" w:rsidRDefault="00CC44EB">
      <w:pPr>
        <w:rPr>
          <w:b/>
          <w:bCs/>
          <w:sz w:val="28"/>
          <w:szCs w:val="28"/>
        </w:rPr>
      </w:pPr>
      <w:r>
        <w:rPr>
          <w:b/>
          <w:bCs/>
          <w:sz w:val="28"/>
          <w:szCs w:val="28"/>
        </w:rPr>
        <w:t>Research Themes</w:t>
      </w:r>
    </w:p>
    <w:p w14:paraId="6F8553D7" w14:textId="68EE472E" w:rsidR="000B57AA" w:rsidRDefault="000B57AA">
      <w:pPr>
        <w:rPr>
          <w:b/>
          <w:bCs/>
          <w:sz w:val="28"/>
          <w:szCs w:val="28"/>
        </w:rPr>
      </w:pPr>
    </w:p>
    <w:p w14:paraId="182D9517" w14:textId="59CE6106" w:rsidR="000B57AA" w:rsidRDefault="00786AD6">
      <w:pPr>
        <w:rPr>
          <w:u w:val="single"/>
        </w:rPr>
      </w:pPr>
      <w:ins w:id="382" w:author="Sriraj Aiyer" w:date="2024-05-24T12:08:00Z">
        <w:r>
          <w:rPr>
            <w:u w:val="single"/>
          </w:rPr>
          <w:t>Misc</w:t>
        </w:r>
      </w:ins>
      <w:commentRangeStart w:id="383"/>
      <w:del w:id="384" w:author="Sriraj Aiyer" w:date="2024-05-24T12:08:00Z">
        <w:r w:rsidR="000B57AA" w:rsidRPr="000B57AA" w:rsidDel="00786AD6">
          <w:rPr>
            <w:u w:val="single"/>
          </w:rPr>
          <w:delText>C</w:delText>
        </w:r>
      </w:del>
      <w:r w:rsidR="000B57AA" w:rsidRPr="000B57AA">
        <w:rPr>
          <w:u w:val="single"/>
        </w:rPr>
        <w:t>alibration of Confidence and Certainty Judgements</w:t>
      </w:r>
      <w:commentRangeEnd w:id="383"/>
      <w:r w:rsidR="008D714C">
        <w:rPr>
          <w:rStyle w:val="CommentReference"/>
        </w:rPr>
        <w:commentReference w:id="383"/>
      </w:r>
      <w:ins w:id="385" w:author="Sriraj Aiyer" w:date="2024-05-24T12:08:00Z">
        <w:r>
          <w:rPr>
            <w:u w:val="single"/>
          </w:rPr>
          <w:t xml:space="preserve"> to Objective Accuracy</w:t>
        </w:r>
      </w:ins>
    </w:p>
    <w:p w14:paraId="565AC928" w14:textId="73E3D7F9" w:rsidR="005B6EC8" w:rsidRDefault="005B6EC8">
      <w:pPr>
        <w:rPr>
          <w:u w:val="single"/>
        </w:rPr>
      </w:pPr>
    </w:p>
    <w:p w14:paraId="5750F8D2" w14:textId="36506E9A" w:rsidR="00474607" w:rsidRDefault="005B6EC8">
      <w:commentRangeStart w:id="386"/>
      <w:commentRangeStart w:id="387"/>
      <w:r>
        <w:t>On the whole</w:t>
      </w:r>
      <w:commentRangeEnd w:id="386"/>
      <w:r w:rsidR="00757D2B">
        <w:rPr>
          <w:rStyle w:val="CommentReference"/>
        </w:rPr>
        <w:commentReference w:id="386"/>
      </w:r>
      <w:commentRangeEnd w:id="387"/>
      <w:r w:rsidR="00786AD6">
        <w:rPr>
          <w:rStyle w:val="CommentReference"/>
        </w:rPr>
        <w:commentReference w:id="387"/>
      </w:r>
      <w:r>
        <w:t>, there is limited evidence of calibrated confidence judgements, either in terms of underconfidence</w:t>
      </w:r>
      <w:r w:rsidR="00596D5E" w:rsidRPr="00596D5E">
        <w:rPr>
          <w:vertAlign w:val="superscript"/>
        </w:rPr>
        <w:t>16-18</w:t>
      </w:r>
      <w:r w:rsidR="00596D5E">
        <w:t xml:space="preserve"> </w:t>
      </w:r>
      <w:r>
        <w:t>or overconfidence</w:t>
      </w:r>
      <w:r w:rsidR="00596D5E" w:rsidRPr="00596D5E">
        <w:rPr>
          <w:vertAlign w:val="superscript"/>
        </w:rPr>
        <w:t>19-21</w:t>
      </w:r>
      <w:r>
        <w:t xml:space="preserve">. </w:t>
      </w:r>
      <w:r w:rsidR="00474607">
        <w:t>We note that calibration was investigated in studies using vignettes in the vast majority of cases, as there is an established ground truth in each case (unlike in situ studies involving real patients) to compare the participants’ responses to in order to gauge accuracy. Calibration is then calculated in a similar</w:t>
      </w:r>
      <w:ins w:id="388" w:author="Sriraj Aiyer" w:date="2024-05-22T21:13:00Z">
        <w:r w:rsidR="005A0B22">
          <w:t xml:space="preserve"> manner</w:t>
        </w:r>
      </w:ins>
      <w:r w:rsidR="00474607">
        <w:t xml:space="preserve"> for </w:t>
      </w:r>
      <w:ins w:id="389" w:author="Sriraj Aiyer" w:date="2024-05-24T17:58:00Z">
        <w:r w:rsidR="00F1448B">
          <w:t xml:space="preserve">a </w:t>
        </w:r>
      </w:ins>
      <w:r w:rsidR="00474607">
        <w:t xml:space="preserve">large amount of these studies: participants report their confidence/certainty in their diagnosis and this value is compared to their true accuracy. As vignettes are quick and simple to administer, participants can complete several diagnoses during a single study such that both their confidence and accuracy can be averaged across cases. </w:t>
      </w:r>
    </w:p>
    <w:p w14:paraId="534833D4" w14:textId="13F936DE" w:rsidR="00474607" w:rsidRDefault="00474607"/>
    <w:p w14:paraId="1EE1B0CF" w14:textId="50B54332" w:rsidR="003E01B6" w:rsidRDefault="00474607">
      <w:commentRangeStart w:id="390"/>
      <w:r>
        <w:t xml:space="preserve">Calibration </w:t>
      </w:r>
      <w:r w:rsidR="003E01B6">
        <w:t xml:space="preserve">is </w:t>
      </w:r>
      <w:del w:id="391" w:author="Sriraj Aiyer" w:date="2024-05-22T21:13:00Z">
        <w:r w:rsidR="003E01B6" w:rsidDel="005A0B22">
          <w:delText>seemingly</w:delText>
        </w:r>
        <w:r w:rsidDel="005A0B22">
          <w:delText xml:space="preserve"> </w:delText>
        </w:r>
      </w:del>
      <w:r>
        <w:t xml:space="preserve">affected </w:t>
      </w:r>
      <w:commentRangeEnd w:id="390"/>
      <w:r w:rsidR="003D5EC3">
        <w:rPr>
          <w:rStyle w:val="CommentReference"/>
        </w:rPr>
        <w:commentReference w:id="390"/>
      </w:r>
      <w:r>
        <w:t>by</w:t>
      </w:r>
      <w:r w:rsidR="003E01B6">
        <w:t xml:space="preserve"> a number of</w:t>
      </w:r>
      <w:r>
        <w:t xml:space="preserve"> factors. Studies have found that calibration is affect</w:t>
      </w:r>
      <w:r w:rsidR="002E2057">
        <w:t xml:space="preserve">ed </w:t>
      </w:r>
      <w:r>
        <w:t>by the complexity or difficulty of the presented case</w:t>
      </w:r>
      <w:r w:rsidR="00BA4AF7" w:rsidRPr="00BA4AF7">
        <w:rPr>
          <w:vertAlign w:val="superscript"/>
        </w:rPr>
        <w:t>22-24</w:t>
      </w:r>
      <w:r>
        <w:t xml:space="preserve">. </w:t>
      </w:r>
      <w:r w:rsidR="00EC555F">
        <w:t>When</w:t>
      </w:r>
      <w:r>
        <w:t xml:space="preserve"> </w:t>
      </w:r>
      <w:r w:rsidR="00EC555F">
        <w:t xml:space="preserve">confidence judgements are not sensitive to the difficulty or complexity of the case, confidence stays fairly </w:t>
      </w:r>
      <w:r w:rsidR="00810F08">
        <w:t>constant for difficult cases</w:t>
      </w:r>
      <w:r w:rsidR="00EC555F">
        <w:t xml:space="preserve"> whilst accuracy decreases, leading to increased overconfidence (and decreased calibration). In past studies, complexity is manipulated by either presenting patient</w:t>
      </w:r>
      <w:r>
        <w:t xml:space="preserve"> </w:t>
      </w:r>
      <w:r w:rsidR="00EC555F">
        <w:t>cases with more comorbid conditions</w:t>
      </w:r>
      <w:r w:rsidR="008672BC" w:rsidRPr="008672BC">
        <w:rPr>
          <w:vertAlign w:val="superscript"/>
        </w:rPr>
        <w:t>2</w:t>
      </w:r>
      <w:r w:rsidR="002D72E2">
        <w:rPr>
          <w:vertAlign w:val="superscript"/>
        </w:rPr>
        <w:t>3</w:t>
      </w:r>
      <w:r w:rsidR="00EC555F">
        <w:t xml:space="preserve"> or by showing more conflicting information about the patient to indicate multiple possible conditions</w:t>
      </w:r>
      <w:r w:rsidR="008672BC" w:rsidRPr="008672BC">
        <w:rPr>
          <w:vertAlign w:val="superscript"/>
        </w:rPr>
        <w:t>2</w:t>
      </w:r>
      <w:r w:rsidR="002D72E2">
        <w:rPr>
          <w:vertAlign w:val="superscript"/>
        </w:rPr>
        <w:t>5</w:t>
      </w:r>
      <w:r w:rsidR="00EC555F">
        <w:t xml:space="preserve">. </w:t>
      </w:r>
      <w:r w:rsidR="003E01B6">
        <w:t>Calibration may also be improved by the presence of feedback during a training period</w:t>
      </w:r>
      <w:r w:rsidR="008672BC" w:rsidRPr="008672BC">
        <w:rPr>
          <w:vertAlign w:val="superscript"/>
        </w:rPr>
        <w:t>2</w:t>
      </w:r>
      <w:r w:rsidR="002D72E2">
        <w:rPr>
          <w:vertAlign w:val="superscript"/>
        </w:rPr>
        <w:t>6</w:t>
      </w:r>
      <w:r w:rsidR="008672BC" w:rsidRPr="008672BC">
        <w:rPr>
          <w:vertAlign w:val="superscript"/>
        </w:rPr>
        <w:t>-2</w:t>
      </w:r>
      <w:r w:rsidR="002D72E2">
        <w:rPr>
          <w:vertAlign w:val="superscript"/>
        </w:rPr>
        <w:t>7</w:t>
      </w:r>
      <w:r w:rsidR="003E01B6">
        <w:t>.</w:t>
      </w:r>
    </w:p>
    <w:p w14:paraId="79372100" w14:textId="52F9E8F9" w:rsidR="00FC0869" w:rsidRDefault="00FC0869"/>
    <w:p w14:paraId="586B688E" w14:textId="1F2AC6EA" w:rsidR="00FC0869" w:rsidRDefault="00FC0869">
      <w:r>
        <w:t>Contextual factors that pertain to the situated medical environment can also affect confidence</w:t>
      </w:r>
      <w:r w:rsidR="002A34D9">
        <w:t xml:space="preserve">, as found </w:t>
      </w:r>
      <w:r w:rsidR="001B1A3D">
        <w:t>using</w:t>
      </w:r>
      <w:r w:rsidR="002A34D9">
        <w:t xml:space="preserve"> more naturalistic paradigms</w:t>
      </w:r>
      <w:r>
        <w:t>. For example, clinicians may be constantly interrupted for other tasks</w:t>
      </w:r>
      <w:r w:rsidR="00D8352D" w:rsidRPr="00D8352D">
        <w:rPr>
          <w:vertAlign w:val="superscript"/>
        </w:rPr>
        <w:t>2</w:t>
      </w:r>
      <w:r w:rsidR="002D72E2">
        <w:rPr>
          <w:vertAlign w:val="superscript"/>
        </w:rPr>
        <w:t>8</w:t>
      </w:r>
      <w:r>
        <w:t>, which can especially</w:t>
      </w:r>
      <w:r w:rsidR="002E2057">
        <w:t xml:space="preserve"> happen</w:t>
      </w:r>
      <w:r>
        <w:t xml:space="preserve"> during busier shifts where they have to manage more patients</w:t>
      </w:r>
      <w:r w:rsidR="002D72E2">
        <w:rPr>
          <w:vertAlign w:val="superscript"/>
        </w:rPr>
        <w:t>29</w:t>
      </w:r>
      <w:r w:rsidR="00F86AFF">
        <w:t xml:space="preserve"> </w:t>
      </w:r>
      <w:r>
        <w:t>and are not presen</w:t>
      </w:r>
      <w:r w:rsidR="002E2057">
        <w:t>t</w:t>
      </w:r>
      <w:r>
        <w:t xml:space="preserve"> on rounds when a patient is previously discussed by staff</w:t>
      </w:r>
      <w:r w:rsidR="00F86AFF" w:rsidRPr="00F86AFF">
        <w:rPr>
          <w:vertAlign w:val="superscript"/>
        </w:rPr>
        <w:t>3</w:t>
      </w:r>
      <w:r w:rsidR="002D72E2">
        <w:rPr>
          <w:vertAlign w:val="superscript"/>
        </w:rPr>
        <w:t>0</w:t>
      </w:r>
      <w:r>
        <w:t xml:space="preserve">. </w:t>
      </w:r>
      <w:r w:rsidR="002E2057">
        <w:t>Studies that emulated each</w:t>
      </w:r>
      <w:r>
        <w:t xml:space="preserve"> of these instances found lower diagnostic confidence</w:t>
      </w:r>
      <w:ins w:id="392" w:author="Sriraj Aiyer" w:date="2024-05-24T12:14:00Z">
        <w:r w:rsidR="00786AD6">
          <w:t xml:space="preserve">, though because the researchers </w:t>
        </w:r>
      </w:ins>
      <w:ins w:id="393" w:author="Sriraj Aiyer" w:date="2024-05-24T12:15:00Z">
        <w:r w:rsidR="00786AD6">
          <w:t>for</w:t>
        </w:r>
      </w:ins>
      <w:ins w:id="394" w:author="Sriraj Aiyer" w:date="2024-05-24T12:14:00Z">
        <w:r w:rsidR="00786AD6">
          <w:t xml:space="preserve"> these studies</w:t>
        </w:r>
      </w:ins>
      <w:ins w:id="395" w:author="Sriraj Aiyer" w:date="2024-05-24T12:15:00Z">
        <w:r w:rsidR="00786AD6">
          <w:t xml:space="preserve"> do not obtain measures of accuracy due to working in situ, we can only determine how these contextual factors affect confidence rather than calibration</w:t>
        </w:r>
      </w:ins>
      <w:commentRangeStart w:id="396"/>
      <w:commentRangeStart w:id="397"/>
      <w:commentRangeStart w:id="398"/>
      <w:r w:rsidR="002E2057">
        <w:t>.</w:t>
      </w:r>
      <w:r w:rsidR="00A669ED">
        <w:t xml:space="preserve"> </w:t>
      </w:r>
      <w:commentRangeEnd w:id="396"/>
      <w:r w:rsidR="00BD2F50">
        <w:rPr>
          <w:rStyle w:val="CommentReference"/>
        </w:rPr>
        <w:commentReference w:id="396"/>
      </w:r>
      <w:commentRangeEnd w:id="397"/>
      <w:r w:rsidR="00654DE5">
        <w:rPr>
          <w:rStyle w:val="CommentReference"/>
        </w:rPr>
        <w:commentReference w:id="397"/>
      </w:r>
      <w:commentRangeEnd w:id="398"/>
      <w:r w:rsidR="00786AD6">
        <w:rPr>
          <w:rStyle w:val="CommentReference"/>
        </w:rPr>
        <w:commentReference w:id="398"/>
      </w:r>
    </w:p>
    <w:p w14:paraId="78001525" w14:textId="36381D22" w:rsidR="00461517" w:rsidDel="00786AD6" w:rsidRDefault="00461517">
      <w:pPr>
        <w:rPr>
          <w:del w:id="399" w:author="Sriraj Aiyer" w:date="2024-05-24T12:09:00Z"/>
        </w:rPr>
      </w:pPr>
    </w:p>
    <w:p w14:paraId="21C28263" w14:textId="0ACF16BB" w:rsidR="00461517" w:rsidDel="00786AD6" w:rsidRDefault="00461517">
      <w:pPr>
        <w:rPr>
          <w:del w:id="400" w:author="Sriraj Aiyer" w:date="2024-05-24T12:09:00Z"/>
        </w:rPr>
      </w:pPr>
      <w:commentRangeStart w:id="401"/>
      <w:commentRangeStart w:id="402"/>
      <w:del w:id="403" w:author="Sriraj Aiyer" w:date="2024-05-24T12:09:00Z">
        <w:r w:rsidDel="00786AD6">
          <w:delText xml:space="preserve">We note </w:delText>
        </w:r>
        <w:commentRangeEnd w:id="401"/>
        <w:r w:rsidR="00AE4B11" w:rsidDel="00786AD6">
          <w:rPr>
            <w:rStyle w:val="CommentReference"/>
          </w:rPr>
          <w:commentReference w:id="401"/>
        </w:r>
        <w:commentRangeEnd w:id="402"/>
        <w:r w:rsidR="00E03A5F" w:rsidDel="00786AD6">
          <w:rPr>
            <w:rStyle w:val="CommentReference"/>
          </w:rPr>
          <w:commentReference w:id="402"/>
        </w:r>
        <w:r w:rsidDel="00786AD6">
          <w:delText xml:space="preserve">that the measure of calibration is operationalised in differing ways based on the experimental procedures used. For instance, 24 studies (30%) allowed participants to input multiple diagnostic differentials rather than a single diagnosis. Confidence is then either measured for each differential or in the set of differentials as a whole. Accuracy is easier to operationalise as a single diagnosis (whether it is correct or not), but it is less naturalistic to how clinicians may consider competing diagnoses in their everyday practice. Hence, measures of how calibrated confidence judgements are to true diagnostic accuracy are heavily contingent on how diagnoses are recorded, which may have a bearing on how reliable findings on overconfidence or underconfidence are. </w:delText>
        </w:r>
      </w:del>
    </w:p>
    <w:p w14:paraId="295EF6DF" w14:textId="3B319CDB" w:rsidR="007F69AD" w:rsidDel="00786AD6" w:rsidRDefault="007F69AD">
      <w:pPr>
        <w:rPr>
          <w:del w:id="404" w:author="Sriraj Aiyer" w:date="2024-05-24T12:16:00Z"/>
        </w:rPr>
      </w:pPr>
    </w:p>
    <w:p w14:paraId="41AD44C9" w14:textId="27A408FE" w:rsidR="007F69AD" w:rsidDel="00786AD6" w:rsidRDefault="007F69AD" w:rsidP="007F69AD">
      <w:pPr>
        <w:rPr>
          <w:del w:id="405" w:author="Sriraj Aiyer" w:date="2024-05-24T12:16:00Z"/>
          <w:u w:val="single"/>
        </w:rPr>
      </w:pPr>
      <w:commentRangeStart w:id="406"/>
      <w:del w:id="407" w:author="Sriraj Aiyer" w:date="2024-05-24T12:16:00Z">
        <w:r w:rsidDel="00786AD6">
          <w:rPr>
            <w:u w:val="single"/>
          </w:rPr>
          <w:delText>Experience and Knowledge</w:delText>
        </w:r>
        <w:commentRangeEnd w:id="406"/>
        <w:r w:rsidR="003C7D59" w:rsidDel="00786AD6">
          <w:rPr>
            <w:rStyle w:val="CommentReference"/>
          </w:rPr>
          <w:commentReference w:id="406"/>
        </w:r>
      </w:del>
    </w:p>
    <w:p w14:paraId="795B6136" w14:textId="77777777" w:rsidR="007F69AD" w:rsidRDefault="007F69AD"/>
    <w:p w14:paraId="3F794A92" w14:textId="2DE00234" w:rsidR="007F69AD" w:rsidRDefault="007F69AD" w:rsidP="007F69AD">
      <w:pPr>
        <w:rPr>
          <w:ins w:id="408" w:author="Sriraj Aiyer" w:date="2024-05-24T12:31:00Z"/>
        </w:rPr>
      </w:pPr>
      <w:r>
        <w:t>Both calibration and case complexity seems to heavily interact with experience such that more experienced clinicians are better able to pick up on when a case is more complex/difficult and adjust their confidence accordingly</w:t>
      </w:r>
      <w:r w:rsidR="00802326" w:rsidRPr="00802326">
        <w:rPr>
          <w:vertAlign w:val="superscript"/>
        </w:rPr>
        <w:t>2</w:t>
      </w:r>
      <w:r w:rsidR="002D72E2">
        <w:rPr>
          <w:vertAlign w:val="superscript"/>
        </w:rPr>
        <w:t>5</w:t>
      </w:r>
      <w:r w:rsidR="00802326" w:rsidRPr="00802326">
        <w:rPr>
          <w:vertAlign w:val="superscript"/>
        </w:rPr>
        <w:t>,4</w:t>
      </w:r>
      <w:r w:rsidR="002D72E2">
        <w:rPr>
          <w:vertAlign w:val="superscript"/>
        </w:rPr>
        <w:t>0</w:t>
      </w:r>
      <w:r>
        <w:t xml:space="preserve">. We note that calibration interacts with experience such that </w:t>
      </w:r>
      <w:proofErr w:type="spellStart"/>
      <w:r>
        <w:t>underconfidence</w:t>
      </w:r>
      <w:proofErr w:type="spellEnd"/>
      <w:r>
        <w:t xml:space="preserve"> tended to be exhibited by less experienced clinicians (or students), whilst overconfidence was observed more for experienced clinicians. However, a difference in calibration across experience was not always observed in the results</w:t>
      </w:r>
      <w:r w:rsidR="00B8104A" w:rsidRPr="00B8104A">
        <w:rPr>
          <w:vertAlign w:val="superscript"/>
        </w:rPr>
        <w:t>4</w:t>
      </w:r>
      <w:r w:rsidR="002D72E2">
        <w:rPr>
          <w:vertAlign w:val="superscript"/>
        </w:rPr>
        <w:t>1</w:t>
      </w:r>
      <w:r w:rsidR="00B8104A" w:rsidRPr="00B8104A">
        <w:rPr>
          <w:vertAlign w:val="superscript"/>
        </w:rPr>
        <w:t>-4</w:t>
      </w:r>
      <w:r w:rsidR="002D72E2">
        <w:rPr>
          <w:vertAlign w:val="superscript"/>
        </w:rPr>
        <w:t>2</w:t>
      </w:r>
      <w:r>
        <w:t>. Looking at the link between calibration and experience alone may be too simplistic. There are other aspects of experience that influence diagnoses. Experienced clinicians were found to be less likely to ‘distort’ neutral information to be confirmatory of existing beliefs</w:t>
      </w:r>
      <w:r w:rsidR="00DC15ED" w:rsidRPr="00DC15ED">
        <w:rPr>
          <w:vertAlign w:val="superscript"/>
        </w:rPr>
        <w:t>4</w:t>
      </w:r>
      <w:r w:rsidR="002D72E2">
        <w:rPr>
          <w:vertAlign w:val="superscript"/>
        </w:rPr>
        <w:t>3</w:t>
      </w:r>
      <w:r>
        <w:t>. One study found that whilst experienced clinicians were not more accurate in their diagnoses, they were more willing to switch and request more information</w:t>
      </w:r>
      <w:r w:rsidR="00024969" w:rsidRPr="00024969">
        <w:rPr>
          <w:vertAlign w:val="superscript"/>
        </w:rPr>
        <w:t>4</w:t>
      </w:r>
      <w:r w:rsidR="002D72E2">
        <w:rPr>
          <w:vertAlign w:val="superscript"/>
        </w:rPr>
        <w:t>4</w:t>
      </w:r>
      <w:r>
        <w:t xml:space="preserve"> (see below section on </w:t>
      </w:r>
      <w:del w:id="409" w:author="Sriraj Aiyer" w:date="2024-05-24T12:31:00Z">
        <w:r w:rsidDel="00C4251A">
          <w:delText>Downstream Effects of Confidence</w:delText>
        </w:r>
      </w:del>
      <w:ins w:id="410" w:author="Sriraj Aiyer" w:date="2024-05-24T12:31:00Z">
        <w:r w:rsidR="00C4251A">
          <w:t>Uses of Confidence</w:t>
        </w:r>
      </w:ins>
      <w:r>
        <w:t xml:space="preserve">). </w:t>
      </w:r>
    </w:p>
    <w:p w14:paraId="05C1530B" w14:textId="51E8B9DB" w:rsidR="00C4251A" w:rsidRDefault="00C4251A" w:rsidP="007F69AD">
      <w:pPr>
        <w:rPr>
          <w:ins w:id="411" w:author="Sriraj Aiyer" w:date="2024-05-24T12:31:00Z"/>
        </w:rPr>
      </w:pPr>
    </w:p>
    <w:p w14:paraId="5C0353BD" w14:textId="5486B911" w:rsidR="00C4251A" w:rsidRDefault="00C4251A" w:rsidP="00C4251A">
      <w:pPr>
        <w:rPr>
          <w:ins w:id="412" w:author="Sriraj Aiyer" w:date="2024-05-24T12:31:00Z"/>
        </w:rPr>
      </w:pPr>
      <w:commentRangeStart w:id="413"/>
      <w:ins w:id="414" w:author="Sriraj Aiyer" w:date="2024-05-24T12:31:00Z">
        <w:r>
          <w:t xml:space="preserve">A subset of past work </w:t>
        </w:r>
        <w:commentRangeEnd w:id="413"/>
        <w:r>
          <w:rPr>
            <w:rStyle w:val="CommentReference"/>
          </w:rPr>
          <w:commentReference w:id="413"/>
        </w:r>
        <w:r>
          <w:t>has also manipulated the manner in which information presented to clinicians during the diagnostic process affected confidence. Higher confidence was found when clinicians were presented with redundant patient information</w:t>
        </w:r>
        <w:r w:rsidRPr="00BD46F0">
          <w:rPr>
            <w:vertAlign w:val="superscript"/>
          </w:rPr>
          <w:t>6</w:t>
        </w:r>
        <w:r>
          <w:rPr>
            <w:vertAlign w:val="superscript"/>
          </w:rPr>
          <w:t>0</w:t>
        </w:r>
        <w:r>
          <w:t xml:space="preserve"> and when given all available patient information rather than having to gather information themselves</w:t>
        </w:r>
        <w:r w:rsidRPr="00BD46F0">
          <w:rPr>
            <w:vertAlign w:val="superscript"/>
          </w:rPr>
          <w:t>6</w:t>
        </w:r>
        <w:r>
          <w:rPr>
            <w:vertAlign w:val="superscript"/>
          </w:rPr>
          <w:t>1</w:t>
        </w:r>
        <w:r>
          <w:t>. Clinicians were also found to be more confident when presented with an Electronic Health Record of the patient alongside other information</w:t>
        </w:r>
        <w:r w:rsidRPr="00BD46F0">
          <w:rPr>
            <w:vertAlign w:val="superscript"/>
          </w:rPr>
          <w:t>6</w:t>
        </w:r>
        <w:r>
          <w:rPr>
            <w:vertAlign w:val="superscript"/>
          </w:rPr>
          <w:t>2</w:t>
        </w:r>
        <w:r>
          <w:t xml:space="preserve"> and when presented patient history first rather than out of order</w:t>
        </w:r>
        <w:r w:rsidRPr="00BD46F0">
          <w:rPr>
            <w:vertAlign w:val="superscript"/>
          </w:rPr>
          <w:t>6</w:t>
        </w:r>
        <w:r>
          <w:rPr>
            <w:vertAlign w:val="superscript"/>
          </w:rPr>
          <w:t>3</w:t>
        </w:r>
        <w:r>
          <w:t xml:space="preserve">, indicating a positive effect of a complete patient history available early on in a case on confidence. </w:t>
        </w:r>
        <w:commentRangeStart w:id="415"/>
        <w:r>
          <w:t>An erroneous patient history has also been found to cue both novice and experienced clinicians to incorrect diagnoses</w:t>
        </w:r>
      </w:ins>
      <w:ins w:id="416" w:author="Sriraj Aiyer" w:date="2024-05-24T12:34:00Z">
        <w:r>
          <w:t xml:space="preserve"> whilst confidence remained </w:t>
        </w:r>
      </w:ins>
      <w:ins w:id="417" w:author="Sriraj Aiyer" w:date="2024-05-24T12:37:00Z">
        <w:r w:rsidR="00B914DD">
          <w:t>relatively high, resulting in overall overconfidence</w:t>
        </w:r>
      </w:ins>
      <w:ins w:id="418" w:author="Sriraj Aiyer" w:date="2024-05-24T12:31:00Z">
        <w:r w:rsidRPr="00B20FE9">
          <w:rPr>
            <w:vertAlign w:val="superscript"/>
          </w:rPr>
          <w:t>64</w:t>
        </w:r>
        <w:r>
          <w:t xml:space="preserve">. </w:t>
        </w:r>
        <w:commentRangeEnd w:id="415"/>
        <w:r>
          <w:rPr>
            <w:rStyle w:val="CommentReference"/>
          </w:rPr>
          <w:commentReference w:id="415"/>
        </w:r>
      </w:ins>
    </w:p>
    <w:p w14:paraId="682EDF1F" w14:textId="77777777" w:rsidR="00C4251A" w:rsidDel="00C4251A" w:rsidRDefault="00C4251A" w:rsidP="007F69AD">
      <w:pPr>
        <w:rPr>
          <w:del w:id="419" w:author="Sriraj Aiyer" w:date="2024-05-24T12:31:00Z"/>
        </w:rPr>
      </w:pPr>
    </w:p>
    <w:p w14:paraId="08E90ADF" w14:textId="6F52D3E4" w:rsidR="007F69AD" w:rsidRDefault="007F69AD" w:rsidP="007F69AD"/>
    <w:p w14:paraId="06E16080" w14:textId="191C630A" w:rsidR="005B6EC8" w:rsidRDefault="007F69AD">
      <w:r>
        <w:t xml:space="preserve">A minor theme of past work has been a distinction </w:t>
      </w:r>
      <w:commentRangeStart w:id="420"/>
      <w:r>
        <w:t>between experience</w:t>
      </w:r>
      <w:ins w:id="421" w:author="Sriraj Aiyer" w:date="2024-05-24T12:16:00Z">
        <w:r w:rsidR="000A7834">
          <w:t xml:space="preserve"> (oper</w:t>
        </w:r>
      </w:ins>
      <w:ins w:id="422" w:author="Sriraj Aiyer" w:date="2024-05-24T12:17:00Z">
        <w:r w:rsidR="000A7834">
          <w:t xml:space="preserve">ationalised as years of experience or role seniority) </w:t>
        </w:r>
      </w:ins>
      <w:r>
        <w:t xml:space="preserve"> and knowledge</w:t>
      </w:r>
      <w:ins w:id="423" w:author="Sriraj Aiyer" w:date="2024-05-24T12:17:00Z">
        <w:r w:rsidR="000A7834">
          <w:t xml:space="preserve"> </w:t>
        </w:r>
        <w:r w:rsidR="000A7834">
          <w:rPr>
            <w:lang w:bidi="hi-IN"/>
          </w:rPr>
          <w:t>(measured using standardised tests of medical knowledge)</w:t>
        </w:r>
      </w:ins>
      <w:del w:id="424" w:author="Sriraj Aiyer" w:date="2024-05-24T18:03:00Z">
        <w:r w:rsidDel="00F1448B">
          <w:delText xml:space="preserve"> however</w:delText>
        </w:r>
      </w:del>
      <w:commentRangeEnd w:id="420"/>
      <w:r w:rsidR="00DB4669">
        <w:rPr>
          <w:rStyle w:val="CommentReference"/>
        </w:rPr>
        <w:commentReference w:id="420"/>
      </w:r>
      <w:r>
        <w:t>. In medical students, the calibration of confidence judgements were found to improve with years of education but not with medical</w:t>
      </w:r>
      <w:del w:id="425" w:author="Sriraj Aiyer" w:date="2024-05-24T12:18:00Z">
        <w:r w:rsidDel="000A7834">
          <w:delText xml:space="preserve"> knowledge as gauged using a standardised assessment</w:delText>
        </w:r>
      </w:del>
      <w:r w:rsidR="004B639B" w:rsidRPr="004B639B">
        <w:rPr>
          <w:vertAlign w:val="superscript"/>
        </w:rPr>
        <w:t>4</w:t>
      </w:r>
      <w:r w:rsidR="002D72E2">
        <w:rPr>
          <w:vertAlign w:val="superscript"/>
        </w:rPr>
        <w:t>5</w:t>
      </w:r>
      <w:r>
        <w:t>. The aforementioned information ‘distortion’ was found to affect novice clinicians more</w:t>
      </w:r>
      <w:r w:rsidR="00A868B4" w:rsidRPr="00A868B4">
        <w:rPr>
          <w:vertAlign w:val="superscript"/>
        </w:rPr>
        <w:t>4</w:t>
      </w:r>
      <w:r w:rsidR="002D72E2">
        <w:rPr>
          <w:vertAlign w:val="superscript"/>
        </w:rPr>
        <w:t>3</w:t>
      </w:r>
      <w:r>
        <w:t xml:space="preserve"> and lower knowledge was found to be related</w:t>
      </w:r>
      <w:ins w:id="426" w:author="Sriraj Aiyer" w:date="2024-05-24T18:04:00Z">
        <w:r w:rsidR="00F1448B">
          <w:t xml:space="preserve"> to</w:t>
        </w:r>
      </w:ins>
      <w:r>
        <w:t xml:space="preserve"> </w:t>
      </w:r>
      <w:ins w:id="427" w:author="Sriraj Aiyer" w:date="2024-05-24T18:04:00Z">
        <w:r w:rsidR="00F1448B">
          <w:t xml:space="preserve">higher </w:t>
        </w:r>
      </w:ins>
      <w:r>
        <w:t xml:space="preserve">susceptibility to </w:t>
      </w:r>
      <w:ins w:id="428" w:author="Sriraj Aiyer" w:date="2024-05-24T18:04:00Z">
        <w:r w:rsidR="00F1448B">
          <w:t>irrel</w:t>
        </w:r>
      </w:ins>
      <w:ins w:id="429" w:author="Sriraj Aiyer" w:date="2024-05-24T18:05:00Z">
        <w:r w:rsidR="00F1448B">
          <w:t xml:space="preserve">evant, </w:t>
        </w:r>
      </w:ins>
      <w:r>
        <w:t>distracting features of a patient</w:t>
      </w:r>
      <w:del w:id="430" w:author="Sriraj Aiyer" w:date="2024-05-24T18:05:00Z">
        <w:r w:rsidRPr="00F1448B" w:rsidDel="00F1448B">
          <w:rPr>
            <w:vertAlign w:val="superscript"/>
            <w:rPrChange w:id="431" w:author="Sriraj Aiyer" w:date="2024-05-24T18:05:00Z">
              <w:rPr/>
            </w:rPrChange>
          </w:rPr>
          <w:delText xml:space="preserve"> </w:delText>
        </w:r>
      </w:del>
      <w:ins w:id="432" w:author="Sriraj Aiyer" w:date="2024-05-24T18:05:00Z">
        <w:r w:rsidR="00F1448B" w:rsidRPr="00F1448B">
          <w:rPr>
            <w:vertAlign w:val="superscript"/>
            <w:rPrChange w:id="433" w:author="Sriraj Aiyer" w:date="2024-05-24T18:05:00Z">
              <w:rPr/>
            </w:rPrChange>
          </w:rPr>
          <w:t>46</w:t>
        </w:r>
      </w:ins>
      <w:del w:id="434" w:author="Sriraj Aiyer" w:date="2024-05-24T18:05:00Z">
        <w:r w:rsidDel="00F1448B">
          <w:delText>that were irrelevant</w:delText>
        </w:r>
        <w:r w:rsidR="00A868B4" w:rsidRPr="00A868B4" w:rsidDel="00F1448B">
          <w:rPr>
            <w:vertAlign w:val="superscript"/>
          </w:rPr>
          <w:delText>4</w:delText>
        </w:r>
        <w:r w:rsidR="002D72E2" w:rsidDel="00F1448B">
          <w:rPr>
            <w:vertAlign w:val="superscript"/>
          </w:rPr>
          <w:delText>6</w:delText>
        </w:r>
      </w:del>
      <w:r>
        <w:t>. However, th</w:t>
      </w:r>
      <w:r w:rsidR="00EB62E7">
        <w:t xml:space="preserve">e latter </w:t>
      </w:r>
      <w:r>
        <w:t xml:space="preserve">study found that medical knowledge was not directly associated with confidence.  </w:t>
      </w:r>
    </w:p>
    <w:p w14:paraId="54830A24" w14:textId="4228F5F9" w:rsidR="00164C7C" w:rsidRDefault="00164C7C"/>
    <w:p w14:paraId="40F2A1B4" w14:textId="77777777" w:rsidR="008E1B63" w:rsidRDefault="008E1B63" w:rsidP="008E1B63">
      <w:pPr>
        <w:rPr>
          <w:ins w:id="435" w:author="Sriraj Aiyer" w:date="2024-05-22T16:29:00Z"/>
          <w:b/>
          <w:bCs/>
        </w:rPr>
      </w:pPr>
      <w:ins w:id="436" w:author="Sriraj Aiyer" w:date="2024-05-22T16:29:00Z">
        <w:r w:rsidRPr="00164C7C">
          <w:rPr>
            <w:b/>
            <w:bCs/>
          </w:rPr>
          <w:t>BOX 3: Papers on Imaging and Confidence</w:t>
        </w:r>
      </w:ins>
    </w:p>
    <w:p w14:paraId="37323F5F" w14:textId="77777777" w:rsidR="008E1B63" w:rsidRDefault="008E1B63" w:rsidP="008E1B63">
      <w:pPr>
        <w:rPr>
          <w:ins w:id="437" w:author="Sriraj Aiyer" w:date="2024-05-22T16:29:00Z"/>
          <w:b/>
          <w:bCs/>
        </w:rPr>
      </w:pPr>
    </w:p>
    <w:p w14:paraId="1DB5F635" w14:textId="77777777" w:rsidR="008E1B63" w:rsidRDefault="008E1B63" w:rsidP="008E1B63">
      <w:pPr>
        <w:rPr>
          <w:ins w:id="438" w:author="Sriraj Aiyer" w:date="2024-05-22T16:29:00Z"/>
        </w:rPr>
      </w:pPr>
      <w:ins w:id="439" w:author="Sriraj Aiyer" w:date="2024-05-22T16:29:00Z">
        <w:r>
          <w:t>There were also a subset of papers that find an increase in confidence when providing clinicians with specialised imaging for a patient when making diagnoses, be they MRI scans</w:t>
        </w:r>
        <w:r w:rsidRPr="00136332">
          <w:rPr>
            <w:vertAlign w:val="superscript"/>
          </w:rPr>
          <w:t>3</w:t>
        </w:r>
        <w:r>
          <w:rPr>
            <w:vertAlign w:val="superscript"/>
          </w:rPr>
          <w:t>1</w:t>
        </w:r>
        <w:r w:rsidRPr="00136332">
          <w:rPr>
            <w:vertAlign w:val="superscript"/>
          </w:rPr>
          <w:t>-3</w:t>
        </w:r>
        <w:r>
          <w:rPr>
            <w:vertAlign w:val="superscript"/>
          </w:rPr>
          <w:t>2</w:t>
        </w:r>
        <w:r>
          <w:t>, CT scans</w:t>
        </w:r>
        <w:r w:rsidRPr="00136332">
          <w:rPr>
            <w:vertAlign w:val="superscript"/>
          </w:rPr>
          <w:t>3</w:t>
        </w:r>
        <w:r>
          <w:rPr>
            <w:vertAlign w:val="superscript"/>
          </w:rPr>
          <w:t>3</w:t>
        </w:r>
        <w:r>
          <w:t>, evacuation proctography</w:t>
        </w:r>
        <w:r w:rsidRPr="00136332">
          <w:rPr>
            <w:vertAlign w:val="superscript"/>
          </w:rPr>
          <w:t>3</w:t>
        </w:r>
        <w:r>
          <w:rPr>
            <w:vertAlign w:val="superscript"/>
          </w:rPr>
          <w:t>4</w:t>
        </w:r>
        <w:r>
          <w:t xml:space="preserve"> or photos of wounds</w:t>
        </w:r>
        <w:r w:rsidRPr="0080278F">
          <w:rPr>
            <w:vertAlign w:val="superscript"/>
          </w:rPr>
          <w:t>3</w:t>
        </w:r>
        <w:r>
          <w:rPr>
            <w:vertAlign w:val="superscript"/>
          </w:rPr>
          <w:t>5</w:t>
        </w:r>
        <w:r>
          <w:t>. Meanwhile, another subset of papers use various forms of computer-aided decision support systems with the goal of improving confidence, with mixed results</w:t>
        </w:r>
        <w:r w:rsidRPr="0080278F">
          <w:rPr>
            <w:vertAlign w:val="superscript"/>
          </w:rPr>
          <w:t>3</w:t>
        </w:r>
        <w:r>
          <w:rPr>
            <w:vertAlign w:val="superscript"/>
          </w:rPr>
          <w:t>6</w:t>
        </w:r>
        <w:r w:rsidRPr="0080278F">
          <w:rPr>
            <w:vertAlign w:val="superscript"/>
          </w:rPr>
          <w:t>-</w:t>
        </w:r>
        <w:r>
          <w:rPr>
            <w:vertAlign w:val="superscript"/>
          </w:rPr>
          <w:t>39</w:t>
        </w:r>
        <w:r>
          <w:t xml:space="preserve">. These results are perhaps not surprising, but do warrant addressing as per our inclusion criteria. </w:t>
        </w:r>
      </w:ins>
    </w:p>
    <w:p w14:paraId="38713BB5" w14:textId="03ADE339" w:rsidR="00164C7C" w:rsidRPr="005B6EC8" w:rsidDel="008E1B63" w:rsidRDefault="00164C7C">
      <w:pPr>
        <w:rPr>
          <w:del w:id="440" w:author="Sriraj Aiyer" w:date="2024-05-22T16:29:00Z"/>
        </w:rPr>
      </w:pPr>
      <w:commentRangeStart w:id="441"/>
      <w:del w:id="442" w:author="Sriraj Aiyer" w:date="2024-05-22T16:29:00Z">
        <w:r w:rsidDel="008E1B63">
          <w:delText>[INSERT BOX 3]</w:delText>
        </w:r>
        <w:commentRangeEnd w:id="441"/>
        <w:r w:rsidR="00DB4669" w:rsidDel="008E1B63">
          <w:rPr>
            <w:rStyle w:val="CommentReference"/>
          </w:rPr>
          <w:commentReference w:id="441"/>
        </w:r>
      </w:del>
    </w:p>
    <w:p w14:paraId="4FBE2FD2" w14:textId="62F4303F" w:rsidR="000B57AA" w:rsidDel="00963C9E" w:rsidRDefault="000B57AA">
      <w:pPr>
        <w:rPr>
          <w:del w:id="443" w:author="Sriraj Aiyer" w:date="2024-05-24T12:25:00Z"/>
          <w:b/>
          <w:bCs/>
          <w:sz w:val="28"/>
          <w:szCs w:val="28"/>
        </w:rPr>
      </w:pPr>
    </w:p>
    <w:p w14:paraId="0EC570F0" w14:textId="3A6C7DDB" w:rsidR="000B57AA" w:rsidDel="00963C9E" w:rsidRDefault="007A25CB" w:rsidP="000B57AA">
      <w:pPr>
        <w:rPr>
          <w:del w:id="444" w:author="Sriraj Aiyer" w:date="2024-05-24T12:25:00Z"/>
          <w:u w:val="single"/>
        </w:rPr>
      </w:pPr>
      <w:del w:id="445" w:author="Sriraj Aiyer" w:date="2024-05-24T12:25:00Z">
        <w:r w:rsidDel="00963C9E">
          <w:rPr>
            <w:u w:val="single"/>
          </w:rPr>
          <w:delText>Uses</w:delText>
        </w:r>
        <w:r w:rsidR="000B57AA" w:rsidDel="00963C9E">
          <w:rPr>
            <w:u w:val="single"/>
          </w:rPr>
          <w:delText xml:space="preserve"> of Confidence</w:delText>
        </w:r>
      </w:del>
    </w:p>
    <w:p w14:paraId="5021510F" w14:textId="6F24FAD8" w:rsidR="00EC555F" w:rsidDel="00963C9E" w:rsidRDefault="00EC555F" w:rsidP="000B57AA">
      <w:pPr>
        <w:rPr>
          <w:del w:id="446" w:author="Sriraj Aiyer" w:date="2024-05-24T12:25:00Z"/>
          <w:u w:val="single"/>
        </w:rPr>
      </w:pPr>
    </w:p>
    <w:p w14:paraId="158C494B" w14:textId="53613E66" w:rsidR="00C2407D" w:rsidRPr="007F69AD" w:rsidDel="00963C9E" w:rsidRDefault="00EC555F" w:rsidP="000B57AA">
      <w:pPr>
        <w:rPr>
          <w:del w:id="447" w:author="Sriraj Aiyer" w:date="2024-05-24T12:25:00Z"/>
          <w:lang w:bidi="hi-IN"/>
        </w:rPr>
      </w:pPr>
      <w:del w:id="448" w:author="Sriraj Aiyer" w:date="2024-05-24T12:25:00Z">
        <w:r w:rsidDel="00963C9E">
          <w:delText xml:space="preserve">With more naturalistic studies, it is possible to isolate ways in which confidence and certainty are utilised within the wider diagnostic process, especially as </w:delText>
        </w:r>
      </w:del>
      <w:del w:id="449" w:author="Sriraj Aiyer" w:date="2024-05-22T21:15:00Z">
        <w:r w:rsidDel="001D5529">
          <w:delText xml:space="preserve">care of a patient </w:delText>
        </w:r>
        <w:commentRangeStart w:id="450"/>
        <w:r w:rsidDel="001D5529">
          <w:delText>extends outside of an individual to cover a wider medical environment</w:delText>
        </w:r>
        <w:commentRangeEnd w:id="450"/>
        <w:r w:rsidR="0038707D" w:rsidDel="001D5529">
          <w:rPr>
            <w:rStyle w:val="CommentReference"/>
          </w:rPr>
          <w:commentReference w:id="450"/>
        </w:r>
      </w:del>
      <w:del w:id="451" w:author="Sriraj Aiyer" w:date="2024-05-24T12:25:00Z">
        <w:r w:rsidDel="00963C9E">
          <w:delText xml:space="preserve">. Past work has attempted to establish a link between confidence and further seeking of patient information and tests with mixed results. </w:delText>
        </w:r>
        <w:r w:rsidR="003E01B6" w:rsidDel="00963C9E">
          <w:delText>Doctor with l</w:delText>
        </w:r>
        <w:r w:rsidDel="00963C9E">
          <w:delText xml:space="preserve">ower confidence </w:delText>
        </w:r>
        <w:r w:rsidR="003E01B6" w:rsidDel="00963C9E">
          <w:delText>were</w:delText>
        </w:r>
        <w:r w:rsidDel="00963C9E">
          <w:delText xml:space="preserve"> </w:delText>
        </w:r>
        <w:r w:rsidR="003E01B6" w:rsidDel="00963C9E">
          <w:delText>found to be linked to more test orders</w:delText>
        </w:r>
        <w:r w:rsidR="002D72E2" w:rsidDel="00963C9E">
          <w:rPr>
            <w:vertAlign w:val="superscript"/>
          </w:rPr>
          <w:delText>29</w:delText>
        </w:r>
        <w:r w:rsidR="003E01B6" w:rsidDel="00963C9E">
          <w:delText xml:space="preserve"> whilst more metacognitively aware pathologists (i.e. who tended to report confidence judgements that were closer to their true accuracy) were found to be more likely to request further tests when they were unsure</w:delText>
        </w:r>
        <w:r w:rsidR="00C2158E" w:rsidRPr="00C2158E" w:rsidDel="00963C9E">
          <w:rPr>
            <w:vertAlign w:val="superscript"/>
          </w:rPr>
          <w:delText>42</w:delText>
        </w:r>
        <w:r w:rsidR="003E01B6" w:rsidDel="00963C9E">
          <w:delText xml:space="preserve">. Confidence has also been linked to prescribing medication, though overtreatment </w:delText>
        </w:r>
        <w:r w:rsidR="00AA0FC2" w:rsidDel="00963C9E">
          <w:delText>of</w:delText>
        </w:r>
        <w:r w:rsidR="003E01B6" w:rsidDel="00963C9E">
          <w:delText xml:space="preserve"> unnecessary medications was found to linked to both underconfidence</w:delText>
        </w:r>
        <w:r w:rsidR="00FA2CEC" w:rsidRPr="00FA2CEC" w:rsidDel="00963C9E">
          <w:rPr>
            <w:vertAlign w:val="superscript"/>
          </w:rPr>
          <w:delText>4</w:delText>
        </w:r>
        <w:r w:rsidR="002D72E2" w:rsidDel="00963C9E">
          <w:rPr>
            <w:vertAlign w:val="superscript"/>
          </w:rPr>
          <w:delText>7</w:delText>
        </w:r>
        <w:r w:rsidR="003E01B6" w:rsidDel="00963C9E">
          <w:delText xml:space="preserve"> and overconfidence</w:delText>
        </w:r>
        <w:r w:rsidR="00CB7681" w:rsidRPr="00CB7681" w:rsidDel="00963C9E">
          <w:rPr>
            <w:vertAlign w:val="superscript"/>
          </w:rPr>
          <w:delText>21</w:delText>
        </w:r>
        <w:r w:rsidR="003E01B6" w:rsidDel="00963C9E">
          <w:delText>. Higher confidence has also been linked to referral rates to other specialists in other departments</w:delText>
        </w:r>
        <w:r w:rsidR="00305DA8" w:rsidRPr="00305DA8" w:rsidDel="00963C9E">
          <w:rPr>
            <w:vertAlign w:val="superscript"/>
          </w:rPr>
          <w:delText>4</w:delText>
        </w:r>
        <w:r w:rsidR="002D72E2" w:rsidDel="00963C9E">
          <w:rPr>
            <w:vertAlign w:val="superscript"/>
          </w:rPr>
          <w:delText>8</w:delText>
        </w:r>
        <w:r w:rsidR="003E01B6" w:rsidDel="00963C9E">
          <w:delText xml:space="preserve"> and to a lower willingness to admit mistakes</w:delText>
        </w:r>
        <w:r w:rsidR="00305DA8" w:rsidRPr="00305DA8" w:rsidDel="00963C9E">
          <w:rPr>
            <w:vertAlign w:val="superscript"/>
          </w:rPr>
          <w:delText>18</w:delText>
        </w:r>
        <w:r w:rsidR="003E01B6" w:rsidDel="00963C9E">
          <w:delText xml:space="preserve">. </w:delText>
        </w:r>
        <w:r w:rsidR="00B92D7F" w:rsidDel="00963C9E">
          <w:delText>Lower confidence has also been found to result in less specific diagnoses for patients in</w:delText>
        </w:r>
        <w:r w:rsidR="00196DEF" w:rsidDel="00963C9E">
          <w:delText xml:space="preserve"> </w:delText>
        </w:r>
        <w:r w:rsidR="00B92D7F" w:rsidDel="00963C9E">
          <w:delText>situ</w:delText>
        </w:r>
        <w:r w:rsidR="002D72E2" w:rsidDel="00963C9E">
          <w:rPr>
            <w:vertAlign w:val="superscript"/>
          </w:rPr>
          <w:delText>49</w:delText>
        </w:r>
        <w:commentRangeStart w:id="452"/>
        <w:r w:rsidR="00F312E2" w:rsidDel="00963C9E">
          <w:delText>.</w:delText>
        </w:r>
        <w:commentRangeEnd w:id="452"/>
        <w:r w:rsidR="00814790" w:rsidDel="00963C9E">
          <w:rPr>
            <w:rStyle w:val="CommentReference"/>
          </w:rPr>
          <w:commentReference w:id="452"/>
        </w:r>
      </w:del>
    </w:p>
    <w:p w14:paraId="5FAEC072" w14:textId="4E19CB20" w:rsidR="003E01B6" w:rsidRPr="003E01B6" w:rsidDel="0014769B" w:rsidRDefault="003E01B6" w:rsidP="000B57AA">
      <w:pPr>
        <w:rPr>
          <w:del w:id="453" w:author="Sriraj Aiyer" w:date="2024-05-24T13:14:00Z"/>
        </w:rPr>
      </w:pPr>
    </w:p>
    <w:p w14:paraId="4E92722D" w14:textId="77777777" w:rsidR="003E01B6" w:rsidRDefault="003E01B6" w:rsidP="000B57AA">
      <w:pPr>
        <w:rPr>
          <w:u w:val="single"/>
        </w:rPr>
      </w:pPr>
    </w:p>
    <w:p w14:paraId="4CEBD7DF" w14:textId="46E55648" w:rsidR="000B57AA" w:rsidRPr="00C2407D" w:rsidRDefault="00C2407D">
      <w:pPr>
        <w:rPr>
          <w:u w:val="single"/>
        </w:rPr>
      </w:pPr>
      <w:commentRangeStart w:id="454"/>
      <w:r>
        <w:rPr>
          <w:u w:val="single"/>
        </w:rPr>
        <w:t>Interventions at the Point of Generating Differentials</w:t>
      </w:r>
      <w:commentRangeEnd w:id="454"/>
      <w:r w:rsidR="00814790">
        <w:rPr>
          <w:rStyle w:val="CommentReference"/>
        </w:rPr>
        <w:commentReference w:id="454"/>
      </w:r>
    </w:p>
    <w:p w14:paraId="22C26728" w14:textId="6333033C" w:rsidR="000B57AA" w:rsidRDefault="000B57AA">
      <w:pPr>
        <w:rPr>
          <w:b/>
          <w:bCs/>
          <w:sz w:val="28"/>
          <w:szCs w:val="28"/>
        </w:rPr>
      </w:pPr>
    </w:p>
    <w:p w14:paraId="119627AA" w14:textId="75C3AC62" w:rsidR="0070460D" w:rsidDel="0014769B" w:rsidRDefault="00C4251A">
      <w:pPr>
        <w:rPr>
          <w:del w:id="455" w:author="Sriraj Aiyer" w:date="2024-05-24T13:14:00Z"/>
        </w:rPr>
      </w:pPr>
      <w:ins w:id="456" w:author="Sriraj Aiyer" w:date="2024-05-24T12:27:00Z">
        <w:r>
          <w:t>A subset of past work asked clinicians to generate diagnostic differentials based on patient information. This process of g</w:t>
        </w:r>
      </w:ins>
      <w:commentRangeStart w:id="457"/>
      <w:del w:id="458" w:author="Sriraj Aiyer" w:date="2024-05-24T12:27:00Z">
        <w:r w:rsidR="007F69AD" w:rsidDel="00C4251A">
          <w:delText>G</w:delText>
        </w:r>
      </w:del>
      <w:r w:rsidR="007F69AD">
        <w:t xml:space="preserve">enerating diagnostic differentials </w:t>
      </w:r>
      <w:commentRangeEnd w:id="457"/>
      <w:r w:rsidR="00315904">
        <w:rPr>
          <w:rStyle w:val="CommentReference"/>
        </w:rPr>
        <w:commentReference w:id="457"/>
      </w:r>
      <w:del w:id="459" w:author="Sriraj Aiyer" w:date="2024-05-24T12:27:00Z">
        <w:r w:rsidR="007F69AD" w:rsidDel="00C4251A">
          <w:delText>has been studied using</w:delText>
        </w:r>
      </w:del>
      <w:ins w:id="460" w:author="Sriraj Aiyer" w:date="2024-05-24T12:27:00Z">
        <w:r>
          <w:t xml:space="preserve">has then been subject to experimental </w:t>
        </w:r>
      </w:ins>
      <w:del w:id="461" w:author="Sriraj Aiyer" w:date="2024-05-24T12:27:00Z">
        <w:r w:rsidR="007F69AD" w:rsidDel="00C4251A">
          <w:delText xml:space="preserve"> </w:delText>
        </w:r>
      </w:del>
      <w:r w:rsidR="007F69AD">
        <w:t>manipulations and interventions</w:t>
      </w:r>
      <w:ins w:id="462" w:author="Sriraj Aiyer" w:date="2024-05-24T12:28:00Z">
        <w:r>
          <w:t xml:space="preserve"> (such as early diagnostic suggestions)</w:t>
        </w:r>
      </w:ins>
      <w:r w:rsidR="007F69AD">
        <w:t xml:space="preserve"> </w:t>
      </w:r>
      <w:del w:id="463" w:author="Sriraj Aiyer" w:date="2024-05-24T12:28:00Z">
        <w:r w:rsidR="007F69AD" w:rsidDel="00C4251A">
          <w:delText xml:space="preserve">and </w:delText>
        </w:r>
      </w:del>
      <w:ins w:id="464" w:author="Sriraj Aiyer" w:date="2024-05-24T12:28:00Z">
        <w:r>
          <w:t>to investigate</w:t>
        </w:r>
        <w:r>
          <w:t xml:space="preserve"> </w:t>
        </w:r>
      </w:ins>
      <w:r w:rsidR="007F69AD">
        <w:t>their effect on accuracy and confidence.</w:t>
      </w:r>
      <w:ins w:id="465" w:author="Sriraj Aiyer" w:date="2024-05-24T12:28:00Z">
        <w:r>
          <w:t xml:space="preserve"> One can imagine the applicability of this work, for instance when a clinician is transitioning care over a patient to another clinician whilst giving an introduction</w:t>
        </w:r>
      </w:ins>
      <w:ins w:id="466" w:author="Sriraj Aiyer" w:date="2024-05-24T12:29:00Z">
        <w:r>
          <w:t xml:space="preserve"> to the case.</w:t>
        </w:r>
      </w:ins>
      <w:r w:rsidR="0070460D">
        <w:t xml:space="preserve"> A general theme </w:t>
      </w:r>
      <w:del w:id="467" w:author="Sriraj Aiyer" w:date="2024-05-24T12:29:00Z">
        <w:r w:rsidR="0070460D" w:rsidDel="00C4251A">
          <w:delText xml:space="preserve">is </w:delText>
        </w:r>
      </w:del>
      <w:ins w:id="468" w:author="Sriraj Aiyer" w:date="2024-05-24T12:29:00Z">
        <w:r>
          <w:t>of this work is</w:t>
        </w:r>
        <w:r>
          <w:t xml:space="preserve"> </w:t>
        </w:r>
      </w:ins>
      <w:r w:rsidR="0070460D">
        <w:t>that there is</w:t>
      </w:r>
      <w:ins w:id="469" w:author="Sriraj Aiyer" w:date="2024-05-24T18:07:00Z">
        <w:r w:rsidR="004323AA">
          <w:t xml:space="preserve"> a</w:t>
        </w:r>
      </w:ins>
      <w:r w:rsidR="0070460D">
        <w:t xml:space="preserve"> tendency toward higher weighting of early information, indicating a primacy effect.</w:t>
      </w:r>
      <w:r w:rsidR="007F69AD">
        <w:t xml:space="preserve"> Early diagnostic suggestions have been found to be highly influential in the subsequent decision process </w:t>
      </w:r>
      <w:r w:rsidR="0070460D">
        <w:t>by clinicians finding these suggestions difficult to ignore and increasing their confidence with them</w:t>
      </w:r>
      <w:r w:rsidR="007878A6" w:rsidRPr="007878A6">
        <w:rPr>
          <w:vertAlign w:val="superscript"/>
        </w:rPr>
        <w:t>5</w:t>
      </w:r>
      <w:r w:rsidR="002D72E2">
        <w:rPr>
          <w:vertAlign w:val="superscript"/>
        </w:rPr>
        <w:t>0</w:t>
      </w:r>
      <w:r w:rsidR="007878A6" w:rsidRPr="007878A6">
        <w:rPr>
          <w:vertAlign w:val="superscript"/>
        </w:rPr>
        <w:t>-5</w:t>
      </w:r>
      <w:r w:rsidR="002D72E2">
        <w:rPr>
          <w:vertAlign w:val="superscript"/>
        </w:rPr>
        <w:t>1</w:t>
      </w:r>
      <w:r w:rsidR="0070460D">
        <w:t>. This also affects the breadth of differentials considered, with fewer differentials considered when provided these suggestions</w:t>
      </w:r>
      <w:r w:rsidR="00213CEF" w:rsidRPr="00213CEF">
        <w:rPr>
          <w:vertAlign w:val="superscript"/>
        </w:rPr>
        <w:t>5</w:t>
      </w:r>
      <w:r w:rsidR="002D72E2">
        <w:rPr>
          <w:vertAlign w:val="superscript"/>
        </w:rPr>
        <w:t>2</w:t>
      </w:r>
      <w:r w:rsidR="0070460D">
        <w:t xml:space="preserve"> and an underweighting of differentials if they were not considered early on in the diagnostic process</w:t>
      </w:r>
      <w:r w:rsidR="00213CEF" w:rsidRPr="00213CEF">
        <w:rPr>
          <w:vertAlign w:val="superscript"/>
        </w:rPr>
        <w:t>5</w:t>
      </w:r>
      <w:r w:rsidR="002D72E2">
        <w:rPr>
          <w:vertAlign w:val="superscript"/>
        </w:rPr>
        <w:t>3</w:t>
      </w:r>
      <w:r w:rsidR="0070460D">
        <w:t>. This is where interventions aim to mitigate this tendency by asking clinicians to explicitly consider alternatives, which increases their accuracy and calibration</w:t>
      </w:r>
      <w:r w:rsidR="005C0CA8" w:rsidRPr="005C0CA8">
        <w:rPr>
          <w:vertAlign w:val="superscript"/>
        </w:rPr>
        <w:t>5</w:t>
      </w:r>
      <w:r w:rsidR="002D72E2">
        <w:rPr>
          <w:vertAlign w:val="superscript"/>
        </w:rPr>
        <w:t>4</w:t>
      </w:r>
      <w:r w:rsidR="00375604">
        <w:t>, or prompt the consideration of the patient’s ‘red flags’ to consider in diagnoses, which was found to increase confidence on simpler cases but not accuracy</w:t>
      </w:r>
      <w:r w:rsidR="003511F9" w:rsidRPr="003511F9">
        <w:rPr>
          <w:vertAlign w:val="superscript"/>
        </w:rPr>
        <w:t>5</w:t>
      </w:r>
      <w:r w:rsidR="002D72E2">
        <w:rPr>
          <w:vertAlign w:val="superscript"/>
        </w:rPr>
        <w:t>5</w:t>
      </w:r>
      <w:r w:rsidR="0070460D">
        <w:t xml:space="preserve">. These interventions seemingly have to </w:t>
      </w:r>
      <w:ins w:id="470" w:author="Sriraj Aiyer" w:date="2024-05-24T18:09:00Z">
        <w:r w:rsidR="004323AA">
          <w:t xml:space="preserve">be </w:t>
        </w:r>
      </w:ins>
      <w:r w:rsidR="0070460D">
        <w:t>explicit however, as simply asking clinicians to reflect on their decision without guidance</w:t>
      </w:r>
      <w:r w:rsidR="003511F9" w:rsidRPr="003511F9">
        <w:rPr>
          <w:vertAlign w:val="superscript"/>
        </w:rPr>
        <w:t>5</w:t>
      </w:r>
      <w:r w:rsidR="002D72E2">
        <w:rPr>
          <w:vertAlign w:val="superscript"/>
        </w:rPr>
        <w:t>6</w:t>
      </w:r>
      <w:r w:rsidR="003511F9" w:rsidRPr="003511F9">
        <w:rPr>
          <w:vertAlign w:val="superscript"/>
        </w:rPr>
        <w:t>-5</w:t>
      </w:r>
      <w:r w:rsidR="002D72E2">
        <w:rPr>
          <w:vertAlign w:val="superscript"/>
        </w:rPr>
        <w:t>7</w:t>
      </w:r>
      <w:r w:rsidR="0070460D">
        <w:t xml:space="preserve"> </w:t>
      </w:r>
      <w:r w:rsidR="00375604">
        <w:t>or participate in an educational</w:t>
      </w:r>
      <w:r w:rsidR="00A669ED">
        <w:t xml:space="preserve"> training</w:t>
      </w:r>
      <w:r w:rsidR="00375604">
        <w:t xml:space="preserve"> course</w:t>
      </w:r>
      <w:r w:rsidR="003511F9" w:rsidRPr="003511F9">
        <w:rPr>
          <w:vertAlign w:val="superscript"/>
        </w:rPr>
        <w:t>5</w:t>
      </w:r>
      <w:r w:rsidR="002D72E2">
        <w:rPr>
          <w:vertAlign w:val="superscript"/>
        </w:rPr>
        <w:t>8</w:t>
      </w:r>
      <w:r w:rsidR="003511F9" w:rsidRPr="003511F9">
        <w:rPr>
          <w:vertAlign w:val="superscript"/>
        </w:rPr>
        <w:t>-</w:t>
      </w:r>
      <w:r w:rsidR="002D72E2">
        <w:rPr>
          <w:vertAlign w:val="superscript"/>
        </w:rPr>
        <w:t>59</w:t>
      </w:r>
      <w:r w:rsidR="00375604">
        <w:t xml:space="preserve"> </w:t>
      </w:r>
      <w:r w:rsidR="0070460D">
        <w:t>does not seem to suffice in improving diagnostic accuracy and calibration.</w:t>
      </w:r>
    </w:p>
    <w:p w14:paraId="1AF5A84A" w14:textId="26200059" w:rsidR="002F3562" w:rsidDel="00C4251A" w:rsidRDefault="002F3562">
      <w:pPr>
        <w:rPr>
          <w:del w:id="471" w:author="Sriraj Aiyer" w:date="2024-05-24T12:31:00Z"/>
        </w:rPr>
      </w:pPr>
    </w:p>
    <w:p w14:paraId="2277992D" w14:textId="77777777" w:rsidR="00C4251A" w:rsidRDefault="00C4251A">
      <w:pPr>
        <w:rPr>
          <w:ins w:id="472" w:author="Sriraj Aiyer" w:date="2024-05-24T12:31:00Z"/>
        </w:rPr>
      </w:pPr>
    </w:p>
    <w:p w14:paraId="27FA62AE" w14:textId="0FD88016" w:rsidR="00963C9E" w:rsidRDefault="002F3562">
      <w:pPr>
        <w:rPr>
          <w:ins w:id="473" w:author="Sriraj Aiyer" w:date="2024-05-24T12:25:00Z"/>
        </w:rPr>
      </w:pPr>
      <w:commentRangeStart w:id="474"/>
      <w:del w:id="475" w:author="Sriraj Aiyer" w:date="2024-05-24T12:31:00Z">
        <w:r w:rsidDel="00C4251A">
          <w:delText xml:space="preserve">A subset of past work </w:delText>
        </w:r>
        <w:commentRangeEnd w:id="474"/>
        <w:r w:rsidR="002772F8" w:rsidDel="00C4251A">
          <w:rPr>
            <w:rStyle w:val="CommentReference"/>
          </w:rPr>
          <w:commentReference w:id="474"/>
        </w:r>
        <w:r w:rsidDel="00C4251A">
          <w:delText>has also manipulated the manner in which information is presented to clinicians during the diagnostic process</w:delText>
        </w:r>
        <w:r w:rsidR="00F94A76" w:rsidDel="00C4251A">
          <w:delText xml:space="preserve"> affected confidence</w:delText>
        </w:r>
        <w:r w:rsidDel="00C4251A">
          <w:delText>.</w:delText>
        </w:r>
        <w:r w:rsidR="00F94A76" w:rsidDel="00C4251A">
          <w:delText xml:space="preserve"> Higher confidence was found when clinicians were presented with redundant patient information</w:delText>
        </w:r>
        <w:r w:rsidR="00BD46F0" w:rsidRPr="00BD46F0" w:rsidDel="00C4251A">
          <w:rPr>
            <w:vertAlign w:val="superscript"/>
          </w:rPr>
          <w:delText>6</w:delText>
        </w:r>
        <w:r w:rsidR="002D72E2" w:rsidDel="00C4251A">
          <w:rPr>
            <w:vertAlign w:val="superscript"/>
          </w:rPr>
          <w:delText>0</w:delText>
        </w:r>
        <w:r w:rsidR="007A4799" w:rsidDel="00C4251A">
          <w:delText xml:space="preserve"> and </w:delText>
        </w:r>
        <w:r w:rsidR="00F94A76" w:rsidDel="00C4251A">
          <w:delText>when given all available patient information rather than having to gather information themselves</w:delText>
        </w:r>
        <w:r w:rsidR="00BD46F0" w:rsidRPr="00BD46F0" w:rsidDel="00C4251A">
          <w:rPr>
            <w:vertAlign w:val="superscript"/>
          </w:rPr>
          <w:delText>6</w:delText>
        </w:r>
        <w:r w:rsidR="002D72E2" w:rsidDel="00C4251A">
          <w:rPr>
            <w:vertAlign w:val="superscript"/>
          </w:rPr>
          <w:delText>1</w:delText>
        </w:r>
        <w:r w:rsidR="007A4799" w:rsidDel="00C4251A">
          <w:delText>. Clinicians were also found to be more confident when presented with an Electronic Health Record of the patient alongside other information</w:delText>
        </w:r>
        <w:r w:rsidR="00BD46F0" w:rsidRPr="00BD46F0" w:rsidDel="00C4251A">
          <w:rPr>
            <w:vertAlign w:val="superscript"/>
          </w:rPr>
          <w:delText>6</w:delText>
        </w:r>
        <w:r w:rsidR="002D72E2" w:rsidDel="00C4251A">
          <w:rPr>
            <w:vertAlign w:val="superscript"/>
          </w:rPr>
          <w:delText>2</w:delText>
        </w:r>
        <w:r w:rsidR="007A4799" w:rsidDel="00C4251A">
          <w:delText xml:space="preserve"> and when </w:delText>
        </w:r>
        <w:r w:rsidR="00F94A76" w:rsidDel="00C4251A">
          <w:delText>presented patient history first rather than out of order</w:delText>
        </w:r>
        <w:r w:rsidR="00BD46F0" w:rsidRPr="00BD46F0" w:rsidDel="00C4251A">
          <w:rPr>
            <w:vertAlign w:val="superscript"/>
          </w:rPr>
          <w:delText>6</w:delText>
        </w:r>
        <w:r w:rsidR="002D72E2" w:rsidDel="00C4251A">
          <w:rPr>
            <w:vertAlign w:val="superscript"/>
          </w:rPr>
          <w:delText>3</w:delText>
        </w:r>
        <w:r w:rsidR="007A4799" w:rsidDel="00C4251A">
          <w:delText xml:space="preserve">, indicating a positive effect of a complete patient history available early on in a case on confidence. </w:delText>
        </w:r>
        <w:commentRangeStart w:id="476"/>
        <w:r w:rsidR="00B20FE9" w:rsidDel="00C4251A">
          <w:delText>An erroneous patient history has also been found to cue both novice and experienced clinicians to incorrect diagnoses</w:delText>
        </w:r>
        <w:r w:rsidR="00B20FE9" w:rsidRPr="00B20FE9" w:rsidDel="00C4251A">
          <w:rPr>
            <w:vertAlign w:val="superscript"/>
          </w:rPr>
          <w:delText>64</w:delText>
        </w:r>
        <w:r w:rsidR="00B20FE9" w:rsidDel="00C4251A">
          <w:delText xml:space="preserve">. </w:delText>
        </w:r>
        <w:commentRangeEnd w:id="476"/>
        <w:r w:rsidR="005D0354" w:rsidDel="00C4251A">
          <w:rPr>
            <w:rStyle w:val="CommentReference"/>
          </w:rPr>
          <w:commentReference w:id="476"/>
        </w:r>
      </w:del>
    </w:p>
    <w:p w14:paraId="4402ED72" w14:textId="77777777" w:rsidR="00963C9E" w:rsidRDefault="00963C9E" w:rsidP="00963C9E">
      <w:pPr>
        <w:rPr>
          <w:ins w:id="477" w:author="Sriraj Aiyer" w:date="2024-05-24T12:25:00Z"/>
          <w:u w:val="single"/>
        </w:rPr>
      </w:pPr>
      <w:ins w:id="478" w:author="Sriraj Aiyer" w:date="2024-05-24T12:25:00Z">
        <w:r>
          <w:rPr>
            <w:u w:val="single"/>
          </w:rPr>
          <w:t>Uses of Confidence</w:t>
        </w:r>
      </w:ins>
    </w:p>
    <w:p w14:paraId="3F5C1750" w14:textId="77777777" w:rsidR="00963C9E" w:rsidRDefault="00963C9E" w:rsidP="00963C9E">
      <w:pPr>
        <w:rPr>
          <w:ins w:id="479" w:author="Sriraj Aiyer" w:date="2024-05-24T12:25:00Z"/>
          <w:u w:val="single"/>
        </w:rPr>
      </w:pPr>
    </w:p>
    <w:p w14:paraId="164FC914" w14:textId="19E14DAC" w:rsidR="00963C9E" w:rsidRDefault="00963C9E">
      <w:pPr>
        <w:rPr>
          <w:lang w:bidi="hi-IN"/>
        </w:rPr>
      </w:pPr>
      <w:ins w:id="480" w:author="Sriraj Aiyer" w:date="2024-05-24T12:25:00Z">
        <w:r>
          <w:t>With more naturalistic studies, it is possible to isolate ways in which confidence and certainty are utilised within the wider diagnostic process, especially as healthcare involves transition of care between multiple clinicians and departments. Past work has attempted to establish a link between confidence and further seeking of patient information and tests with mixed results. Doctor</w:t>
        </w:r>
      </w:ins>
      <w:ins w:id="481" w:author="Sriraj Aiyer" w:date="2024-05-24T18:09:00Z">
        <w:r w:rsidR="004323AA">
          <w:t>s</w:t>
        </w:r>
      </w:ins>
      <w:ins w:id="482" w:author="Sriraj Aiyer" w:date="2024-05-24T12:25:00Z">
        <w:r>
          <w:t xml:space="preserve"> with lower confidence were found to be linked to more test orders</w:t>
        </w:r>
        <w:r>
          <w:rPr>
            <w:vertAlign w:val="superscript"/>
          </w:rPr>
          <w:t>29</w:t>
        </w:r>
        <w:r>
          <w:t xml:space="preserve"> whilst more metacognitively aware pathologists (i.e. who tended to report confidence judgements that were closer to their true accuracy) were found to be more likely to request further tests when they were unsure</w:t>
        </w:r>
        <w:r w:rsidRPr="00C2158E">
          <w:rPr>
            <w:vertAlign w:val="superscript"/>
          </w:rPr>
          <w:t>42</w:t>
        </w:r>
        <w:r>
          <w:t>. Confidence has also been linked to prescribing medication, though overtreatment of unnecessary medications was found to</w:t>
        </w:r>
      </w:ins>
      <w:ins w:id="483" w:author="Sriraj Aiyer" w:date="2024-05-24T18:10:00Z">
        <w:r w:rsidR="004323AA">
          <w:t xml:space="preserve"> be</w:t>
        </w:r>
      </w:ins>
      <w:ins w:id="484" w:author="Sriraj Aiyer" w:date="2024-05-24T12:25:00Z">
        <w:r>
          <w:t xml:space="preserve"> linked to both underconfidence</w:t>
        </w:r>
        <w:r w:rsidRPr="00FA2CEC">
          <w:rPr>
            <w:vertAlign w:val="superscript"/>
          </w:rPr>
          <w:t>4</w:t>
        </w:r>
        <w:r>
          <w:rPr>
            <w:vertAlign w:val="superscript"/>
          </w:rPr>
          <w:t>7</w:t>
        </w:r>
        <w:r>
          <w:t xml:space="preserve"> and overconfidence</w:t>
        </w:r>
        <w:r w:rsidRPr="00CB7681">
          <w:rPr>
            <w:vertAlign w:val="superscript"/>
          </w:rPr>
          <w:t>21</w:t>
        </w:r>
        <w:r>
          <w:t>. Higher confidence has also been linked to referral rates to other specialists in other departments</w:t>
        </w:r>
        <w:r w:rsidRPr="00305DA8">
          <w:rPr>
            <w:vertAlign w:val="superscript"/>
          </w:rPr>
          <w:t>4</w:t>
        </w:r>
        <w:r>
          <w:rPr>
            <w:vertAlign w:val="superscript"/>
          </w:rPr>
          <w:t>8</w:t>
        </w:r>
        <w:r>
          <w:t xml:space="preserve"> and to a lower willingness to admit mistakes</w:t>
        </w:r>
        <w:r w:rsidRPr="00305DA8">
          <w:rPr>
            <w:vertAlign w:val="superscript"/>
          </w:rPr>
          <w:t>18</w:t>
        </w:r>
        <w:r>
          <w:t>. Lower confidence has also been found to result in less specific diagnoses for patients in situ</w:t>
        </w:r>
        <w:r>
          <w:rPr>
            <w:vertAlign w:val="superscript"/>
          </w:rPr>
          <w:t>49</w:t>
        </w:r>
        <w:commentRangeStart w:id="485"/>
        <w:r>
          <w:t>.</w:t>
        </w:r>
        <w:commentRangeEnd w:id="485"/>
        <w:r>
          <w:rPr>
            <w:rStyle w:val="CommentReference"/>
          </w:rPr>
          <w:commentReference w:id="485"/>
        </w:r>
        <w:r>
          <w:t xml:space="preserve"> We note that whilst past work on confidence has examined its role within groups (as discussed in the Introduction), </w:t>
        </w:r>
        <w:commentRangeStart w:id="486"/>
        <w:r>
          <w:t xml:space="preserve">only one included article looked at confidence in group decisions and found that a multidisciplinary panel was more confident and better calibrated than a single clinician. </w:t>
        </w:r>
        <w:commentRangeEnd w:id="486"/>
        <w:r>
          <w:rPr>
            <w:rStyle w:val="CommentReference"/>
          </w:rPr>
          <w:commentReference w:id="486"/>
        </w:r>
        <w:r>
          <w:t xml:space="preserve">We return to this later as a theme for future work to investigate further. </w:t>
        </w:r>
      </w:ins>
    </w:p>
    <w:p w14:paraId="6E64890A" w14:textId="21EA3314" w:rsidR="004C6ED5" w:rsidRDefault="004C6ED5"/>
    <w:p w14:paraId="30B65637" w14:textId="149E7AC8" w:rsidR="004C6ED5" w:rsidRPr="004C6ED5" w:rsidRDefault="004C6ED5">
      <w:pPr>
        <w:rPr>
          <w:u w:val="single"/>
        </w:rPr>
      </w:pPr>
      <w:commentRangeStart w:id="487"/>
      <w:r w:rsidRPr="004C6ED5">
        <w:rPr>
          <w:u w:val="single"/>
        </w:rPr>
        <w:t>Framework for Diagnostic Decisions</w:t>
      </w:r>
      <w:commentRangeEnd w:id="487"/>
      <w:r w:rsidR="00DF170F">
        <w:rPr>
          <w:rStyle w:val="CommentReference"/>
        </w:rPr>
        <w:commentReference w:id="487"/>
      </w:r>
    </w:p>
    <w:p w14:paraId="1ED8F5AB" w14:textId="04555EA4" w:rsidR="004C6ED5" w:rsidRDefault="004C6ED5"/>
    <w:p w14:paraId="5A1C71EC" w14:textId="703CC079" w:rsidR="004C6ED5" w:rsidRDefault="004C6ED5">
      <w:pPr>
        <w:rPr>
          <w:ins w:id="488" w:author="Sriraj Aiyer" w:date="2024-05-22T16:29:00Z"/>
        </w:rPr>
      </w:pPr>
      <w:r>
        <w:t xml:space="preserve">We synthesise the </w:t>
      </w:r>
      <w:ins w:id="489" w:author="Sriraj Aiyer" w:date="2024-05-24T18:11:00Z">
        <w:r w:rsidR="004323AA">
          <w:t xml:space="preserve">included </w:t>
        </w:r>
      </w:ins>
      <w:r>
        <w:t xml:space="preserve">findings </w:t>
      </w:r>
      <w:del w:id="490" w:author="Sriraj Aiyer" w:date="2024-05-24T18:11:00Z">
        <w:r w:rsidDel="004323AA">
          <w:delText xml:space="preserve">from the included </w:delText>
        </w:r>
      </w:del>
      <w:r>
        <w:t xml:space="preserve">into a theoretical framework to illustrate how various factors distinctly impact diagnostic confidence and accuracy. </w:t>
      </w:r>
      <w:r w:rsidR="00E11F85">
        <w:t>This framework is shown below in Figure 3</w:t>
      </w:r>
      <w:commentRangeStart w:id="491"/>
      <w:r w:rsidR="00E11F85">
        <w:t xml:space="preserve">. </w:t>
      </w:r>
      <w:commentRangeEnd w:id="491"/>
      <w:r w:rsidR="00A87EE3">
        <w:rPr>
          <w:rStyle w:val="CommentReference"/>
        </w:rPr>
        <w:commentReference w:id="491"/>
      </w:r>
      <w:r w:rsidR="00E11F85">
        <w:t xml:space="preserve">We especially note that the framework both summarises the existing research as described here and proposes directions for future research that has been relatively untapped by the included studies. Namely, the diagnostic decisions that are emulated experimentally view diagnosis as linear </w:t>
      </w:r>
      <w:r w:rsidR="005E1365">
        <w:t>processes</w:t>
      </w:r>
      <w:r w:rsidR="00944387">
        <w:t xml:space="preserve"> whilst future work could focus on better simulating </w:t>
      </w:r>
      <w:r w:rsidR="00835CCD">
        <w:t>the cyclical nature of diagnosis, such as how feedback is integrated into clinicians’ existing knowledge and how confidence and information seeking interact with each other. On the latter, past work has focused on how confidence is related to further testing and information seeking, but not how information seeking itself is related to confidence. Whilst past research has, as a whole, also hinted at a distinction between medical experience and knowledge as they pertain to confidence, there has been little work comparing and contrasting the two directly. This is especially pertinent given the social influence that seniority can have within a group, reducing the likelihood of more junior clinicians speaking up about potential errors in the presence of more experienced clinicians</w:t>
      </w:r>
      <w:r w:rsidR="00835CCD" w:rsidRPr="00835CCD">
        <w:rPr>
          <w:vertAlign w:val="superscript"/>
        </w:rPr>
        <w:t>65</w:t>
      </w:r>
      <w:r w:rsidR="00835CCD">
        <w:t xml:space="preserve">. </w:t>
      </w:r>
    </w:p>
    <w:p w14:paraId="47791C97" w14:textId="0D7EFA1A" w:rsidR="008E1B63" w:rsidRDefault="008E1B63">
      <w:pPr>
        <w:rPr>
          <w:ins w:id="492" w:author="Sriraj Aiyer" w:date="2024-05-22T16:29:00Z"/>
        </w:rPr>
      </w:pPr>
    </w:p>
    <w:p w14:paraId="5B4D6886" w14:textId="43AFB58B" w:rsidR="008E1B63" w:rsidRPr="007F69AD" w:rsidRDefault="008E1B63">
      <w:ins w:id="493" w:author="Sriraj Aiyer" w:date="2024-05-22T16:29:00Z">
        <w:r>
          <w:rPr>
            <w:noProof/>
          </w:rPr>
          <w:drawing>
            <wp:inline distT="0" distB="0" distL="0" distR="0" wp14:anchorId="46D47FAB" wp14:editId="37463480">
              <wp:extent cx="5727700" cy="3552825"/>
              <wp:effectExtent l="0" t="0" r="0" b="3175"/>
              <wp:docPr id="5" name="Picture 5" descr="A diagram of a medical proced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medical procedur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27700" cy="3552825"/>
                      </a:xfrm>
                      <a:prstGeom prst="rect">
                        <a:avLst/>
                      </a:prstGeom>
                    </pic:spPr>
                  </pic:pic>
                </a:graphicData>
              </a:graphic>
            </wp:inline>
          </w:drawing>
        </w:r>
      </w:ins>
    </w:p>
    <w:p w14:paraId="1B6862C5" w14:textId="77777777" w:rsidR="008E1B63" w:rsidRPr="000078DF" w:rsidRDefault="008E1B63" w:rsidP="008E1B63">
      <w:pPr>
        <w:rPr>
          <w:ins w:id="494" w:author="Sriraj Aiyer" w:date="2024-05-22T16:29:00Z"/>
          <w:b/>
          <w:bCs/>
        </w:rPr>
      </w:pPr>
      <w:ins w:id="495" w:author="Sriraj Aiyer" w:date="2024-05-22T16:29:00Z">
        <w:r w:rsidRPr="000078DF">
          <w:rPr>
            <w:b/>
            <w:bCs/>
          </w:rPr>
          <w:t xml:space="preserve">FIGURE 3: Theoretical Framework. The dark boxes show stages of the diagnostic decision process as they proceed over time. The black arrows indicate when a factor impacts the target. The green dashed arrows show links between factors that have been identified as recommendations for future work. </w:t>
        </w:r>
      </w:ins>
    </w:p>
    <w:p w14:paraId="412F226C" w14:textId="10D2045A" w:rsidR="00CC44EB" w:rsidRDefault="00CC44EB">
      <w:pPr>
        <w:rPr>
          <w:ins w:id="496" w:author="Sriraj Aiyer" w:date="2024-05-22T16:29:00Z"/>
          <w:b/>
          <w:bCs/>
          <w:sz w:val="28"/>
          <w:szCs w:val="28"/>
        </w:rPr>
      </w:pPr>
    </w:p>
    <w:p w14:paraId="63FDAD03" w14:textId="77777777" w:rsidR="008E1B63" w:rsidRDefault="008E1B63">
      <w:pPr>
        <w:rPr>
          <w:b/>
          <w:bCs/>
          <w:sz w:val="28"/>
          <w:szCs w:val="28"/>
        </w:rPr>
      </w:pPr>
    </w:p>
    <w:p w14:paraId="19DA3AED" w14:textId="5A14A743" w:rsidR="00CC44EB" w:rsidRDefault="00CC44EB">
      <w:pPr>
        <w:rPr>
          <w:b/>
          <w:bCs/>
          <w:sz w:val="28"/>
          <w:szCs w:val="28"/>
        </w:rPr>
      </w:pPr>
      <w:r>
        <w:rPr>
          <w:b/>
          <w:bCs/>
          <w:sz w:val="28"/>
          <w:szCs w:val="28"/>
        </w:rPr>
        <w:t>DISCUSSION</w:t>
      </w:r>
    </w:p>
    <w:p w14:paraId="6561AB93" w14:textId="6F00185E" w:rsidR="00CC44EB" w:rsidRDefault="00CC44EB">
      <w:pPr>
        <w:rPr>
          <w:b/>
          <w:bCs/>
          <w:sz w:val="28"/>
          <w:szCs w:val="28"/>
        </w:rPr>
      </w:pPr>
    </w:p>
    <w:p w14:paraId="71B3B28D" w14:textId="2B06D8FC" w:rsidR="00CC44EB" w:rsidRDefault="00CC44EB">
      <w:pPr>
        <w:rPr>
          <w:b/>
          <w:bCs/>
          <w:sz w:val="28"/>
          <w:szCs w:val="28"/>
        </w:rPr>
      </w:pPr>
      <w:commentRangeStart w:id="497"/>
      <w:r>
        <w:rPr>
          <w:b/>
          <w:bCs/>
          <w:sz w:val="28"/>
          <w:szCs w:val="28"/>
        </w:rPr>
        <w:t>Strengths and Limitations</w:t>
      </w:r>
      <w:commentRangeEnd w:id="497"/>
      <w:r w:rsidR="005D1BED">
        <w:rPr>
          <w:rStyle w:val="CommentReference"/>
        </w:rPr>
        <w:commentReference w:id="497"/>
      </w:r>
    </w:p>
    <w:p w14:paraId="40BF0640" w14:textId="7B5FA2C2" w:rsidR="00C2407D" w:rsidRDefault="00C2407D">
      <w:pPr>
        <w:rPr>
          <w:b/>
          <w:bCs/>
          <w:sz w:val="28"/>
          <w:szCs w:val="28"/>
        </w:rPr>
      </w:pPr>
    </w:p>
    <w:p w14:paraId="1B419186" w14:textId="03526D64" w:rsidR="00C2407D" w:rsidRDefault="00C2407D">
      <w:r>
        <w:t>The strength of this review is in its scope. Whilst similar past reviews have focused on either mapping instances of cognitive biases within medical errors</w:t>
      </w:r>
      <w:r w:rsidR="00882DDA" w:rsidRPr="00882DDA">
        <w:rPr>
          <w:vertAlign w:val="superscript"/>
        </w:rPr>
        <w:t>6</w:t>
      </w:r>
      <w:r w:rsidR="00835CCD">
        <w:rPr>
          <w:vertAlign w:val="superscript"/>
        </w:rPr>
        <w:t>6</w:t>
      </w:r>
      <w:r w:rsidR="00882DDA" w:rsidRPr="00882DDA">
        <w:rPr>
          <w:vertAlign w:val="superscript"/>
        </w:rPr>
        <w:t>-6</w:t>
      </w:r>
      <w:r w:rsidR="00835CCD">
        <w:rPr>
          <w:vertAlign w:val="superscript"/>
        </w:rPr>
        <w:t>8</w:t>
      </w:r>
      <w:r>
        <w:t xml:space="preserve"> or on medical uncertainty more broadly</w:t>
      </w:r>
      <w:r w:rsidR="008C283F" w:rsidRPr="008C283F">
        <w:rPr>
          <w:vertAlign w:val="superscript"/>
        </w:rPr>
        <w:t>6</w:t>
      </w:r>
      <w:r w:rsidR="00835CCD">
        <w:rPr>
          <w:vertAlign w:val="superscript"/>
        </w:rPr>
        <w:t>9</w:t>
      </w:r>
      <w:r w:rsidR="008C283F" w:rsidRPr="008C283F">
        <w:rPr>
          <w:vertAlign w:val="superscript"/>
        </w:rPr>
        <w:t>-</w:t>
      </w:r>
      <w:r w:rsidR="00835CCD">
        <w:rPr>
          <w:vertAlign w:val="superscript"/>
        </w:rPr>
        <w:t>70</w:t>
      </w:r>
      <w:r>
        <w:t xml:space="preserve">, our review is the first to comprehensively map out the literature that links confidence and certainty to medical diagnoses. </w:t>
      </w:r>
      <w:commentRangeStart w:id="498"/>
      <w:del w:id="499" w:author="Sriraj Aiyer" w:date="2024-05-22T21:24:00Z">
        <w:r w:rsidDel="005C1490">
          <w:delText>We shifted from the prior focus on errors, which can be restrictive in a number of ways. Establishing a direct causal link between cognitive biases and diagnostic errors, whilst intuitively sensible, is hard to do within an empirical study. In addition, focusing on errors limits the focus of work to situations where diagnosis goes wrong, rather than first understanding it as a cognitive process that often produces positive results.</w:delText>
        </w:r>
      </w:del>
      <w:ins w:id="500" w:author="Sriraj Aiyer" w:date="2024-05-22T21:24:00Z">
        <w:r w:rsidR="005C1490">
          <w:t xml:space="preserve">Our work demonstrates that </w:t>
        </w:r>
      </w:ins>
      <w:ins w:id="501" w:author="Sriraj Aiyer" w:date="2024-05-22T21:25:00Z">
        <w:r w:rsidR="005C1490">
          <w:t>both errors and confidence are fruitful areas to study within diagnosis, as they both determine how calibrated a clinician is when expressing certainty/uncertainty.</w:t>
        </w:r>
      </w:ins>
      <w:r>
        <w:t xml:space="preserve"> </w:t>
      </w:r>
      <w:commentRangeEnd w:id="498"/>
      <w:r w:rsidR="007A4108">
        <w:rPr>
          <w:rStyle w:val="CommentReference"/>
        </w:rPr>
        <w:commentReference w:id="498"/>
      </w:r>
      <w:r>
        <w:t xml:space="preserve">Our review </w:t>
      </w:r>
      <w:r w:rsidR="00F81109">
        <w:t>also highlights the recent interest in this field of work</w:t>
      </w:r>
      <w:ins w:id="502" w:author="Sriraj Aiyer" w:date="2024-05-24T17:27:00Z">
        <w:r w:rsidR="00657158">
          <w:t>, which may be related to the increased focus on artificial intelligence in healthcare, particular for diagnosis, and how uncertainty is also important for any such tools to communicate as well</w:t>
        </w:r>
      </w:ins>
      <w:ins w:id="503" w:author="Sriraj Aiyer" w:date="2024-05-24T11:21:00Z">
        <w:r w:rsidR="00A257CD">
          <w:t xml:space="preserve">. </w:t>
        </w:r>
      </w:ins>
      <w:del w:id="504" w:author="Sriraj Aiyer" w:date="2024-05-24T11:21:00Z">
        <w:r w:rsidR="00F81109" w:rsidDel="00A257CD">
          <w:delText xml:space="preserve">, </w:delText>
        </w:r>
        <w:commentRangeStart w:id="505"/>
        <w:r w:rsidR="00F81109" w:rsidDel="00A257CD">
          <w:delText>potentially due to the advent of artificial intelligence for use in diagnostic decision support.</w:delText>
        </w:r>
        <w:commentRangeEnd w:id="505"/>
        <w:r w:rsidR="009D572F" w:rsidDel="00A257CD">
          <w:rPr>
            <w:rStyle w:val="CommentReference"/>
          </w:rPr>
          <w:commentReference w:id="505"/>
        </w:r>
        <w:r w:rsidR="00F81109" w:rsidDel="00A257CD">
          <w:delText xml:space="preserve"> </w:delText>
        </w:r>
      </w:del>
      <w:r w:rsidR="00F81109">
        <w:t>As such, there is interest in understanding where</w:t>
      </w:r>
      <w:ins w:id="506" w:author="Sriraj Aiyer" w:date="2024-05-24T17:28:00Z">
        <w:r w:rsidR="00657158">
          <w:t xml:space="preserve"> and how</w:t>
        </w:r>
      </w:ins>
      <w:r w:rsidR="00F81109">
        <w:t xml:space="preserve"> diagnostic uncertainty arises. </w:t>
      </w:r>
      <w:commentRangeStart w:id="507"/>
      <w:del w:id="508" w:author="Sriraj Aiyer" w:date="2024-05-22T21:20:00Z">
        <w:r w:rsidR="00F81109" w:rsidDel="00D827A0">
          <w:delText>We also show how distributed the research landscape can be due to the sometimes siloed nature of medical subdisciplines, which can be difficult to generalise to medicine as a whole and establish a common ground between these domains</w:delText>
        </w:r>
      </w:del>
      <w:ins w:id="509" w:author="Sriraj Aiyer" w:date="2024-05-22T21:20:00Z">
        <w:r w:rsidR="00D827A0">
          <w:t>The breadth of the literature reviewed here, in terms of the large number of involved medical subdisciplines,</w:t>
        </w:r>
      </w:ins>
      <w:ins w:id="510" w:author="Sriraj Aiyer" w:date="2024-05-22T21:21:00Z">
        <w:r w:rsidR="00D827A0">
          <w:t xml:space="preserve"> demonstrates how important confidence is as an area of study in terms of its broad applicability across healthcare</w:t>
        </w:r>
      </w:ins>
      <w:r w:rsidR="00F81109">
        <w:t>.</w:t>
      </w:r>
      <w:commentRangeEnd w:id="507"/>
      <w:r w:rsidR="00497BD6">
        <w:rPr>
          <w:rStyle w:val="CommentReference"/>
        </w:rPr>
        <w:commentReference w:id="507"/>
      </w:r>
      <w:r w:rsidR="00F81109">
        <w:t xml:space="preserve"> </w:t>
      </w:r>
      <w:r w:rsidR="00CB5F9D">
        <w:t>This review is</w:t>
      </w:r>
      <w:r w:rsidR="00C15D4B">
        <w:t>,</w:t>
      </w:r>
      <w:r w:rsidR="00CB5F9D">
        <w:t xml:space="preserve"> to our knowledge</w:t>
      </w:r>
      <w:r w:rsidR="00C15D4B">
        <w:t xml:space="preserve">, </w:t>
      </w:r>
      <w:r w:rsidR="00CB5F9D">
        <w:t xml:space="preserve">the first of its kind </w:t>
      </w:r>
      <w:r w:rsidR="00C15D4B">
        <w:t>in terms of its</w:t>
      </w:r>
      <w:r w:rsidR="00CB5F9D">
        <w:t xml:space="preserve"> broad remit to underscore the importance of studying diagnostic confidence across medicine.</w:t>
      </w:r>
      <w:ins w:id="511" w:author="Sriraj Aiyer" w:date="2024-05-24T11:51:00Z">
        <w:r w:rsidR="00E7112C">
          <w:t xml:space="preserve"> Given the wide range of subdisciplines that have studied confidence, </w:t>
        </w:r>
      </w:ins>
      <w:ins w:id="512" w:author="Sriraj Aiyer" w:date="2024-05-24T11:52:00Z">
        <w:r w:rsidR="00E7112C">
          <w:t xml:space="preserve">there is then a need for a wider focus on confidence and metacognition within medical education. </w:t>
        </w:r>
      </w:ins>
      <w:commentRangeStart w:id="513"/>
      <w:ins w:id="514" w:author="Sriraj Aiyer" w:date="2024-05-24T11:53:00Z">
        <w:r w:rsidR="00E7112C">
          <w:t>Findings from m</w:t>
        </w:r>
      </w:ins>
      <w:ins w:id="515" w:author="Sriraj Aiyer" w:date="2024-05-24T11:52:00Z">
        <w:r w:rsidR="00E7112C">
          <w:t xml:space="preserve">etacognition </w:t>
        </w:r>
      </w:ins>
      <w:ins w:id="516" w:author="Sriraj Aiyer" w:date="2024-05-24T11:53:00Z">
        <w:r w:rsidR="00E7112C">
          <w:t>are already being used to inform educational practices outside of medicine</w:t>
        </w:r>
      </w:ins>
      <w:ins w:id="517" w:author="Sriraj Aiyer" w:date="2024-05-24T11:54:00Z">
        <w:r w:rsidR="00E7112C">
          <w:t xml:space="preserve"> to improve</w:t>
        </w:r>
      </w:ins>
      <w:ins w:id="518" w:author="Sriraj Aiyer" w:date="2024-05-24T11:55:00Z">
        <w:r w:rsidR="00E7112C">
          <w:t xml:space="preserve"> students’ memory retention</w:t>
        </w:r>
      </w:ins>
      <w:ins w:id="519" w:author="Sriraj Aiyer" w:date="2024-05-24T11:53:00Z">
        <w:r w:rsidR="00E7112C">
          <w:t xml:space="preserve">. </w:t>
        </w:r>
        <w:commentRangeEnd w:id="513"/>
        <w:r w:rsidR="00E7112C">
          <w:rPr>
            <w:rStyle w:val="CommentReference"/>
          </w:rPr>
          <w:commentReference w:id="513"/>
        </w:r>
      </w:ins>
    </w:p>
    <w:p w14:paraId="5460CC9A" w14:textId="77777777" w:rsidR="00C2407D" w:rsidRDefault="00C2407D"/>
    <w:p w14:paraId="1EF3E0B1" w14:textId="7A6218E6" w:rsidR="00C2407D" w:rsidRDefault="00D22CF1">
      <w:pPr>
        <w:rPr>
          <w:b/>
          <w:bCs/>
          <w:sz w:val="28"/>
          <w:szCs w:val="28"/>
        </w:rPr>
      </w:pPr>
      <w:ins w:id="520" w:author="Sriraj Aiyer" w:date="2024-05-22T21:26:00Z">
        <w:r w:rsidRPr="00D22CF1">
          <w:t>Our forward and backward citation search identified 37% of our sources</w:t>
        </w:r>
        <w:r>
          <w:t xml:space="preserve">, which is rather high but is related to the aforementioned broad applicability of </w:t>
        </w:r>
      </w:ins>
      <w:ins w:id="521" w:author="Sriraj Aiyer" w:date="2024-05-22T21:27:00Z">
        <w:r>
          <w:t>diagnostic confidence.</w:t>
        </w:r>
      </w:ins>
      <w:ins w:id="522" w:author="Sriraj Aiyer" w:date="2024-05-22T21:26:00Z">
        <w:r w:rsidRPr="00D22CF1" w:rsidDel="00D22CF1">
          <w:t xml:space="preserve"> </w:t>
        </w:r>
      </w:ins>
      <w:commentRangeStart w:id="523"/>
      <w:commentRangeStart w:id="524"/>
      <w:del w:id="525" w:author="Sriraj Aiyer" w:date="2024-05-22T21:26:00Z">
        <w:r w:rsidR="00C2407D" w:rsidDel="00D22CF1">
          <w:delText>As a limitation</w:delText>
        </w:r>
        <w:commentRangeEnd w:id="523"/>
        <w:r w:rsidR="00497BD6" w:rsidDel="00D22CF1">
          <w:rPr>
            <w:rStyle w:val="CommentReference"/>
          </w:rPr>
          <w:commentReference w:id="523"/>
        </w:r>
        <w:commentRangeEnd w:id="524"/>
        <w:r w:rsidR="00497BD6" w:rsidDel="00D22CF1">
          <w:rPr>
            <w:rStyle w:val="CommentReference"/>
          </w:rPr>
          <w:commentReference w:id="524"/>
        </w:r>
        <w:r w:rsidR="00C2407D" w:rsidDel="00D22CF1">
          <w:delText xml:space="preserve">, we note that a sizeable number of articles were found via reference tracking that were not picked up by the initial search query. </w:delText>
        </w:r>
      </w:del>
      <w:ins w:id="526" w:author="Sriraj Aiyer" w:date="2024-05-22T21:27:00Z">
        <w:r>
          <w:t xml:space="preserve">A challenge with systematically reviewing the literature is that </w:t>
        </w:r>
      </w:ins>
      <w:del w:id="527" w:author="Sriraj Aiyer" w:date="2024-05-22T21:27:00Z">
        <w:r w:rsidR="00C2407D" w:rsidDel="00D22CF1">
          <w:delText xml:space="preserve">We posit a few reasons for this. Firstly, </w:delText>
        </w:r>
      </w:del>
      <w:r w:rsidR="00C2407D">
        <w:t xml:space="preserve">certain medical subpopulations </w:t>
      </w:r>
      <w:del w:id="528" w:author="Sriraj Aiyer" w:date="2024-05-22T21:27:00Z">
        <w:r w:rsidR="00C2407D" w:rsidDel="00D22CF1">
          <w:delText xml:space="preserve">were </w:delText>
        </w:r>
      </w:del>
      <w:ins w:id="529" w:author="Sriraj Aiyer" w:date="2024-05-22T21:27:00Z">
        <w:r>
          <w:t>were</w:t>
        </w:r>
        <w:r>
          <w:t xml:space="preserve"> </w:t>
        </w:r>
      </w:ins>
      <w:r w:rsidR="00C2407D">
        <w:t>missed from the initial search, including residents, interns, dermatologists, surgeons, pathologists and medical students. As mentioned, we do not limit this review to any medical subdisciplines in order to capture a more broad set of diagnostic decisions but the search query was not comprehensive enough for this. In addition, several studies found during the reference search did measure confidence/certainty but not as a primary variable of interest. This meant that confidence was not prominently mentioned, instead focusing on diagnostic accuracy or calibration. Finally, some studies framed the experimental task as diagnostic ‘interpretations’ or ‘assessments’, meaning that our search query based on ‘decisions’ did not capture these studies. With these findings in mind, future searches should modify the query to include more medical subpopulations and the use of ‘self-monitoring’ and ‘calibration’ as dependent variables whilst excluding the narrow focus on decision making.</w:t>
      </w:r>
    </w:p>
    <w:p w14:paraId="283224A6" w14:textId="23B14EC7" w:rsidR="00E018C1" w:rsidRDefault="00E018C1">
      <w:pPr>
        <w:rPr>
          <w:b/>
          <w:bCs/>
          <w:sz w:val="28"/>
          <w:szCs w:val="28"/>
        </w:rPr>
      </w:pPr>
    </w:p>
    <w:p w14:paraId="6427E2A9" w14:textId="77777777" w:rsidR="00801D53" w:rsidRDefault="00801D53">
      <w:pPr>
        <w:rPr>
          <w:b/>
          <w:bCs/>
          <w:sz w:val="28"/>
          <w:szCs w:val="28"/>
        </w:rPr>
      </w:pPr>
    </w:p>
    <w:p w14:paraId="49C2C6CB" w14:textId="4B7F53AE" w:rsidR="00CC44EB" w:rsidRDefault="00E018C1">
      <w:pPr>
        <w:rPr>
          <w:b/>
          <w:bCs/>
          <w:sz w:val="28"/>
          <w:szCs w:val="28"/>
        </w:rPr>
      </w:pPr>
      <w:r>
        <w:rPr>
          <w:b/>
          <w:bCs/>
          <w:sz w:val="28"/>
          <w:szCs w:val="28"/>
        </w:rPr>
        <w:t xml:space="preserve">Implications and </w:t>
      </w:r>
      <w:r w:rsidR="00CC44EB">
        <w:rPr>
          <w:b/>
          <w:bCs/>
          <w:sz w:val="28"/>
          <w:szCs w:val="28"/>
        </w:rPr>
        <w:t>Future</w:t>
      </w:r>
      <w:r>
        <w:rPr>
          <w:b/>
          <w:bCs/>
          <w:sz w:val="28"/>
          <w:szCs w:val="28"/>
        </w:rPr>
        <w:t xml:space="preserve"> Clinical</w:t>
      </w:r>
      <w:r w:rsidR="00CC44EB">
        <w:rPr>
          <w:b/>
          <w:bCs/>
          <w:sz w:val="28"/>
          <w:szCs w:val="28"/>
        </w:rPr>
        <w:t xml:space="preserve"> Research</w:t>
      </w:r>
    </w:p>
    <w:p w14:paraId="6EBA1B51" w14:textId="74B6DBD9" w:rsidR="00E018C1" w:rsidRDefault="00E018C1">
      <w:pPr>
        <w:rPr>
          <w:b/>
          <w:bCs/>
          <w:sz w:val="28"/>
          <w:szCs w:val="28"/>
        </w:rPr>
      </w:pPr>
    </w:p>
    <w:p w14:paraId="261D038D" w14:textId="616ED4F3" w:rsidR="00E018C1" w:rsidRPr="00E018C1" w:rsidRDefault="00E018C1">
      <w:r w:rsidRPr="00E018C1">
        <w:t xml:space="preserve">This </w:t>
      </w:r>
      <w:r>
        <w:t>scoping review shows the importance and the (particular</w:t>
      </w:r>
      <w:ins w:id="530" w:author="Sriraj Aiyer" w:date="2024-05-24T18:14:00Z">
        <w:r w:rsidR="004323AA">
          <w:t>ly</w:t>
        </w:r>
      </w:ins>
      <w:r>
        <w:t xml:space="preserve"> recent) surge in interest in diagnostic confidence. </w:t>
      </w:r>
      <w:commentRangeStart w:id="531"/>
      <w:commentRangeStart w:id="532"/>
      <w:r>
        <w:t>Whilst confidence has been linked to diagnostic error in the past</w:t>
      </w:r>
      <w:r w:rsidR="00351395" w:rsidRPr="00351395">
        <w:rPr>
          <w:vertAlign w:val="superscript"/>
        </w:rPr>
        <w:t>7</w:t>
      </w:r>
      <w:r>
        <w:t>, studying it requires insights from cognitive psychology to inform medical education and practice</w:t>
      </w:r>
      <w:r w:rsidR="00B20FE9">
        <w:rPr>
          <w:vertAlign w:val="superscript"/>
        </w:rPr>
        <w:t>7</w:t>
      </w:r>
      <w:r w:rsidR="00835CCD">
        <w:rPr>
          <w:vertAlign w:val="superscript"/>
        </w:rPr>
        <w:t>1</w:t>
      </w:r>
      <w:r>
        <w:t>.</w:t>
      </w:r>
      <w:commentRangeEnd w:id="531"/>
      <w:r w:rsidR="00D025DD">
        <w:rPr>
          <w:rStyle w:val="CommentReference"/>
        </w:rPr>
        <w:commentReference w:id="531"/>
      </w:r>
      <w:commentRangeEnd w:id="532"/>
      <w:r w:rsidR="00BD66CB">
        <w:rPr>
          <w:rStyle w:val="CommentReference"/>
        </w:rPr>
        <w:commentReference w:id="532"/>
      </w:r>
      <w:r>
        <w:t xml:space="preserve"> </w:t>
      </w:r>
      <w:ins w:id="533" w:author="Sriraj Aiyer" w:date="2024-05-24T12:40:00Z">
        <w:r w:rsidR="00B914DD">
          <w:t>How clinicians evaluate their decisions contri</w:t>
        </w:r>
      </w:ins>
      <w:ins w:id="534" w:author="Sriraj Aiyer" w:date="2024-05-24T12:41:00Z">
        <w:r w:rsidR="00B914DD">
          <w:t xml:space="preserve">butes to their effectiveness, as an overconfident clinician may overlook diagnostic possibilities, </w:t>
        </w:r>
      </w:ins>
      <w:ins w:id="535" w:author="Sriraj Aiyer" w:date="2024-05-24T12:42:00Z">
        <w:r w:rsidR="00B914DD">
          <w:t>delay treatment or ignore crucial information.</w:t>
        </w:r>
      </w:ins>
      <w:ins w:id="536" w:author="Sriraj Aiyer" w:date="2024-05-24T12:48:00Z">
        <w:r w:rsidR="00A53F9B">
          <w:t xml:space="preserve"> </w:t>
        </w:r>
        <w:commentRangeStart w:id="537"/>
        <w:r w:rsidR="00A53F9B">
          <w:t>Conversely, a</w:t>
        </w:r>
      </w:ins>
      <w:ins w:id="538" w:author="Sriraj Aiyer" w:date="2024-05-24T12:49:00Z">
        <w:r w:rsidR="00A53F9B">
          <w:t>n under</w:t>
        </w:r>
      </w:ins>
      <w:ins w:id="539" w:author="Sriraj Aiyer" w:date="2024-05-24T12:48:00Z">
        <w:r w:rsidR="00A53F9B">
          <w:t>confident clinician may be less likely to speak up in a group about potential errors</w:t>
        </w:r>
      </w:ins>
      <w:commentRangeEnd w:id="537"/>
      <w:ins w:id="540" w:author="Sriraj Aiyer" w:date="2024-05-24T12:49:00Z">
        <w:r w:rsidR="00A53F9B">
          <w:rPr>
            <w:rStyle w:val="CommentReference"/>
          </w:rPr>
          <w:commentReference w:id="537"/>
        </w:r>
      </w:ins>
      <w:ins w:id="541" w:author="Sriraj Aiyer" w:date="2024-05-24T12:48:00Z">
        <w:r w:rsidR="00A53F9B">
          <w:t>.</w:t>
        </w:r>
      </w:ins>
      <w:ins w:id="542" w:author="Sriraj Aiyer" w:date="2024-05-24T12:42:00Z">
        <w:r w:rsidR="00B914DD">
          <w:t xml:space="preserve"> </w:t>
        </w:r>
      </w:ins>
      <w:del w:id="543" w:author="Sriraj Aiyer" w:date="2024-05-24T13:06:00Z">
        <w:r w:rsidDel="008D2E82">
          <w:delText>Past work</w:delText>
        </w:r>
      </w:del>
      <w:ins w:id="544" w:author="Sriraj Aiyer" w:date="2024-05-24T13:06:00Z">
        <w:r w:rsidR="008D2E82">
          <w:t>Our review finds</w:t>
        </w:r>
      </w:ins>
      <w:r>
        <w:t xml:space="preserve"> </w:t>
      </w:r>
      <w:ins w:id="545" w:author="Sriraj Aiyer" w:date="2024-05-24T13:06:00Z">
        <w:r w:rsidR="008D2E82">
          <w:t>t</w:t>
        </w:r>
      </w:ins>
      <w:ins w:id="546" w:author="Sriraj Aiyer" w:date="2024-05-24T13:07:00Z">
        <w:r w:rsidR="008D2E82">
          <w:t xml:space="preserve">hat </w:t>
        </w:r>
      </w:ins>
      <w:del w:id="547" w:author="Sriraj Aiyer" w:date="2024-05-24T13:06:00Z">
        <w:r w:rsidDel="008D2E82">
          <w:delText xml:space="preserve">has </w:delText>
        </w:r>
      </w:del>
      <w:del w:id="548" w:author="Sriraj Aiyer" w:date="2024-05-24T13:07:00Z">
        <w:r w:rsidDel="008D2E82">
          <w:delText xml:space="preserve">rarely shown that </w:delText>
        </w:r>
      </w:del>
      <w:r>
        <w:t xml:space="preserve">confidence and accuracy </w:t>
      </w:r>
      <w:del w:id="549" w:author="Sriraj Aiyer" w:date="2024-05-24T13:07:00Z">
        <w:r w:rsidDel="008D2E82">
          <w:delText xml:space="preserve">in </w:delText>
        </w:r>
      </w:del>
      <w:ins w:id="550" w:author="Sriraj Aiyer" w:date="2024-05-24T13:07:00Z">
        <w:r w:rsidR="008D2E82">
          <w:t>are rarely aligned during</w:t>
        </w:r>
        <w:r w:rsidR="008D2E82">
          <w:t xml:space="preserve"> </w:t>
        </w:r>
      </w:ins>
      <w:r>
        <w:t>diagnoses</w:t>
      </w:r>
      <w:del w:id="551" w:author="Sriraj Aiyer" w:date="2024-05-24T13:07:00Z">
        <w:r w:rsidDel="008D2E82">
          <w:delText xml:space="preserve"> are aligned</w:delText>
        </w:r>
      </w:del>
      <w:r>
        <w:t xml:space="preserve">. Whilst cognitive interventions such as considering alternative diagnoses and guided reflections have been tested, there is yet to be a standardised cognitive framework to teach non-technical skills such as expression of uncertainty. Notably from these papers, miscalibration of confidence is not only a function of social and environmental factors, as such miscalibration was also observed for vignette studies performed by individual participants. </w:t>
      </w:r>
      <w:ins w:id="552" w:author="Sriraj Aiyer" w:date="2024-05-24T13:10:00Z">
        <w:r w:rsidR="003213EA">
          <w:t>S</w:t>
        </w:r>
      </w:ins>
      <w:commentRangeStart w:id="553"/>
      <w:del w:id="554" w:author="Sriraj Aiyer" w:date="2024-05-24T13:10:00Z">
        <w:r w:rsidDel="003213EA">
          <w:delText xml:space="preserve">One can imagine </w:delText>
        </w:r>
        <w:commentRangeEnd w:id="553"/>
        <w:r w:rsidR="00855691" w:rsidDel="003213EA">
          <w:rPr>
            <w:rStyle w:val="CommentReference"/>
          </w:rPr>
          <w:commentReference w:id="553"/>
        </w:r>
        <w:r w:rsidDel="003213EA">
          <w:delText>however that s</w:delText>
        </w:r>
      </w:del>
      <w:r>
        <w:t xml:space="preserve">uch factors only serve to amplify systematic tendencies toward misaligned confidence/certainty. When coupled with the aforementioned </w:t>
      </w:r>
      <w:del w:id="555" w:author="Sriraj Aiyer" w:date="2024-05-24T13:11:00Z">
        <w:r w:rsidDel="003213EA">
          <w:delText>downstream effects</w:delText>
        </w:r>
      </w:del>
      <w:ins w:id="556" w:author="Sriraj Aiyer" w:date="2024-05-24T13:11:00Z">
        <w:r w:rsidR="003213EA">
          <w:t>uses</w:t>
        </w:r>
      </w:ins>
      <w:r>
        <w:t xml:space="preserve"> of confidence with</w:t>
      </w:r>
      <w:ins w:id="557" w:author="Sriraj Aiyer" w:date="2024-05-24T13:11:00Z">
        <w:r w:rsidR="003213EA">
          <w:t>in</w:t>
        </w:r>
      </w:ins>
      <w:r>
        <w:t xml:space="preserve"> </w:t>
      </w:r>
      <w:ins w:id="558" w:author="Sriraj Aiyer" w:date="2024-05-24T18:16:00Z">
        <w:r w:rsidR="00137D4D">
          <w:t xml:space="preserve">the </w:t>
        </w:r>
      </w:ins>
      <w:r>
        <w:t xml:space="preserve">patient’s care pathway, </w:t>
      </w:r>
      <w:r w:rsidR="000A7A83">
        <w:t>a misplaced sense of confidence can have a large impact on patients</w:t>
      </w:r>
      <w:ins w:id="559" w:author="Sriraj Aiyer" w:date="2024-05-24T13:11:00Z">
        <w:r w:rsidR="003213EA">
          <w:t>, including the increased likelihood of insufficient care</w:t>
        </w:r>
      </w:ins>
      <w:ins w:id="560" w:author="Sriraj Aiyer" w:date="2024-05-24T13:12:00Z">
        <w:r w:rsidR="003213EA">
          <w:t xml:space="preserve"> or </w:t>
        </w:r>
        <w:commentRangeStart w:id="561"/>
        <w:r w:rsidR="003213EA">
          <w:t>longer hospital stays due to missed diagnoses</w:t>
        </w:r>
        <w:commentRangeEnd w:id="561"/>
        <w:r w:rsidR="003213EA">
          <w:rPr>
            <w:rStyle w:val="CommentReference"/>
          </w:rPr>
          <w:commentReference w:id="561"/>
        </w:r>
      </w:ins>
      <w:r w:rsidR="000A7A83">
        <w:t xml:space="preserve">. It is perhaps from these downstream effects of confidence that errors are more likely to arise, rather than simply from diagnoses themselves. </w:t>
      </w:r>
      <w:commentRangeStart w:id="562"/>
      <w:r w:rsidR="000A7A83">
        <w:t xml:space="preserve">Studying errors </w:t>
      </w:r>
      <w:del w:id="563" w:author="Sriraj Aiyer" w:date="2024-05-24T12:51:00Z">
        <w:r w:rsidR="000A7A83" w:rsidDel="00A53F9B">
          <w:delText>directly may therefore not be as fruitful an approach for future work as focusing on prompting clinicians toward displaying certainty or uncertainty appropriately.</w:delText>
        </w:r>
        <w:commentRangeEnd w:id="562"/>
        <w:r w:rsidR="00855691" w:rsidDel="00A53F9B">
          <w:rPr>
            <w:rStyle w:val="CommentReference"/>
          </w:rPr>
          <w:commentReference w:id="562"/>
        </w:r>
      </w:del>
      <w:ins w:id="564" w:author="Sriraj Aiyer" w:date="2024-05-24T12:51:00Z">
        <w:r w:rsidR="00A53F9B">
          <w:t xml:space="preserve">has tended to the focus of past work, but studying confidence </w:t>
        </w:r>
      </w:ins>
      <w:ins w:id="565" w:author="Sriraj Aiyer" w:date="2024-05-24T12:52:00Z">
        <w:r w:rsidR="00A53F9B">
          <w:t>is similarly fruitful, as both lines of work are important to understand calibration within diagnosis.</w:t>
        </w:r>
      </w:ins>
    </w:p>
    <w:p w14:paraId="2F609007" w14:textId="7D5DF6D9" w:rsidR="00CC44EB" w:rsidRDefault="00CC44EB"/>
    <w:p w14:paraId="72138828" w14:textId="602A938D" w:rsidR="00657158" w:rsidRDefault="0054650B">
      <w:pPr>
        <w:rPr>
          <w:ins w:id="566" w:author="Sriraj Aiyer" w:date="2024-05-24T17:24:00Z"/>
        </w:rPr>
      </w:pPr>
      <w:r>
        <w:t xml:space="preserve">Whilst we have reviewed a wide breadth of the available literature on confidence/certainty in diagnoses, there are still many avenues for future work. Namely, the majority of the studies presented here do not study diagnosis as a constantly </w:t>
      </w:r>
      <w:r w:rsidR="00FC0869">
        <w:t xml:space="preserve">ongoing and </w:t>
      </w:r>
      <w:r>
        <w:t xml:space="preserve">evolving process. </w:t>
      </w:r>
      <w:r w:rsidR="00FC0869">
        <w:t>In reality, diagnoses feature a back and forth between seeking information and evaluating that information in the context of currently considered diagnostic possibilities. This is likely a function of the methodologies used where participants are asked for diagnoses at a particular point in time, usually after reading all the available information on a patient.</w:t>
      </w:r>
      <w:r w:rsidR="00943F6F">
        <w:t xml:space="preserve"> Vignette studies are of course much easier for researchers to control for confounding variables in order to standardise the diagnoses made for all participants. More n</w:t>
      </w:r>
      <w:r w:rsidR="00FC0869">
        <w:t>aturalistic, in situ methods can be especially fruitful</w:t>
      </w:r>
      <w:del w:id="567" w:author="Sriraj Aiyer" w:date="2024-05-24T18:17:00Z">
        <w:r w:rsidR="00943F6F" w:rsidDel="00137D4D">
          <w:delText xml:space="preserve"> however</w:delText>
        </w:r>
      </w:del>
      <w:r w:rsidR="008B7209">
        <w:t xml:space="preserve">. </w:t>
      </w:r>
      <w:commentRangeStart w:id="568"/>
      <w:del w:id="569" w:author="Sriraj Aiyer" w:date="2024-05-24T11:20:00Z">
        <w:r w:rsidR="008B7209" w:rsidDel="000D755F">
          <w:delText>One included study in this review even found that nurses</w:delText>
        </w:r>
        <w:r w:rsidR="00943F6F" w:rsidDel="000D755F">
          <w:delText xml:space="preserve"> were</w:delText>
        </w:r>
        <w:r w:rsidR="008B7209" w:rsidDel="000D755F">
          <w:delText xml:space="preserve"> both less accurate and less confident in a high-fidelity simulation compared to</w:delText>
        </w:r>
        <w:r w:rsidR="00A7018C" w:rsidDel="000D755F">
          <w:delText xml:space="preserve"> a</w:delText>
        </w:r>
        <w:r w:rsidR="008B7209" w:rsidDel="000D755F">
          <w:delText xml:space="preserve"> paper-based vignette</w:delText>
        </w:r>
        <w:r w:rsidR="000E1AA1" w:rsidRPr="000E1AA1" w:rsidDel="000D755F">
          <w:rPr>
            <w:vertAlign w:val="superscript"/>
          </w:rPr>
          <w:delText>7</w:delText>
        </w:r>
        <w:r w:rsidR="00835CCD" w:rsidDel="000D755F">
          <w:rPr>
            <w:vertAlign w:val="superscript"/>
          </w:rPr>
          <w:delText>2</w:delText>
        </w:r>
        <w:r w:rsidR="008B7209" w:rsidDel="000D755F">
          <w:delText xml:space="preserve">, hinting at limitations in generalising less naturalistic paradigms (e.g. vignettes) to how clinicians would behave in their </w:delText>
        </w:r>
        <w:r w:rsidR="007F3B6F" w:rsidDel="000D755F">
          <w:delText xml:space="preserve">everyday </w:delText>
        </w:r>
        <w:r w:rsidR="008B7209" w:rsidDel="000D755F">
          <w:delText xml:space="preserve">medical practice. </w:delText>
        </w:r>
        <w:commentRangeEnd w:id="568"/>
        <w:r w:rsidR="00AB0C0A" w:rsidDel="000D755F">
          <w:rPr>
            <w:rStyle w:val="CommentReference"/>
          </w:rPr>
          <w:commentReference w:id="568"/>
        </w:r>
      </w:del>
      <w:r w:rsidR="008B7209">
        <w:t>However, for in situ studies,</w:t>
      </w:r>
      <w:r w:rsidR="00FC0869">
        <w:t xml:space="preserve"> interrupting clinicians to report their diagnostic thinking can be intrusive on their work. Hence, future research should first focus on utilising other methodologies for capturing the diagnostic reasoning of clinicians as it evolves with time and the receipt of new information. This could include getting clinicians to think aloud as they make diagnoses</w:t>
      </w:r>
      <w:r w:rsidR="00401017" w:rsidRPr="00401017">
        <w:rPr>
          <w:vertAlign w:val="superscript"/>
        </w:rPr>
        <w:t>7</w:t>
      </w:r>
      <w:r w:rsidR="00835CCD">
        <w:rPr>
          <w:vertAlign w:val="superscript"/>
        </w:rPr>
        <w:t>3</w:t>
      </w:r>
      <w:r w:rsidR="00FC0869">
        <w:t xml:space="preserve"> or using a visual representation of clinicians’ thought process</w:t>
      </w:r>
      <w:ins w:id="570" w:author="Sriraj Aiyer" w:date="2024-05-24T18:18:00Z">
        <w:r w:rsidR="00137D4D">
          <w:t>es</w:t>
        </w:r>
      </w:ins>
      <w:r w:rsidR="00FC0869">
        <w:t xml:space="preserve"> to capture paths and sources of diagnoses</w:t>
      </w:r>
      <w:r w:rsidR="008519FA" w:rsidRPr="008519FA">
        <w:rPr>
          <w:vertAlign w:val="superscript"/>
        </w:rPr>
        <w:t>5</w:t>
      </w:r>
      <w:commentRangeStart w:id="571"/>
      <w:r w:rsidR="002D72E2">
        <w:rPr>
          <w:vertAlign w:val="superscript"/>
        </w:rPr>
        <w:t>4</w:t>
      </w:r>
      <w:r w:rsidR="008519FA">
        <w:t>.</w:t>
      </w:r>
      <w:r w:rsidR="00177F7C">
        <w:t xml:space="preserve"> </w:t>
      </w:r>
      <w:commentRangeEnd w:id="571"/>
      <w:r w:rsidR="00AB0C0A">
        <w:rPr>
          <w:rStyle w:val="CommentReference"/>
        </w:rPr>
        <w:commentReference w:id="571"/>
      </w:r>
    </w:p>
    <w:p w14:paraId="34C4C03F" w14:textId="77777777" w:rsidR="00657158" w:rsidRDefault="00657158">
      <w:pPr>
        <w:rPr>
          <w:ins w:id="572" w:author="Sriraj Aiyer" w:date="2024-05-24T17:24:00Z"/>
        </w:rPr>
      </w:pPr>
    </w:p>
    <w:p w14:paraId="0D38BC11" w14:textId="10564AF8" w:rsidR="00177F7C" w:rsidRDefault="00A53F9B">
      <w:ins w:id="573" w:author="Sriraj Aiyer" w:date="2024-05-24T12:53:00Z">
        <w:r>
          <w:t xml:space="preserve">We also note that the included studies have not sufficiently studied how confidence or uncertainty is </w:t>
        </w:r>
      </w:ins>
      <w:ins w:id="574" w:author="Sriraj Aiyer" w:date="2024-05-24T12:54:00Z">
        <w:r>
          <w:t>communicated in groups, even though group discussion is an essential part of healthcare.</w:t>
        </w:r>
      </w:ins>
      <w:ins w:id="575" w:author="Sriraj Aiyer" w:date="2024-05-24T13:00:00Z">
        <w:r w:rsidR="001B27D3">
          <w:t xml:space="preserve"> For instance, past literature in psychology has identified a tendency for individuals within a group to not share information that is unknown</w:t>
        </w:r>
      </w:ins>
      <w:ins w:id="576" w:author="Sriraj Aiyer" w:date="2024-05-24T13:01:00Z">
        <w:r w:rsidR="001B27D3">
          <w:t xml:space="preserve"> to the rest of the group (‘hidden information’), </w:t>
        </w:r>
        <w:commentRangeStart w:id="577"/>
        <w:r w:rsidR="001B27D3">
          <w:t>and focusing more on information that is already widely known</w:t>
        </w:r>
      </w:ins>
      <w:ins w:id="578" w:author="Sriraj Aiyer" w:date="2024-05-24T13:02:00Z">
        <w:r w:rsidR="001B27D3">
          <w:t xml:space="preserve"> (referred to ‘shared information </w:t>
        </w:r>
        <w:proofErr w:type="spellStart"/>
        <w:r w:rsidR="001B27D3">
          <w:t>bias’</w:t>
        </w:r>
        <w:proofErr w:type="spellEnd"/>
        <w:r w:rsidR="001B27D3">
          <w:t>)</w:t>
        </w:r>
      </w:ins>
      <w:ins w:id="579" w:author="Sriraj Aiyer" w:date="2024-05-24T13:01:00Z">
        <w:r w:rsidR="001B27D3">
          <w:t>.</w:t>
        </w:r>
      </w:ins>
      <w:ins w:id="580" w:author="Sriraj Aiyer" w:date="2024-05-24T13:05:00Z">
        <w:r w:rsidR="001B27D3">
          <w:t xml:space="preserve"> </w:t>
        </w:r>
        <w:commentRangeStart w:id="581"/>
        <w:r w:rsidR="001B27D3">
          <w:t xml:space="preserve">A group’s tendency towards this bias is moderated by </w:t>
        </w:r>
      </w:ins>
      <w:ins w:id="582" w:author="Sriraj Aiyer" w:date="2024-05-24T18:19:00Z">
        <w:r w:rsidR="00137D4D">
          <w:t xml:space="preserve">the </w:t>
        </w:r>
      </w:ins>
      <w:ins w:id="583" w:author="Sriraj Aiyer" w:date="2024-05-24T13:05:00Z">
        <w:r w:rsidR="001B27D3">
          <w:t>confidence of its constituent m</w:t>
        </w:r>
      </w:ins>
      <w:ins w:id="584" w:author="Sriraj Aiyer" w:date="2024-05-24T13:06:00Z">
        <w:r w:rsidR="001B27D3">
          <w:t>embers</w:t>
        </w:r>
        <w:commentRangeEnd w:id="581"/>
        <w:r w:rsidR="001B27D3">
          <w:rPr>
            <w:rStyle w:val="CommentReference"/>
          </w:rPr>
          <w:commentReference w:id="581"/>
        </w:r>
        <w:r w:rsidR="001B27D3">
          <w:t>.</w:t>
        </w:r>
      </w:ins>
      <w:ins w:id="585" w:author="Sriraj Aiyer" w:date="2024-05-24T12:54:00Z">
        <w:r>
          <w:t xml:space="preserve"> </w:t>
        </w:r>
      </w:ins>
      <w:commentRangeEnd w:id="577"/>
      <w:ins w:id="586" w:author="Sriraj Aiyer" w:date="2024-05-24T13:03:00Z">
        <w:r w:rsidR="001B27D3">
          <w:rPr>
            <w:rStyle w:val="CommentReference"/>
          </w:rPr>
          <w:commentReference w:id="577"/>
        </w:r>
      </w:ins>
      <w:ins w:id="587" w:author="Sriraj Aiyer" w:date="2024-05-24T17:24:00Z">
        <w:r w:rsidR="00657158">
          <w:t xml:space="preserve">In addition, </w:t>
        </w:r>
        <w:r w:rsidR="00657158">
          <w:t>future work could seek to identify how the certainty that one has in their mind differs from the confidence that one has to communicate to others (be they patients or other clinicians) in their diagnoses. Clinicians may modify how they communicate certainty with others, especially given the collaborative nature of healthcare</w:t>
        </w:r>
        <w:r w:rsidR="00657158">
          <w:t xml:space="preserve"> and social benefits of communicating opinions with confidence in ord</w:t>
        </w:r>
      </w:ins>
      <w:ins w:id="588" w:author="Sriraj Aiyer" w:date="2024-05-24T17:25:00Z">
        <w:r w:rsidR="00657158">
          <w:t xml:space="preserve">er </w:t>
        </w:r>
      </w:ins>
      <w:ins w:id="589" w:author="Sriraj Aiyer" w:date="2024-05-24T18:19:00Z">
        <w:r w:rsidR="00137D4D">
          <w:t xml:space="preserve">to be </w:t>
        </w:r>
      </w:ins>
      <w:ins w:id="590" w:author="Sriraj Aiyer" w:date="2024-05-24T17:25:00Z">
        <w:r w:rsidR="00657158">
          <w:t>listened to in a group</w:t>
        </w:r>
        <w:r w:rsidR="00657158" w:rsidRPr="00657158">
          <w:rPr>
            <w:vertAlign w:val="superscript"/>
            <w:rPrChange w:id="591" w:author="Sriraj Aiyer" w:date="2024-05-24T17:25:00Z">
              <w:rPr/>
            </w:rPrChange>
          </w:rPr>
          <w:t>12</w:t>
        </w:r>
      </w:ins>
      <w:ins w:id="592" w:author="Sriraj Aiyer" w:date="2024-05-24T17:24:00Z">
        <w:r w:rsidR="00657158">
          <w:t>.</w:t>
        </w:r>
        <w:r w:rsidR="00657158">
          <w:t xml:space="preserve"> </w:t>
        </w:r>
      </w:ins>
      <w:ins w:id="593" w:author="Sriraj Aiyer" w:date="2024-05-24T12:54:00Z">
        <w:r>
          <w:t>The included</w:t>
        </w:r>
      </w:ins>
      <w:ins w:id="594" w:author="Sriraj Aiyer" w:date="2024-05-24T12:55:00Z">
        <w:r>
          <w:t xml:space="preserve"> </w:t>
        </w:r>
      </w:ins>
      <w:ins w:id="595" w:author="Sriraj Aiyer" w:date="2024-05-24T12:54:00Z">
        <w:r>
          <w:t>papers have also not</w:t>
        </w:r>
      </w:ins>
      <w:ins w:id="596" w:author="Sriraj Aiyer" w:date="2024-05-24T12:55:00Z">
        <w:r>
          <w:t xml:space="preserve"> looked at individual differences in expressions of confidence, </w:t>
        </w:r>
        <w:commentRangeStart w:id="597"/>
        <w:r>
          <w:t>where past work from cognitive psychology has found individual</w:t>
        </w:r>
      </w:ins>
      <w:ins w:id="598" w:author="Sriraj Aiyer" w:date="2024-05-24T12:56:00Z">
        <w:r>
          <w:t xml:space="preserve"> systematic</w:t>
        </w:r>
      </w:ins>
      <w:ins w:id="599" w:author="Sriraj Aiyer" w:date="2024-05-24T12:55:00Z">
        <w:r>
          <w:t xml:space="preserve"> tendencies toward higher or lower con</w:t>
        </w:r>
      </w:ins>
      <w:ins w:id="600" w:author="Sriraj Aiyer" w:date="2024-05-24T12:56:00Z">
        <w:r>
          <w:t>fidence</w:t>
        </w:r>
        <w:commentRangeEnd w:id="597"/>
        <w:r>
          <w:rPr>
            <w:rStyle w:val="CommentReference"/>
          </w:rPr>
          <w:commentReference w:id="597"/>
        </w:r>
        <w:r>
          <w:t>. Hence, whilst task-</w:t>
        </w:r>
      </w:ins>
      <w:ins w:id="601" w:author="Sriraj Aiyer" w:date="2024-05-24T12:57:00Z">
        <w:r>
          <w:t xml:space="preserve">level or environmental factors affect confidence and calibration, individual clinicians may also have trait-level factors that </w:t>
        </w:r>
      </w:ins>
      <w:ins w:id="602" w:author="Sriraj Aiyer" w:date="2024-05-24T18:20:00Z">
        <w:r w:rsidR="00137D4D">
          <w:t xml:space="preserve">are </w:t>
        </w:r>
      </w:ins>
      <w:ins w:id="603" w:author="Sriraj Aiyer" w:date="2024-05-24T12:57:00Z">
        <w:r>
          <w:t>predictive too.</w:t>
        </w:r>
      </w:ins>
    </w:p>
    <w:p w14:paraId="3DF95977" w14:textId="77777777" w:rsidR="00177F7C" w:rsidRDefault="00177F7C"/>
    <w:p w14:paraId="6AD5D9F6" w14:textId="17D20154" w:rsidR="00177F7C" w:rsidRDefault="00177F7C">
      <w:proofErr w:type="spellStart"/>
      <w:r>
        <w:t>W</w:t>
      </w:r>
      <w:proofErr w:type="spellEnd"/>
      <w:r>
        <w:t>hile in</w:t>
      </w:r>
      <w:r w:rsidR="00196DEF">
        <w:t xml:space="preserve"> </w:t>
      </w:r>
      <w:r>
        <w:t>situ paradigms can be difficult to administer, there is however considerable value in understanding how contextual and environmental factors can have an impact on confidence and to what extent they are more or less impactful tha</w:t>
      </w:r>
      <w:ins w:id="604" w:author="Sriraj Aiyer" w:date="2024-05-24T18:20:00Z">
        <w:r w:rsidR="00137D4D">
          <w:t xml:space="preserve">n </w:t>
        </w:r>
      </w:ins>
      <w:del w:id="605" w:author="Sriraj Aiyer" w:date="2024-05-24T18:20:00Z">
        <w:r w:rsidDel="00137D4D">
          <w:delText xml:space="preserve">t </w:delText>
        </w:r>
      </w:del>
      <w:r>
        <w:t xml:space="preserve">factors pertaining to the patient or the clinician themselves. The clinician is unlikely to </w:t>
      </w:r>
      <w:ins w:id="606" w:author="Sriraj Aiyer" w:date="2024-05-24T18:20:00Z">
        <w:r w:rsidR="00137D4D">
          <w:t xml:space="preserve">be </w:t>
        </w:r>
      </w:ins>
      <w:r>
        <w:t xml:space="preserve">working alone in any given instance. They are part of a wider team, department and healthcare system, all of which can impact confidence on an individual level. Understanding the cognition of diagnosis for the individual can then </w:t>
      </w:r>
      <w:ins w:id="607" w:author="Sriraj Aiyer" w:date="2024-05-24T18:21:00Z">
        <w:r w:rsidR="00137D4D">
          <w:t xml:space="preserve">be </w:t>
        </w:r>
      </w:ins>
      <w:r w:rsidR="002A4F8D">
        <w:t>applied</w:t>
      </w:r>
      <w:r>
        <w:t xml:space="preserve"> further to make changes to the</w:t>
      </w:r>
      <w:r w:rsidR="002A4F8D">
        <w:t xml:space="preserve"> wider medical</w:t>
      </w:r>
      <w:r>
        <w:t xml:space="preserve"> context to support accurate and calibrated decisions.</w:t>
      </w:r>
    </w:p>
    <w:p w14:paraId="49D15628" w14:textId="7EE32B46" w:rsidR="00912970" w:rsidDel="00657158" w:rsidRDefault="00912970">
      <w:pPr>
        <w:rPr>
          <w:del w:id="608" w:author="Sriraj Aiyer" w:date="2024-05-24T17:26:00Z"/>
        </w:rPr>
      </w:pPr>
    </w:p>
    <w:p w14:paraId="6C000819" w14:textId="728568D3" w:rsidR="00912970" w:rsidRPr="0054650B" w:rsidDel="00657158" w:rsidRDefault="00912970">
      <w:pPr>
        <w:rPr>
          <w:del w:id="609" w:author="Sriraj Aiyer" w:date="2024-05-24T17:26:00Z"/>
        </w:rPr>
      </w:pPr>
      <w:del w:id="610" w:author="Sriraj Aiyer" w:date="2024-05-24T17:26:00Z">
        <w:r w:rsidDel="00657158">
          <w:delText>Finally, we note that the papers included in this review uses confidence and certainty as interchangeable terms of the subjective probability, assigned by clinicians, of diagnoses being correct. As previously mentioned, these constructs could be treated as separate entities to differentiate between internal</w:delText>
        </w:r>
        <w:r w:rsidR="005101B2" w:rsidDel="00657158">
          <w:delText xml:space="preserve"> certainty</w:delText>
        </w:r>
        <w:r w:rsidDel="00657158">
          <w:delText xml:space="preserve"> and externally communicated confidence. In particular, future work could seek to identify how the certainty that one has in their mind differs from the confidence that one has to communicate to others (be they patients or other clinicians) in their diagnoses.</w:delText>
        </w:r>
        <w:r w:rsidR="005101B2" w:rsidDel="00657158">
          <w:delText xml:space="preserve"> Clinicians may modify how they communicate certainty with others, especially given the collaborative nature of healthcare and past work that has found that confident members of a group tend to be listened to more</w:delText>
        </w:r>
        <w:r w:rsidR="005101B2" w:rsidRPr="005101B2" w:rsidDel="00657158">
          <w:rPr>
            <w:vertAlign w:val="superscript"/>
          </w:rPr>
          <w:delText>12</w:delText>
        </w:r>
        <w:r w:rsidR="005101B2" w:rsidDel="00657158">
          <w:delText>.</w:delText>
        </w:r>
        <w:r w:rsidDel="00657158">
          <w:delText xml:space="preserve"> Again, </w:delText>
        </w:r>
        <w:r w:rsidR="00A7018C" w:rsidDel="00657158">
          <w:delText>future work on the differences between internal certainty and external confidence</w:delText>
        </w:r>
        <w:r w:rsidDel="00657158">
          <w:delText xml:space="preserve"> would help illuminate the generalisability of vignette-based paradigms to naturalistic medical contexts where clinicians work alongside others to care for patients. </w:delText>
        </w:r>
      </w:del>
    </w:p>
    <w:p w14:paraId="1C26EDA9" w14:textId="77777777" w:rsidR="0014769B" w:rsidRDefault="0014769B">
      <w:pPr>
        <w:rPr>
          <w:b/>
          <w:bCs/>
          <w:sz w:val="28"/>
          <w:szCs w:val="28"/>
        </w:rPr>
      </w:pPr>
    </w:p>
    <w:p w14:paraId="67B8B575" w14:textId="40B96860" w:rsidR="00CC44EB" w:rsidRDefault="00CC44EB">
      <w:pPr>
        <w:rPr>
          <w:b/>
          <w:bCs/>
          <w:sz w:val="28"/>
          <w:szCs w:val="28"/>
        </w:rPr>
      </w:pPr>
      <w:r>
        <w:rPr>
          <w:b/>
          <w:bCs/>
          <w:sz w:val="28"/>
          <w:szCs w:val="28"/>
        </w:rPr>
        <w:t>CONCLUSIONS</w:t>
      </w:r>
    </w:p>
    <w:p w14:paraId="23E609A9" w14:textId="0E4C9ABD" w:rsidR="00CC44EB" w:rsidRDefault="00CC44EB">
      <w:pPr>
        <w:rPr>
          <w:b/>
          <w:bCs/>
          <w:sz w:val="28"/>
          <w:szCs w:val="28"/>
        </w:rPr>
      </w:pPr>
    </w:p>
    <w:p w14:paraId="2BD907F3" w14:textId="01EE95F6" w:rsidR="0031123B" w:rsidRDefault="00AB6F82">
      <w:r>
        <w:t xml:space="preserve">Through this scoping review, we found that confidence is frequently not calibrated to accuracy during diagnostic decisions. </w:t>
      </w:r>
      <w:commentRangeStart w:id="611"/>
      <w:r>
        <w:t>We also found across the literature that different factors affect confidence and accuracy separately</w:t>
      </w:r>
      <w:commentRangeEnd w:id="611"/>
      <w:r w:rsidR="00AF7134">
        <w:rPr>
          <w:rStyle w:val="CommentReference"/>
        </w:rPr>
        <w:commentReference w:id="611"/>
      </w:r>
      <w:r>
        <w:t xml:space="preserve">, which may help to explain why such instances of overconfidence or </w:t>
      </w:r>
      <w:proofErr w:type="spellStart"/>
      <w:r>
        <w:t>underconfidence</w:t>
      </w:r>
      <w:proofErr w:type="spellEnd"/>
      <w:r>
        <w:t xml:space="preserve"> are observed. </w:t>
      </w:r>
      <w:r w:rsidR="000379FE">
        <w:t xml:space="preserve">Finally we identified several papers that underscore how confidence affects the subsequent care pathway of patients. Taken together, these findings have implications for how diagnostic certainty and confidence should be </w:t>
      </w:r>
      <w:r w:rsidR="0042530E">
        <w:t xml:space="preserve">studied in future clinical work, including the role that information gathering and interpretation has on diagnoses and usage of naturalistic paradigms. </w:t>
      </w:r>
    </w:p>
    <w:p w14:paraId="350DB018" w14:textId="6929616F" w:rsidR="00164C7C" w:rsidRDefault="00164C7C"/>
    <w:p w14:paraId="738BBB8F" w14:textId="77777777" w:rsidR="00164C7C" w:rsidRPr="0031123B" w:rsidDel="00657158" w:rsidRDefault="00164C7C">
      <w:pPr>
        <w:rPr>
          <w:del w:id="612" w:author="Sriraj Aiyer" w:date="2024-05-24T17:26:00Z"/>
        </w:rPr>
      </w:pPr>
    </w:p>
    <w:p w14:paraId="4ADB4F74" w14:textId="28C18E89" w:rsidR="00CC44EB" w:rsidRPr="00CC44EB" w:rsidRDefault="00CC44EB">
      <w:pPr>
        <w:rPr>
          <w:b/>
          <w:bCs/>
          <w:sz w:val="28"/>
          <w:szCs w:val="28"/>
        </w:rPr>
      </w:pPr>
      <w:r>
        <w:rPr>
          <w:b/>
          <w:bCs/>
          <w:sz w:val="28"/>
          <w:szCs w:val="28"/>
        </w:rPr>
        <w:t>REFERENCES</w:t>
      </w:r>
    </w:p>
    <w:p w14:paraId="446176BF" w14:textId="6A154DA2" w:rsidR="002929D7" w:rsidRDefault="002929D7"/>
    <w:p w14:paraId="33A3F67B" w14:textId="006518B0" w:rsidR="009D4E9F" w:rsidRDefault="009D4E9F" w:rsidP="0014245E">
      <w:pPr>
        <w:pStyle w:val="ListParagraph"/>
        <w:numPr>
          <w:ilvl w:val="0"/>
          <w:numId w:val="2"/>
        </w:numPr>
      </w:pPr>
      <w:r w:rsidRPr="009D4E9F">
        <w:t xml:space="preserve">McGlynn EA, McDonald KM, Cassel CK. Measurement is essential for improving diagnosis and reducing diagnostic error: a report from the Institute of Medicine. </w:t>
      </w:r>
      <w:hyperlink r:id="rId14" w:history="1">
        <w:r w:rsidRPr="004F7D94">
          <w:rPr>
            <w:rStyle w:val="Hyperlink"/>
          </w:rPr>
          <w:t>Jama</w:t>
        </w:r>
      </w:hyperlink>
      <w:r w:rsidRPr="009D4E9F">
        <w:t xml:space="preserve">. 2015 Dec 15;314(23):2501-2. </w:t>
      </w:r>
    </w:p>
    <w:p w14:paraId="1BD104FF" w14:textId="2ACC1456" w:rsidR="009D4E9F" w:rsidRDefault="009D4E9F" w:rsidP="0014245E">
      <w:pPr>
        <w:pStyle w:val="ListParagraph"/>
        <w:numPr>
          <w:ilvl w:val="0"/>
          <w:numId w:val="2"/>
        </w:numPr>
      </w:pPr>
      <w:r w:rsidRPr="009D4E9F">
        <w:t xml:space="preserve">Schiff GD, Hasan O, Kim S, Abrams R, Cosby K, Lambert BL, </w:t>
      </w:r>
      <w:proofErr w:type="spellStart"/>
      <w:r w:rsidRPr="009D4E9F">
        <w:t>Elstein</w:t>
      </w:r>
      <w:proofErr w:type="spellEnd"/>
      <w:r w:rsidRPr="009D4E9F">
        <w:t xml:space="preserve"> AS, Hasler S, </w:t>
      </w:r>
      <w:proofErr w:type="spellStart"/>
      <w:r w:rsidRPr="009D4E9F">
        <w:t>Kabongo</w:t>
      </w:r>
      <w:proofErr w:type="spellEnd"/>
      <w:r w:rsidRPr="009D4E9F">
        <w:t xml:space="preserve"> ML, </w:t>
      </w:r>
      <w:proofErr w:type="spellStart"/>
      <w:r w:rsidRPr="009D4E9F">
        <w:t>Krosnjar</w:t>
      </w:r>
      <w:proofErr w:type="spellEnd"/>
      <w:r w:rsidRPr="009D4E9F">
        <w:t xml:space="preserve"> N, </w:t>
      </w:r>
      <w:proofErr w:type="spellStart"/>
      <w:r w:rsidRPr="009D4E9F">
        <w:t>Odwazny</w:t>
      </w:r>
      <w:proofErr w:type="spellEnd"/>
      <w:r w:rsidRPr="009D4E9F">
        <w:t xml:space="preserve"> R. Diagnostic error in medicine: analysis of 583 physician-reported errors. </w:t>
      </w:r>
      <w:hyperlink r:id="rId15" w:history="1">
        <w:r w:rsidRPr="004F7D94">
          <w:rPr>
            <w:rStyle w:val="Hyperlink"/>
          </w:rPr>
          <w:t>Archives of internal medicine</w:t>
        </w:r>
      </w:hyperlink>
      <w:r w:rsidRPr="009D4E9F">
        <w:t xml:space="preserve">. 2009 Nov 9;169(20):1881-7. </w:t>
      </w:r>
    </w:p>
    <w:p w14:paraId="7C504F59" w14:textId="19ABBF5B" w:rsidR="009D4E9F" w:rsidRDefault="009D4E9F" w:rsidP="0014245E">
      <w:pPr>
        <w:pStyle w:val="ListParagraph"/>
        <w:numPr>
          <w:ilvl w:val="0"/>
          <w:numId w:val="2"/>
        </w:numPr>
      </w:pPr>
      <w:r w:rsidRPr="009D4E9F">
        <w:t xml:space="preserve">Berwick DM, </w:t>
      </w:r>
      <w:proofErr w:type="spellStart"/>
      <w:r w:rsidRPr="009D4E9F">
        <w:t>Hackbarth</w:t>
      </w:r>
      <w:proofErr w:type="spellEnd"/>
      <w:r w:rsidRPr="009D4E9F">
        <w:t xml:space="preserve"> AD. Eliminating waste in US health care. </w:t>
      </w:r>
      <w:hyperlink r:id="rId16" w:history="1">
        <w:r w:rsidRPr="004F7D94">
          <w:rPr>
            <w:rStyle w:val="Hyperlink"/>
          </w:rPr>
          <w:t>Jama</w:t>
        </w:r>
      </w:hyperlink>
      <w:r w:rsidRPr="009D4E9F">
        <w:t xml:space="preserve">. 2012 Apr 11;307(14):1513-6. </w:t>
      </w:r>
    </w:p>
    <w:p w14:paraId="19166765" w14:textId="56F44CB7" w:rsidR="009D4E9F" w:rsidRDefault="009D4E9F" w:rsidP="00D86F1D">
      <w:pPr>
        <w:pStyle w:val="ListParagraph"/>
        <w:numPr>
          <w:ilvl w:val="0"/>
          <w:numId w:val="2"/>
        </w:numPr>
      </w:pPr>
      <w:proofErr w:type="spellStart"/>
      <w:r w:rsidRPr="009D4E9F">
        <w:t>Hautz</w:t>
      </w:r>
      <w:proofErr w:type="spellEnd"/>
      <w:r w:rsidRPr="009D4E9F">
        <w:t xml:space="preserve"> WE, </w:t>
      </w:r>
      <w:proofErr w:type="spellStart"/>
      <w:r w:rsidRPr="009D4E9F">
        <w:t>Kämmer</w:t>
      </w:r>
      <w:proofErr w:type="spellEnd"/>
      <w:r w:rsidRPr="009D4E9F">
        <w:t xml:space="preserve"> JE, </w:t>
      </w:r>
      <w:proofErr w:type="spellStart"/>
      <w:r w:rsidRPr="009D4E9F">
        <w:t>Hautz</w:t>
      </w:r>
      <w:proofErr w:type="spellEnd"/>
      <w:r w:rsidRPr="009D4E9F">
        <w:t xml:space="preserve"> SC, Sauter TC, Zwaan L, </w:t>
      </w:r>
      <w:proofErr w:type="spellStart"/>
      <w:r w:rsidRPr="009D4E9F">
        <w:t>Exadaktylos</w:t>
      </w:r>
      <w:proofErr w:type="spellEnd"/>
      <w:r w:rsidRPr="009D4E9F">
        <w:t xml:space="preserve"> AK, </w:t>
      </w:r>
      <w:proofErr w:type="spellStart"/>
      <w:r w:rsidRPr="009D4E9F">
        <w:t>Birrenbach</w:t>
      </w:r>
      <w:proofErr w:type="spellEnd"/>
      <w:r w:rsidRPr="009D4E9F">
        <w:t xml:space="preserve"> T, Maier V, Müller M, </w:t>
      </w:r>
      <w:proofErr w:type="spellStart"/>
      <w:r w:rsidRPr="009D4E9F">
        <w:t>Schauber</w:t>
      </w:r>
      <w:proofErr w:type="spellEnd"/>
      <w:r w:rsidRPr="009D4E9F">
        <w:t xml:space="preserve"> SK. Diagnostic error increases mortality and length of hospital stay in patients presenting through the emergency room. </w:t>
      </w:r>
      <w:hyperlink r:id="rId17" w:history="1">
        <w:r w:rsidRPr="004F7D94">
          <w:rPr>
            <w:rStyle w:val="Hyperlink"/>
          </w:rPr>
          <w:t>Scandinavian journal of trauma, resuscitation and emergency medicine</w:t>
        </w:r>
      </w:hyperlink>
      <w:r w:rsidRPr="009D4E9F">
        <w:t>. 2019 Dec;27:1-2.</w:t>
      </w:r>
    </w:p>
    <w:p w14:paraId="508E992B" w14:textId="6A009D45" w:rsidR="009D4E9F" w:rsidRDefault="009D4E9F" w:rsidP="0014245E">
      <w:pPr>
        <w:pStyle w:val="ListParagraph"/>
        <w:numPr>
          <w:ilvl w:val="0"/>
          <w:numId w:val="2"/>
        </w:numPr>
      </w:pPr>
      <w:r w:rsidRPr="009D4E9F">
        <w:t xml:space="preserve">Restrepo D, Armstrong KA, </w:t>
      </w:r>
      <w:proofErr w:type="spellStart"/>
      <w:r w:rsidRPr="009D4E9F">
        <w:t>Metlay</w:t>
      </w:r>
      <w:proofErr w:type="spellEnd"/>
      <w:r w:rsidRPr="009D4E9F">
        <w:t xml:space="preserve"> JP. Annals clinical decision making: avoiding cognitive errors in clinical decision making. </w:t>
      </w:r>
      <w:hyperlink r:id="rId18" w:history="1">
        <w:r w:rsidRPr="004F7D94">
          <w:rPr>
            <w:rStyle w:val="Hyperlink"/>
          </w:rPr>
          <w:t>Annals of internal medicine</w:t>
        </w:r>
      </w:hyperlink>
      <w:r w:rsidRPr="009D4E9F">
        <w:t xml:space="preserve">. 2020 Jun 2;172(11):747-51. </w:t>
      </w:r>
    </w:p>
    <w:p w14:paraId="1B519E92" w14:textId="5052EA89" w:rsidR="009D4E9F" w:rsidRDefault="009D4E9F" w:rsidP="0014245E">
      <w:pPr>
        <w:pStyle w:val="ListParagraph"/>
        <w:numPr>
          <w:ilvl w:val="0"/>
          <w:numId w:val="2"/>
        </w:numPr>
      </w:pPr>
      <w:proofErr w:type="spellStart"/>
      <w:r w:rsidRPr="009D4E9F">
        <w:t>Mamede</w:t>
      </w:r>
      <w:proofErr w:type="spellEnd"/>
      <w:r w:rsidRPr="009D4E9F">
        <w:t xml:space="preserve"> S, van Gog T, van den Berge K, Rikers RM, van </w:t>
      </w:r>
      <w:proofErr w:type="spellStart"/>
      <w:r w:rsidRPr="009D4E9F">
        <w:t>Saase</w:t>
      </w:r>
      <w:proofErr w:type="spellEnd"/>
      <w:r w:rsidRPr="009D4E9F">
        <w:t xml:space="preserve"> JL, van </w:t>
      </w:r>
      <w:proofErr w:type="spellStart"/>
      <w:r w:rsidRPr="009D4E9F">
        <w:t>Guldener</w:t>
      </w:r>
      <w:proofErr w:type="spellEnd"/>
      <w:r w:rsidRPr="009D4E9F">
        <w:t xml:space="preserve"> C, Schmidt HG. Effect of availability bias and reflective reasoning on diagnostic accuracy among internal medicine residents. </w:t>
      </w:r>
      <w:hyperlink r:id="rId19" w:history="1">
        <w:r w:rsidRPr="004F7D94">
          <w:rPr>
            <w:rStyle w:val="Hyperlink"/>
          </w:rPr>
          <w:t>Jama</w:t>
        </w:r>
      </w:hyperlink>
      <w:r w:rsidRPr="009D4E9F">
        <w:t xml:space="preserve">. 2010 Sep 15;304(11):1198-203. </w:t>
      </w:r>
    </w:p>
    <w:p w14:paraId="6FB0425E" w14:textId="33BCC618" w:rsidR="009D4E9F" w:rsidRDefault="009D4E9F" w:rsidP="0014245E">
      <w:pPr>
        <w:pStyle w:val="ListParagraph"/>
        <w:numPr>
          <w:ilvl w:val="0"/>
          <w:numId w:val="2"/>
        </w:numPr>
      </w:pPr>
      <w:r w:rsidRPr="009D4E9F">
        <w:t xml:space="preserve">Berner ES, Graber ML. Overconfidence as a cause of diagnostic error in medicine. </w:t>
      </w:r>
      <w:hyperlink r:id="rId20" w:history="1">
        <w:r w:rsidRPr="004F7D94">
          <w:rPr>
            <w:rStyle w:val="Hyperlink"/>
          </w:rPr>
          <w:t>The American journal of medicine</w:t>
        </w:r>
      </w:hyperlink>
      <w:r w:rsidRPr="009D4E9F">
        <w:t xml:space="preserve">. 2008 May 1;121(5):S2-3. </w:t>
      </w:r>
    </w:p>
    <w:p w14:paraId="58A4E1D5" w14:textId="6B996A77" w:rsidR="009D4E9F" w:rsidRDefault="009D4E9F" w:rsidP="0014245E">
      <w:pPr>
        <w:pStyle w:val="ListParagraph"/>
        <w:numPr>
          <w:ilvl w:val="0"/>
          <w:numId w:val="2"/>
        </w:numPr>
      </w:pPr>
      <w:r w:rsidRPr="009D4E9F">
        <w:t xml:space="preserve">Fleming SM, Daw ND. Self-evaluation of decision-making: A general Bayesian framework for metacognitive computation. </w:t>
      </w:r>
      <w:hyperlink r:id="rId21" w:history="1">
        <w:r w:rsidRPr="002F2D46">
          <w:rPr>
            <w:rStyle w:val="Hyperlink"/>
          </w:rPr>
          <w:t>Psychological review</w:t>
        </w:r>
      </w:hyperlink>
      <w:r w:rsidRPr="009D4E9F">
        <w:t>. 2017 Jan;124(1):91.</w:t>
      </w:r>
    </w:p>
    <w:p w14:paraId="7492915F" w14:textId="45E28099" w:rsidR="009D4E9F" w:rsidRDefault="009D4E9F" w:rsidP="0014245E">
      <w:pPr>
        <w:pStyle w:val="ListParagraph"/>
        <w:numPr>
          <w:ilvl w:val="0"/>
          <w:numId w:val="2"/>
        </w:numPr>
      </w:pPr>
      <w:r w:rsidRPr="009D4E9F">
        <w:t xml:space="preserve">Price PC, Stone ER. Intuitive evaluation of likelihood judgment producers: Evidence for a confidence heuristic. </w:t>
      </w:r>
      <w:hyperlink r:id="rId22" w:history="1">
        <w:r w:rsidRPr="002F2D46">
          <w:rPr>
            <w:rStyle w:val="Hyperlink"/>
          </w:rPr>
          <w:t xml:space="preserve">Journal of </w:t>
        </w:r>
        <w:proofErr w:type="spellStart"/>
        <w:r w:rsidRPr="002F2D46">
          <w:rPr>
            <w:rStyle w:val="Hyperlink"/>
          </w:rPr>
          <w:t>Behavioral</w:t>
        </w:r>
        <w:proofErr w:type="spellEnd"/>
        <w:r w:rsidRPr="002F2D46">
          <w:rPr>
            <w:rStyle w:val="Hyperlink"/>
          </w:rPr>
          <w:t xml:space="preserve"> Decision Making</w:t>
        </w:r>
      </w:hyperlink>
      <w:r w:rsidRPr="009D4E9F">
        <w:t xml:space="preserve">. 2004 Jan;17(1):39-57. </w:t>
      </w:r>
    </w:p>
    <w:p w14:paraId="26F387BE" w14:textId="24B669EC" w:rsidR="009D4E9F" w:rsidRDefault="009D4E9F" w:rsidP="0014245E">
      <w:pPr>
        <w:pStyle w:val="ListParagraph"/>
        <w:numPr>
          <w:ilvl w:val="0"/>
          <w:numId w:val="2"/>
        </w:numPr>
      </w:pPr>
      <w:proofErr w:type="spellStart"/>
      <w:r w:rsidRPr="009D4E9F">
        <w:t>Jaspan</w:t>
      </w:r>
      <w:proofErr w:type="spellEnd"/>
      <w:r w:rsidRPr="009D4E9F">
        <w:t xml:space="preserve"> O, </w:t>
      </w:r>
      <w:proofErr w:type="spellStart"/>
      <w:r w:rsidRPr="009D4E9F">
        <w:t>Wysocka</w:t>
      </w:r>
      <w:proofErr w:type="spellEnd"/>
      <w:r w:rsidRPr="009D4E9F">
        <w:t xml:space="preserve"> A, Sanchez C, Schweitzer AD. Improving the relationship between confidence and competence: implications for diagnostic radiology training from the psychology and medical literature. </w:t>
      </w:r>
      <w:hyperlink r:id="rId23" w:history="1">
        <w:r w:rsidRPr="002F2D46">
          <w:rPr>
            <w:rStyle w:val="Hyperlink"/>
          </w:rPr>
          <w:t>Academic Radiology</w:t>
        </w:r>
      </w:hyperlink>
      <w:r w:rsidRPr="009D4E9F">
        <w:t>. 2022 Mar 1;29(3):428-38.</w:t>
      </w:r>
    </w:p>
    <w:p w14:paraId="55BF7FEB" w14:textId="16D467D6" w:rsidR="009D4E9F" w:rsidRDefault="009D4E9F" w:rsidP="0014245E">
      <w:pPr>
        <w:pStyle w:val="ListParagraph"/>
        <w:numPr>
          <w:ilvl w:val="0"/>
          <w:numId w:val="2"/>
        </w:numPr>
      </w:pPr>
      <w:r w:rsidRPr="009D4E9F">
        <w:t xml:space="preserve">Bach DR, Dolan RJ. Knowing how much you don't know: a neural organization of uncertainty estimates. </w:t>
      </w:r>
      <w:hyperlink r:id="rId24" w:history="1">
        <w:r w:rsidRPr="00F304E3">
          <w:rPr>
            <w:rStyle w:val="Hyperlink"/>
          </w:rPr>
          <w:t>Nature reviews neuroscience</w:t>
        </w:r>
      </w:hyperlink>
      <w:r w:rsidRPr="009D4E9F">
        <w:t>. 2012 Aug;13(8):572-86.</w:t>
      </w:r>
    </w:p>
    <w:p w14:paraId="22825A03" w14:textId="7F460676" w:rsidR="009D4E9F" w:rsidRDefault="009D4E9F" w:rsidP="0014245E">
      <w:pPr>
        <w:pStyle w:val="ListParagraph"/>
        <w:numPr>
          <w:ilvl w:val="0"/>
          <w:numId w:val="2"/>
        </w:numPr>
      </w:pPr>
      <w:proofErr w:type="spellStart"/>
      <w:r w:rsidRPr="009D4E9F">
        <w:t>Zarnoth</w:t>
      </w:r>
      <w:proofErr w:type="spellEnd"/>
      <w:r w:rsidRPr="009D4E9F">
        <w:t xml:space="preserve"> P, </w:t>
      </w:r>
      <w:proofErr w:type="spellStart"/>
      <w:r w:rsidRPr="009D4E9F">
        <w:t>Sniezek</w:t>
      </w:r>
      <w:proofErr w:type="spellEnd"/>
      <w:r w:rsidRPr="009D4E9F">
        <w:t xml:space="preserve"> JA. The social influence of confidence in group decision making. </w:t>
      </w:r>
      <w:hyperlink r:id="rId25" w:history="1">
        <w:r w:rsidRPr="00996CB2">
          <w:rPr>
            <w:rStyle w:val="Hyperlink"/>
          </w:rPr>
          <w:t>Journal of Experimental Social Psychology</w:t>
        </w:r>
      </w:hyperlink>
      <w:r w:rsidRPr="009D4E9F">
        <w:t xml:space="preserve">. 1997 Jul 1;33(4):345-66. </w:t>
      </w:r>
    </w:p>
    <w:p w14:paraId="2DB8623B" w14:textId="4B6FBE36" w:rsidR="009D4E9F" w:rsidRDefault="009D4E9F" w:rsidP="0014245E">
      <w:pPr>
        <w:pStyle w:val="ListParagraph"/>
        <w:numPr>
          <w:ilvl w:val="0"/>
          <w:numId w:val="2"/>
        </w:numPr>
      </w:pPr>
      <w:r w:rsidRPr="009D4E9F">
        <w:t xml:space="preserve">Bang D, </w:t>
      </w:r>
      <w:proofErr w:type="spellStart"/>
      <w:r w:rsidRPr="009D4E9F">
        <w:t>Ershadmanesh</w:t>
      </w:r>
      <w:proofErr w:type="spellEnd"/>
      <w:r w:rsidRPr="009D4E9F">
        <w:t xml:space="preserve"> S, </w:t>
      </w:r>
      <w:proofErr w:type="spellStart"/>
      <w:r w:rsidRPr="009D4E9F">
        <w:t>Nili</w:t>
      </w:r>
      <w:proofErr w:type="spellEnd"/>
      <w:r w:rsidRPr="009D4E9F">
        <w:t xml:space="preserve"> H, Fleming SM. Private–public mappings in human prefrontal cortex. </w:t>
      </w:r>
      <w:hyperlink r:id="rId26" w:history="1">
        <w:proofErr w:type="spellStart"/>
        <w:r w:rsidRPr="00996CB2">
          <w:rPr>
            <w:rStyle w:val="Hyperlink"/>
          </w:rPr>
          <w:t>Elife</w:t>
        </w:r>
        <w:proofErr w:type="spellEnd"/>
      </w:hyperlink>
      <w:r w:rsidRPr="009D4E9F">
        <w:t xml:space="preserve">. 2020 Jul 23;9:e56477. </w:t>
      </w:r>
    </w:p>
    <w:p w14:paraId="15567343" w14:textId="511D27EE" w:rsidR="009D4E9F" w:rsidRDefault="009D4E9F" w:rsidP="000D27EB">
      <w:pPr>
        <w:pStyle w:val="ListParagraph"/>
        <w:numPr>
          <w:ilvl w:val="0"/>
          <w:numId w:val="2"/>
        </w:numPr>
      </w:pPr>
      <w:proofErr w:type="spellStart"/>
      <w:r w:rsidRPr="009D4E9F">
        <w:t>Pouget</w:t>
      </w:r>
      <w:proofErr w:type="spellEnd"/>
      <w:r w:rsidRPr="009D4E9F">
        <w:t xml:space="preserve"> A, </w:t>
      </w:r>
      <w:proofErr w:type="spellStart"/>
      <w:r w:rsidRPr="009D4E9F">
        <w:t>Drugowitsch</w:t>
      </w:r>
      <w:proofErr w:type="spellEnd"/>
      <w:r w:rsidRPr="009D4E9F">
        <w:t xml:space="preserve"> J, </w:t>
      </w:r>
      <w:proofErr w:type="spellStart"/>
      <w:r w:rsidRPr="009D4E9F">
        <w:t>Kepecs</w:t>
      </w:r>
      <w:proofErr w:type="spellEnd"/>
      <w:r w:rsidRPr="009D4E9F">
        <w:t xml:space="preserve"> A. Confidence and certainty: distinct probabilistic quantities for different goals. </w:t>
      </w:r>
      <w:hyperlink r:id="rId27" w:history="1">
        <w:r w:rsidRPr="00CA65C4">
          <w:rPr>
            <w:rStyle w:val="Hyperlink"/>
          </w:rPr>
          <w:t>Nature neuroscience</w:t>
        </w:r>
      </w:hyperlink>
      <w:r w:rsidRPr="009D4E9F">
        <w:t xml:space="preserve">. 2016 Mar;19(3):366-74. </w:t>
      </w:r>
    </w:p>
    <w:p w14:paraId="16B21DF0" w14:textId="501D95B5" w:rsidR="00CA65C4" w:rsidRDefault="00CA65C4" w:rsidP="00CA65C4">
      <w:pPr>
        <w:pStyle w:val="ListParagraph"/>
        <w:numPr>
          <w:ilvl w:val="0"/>
          <w:numId w:val="2"/>
        </w:numPr>
      </w:pPr>
      <w:r>
        <w:t xml:space="preserve">Peters MDJ, Godfrey C, </w:t>
      </w:r>
      <w:proofErr w:type="spellStart"/>
      <w:r>
        <w:t>McInerney</w:t>
      </w:r>
      <w:proofErr w:type="spellEnd"/>
      <w:r>
        <w:t xml:space="preserve"> P, Munn Z, </w:t>
      </w:r>
      <w:proofErr w:type="spellStart"/>
      <w:r>
        <w:t>Tricco</w:t>
      </w:r>
      <w:proofErr w:type="spellEnd"/>
      <w:r>
        <w:t xml:space="preserve"> AC, Khalil, H. Chapter 11: Scoping Reviews (2020 version). In: </w:t>
      </w:r>
      <w:proofErr w:type="spellStart"/>
      <w:r>
        <w:t>Aromataris</w:t>
      </w:r>
      <w:proofErr w:type="spellEnd"/>
      <w:r>
        <w:t xml:space="preserve"> E, Munn Z (Editors). , JBI, 2020. Available JBI Manual for Evidence Synthesis from </w:t>
      </w:r>
      <w:hyperlink r:id="rId28" w:history="1">
        <w:r w:rsidRPr="008776A2">
          <w:rPr>
            <w:rStyle w:val="Hyperlink"/>
          </w:rPr>
          <w:t>https://synthesismanual.jbi.glo</w:t>
        </w:r>
      </w:hyperlink>
    </w:p>
    <w:p w14:paraId="203F44D6" w14:textId="655DCF3B" w:rsidR="00E3627A" w:rsidRDefault="00E3627A" w:rsidP="00CA65C4">
      <w:pPr>
        <w:pStyle w:val="ListParagraph"/>
        <w:numPr>
          <w:ilvl w:val="0"/>
          <w:numId w:val="2"/>
        </w:numPr>
      </w:pPr>
      <w:r w:rsidRPr="00E3627A">
        <w:t>Mann D. The Relationship between Diagnostic Accuracy and Confidence in Medical Students.</w:t>
      </w:r>
      <w:r w:rsidR="00A97868">
        <w:t xml:space="preserve"> </w:t>
      </w:r>
      <w:hyperlink r:id="rId29" w:history="1">
        <w:r w:rsidR="00A97868" w:rsidRPr="00A97868">
          <w:rPr>
            <w:rStyle w:val="Hyperlink"/>
          </w:rPr>
          <w:t>ERIC</w:t>
        </w:r>
      </w:hyperlink>
    </w:p>
    <w:p w14:paraId="686161B0" w14:textId="5ABCD6B8" w:rsidR="00E3627A" w:rsidRDefault="00E3627A" w:rsidP="000D27EB">
      <w:pPr>
        <w:pStyle w:val="ListParagraph"/>
        <w:numPr>
          <w:ilvl w:val="0"/>
          <w:numId w:val="2"/>
        </w:numPr>
      </w:pPr>
      <w:r w:rsidRPr="00E3627A">
        <w:t xml:space="preserve">Yang H, Thompson C, Bland M. The effect of clinical experience, judgment task difficulty and time pressure on nurses’ confidence calibration in a high fidelity clinical simulation. </w:t>
      </w:r>
      <w:hyperlink r:id="rId30" w:history="1">
        <w:r w:rsidRPr="00A97868">
          <w:rPr>
            <w:rStyle w:val="Hyperlink"/>
          </w:rPr>
          <w:t>BMC medical informatics and decision making</w:t>
        </w:r>
      </w:hyperlink>
      <w:r w:rsidRPr="00E3627A">
        <w:t>. 2012 Dec;12:1-9.</w:t>
      </w:r>
    </w:p>
    <w:p w14:paraId="43FF2835" w14:textId="13E280DA" w:rsidR="00E3627A" w:rsidRDefault="00E3627A" w:rsidP="000D27EB">
      <w:pPr>
        <w:pStyle w:val="ListParagraph"/>
        <w:numPr>
          <w:ilvl w:val="0"/>
          <w:numId w:val="2"/>
        </w:numPr>
      </w:pPr>
      <w:proofErr w:type="spellStart"/>
      <w:r w:rsidRPr="00E3627A">
        <w:t>Brezis</w:t>
      </w:r>
      <w:proofErr w:type="spellEnd"/>
      <w:r w:rsidRPr="00E3627A">
        <w:t xml:space="preserve"> M, Orkin-</w:t>
      </w:r>
      <w:proofErr w:type="spellStart"/>
      <w:r w:rsidRPr="00E3627A">
        <w:t>Bedolach</w:t>
      </w:r>
      <w:proofErr w:type="spellEnd"/>
      <w:r w:rsidRPr="00E3627A">
        <w:t xml:space="preserve"> Y, Fink D, </w:t>
      </w:r>
      <w:proofErr w:type="spellStart"/>
      <w:r w:rsidRPr="00E3627A">
        <w:t>Kiderman</w:t>
      </w:r>
      <w:proofErr w:type="spellEnd"/>
      <w:r w:rsidRPr="00E3627A">
        <w:t xml:space="preserve"> A. Does Physician's Training Induce Overconfidence That Hampers Disclosing Errors?. </w:t>
      </w:r>
      <w:hyperlink r:id="rId31" w:history="1">
        <w:r w:rsidRPr="00A97868">
          <w:rPr>
            <w:rStyle w:val="Hyperlink"/>
          </w:rPr>
          <w:t>Journal of Patient Safety</w:t>
        </w:r>
      </w:hyperlink>
      <w:r w:rsidRPr="00E3627A">
        <w:t>. 2019 Dec 1;15(4):296-8.</w:t>
      </w:r>
    </w:p>
    <w:p w14:paraId="6BB9A266" w14:textId="0B0E91E8" w:rsidR="00B04EAF" w:rsidRDefault="00B04EAF" w:rsidP="000D27EB">
      <w:pPr>
        <w:pStyle w:val="ListParagraph"/>
        <w:numPr>
          <w:ilvl w:val="0"/>
          <w:numId w:val="2"/>
        </w:numPr>
      </w:pPr>
      <w:r w:rsidRPr="00B04EAF">
        <w:t xml:space="preserve">Friedman C, </w:t>
      </w:r>
      <w:proofErr w:type="spellStart"/>
      <w:r w:rsidRPr="00B04EAF">
        <w:t>Gatti</w:t>
      </w:r>
      <w:proofErr w:type="spellEnd"/>
      <w:r w:rsidRPr="00B04EAF">
        <w:t xml:space="preserve"> G, </w:t>
      </w:r>
      <w:proofErr w:type="spellStart"/>
      <w:r w:rsidRPr="00B04EAF">
        <w:t>Elstein</w:t>
      </w:r>
      <w:proofErr w:type="spellEnd"/>
      <w:r w:rsidRPr="00B04EAF">
        <w:t xml:space="preserve"> A, Franz T, Murphy G, Wolf F. Are clinicians correct when they believe they are correct? Implications for medical decision support. In</w:t>
      </w:r>
      <w:r w:rsidR="00A97868">
        <w:t xml:space="preserve"> </w:t>
      </w:r>
      <w:hyperlink r:id="rId32" w:history="1">
        <w:r w:rsidRPr="00A97868">
          <w:rPr>
            <w:rStyle w:val="Hyperlink"/>
          </w:rPr>
          <w:t>MEDINFO 2001</w:t>
        </w:r>
      </w:hyperlink>
      <w:r w:rsidRPr="00B04EAF">
        <w:t xml:space="preserve"> (pp. 454-458). IOS Press.</w:t>
      </w:r>
    </w:p>
    <w:p w14:paraId="59D946B6" w14:textId="48B7FDBF" w:rsidR="00DA5552" w:rsidRDefault="00DA5552" w:rsidP="000D27EB">
      <w:pPr>
        <w:pStyle w:val="ListParagraph"/>
        <w:numPr>
          <w:ilvl w:val="0"/>
          <w:numId w:val="2"/>
        </w:numPr>
      </w:pPr>
      <w:r w:rsidRPr="00DA5552">
        <w:t xml:space="preserve">Fernández‐Aguilar C, Martín‐Martín JJ, </w:t>
      </w:r>
      <w:proofErr w:type="spellStart"/>
      <w:r w:rsidRPr="00DA5552">
        <w:t>Minué</w:t>
      </w:r>
      <w:proofErr w:type="spellEnd"/>
      <w:r w:rsidRPr="00DA5552">
        <w:t xml:space="preserve"> Lorenzo S, Fernández </w:t>
      </w:r>
      <w:proofErr w:type="spellStart"/>
      <w:r w:rsidRPr="00DA5552">
        <w:t>Ajuria</w:t>
      </w:r>
      <w:proofErr w:type="spellEnd"/>
      <w:r w:rsidRPr="00DA5552">
        <w:t xml:space="preserve"> A. Use of heuristics during the clinical decision process from family care physicians in real conditions. </w:t>
      </w:r>
      <w:hyperlink r:id="rId33" w:history="1">
        <w:r w:rsidRPr="001E6771">
          <w:rPr>
            <w:rStyle w:val="Hyperlink"/>
          </w:rPr>
          <w:t>Journal of Evaluation in Clinical Practice</w:t>
        </w:r>
      </w:hyperlink>
      <w:r w:rsidRPr="00DA5552">
        <w:t xml:space="preserve">. 2022 Feb;28(1):135-41. </w:t>
      </w:r>
    </w:p>
    <w:p w14:paraId="1BF6CC1D" w14:textId="1CEA83D2" w:rsidR="00B97C40" w:rsidRDefault="00B97C40" w:rsidP="000D27EB">
      <w:pPr>
        <w:pStyle w:val="ListParagraph"/>
        <w:numPr>
          <w:ilvl w:val="0"/>
          <w:numId w:val="2"/>
        </w:numPr>
      </w:pPr>
      <w:proofErr w:type="spellStart"/>
      <w:r w:rsidRPr="00B97C40">
        <w:t>Garbayo</w:t>
      </w:r>
      <w:proofErr w:type="spellEnd"/>
      <w:r w:rsidRPr="00B97C40">
        <w:t xml:space="preserve"> LS, Harris DM, Fiore SM, Robinson M, Kibble JD. A metacognitive confidence calibration (MCC) tool to help medical students scaffold diagnostic reasoning in decision-making during high-fidelity patient simulations. </w:t>
      </w:r>
      <w:hyperlink r:id="rId34" w:history="1">
        <w:r w:rsidRPr="001E6771">
          <w:rPr>
            <w:rStyle w:val="Hyperlink"/>
          </w:rPr>
          <w:t>Advances in Physiology Education</w:t>
        </w:r>
      </w:hyperlink>
      <w:r w:rsidRPr="00B97C40">
        <w:t xml:space="preserve">. 2023 Mar 1;47(1):71-81. </w:t>
      </w:r>
    </w:p>
    <w:p w14:paraId="7A396A81" w14:textId="495B2121" w:rsidR="0093322E" w:rsidRDefault="0093322E" w:rsidP="000D27EB">
      <w:pPr>
        <w:pStyle w:val="ListParagraph"/>
        <w:numPr>
          <w:ilvl w:val="0"/>
          <w:numId w:val="2"/>
        </w:numPr>
      </w:pPr>
      <w:r w:rsidRPr="0093322E">
        <w:t xml:space="preserve">Meyer AN, Payne VL, Meeks DW, Rao R, Singh H. Physicians’ diagnostic accuracy, confidence, and resource requests: a vignette study. </w:t>
      </w:r>
      <w:hyperlink r:id="rId35" w:history="1">
        <w:r w:rsidRPr="004618B1">
          <w:rPr>
            <w:rStyle w:val="Hyperlink"/>
          </w:rPr>
          <w:t>JAMA internal medicine</w:t>
        </w:r>
      </w:hyperlink>
      <w:r w:rsidRPr="0093322E">
        <w:t xml:space="preserve">. 2013 Nov 25;173(21):1952-8. </w:t>
      </w:r>
    </w:p>
    <w:p w14:paraId="61CDC750" w14:textId="7A141986" w:rsidR="002136A7" w:rsidRDefault="002136A7" w:rsidP="000D27EB">
      <w:pPr>
        <w:pStyle w:val="ListParagraph"/>
        <w:numPr>
          <w:ilvl w:val="0"/>
          <w:numId w:val="2"/>
        </w:numPr>
      </w:pPr>
      <w:r w:rsidRPr="002136A7">
        <w:t xml:space="preserve">Hausmann D, </w:t>
      </w:r>
      <w:proofErr w:type="spellStart"/>
      <w:r w:rsidRPr="002136A7">
        <w:t>Kiesel</w:t>
      </w:r>
      <w:proofErr w:type="spellEnd"/>
      <w:r w:rsidRPr="002136A7">
        <w:t xml:space="preserve"> V, </w:t>
      </w:r>
      <w:proofErr w:type="spellStart"/>
      <w:r w:rsidRPr="002136A7">
        <w:t>Zimmerli</w:t>
      </w:r>
      <w:proofErr w:type="spellEnd"/>
      <w:r w:rsidRPr="002136A7">
        <w:t xml:space="preserve"> L, Schlatter N, von </w:t>
      </w:r>
      <w:proofErr w:type="spellStart"/>
      <w:r w:rsidRPr="002136A7">
        <w:t>Gunten</w:t>
      </w:r>
      <w:proofErr w:type="spellEnd"/>
      <w:r w:rsidRPr="002136A7">
        <w:t xml:space="preserve"> A, </w:t>
      </w:r>
      <w:proofErr w:type="spellStart"/>
      <w:r w:rsidRPr="002136A7">
        <w:t>Wattinger</w:t>
      </w:r>
      <w:proofErr w:type="spellEnd"/>
      <w:r w:rsidRPr="002136A7">
        <w:t xml:space="preserve"> N, </w:t>
      </w:r>
      <w:proofErr w:type="spellStart"/>
      <w:r w:rsidRPr="002136A7">
        <w:t>Rosemann</w:t>
      </w:r>
      <w:proofErr w:type="spellEnd"/>
      <w:r w:rsidRPr="002136A7">
        <w:t xml:space="preserve"> T. Sensitivity for multimorbidity: The role of diagnostic uncertainty of physicians when evaluating multimorbid video case-based vignettes. </w:t>
      </w:r>
      <w:hyperlink r:id="rId36" w:history="1">
        <w:proofErr w:type="spellStart"/>
        <w:r w:rsidRPr="004618B1">
          <w:rPr>
            <w:rStyle w:val="Hyperlink"/>
          </w:rPr>
          <w:t>PloS</w:t>
        </w:r>
        <w:proofErr w:type="spellEnd"/>
        <w:r w:rsidRPr="004618B1">
          <w:rPr>
            <w:rStyle w:val="Hyperlink"/>
          </w:rPr>
          <w:t xml:space="preserve"> one</w:t>
        </w:r>
      </w:hyperlink>
      <w:r w:rsidRPr="002136A7">
        <w:t xml:space="preserve">. 2019 Apr 10;14(4):e0215049. </w:t>
      </w:r>
    </w:p>
    <w:p w14:paraId="0671FDAC" w14:textId="1173EC89" w:rsidR="002136A7" w:rsidRDefault="002136A7" w:rsidP="000D27EB">
      <w:pPr>
        <w:pStyle w:val="ListParagraph"/>
        <w:numPr>
          <w:ilvl w:val="0"/>
          <w:numId w:val="2"/>
        </w:numPr>
      </w:pPr>
      <w:r w:rsidRPr="002136A7">
        <w:t xml:space="preserve">Li S, Zheng J, Lajoie SP. The relationship between cognitive engagement and students’ performance in a simulation-based training environment: an information-processing perspective. </w:t>
      </w:r>
      <w:hyperlink r:id="rId37" w:history="1">
        <w:r w:rsidRPr="004618B1">
          <w:rPr>
            <w:rStyle w:val="Hyperlink"/>
          </w:rPr>
          <w:t>Interactive Learning Environments</w:t>
        </w:r>
      </w:hyperlink>
      <w:r w:rsidRPr="002136A7">
        <w:t xml:space="preserve">. 2023 Apr 3;31(3):1532-45. </w:t>
      </w:r>
    </w:p>
    <w:p w14:paraId="32787D09" w14:textId="48CC0109" w:rsidR="00A5345A" w:rsidRDefault="00A5345A" w:rsidP="000D27EB">
      <w:pPr>
        <w:pStyle w:val="ListParagraph"/>
        <w:numPr>
          <w:ilvl w:val="0"/>
          <w:numId w:val="2"/>
        </w:numPr>
      </w:pPr>
      <w:r w:rsidRPr="00A5345A">
        <w:t xml:space="preserve">Brannon LA, Carson KL. Nursing expertise and information structure influence medical decision making. </w:t>
      </w:r>
      <w:hyperlink r:id="rId38" w:history="1">
        <w:r w:rsidRPr="00DD22B1">
          <w:rPr>
            <w:rStyle w:val="Hyperlink"/>
          </w:rPr>
          <w:t>Applied Nursing Research</w:t>
        </w:r>
      </w:hyperlink>
      <w:r w:rsidRPr="00A5345A">
        <w:t xml:space="preserve">. 2003 Nov 1;16(4):287-90. </w:t>
      </w:r>
    </w:p>
    <w:p w14:paraId="593381DA" w14:textId="76511855" w:rsidR="00627574" w:rsidRDefault="00627574" w:rsidP="000D27EB">
      <w:pPr>
        <w:pStyle w:val="ListParagraph"/>
        <w:numPr>
          <w:ilvl w:val="0"/>
          <w:numId w:val="2"/>
        </w:numPr>
      </w:pPr>
      <w:r w:rsidRPr="00627574">
        <w:t xml:space="preserve">Kuhn J, van den Berg P, </w:t>
      </w:r>
      <w:proofErr w:type="spellStart"/>
      <w:r w:rsidRPr="00627574">
        <w:t>Mamede</w:t>
      </w:r>
      <w:proofErr w:type="spellEnd"/>
      <w:r w:rsidRPr="00627574">
        <w:t xml:space="preserve"> S, Zwaan L, </w:t>
      </w:r>
      <w:proofErr w:type="spellStart"/>
      <w:r w:rsidRPr="00627574">
        <w:t>Bindels</w:t>
      </w:r>
      <w:proofErr w:type="spellEnd"/>
      <w:r w:rsidRPr="00627574">
        <w:t xml:space="preserve"> P, van Gog T. Improving medical residents’ self-assessment of their diagnostic accuracy: does feedback help?. </w:t>
      </w:r>
      <w:hyperlink r:id="rId39" w:history="1">
        <w:r w:rsidRPr="00DD22B1">
          <w:rPr>
            <w:rStyle w:val="Hyperlink"/>
          </w:rPr>
          <w:t>Advances in Health Sciences Education</w:t>
        </w:r>
      </w:hyperlink>
      <w:r w:rsidRPr="00627574">
        <w:t xml:space="preserve">. 2022 Mar;27(1):189-200. </w:t>
      </w:r>
    </w:p>
    <w:p w14:paraId="37A54DF9" w14:textId="0085DEC2" w:rsidR="00870293" w:rsidRDefault="00870293" w:rsidP="000D27EB">
      <w:pPr>
        <w:pStyle w:val="ListParagraph"/>
        <w:numPr>
          <w:ilvl w:val="0"/>
          <w:numId w:val="2"/>
        </w:numPr>
      </w:pPr>
      <w:proofErr w:type="spellStart"/>
      <w:r w:rsidRPr="00870293">
        <w:t>Staal</w:t>
      </w:r>
      <w:proofErr w:type="spellEnd"/>
      <w:r w:rsidRPr="00870293">
        <w:t xml:space="preserve"> J, </w:t>
      </w:r>
      <w:proofErr w:type="spellStart"/>
      <w:r w:rsidRPr="00870293">
        <w:t>Katarya</w:t>
      </w:r>
      <w:proofErr w:type="spellEnd"/>
      <w:r w:rsidRPr="00870293">
        <w:t xml:space="preserve"> K, </w:t>
      </w:r>
      <w:proofErr w:type="spellStart"/>
      <w:r w:rsidRPr="00870293">
        <w:t>Speelman</w:t>
      </w:r>
      <w:proofErr w:type="spellEnd"/>
      <w:r w:rsidRPr="00870293">
        <w:t xml:space="preserve"> M, Brand R, </w:t>
      </w:r>
      <w:proofErr w:type="spellStart"/>
      <w:r w:rsidRPr="00870293">
        <w:t>Alsma</w:t>
      </w:r>
      <w:proofErr w:type="spellEnd"/>
      <w:r w:rsidRPr="00870293">
        <w:t xml:space="preserve"> J, Sloane J, Van den Broek WW, Zwaan L. Impact of performance and information feedback on medical interns' confidence–accuracy calibration. </w:t>
      </w:r>
      <w:hyperlink r:id="rId40" w:history="1">
        <w:r w:rsidRPr="00DD22B1">
          <w:rPr>
            <w:rStyle w:val="Hyperlink"/>
          </w:rPr>
          <w:t>Advances in Health Sciences Education</w:t>
        </w:r>
      </w:hyperlink>
      <w:r w:rsidRPr="00870293">
        <w:t xml:space="preserve">. 2023 Jun 17:1-7. </w:t>
      </w:r>
    </w:p>
    <w:p w14:paraId="2EB78991" w14:textId="5B739E92" w:rsidR="000C6251" w:rsidRDefault="000C6251" w:rsidP="000D27EB">
      <w:pPr>
        <w:pStyle w:val="ListParagraph"/>
        <w:numPr>
          <w:ilvl w:val="0"/>
          <w:numId w:val="2"/>
        </w:numPr>
      </w:pPr>
      <w:r w:rsidRPr="000C6251">
        <w:t xml:space="preserve">Soares III WE, Price LL, </w:t>
      </w:r>
      <w:proofErr w:type="spellStart"/>
      <w:r w:rsidRPr="000C6251">
        <w:t>Prast</w:t>
      </w:r>
      <w:proofErr w:type="spellEnd"/>
      <w:r w:rsidRPr="000C6251">
        <w:t xml:space="preserve"> B, Tarbox E, </w:t>
      </w:r>
      <w:proofErr w:type="spellStart"/>
      <w:r w:rsidRPr="000C6251">
        <w:t>Mader</w:t>
      </w:r>
      <w:proofErr w:type="spellEnd"/>
      <w:r w:rsidRPr="000C6251">
        <w:t xml:space="preserve"> TJ, Blanchard R. Accuracy screening for ST elevation myocardial infarction in a task-switching simulation. </w:t>
      </w:r>
      <w:hyperlink r:id="rId41" w:history="1">
        <w:r w:rsidRPr="001D7754">
          <w:rPr>
            <w:rStyle w:val="Hyperlink"/>
          </w:rPr>
          <w:t>Western Journal of Emergency Medicine</w:t>
        </w:r>
      </w:hyperlink>
      <w:r w:rsidRPr="000C6251">
        <w:t xml:space="preserve">. 2019 Jan;20(1):177. </w:t>
      </w:r>
    </w:p>
    <w:p w14:paraId="644DF5AA" w14:textId="54BFBD36" w:rsidR="00FC7E76" w:rsidRDefault="00FC7E76" w:rsidP="000D27EB">
      <w:pPr>
        <w:pStyle w:val="ListParagraph"/>
        <w:numPr>
          <w:ilvl w:val="0"/>
          <w:numId w:val="2"/>
        </w:numPr>
      </w:pPr>
      <w:r w:rsidRPr="00FC7E76">
        <w:t xml:space="preserve">Gupta AB, Greene MT, Fowler KE, Chopra VI. Associations Between Hospitalist Shift Busyness, Diagnostic Confidence, and Resource Utilization: A Pilot Study. </w:t>
      </w:r>
      <w:hyperlink r:id="rId42" w:history="1">
        <w:r w:rsidRPr="004278A1">
          <w:rPr>
            <w:rStyle w:val="Hyperlink"/>
          </w:rPr>
          <w:t>Journal of Patient Safety</w:t>
        </w:r>
      </w:hyperlink>
      <w:r w:rsidRPr="00FC7E76">
        <w:t xml:space="preserve">. 2023 Oct 1;19(7):447-52. </w:t>
      </w:r>
    </w:p>
    <w:p w14:paraId="6E4B1529" w14:textId="1EB6202D" w:rsidR="00BC5F06" w:rsidRDefault="00BC5F06" w:rsidP="000D27EB">
      <w:pPr>
        <w:pStyle w:val="ListParagraph"/>
        <w:numPr>
          <w:ilvl w:val="0"/>
          <w:numId w:val="2"/>
        </w:numPr>
      </w:pPr>
      <w:proofErr w:type="spellStart"/>
      <w:r w:rsidRPr="00BC5F06">
        <w:t>Bergl</w:t>
      </w:r>
      <w:proofErr w:type="spellEnd"/>
      <w:r w:rsidRPr="00BC5F06">
        <w:t xml:space="preserve"> PA, Shukla N, Shah J, Khan M, Patel JJ, </w:t>
      </w:r>
      <w:proofErr w:type="spellStart"/>
      <w:r w:rsidRPr="00BC5F06">
        <w:t>Nanchal</w:t>
      </w:r>
      <w:proofErr w:type="spellEnd"/>
      <w:r w:rsidRPr="00BC5F06">
        <w:t xml:space="preserve"> RS. Factors influencing diagnostic accuracy among intensive care unit clinicians–an observational study. </w:t>
      </w:r>
      <w:hyperlink r:id="rId43" w:history="1">
        <w:r w:rsidRPr="004278A1">
          <w:rPr>
            <w:rStyle w:val="Hyperlink"/>
          </w:rPr>
          <w:t>Diagnosis</w:t>
        </w:r>
      </w:hyperlink>
      <w:r w:rsidRPr="00BC5F06">
        <w:t xml:space="preserve">. 2024 Feb 19;11(1):31-9. </w:t>
      </w:r>
    </w:p>
    <w:p w14:paraId="3270E9FA" w14:textId="4B2C7397" w:rsidR="00877A4A" w:rsidRDefault="00877A4A" w:rsidP="000D27EB">
      <w:pPr>
        <w:pStyle w:val="ListParagraph"/>
        <w:numPr>
          <w:ilvl w:val="0"/>
          <w:numId w:val="2"/>
        </w:numPr>
      </w:pPr>
      <w:r w:rsidRPr="00877A4A">
        <w:t xml:space="preserve">Mackenzie R, Dixon AK, Keene GS, Hollingworth W, Lomas DJ, Villar RN. Magnetic resonance imaging of the knee: assessment of effectiveness. </w:t>
      </w:r>
      <w:hyperlink r:id="rId44" w:history="1">
        <w:r w:rsidRPr="004278A1">
          <w:rPr>
            <w:rStyle w:val="Hyperlink"/>
          </w:rPr>
          <w:t>Clinical radiology</w:t>
        </w:r>
      </w:hyperlink>
      <w:r w:rsidRPr="00877A4A">
        <w:t xml:space="preserve">. 1996 Apr 1;51(4):245-50. </w:t>
      </w:r>
    </w:p>
    <w:p w14:paraId="1D0122BB" w14:textId="6213D51B" w:rsidR="00877A4A" w:rsidRDefault="00877A4A" w:rsidP="000D27EB">
      <w:pPr>
        <w:pStyle w:val="ListParagraph"/>
        <w:numPr>
          <w:ilvl w:val="0"/>
          <w:numId w:val="2"/>
        </w:numPr>
      </w:pPr>
      <w:proofErr w:type="spellStart"/>
      <w:r w:rsidRPr="00877A4A">
        <w:t>Albrechtsen</w:t>
      </w:r>
      <w:proofErr w:type="spellEnd"/>
      <w:r w:rsidRPr="00877A4A">
        <w:t xml:space="preserve"> SS, Riis RG, Amiri M, </w:t>
      </w:r>
      <w:proofErr w:type="spellStart"/>
      <w:r w:rsidRPr="00877A4A">
        <w:t>Tanum</w:t>
      </w:r>
      <w:proofErr w:type="spellEnd"/>
      <w:r w:rsidRPr="00877A4A">
        <w:t xml:space="preserve"> G, </w:t>
      </w:r>
      <w:proofErr w:type="spellStart"/>
      <w:r w:rsidRPr="00877A4A">
        <w:t>Bergdal</w:t>
      </w:r>
      <w:proofErr w:type="spellEnd"/>
      <w:r w:rsidRPr="00877A4A">
        <w:t xml:space="preserve"> O, </w:t>
      </w:r>
      <w:proofErr w:type="spellStart"/>
      <w:r w:rsidRPr="00877A4A">
        <w:t>Blaabjerg</w:t>
      </w:r>
      <w:proofErr w:type="spellEnd"/>
      <w:r w:rsidRPr="00877A4A">
        <w:t xml:space="preserve"> M, Simonsen CZ, </w:t>
      </w:r>
      <w:proofErr w:type="spellStart"/>
      <w:r w:rsidRPr="00877A4A">
        <w:t>Kondziella</w:t>
      </w:r>
      <w:proofErr w:type="spellEnd"/>
      <w:r w:rsidRPr="00877A4A">
        <w:t xml:space="preserve"> D. Impact of MRI on decision-making in ICU patients with disorders of consciousness. </w:t>
      </w:r>
      <w:hyperlink r:id="rId45" w:history="1">
        <w:r w:rsidRPr="004278A1">
          <w:rPr>
            <w:rStyle w:val="Hyperlink"/>
          </w:rPr>
          <w:t>Behavioural Brain Research</w:t>
        </w:r>
      </w:hyperlink>
      <w:r w:rsidRPr="00877A4A">
        <w:t xml:space="preserve">. 2022 Mar 12;421:113729. </w:t>
      </w:r>
    </w:p>
    <w:p w14:paraId="45AA1BE9" w14:textId="7ABEC038" w:rsidR="00877A4A" w:rsidRDefault="00877A4A" w:rsidP="000D27EB">
      <w:pPr>
        <w:pStyle w:val="ListParagraph"/>
        <w:numPr>
          <w:ilvl w:val="0"/>
          <w:numId w:val="2"/>
        </w:numPr>
      </w:pPr>
      <w:proofErr w:type="spellStart"/>
      <w:r w:rsidRPr="00877A4A">
        <w:t>Abujudeh</w:t>
      </w:r>
      <w:proofErr w:type="spellEnd"/>
      <w:r w:rsidRPr="00877A4A">
        <w:t xml:space="preserve"> HH, </w:t>
      </w:r>
      <w:proofErr w:type="spellStart"/>
      <w:r w:rsidRPr="00877A4A">
        <w:t>Kaewlai</w:t>
      </w:r>
      <w:proofErr w:type="spellEnd"/>
      <w:r w:rsidRPr="00877A4A">
        <w:t xml:space="preserve"> R, McMahon PM, Binder W, </w:t>
      </w:r>
      <w:proofErr w:type="spellStart"/>
      <w:r w:rsidRPr="00877A4A">
        <w:t>Novelline</w:t>
      </w:r>
      <w:proofErr w:type="spellEnd"/>
      <w:r w:rsidRPr="00877A4A">
        <w:t xml:space="preserve"> RA, Gazelle GS, Thrall JH. Abdominopelvic CT increases diagnostic certainty and guides management decisions: a prospective investigation of 584 patients in a large academic medical </w:t>
      </w:r>
      <w:proofErr w:type="spellStart"/>
      <w:r w:rsidRPr="00877A4A">
        <w:t>center</w:t>
      </w:r>
      <w:proofErr w:type="spellEnd"/>
      <w:r w:rsidRPr="00877A4A">
        <w:t xml:space="preserve">. </w:t>
      </w:r>
      <w:hyperlink r:id="rId46" w:history="1">
        <w:r w:rsidRPr="004278A1">
          <w:rPr>
            <w:rStyle w:val="Hyperlink"/>
          </w:rPr>
          <w:t>American Journal of Roentgenology</w:t>
        </w:r>
      </w:hyperlink>
      <w:r w:rsidRPr="00877A4A">
        <w:t xml:space="preserve">. 2011 Feb;196(2):238-43. </w:t>
      </w:r>
    </w:p>
    <w:p w14:paraId="71B95B49" w14:textId="54E5E2A7" w:rsidR="00EE798D" w:rsidRDefault="00EE798D" w:rsidP="000D27EB">
      <w:pPr>
        <w:pStyle w:val="ListParagraph"/>
        <w:numPr>
          <w:ilvl w:val="0"/>
          <w:numId w:val="2"/>
        </w:numPr>
      </w:pPr>
      <w:r w:rsidRPr="00EE798D">
        <w:t xml:space="preserve">Harvey CJ, Halligan S, Bartram CI, Hollings N, </w:t>
      </w:r>
      <w:proofErr w:type="spellStart"/>
      <w:r w:rsidRPr="00EE798D">
        <w:t>Sahdev</w:t>
      </w:r>
      <w:proofErr w:type="spellEnd"/>
      <w:r w:rsidRPr="00EE798D">
        <w:t xml:space="preserve"> A, Kingston K. Evacuation </w:t>
      </w:r>
      <w:proofErr w:type="spellStart"/>
      <w:r w:rsidRPr="00EE798D">
        <w:t>proctography</w:t>
      </w:r>
      <w:proofErr w:type="spellEnd"/>
      <w:r w:rsidRPr="00EE798D">
        <w:t xml:space="preserve">: a prospective study of diagnostic and therapeutic effects. </w:t>
      </w:r>
      <w:hyperlink r:id="rId47" w:history="1">
        <w:r w:rsidRPr="008B24D4">
          <w:rPr>
            <w:rStyle w:val="Hyperlink"/>
          </w:rPr>
          <w:t>Radiology</w:t>
        </w:r>
      </w:hyperlink>
      <w:r w:rsidRPr="00EE798D">
        <w:t xml:space="preserve">. 1999 Apr;211(1):223-7. </w:t>
      </w:r>
    </w:p>
    <w:p w14:paraId="1A963E08" w14:textId="2AF235D1" w:rsidR="00EE798D" w:rsidRDefault="00EE798D" w:rsidP="000D27EB">
      <w:pPr>
        <w:pStyle w:val="ListParagraph"/>
        <w:numPr>
          <w:ilvl w:val="0"/>
          <w:numId w:val="2"/>
        </w:numPr>
      </w:pPr>
      <w:r w:rsidRPr="00EE798D">
        <w:t xml:space="preserve">Sanger PC, </w:t>
      </w:r>
      <w:proofErr w:type="spellStart"/>
      <w:r w:rsidRPr="00EE798D">
        <w:t>Simianu</w:t>
      </w:r>
      <w:proofErr w:type="spellEnd"/>
      <w:r w:rsidRPr="00EE798D">
        <w:t xml:space="preserve"> VV, Gaskill CE, Armstrong CA, Hartzler AL, </w:t>
      </w:r>
      <w:proofErr w:type="spellStart"/>
      <w:r w:rsidRPr="00EE798D">
        <w:t>Lordon</w:t>
      </w:r>
      <w:proofErr w:type="spellEnd"/>
      <w:r w:rsidRPr="00EE798D">
        <w:t xml:space="preserve"> RJ, </w:t>
      </w:r>
      <w:proofErr w:type="spellStart"/>
      <w:r w:rsidRPr="00EE798D">
        <w:t>Lober</w:t>
      </w:r>
      <w:proofErr w:type="spellEnd"/>
      <w:r w:rsidRPr="00EE798D">
        <w:t xml:space="preserve"> WB, Evans HL. Diagnosing surgical site infection using wound photography: a scenario-based study. </w:t>
      </w:r>
      <w:hyperlink r:id="rId48" w:history="1">
        <w:r w:rsidRPr="008B24D4">
          <w:rPr>
            <w:rStyle w:val="Hyperlink"/>
          </w:rPr>
          <w:t>Journal of the American College of Surgeons</w:t>
        </w:r>
      </w:hyperlink>
      <w:r w:rsidRPr="00EE798D">
        <w:t xml:space="preserve">. 2017 Jan 1;224(1):8-15. </w:t>
      </w:r>
    </w:p>
    <w:p w14:paraId="7B7ED6A0" w14:textId="30358854" w:rsidR="00EE798D" w:rsidRDefault="00EE798D" w:rsidP="000D27EB">
      <w:pPr>
        <w:pStyle w:val="ListParagraph"/>
        <w:numPr>
          <w:ilvl w:val="0"/>
          <w:numId w:val="2"/>
        </w:numPr>
      </w:pPr>
      <w:r w:rsidRPr="00EE798D">
        <w:t xml:space="preserve">Hillson SD, Connelly DP, Liu Y. The effects of computer-assisted electrocardiographic interpretation on physicians' diagnostic decisions. </w:t>
      </w:r>
      <w:hyperlink r:id="rId49" w:history="1">
        <w:r w:rsidRPr="008B24D4">
          <w:rPr>
            <w:rStyle w:val="Hyperlink"/>
          </w:rPr>
          <w:t>Medical Decision Making</w:t>
        </w:r>
      </w:hyperlink>
      <w:r w:rsidRPr="00EE798D">
        <w:t xml:space="preserve">. 1995 Jun;15(2):107-12. </w:t>
      </w:r>
    </w:p>
    <w:p w14:paraId="75F62141" w14:textId="6BC34A8D" w:rsidR="00EE798D" w:rsidRDefault="00EE798D" w:rsidP="000D27EB">
      <w:pPr>
        <w:pStyle w:val="ListParagraph"/>
        <w:numPr>
          <w:ilvl w:val="0"/>
          <w:numId w:val="2"/>
        </w:numPr>
      </w:pPr>
      <w:r w:rsidRPr="00EE798D">
        <w:t xml:space="preserve">Berner ES, </w:t>
      </w:r>
      <w:proofErr w:type="spellStart"/>
      <w:r w:rsidRPr="00EE798D">
        <w:t>Maisiak</w:t>
      </w:r>
      <w:proofErr w:type="spellEnd"/>
      <w:r w:rsidRPr="00EE798D">
        <w:t xml:space="preserve"> RS. Influence of case and physician characteristics on perceptions of decision support systems. </w:t>
      </w:r>
      <w:hyperlink r:id="rId50" w:history="1">
        <w:r w:rsidRPr="008B24D4">
          <w:rPr>
            <w:rStyle w:val="Hyperlink"/>
          </w:rPr>
          <w:t>Journal of the American Medical Informatics Association</w:t>
        </w:r>
      </w:hyperlink>
      <w:r w:rsidRPr="00EE798D">
        <w:t xml:space="preserve">. 1999 Sep 1;6(5):428-34. </w:t>
      </w:r>
    </w:p>
    <w:p w14:paraId="59466272" w14:textId="5BE0C34A" w:rsidR="00EE798D" w:rsidRDefault="00EE798D" w:rsidP="000D27EB">
      <w:pPr>
        <w:pStyle w:val="ListParagraph"/>
        <w:numPr>
          <w:ilvl w:val="0"/>
          <w:numId w:val="2"/>
        </w:numPr>
      </w:pPr>
      <w:proofErr w:type="spellStart"/>
      <w:r w:rsidRPr="00EE798D">
        <w:t>Dreiseitl</w:t>
      </w:r>
      <w:proofErr w:type="spellEnd"/>
      <w:r w:rsidRPr="00EE798D">
        <w:t xml:space="preserve"> S, Binder M. Do physicians value decision support? A look at the effect of decision support systems on physician opinion. </w:t>
      </w:r>
      <w:hyperlink r:id="rId51" w:history="1">
        <w:r w:rsidRPr="00320068">
          <w:rPr>
            <w:rStyle w:val="Hyperlink"/>
          </w:rPr>
          <w:t>Artificial intelligence in medicine</w:t>
        </w:r>
      </w:hyperlink>
      <w:r w:rsidRPr="00EE798D">
        <w:t xml:space="preserve">. 2005 Jan 1;33(1):25-30. </w:t>
      </w:r>
    </w:p>
    <w:p w14:paraId="0B8AE19B" w14:textId="5BCD6CA1" w:rsidR="00EE798D" w:rsidRDefault="00EE798D" w:rsidP="000D27EB">
      <w:pPr>
        <w:pStyle w:val="ListParagraph"/>
        <w:numPr>
          <w:ilvl w:val="0"/>
          <w:numId w:val="2"/>
        </w:numPr>
      </w:pPr>
      <w:r w:rsidRPr="00EE798D">
        <w:t xml:space="preserve">Neugebauer M, Ebert M, </w:t>
      </w:r>
      <w:proofErr w:type="spellStart"/>
      <w:r w:rsidRPr="00EE798D">
        <w:t>Vogelmann</w:t>
      </w:r>
      <w:proofErr w:type="spellEnd"/>
      <w:r w:rsidRPr="00EE798D">
        <w:t xml:space="preserve"> R. A clinical decision support system improves antibiotic therapy for upper urinary tract infection in a randomized single-blinded study. </w:t>
      </w:r>
      <w:hyperlink r:id="rId52" w:history="1">
        <w:r w:rsidRPr="00320068">
          <w:rPr>
            <w:rStyle w:val="Hyperlink"/>
          </w:rPr>
          <w:t>BMC Health Services Research</w:t>
        </w:r>
      </w:hyperlink>
      <w:r w:rsidRPr="00EE798D">
        <w:t xml:space="preserve">. 2020 Dec;20:1-0. </w:t>
      </w:r>
    </w:p>
    <w:p w14:paraId="1F832F04" w14:textId="61DB2A49" w:rsidR="00EE798D" w:rsidRDefault="00EE798D" w:rsidP="000D27EB">
      <w:pPr>
        <w:pStyle w:val="ListParagraph"/>
        <w:numPr>
          <w:ilvl w:val="0"/>
          <w:numId w:val="2"/>
        </w:numPr>
      </w:pPr>
      <w:r w:rsidRPr="00EE798D">
        <w:t xml:space="preserve">Tabak N, Bar-Tal Y, Cohen-Mansfield J. Clinical decision making of experienced and novice nurses. </w:t>
      </w:r>
      <w:hyperlink r:id="rId53" w:history="1">
        <w:r w:rsidRPr="00320068">
          <w:rPr>
            <w:rStyle w:val="Hyperlink"/>
          </w:rPr>
          <w:t>Western Journal of Nursing Research</w:t>
        </w:r>
      </w:hyperlink>
      <w:r w:rsidRPr="00EE798D">
        <w:t xml:space="preserve">. 1996 Oct;18(5):534-47. </w:t>
      </w:r>
    </w:p>
    <w:p w14:paraId="7CFB4363" w14:textId="466FB404" w:rsidR="00624894" w:rsidRDefault="00624894" w:rsidP="000D27EB">
      <w:pPr>
        <w:pStyle w:val="ListParagraph"/>
        <w:numPr>
          <w:ilvl w:val="0"/>
          <w:numId w:val="2"/>
        </w:numPr>
      </w:pPr>
      <w:r w:rsidRPr="00624894">
        <w:t xml:space="preserve">Yang H, Thompson C. Nurses’ risk assessment judgements: A confidence calibration study. </w:t>
      </w:r>
      <w:hyperlink r:id="rId54" w:history="1">
        <w:r w:rsidRPr="00320068">
          <w:rPr>
            <w:rStyle w:val="Hyperlink"/>
          </w:rPr>
          <w:t>Journal of Advanced Nursing</w:t>
        </w:r>
      </w:hyperlink>
      <w:r w:rsidRPr="00624894">
        <w:t xml:space="preserve">. 2010 Dec;66(12):2751-60. </w:t>
      </w:r>
    </w:p>
    <w:p w14:paraId="469B2BD6" w14:textId="0B5EAEEC" w:rsidR="00624894" w:rsidRDefault="00624894" w:rsidP="000D27EB">
      <w:pPr>
        <w:pStyle w:val="ListParagraph"/>
        <w:numPr>
          <w:ilvl w:val="0"/>
          <w:numId w:val="2"/>
        </w:numPr>
      </w:pPr>
      <w:r w:rsidRPr="00624894">
        <w:t xml:space="preserve">Clayton DA, </w:t>
      </w:r>
      <w:proofErr w:type="spellStart"/>
      <w:r w:rsidRPr="00624894">
        <w:t>Eguchi</w:t>
      </w:r>
      <w:proofErr w:type="spellEnd"/>
      <w:r w:rsidRPr="00624894">
        <w:t xml:space="preserve"> MM, Kerr KF, Miyoshi K, </w:t>
      </w:r>
      <w:proofErr w:type="spellStart"/>
      <w:r w:rsidRPr="00624894">
        <w:t>Brunyé</w:t>
      </w:r>
      <w:proofErr w:type="spellEnd"/>
      <w:r w:rsidRPr="00624894">
        <w:t xml:space="preserve"> TT, Drew T, Weaver DL, Elmore JG. Are Pathologists Self-Aware of Their Diagnostic Accuracy? Metacognition and the Diagnostic Process in Pathology. </w:t>
      </w:r>
      <w:hyperlink r:id="rId55" w:history="1">
        <w:r w:rsidRPr="00320068">
          <w:rPr>
            <w:rStyle w:val="Hyperlink"/>
          </w:rPr>
          <w:t>Medical Decision Making</w:t>
        </w:r>
      </w:hyperlink>
      <w:r w:rsidRPr="00624894">
        <w:t xml:space="preserve">. 2023 Feb;43(2):164-74. </w:t>
      </w:r>
    </w:p>
    <w:p w14:paraId="65E79F6B" w14:textId="1633C506" w:rsidR="00624894" w:rsidRDefault="00624894" w:rsidP="000D27EB">
      <w:pPr>
        <w:pStyle w:val="ListParagraph"/>
        <w:numPr>
          <w:ilvl w:val="0"/>
          <w:numId w:val="2"/>
        </w:numPr>
      </w:pPr>
      <w:proofErr w:type="spellStart"/>
      <w:r w:rsidRPr="00624894">
        <w:t>Kostopoulou</w:t>
      </w:r>
      <w:proofErr w:type="spellEnd"/>
      <w:r w:rsidRPr="00624894">
        <w:t xml:space="preserve"> O, Russo JE, Keenan G, Delaney BC, </w:t>
      </w:r>
      <w:proofErr w:type="spellStart"/>
      <w:r w:rsidRPr="00624894">
        <w:t>Douiri</w:t>
      </w:r>
      <w:proofErr w:type="spellEnd"/>
      <w:r w:rsidRPr="00624894">
        <w:t xml:space="preserve"> A. Information distortion in physicians’ diagnostic judgments. </w:t>
      </w:r>
      <w:hyperlink r:id="rId56" w:history="1">
        <w:r w:rsidRPr="00320068">
          <w:rPr>
            <w:rStyle w:val="Hyperlink"/>
          </w:rPr>
          <w:t>Medical Decision Making</w:t>
        </w:r>
      </w:hyperlink>
      <w:r w:rsidRPr="00624894">
        <w:t xml:space="preserve">. 2012 Nov;32(6):831-9. </w:t>
      </w:r>
    </w:p>
    <w:p w14:paraId="12732CA5" w14:textId="0310BDBA" w:rsidR="00624894" w:rsidRDefault="00624894" w:rsidP="000D27EB">
      <w:pPr>
        <w:pStyle w:val="ListParagraph"/>
        <w:numPr>
          <w:ilvl w:val="0"/>
          <w:numId w:val="2"/>
        </w:numPr>
      </w:pPr>
      <w:proofErr w:type="spellStart"/>
      <w:r w:rsidRPr="00624894">
        <w:t>Krupat</w:t>
      </w:r>
      <w:proofErr w:type="spellEnd"/>
      <w:r w:rsidRPr="00624894">
        <w:t xml:space="preserve"> E, Wormwood J, </w:t>
      </w:r>
      <w:proofErr w:type="spellStart"/>
      <w:r w:rsidRPr="00624894">
        <w:t>Schwartzstein</w:t>
      </w:r>
      <w:proofErr w:type="spellEnd"/>
      <w:r w:rsidRPr="00624894">
        <w:t xml:space="preserve"> RM, Richards JB. Avoiding premature closure and reaching diagnostic accuracy: some key predictive factors. </w:t>
      </w:r>
      <w:hyperlink r:id="rId57" w:history="1">
        <w:r w:rsidRPr="00320068">
          <w:rPr>
            <w:rStyle w:val="Hyperlink"/>
          </w:rPr>
          <w:t>Medical education</w:t>
        </w:r>
      </w:hyperlink>
      <w:r w:rsidRPr="00624894">
        <w:t xml:space="preserve">. 2017 Nov;51(11):1127-37. </w:t>
      </w:r>
    </w:p>
    <w:p w14:paraId="6C1F3B7E" w14:textId="27F39707" w:rsidR="00624894" w:rsidRDefault="00624894" w:rsidP="000D27EB">
      <w:pPr>
        <w:pStyle w:val="ListParagraph"/>
        <w:numPr>
          <w:ilvl w:val="0"/>
          <w:numId w:val="2"/>
        </w:numPr>
      </w:pPr>
      <w:proofErr w:type="spellStart"/>
      <w:r w:rsidRPr="00624894">
        <w:t>Hautz</w:t>
      </w:r>
      <w:proofErr w:type="spellEnd"/>
      <w:r w:rsidRPr="00624894">
        <w:t xml:space="preserve"> WE, Schubert S, </w:t>
      </w:r>
      <w:proofErr w:type="spellStart"/>
      <w:r w:rsidRPr="00624894">
        <w:t>Schauber</w:t>
      </w:r>
      <w:proofErr w:type="spellEnd"/>
      <w:r w:rsidRPr="00624894">
        <w:t xml:space="preserve"> SK, </w:t>
      </w:r>
      <w:proofErr w:type="spellStart"/>
      <w:r w:rsidRPr="00624894">
        <w:t>Kunina‐Habenicht</w:t>
      </w:r>
      <w:proofErr w:type="spellEnd"/>
      <w:r w:rsidRPr="00624894">
        <w:t xml:space="preserve"> O, </w:t>
      </w:r>
      <w:proofErr w:type="spellStart"/>
      <w:r w:rsidRPr="00624894">
        <w:t>Hautz</w:t>
      </w:r>
      <w:proofErr w:type="spellEnd"/>
      <w:r w:rsidRPr="00624894">
        <w:t xml:space="preserve"> SC, </w:t>
      </w:r>
      <w:proofErr w:type="spellStart"/>
      <w:r w:rsidRPr="00624894">
        <w:t>Kämmer</w:t>
      </w:r>
      <w:proofErr w:type="spellEnd"/>
      <w:r w:rsidRPr="00624894">
        <w:t xml:space="preserve"> JE, Eva KW. Accuracy of self‐monitoring: does experience, ability or case difficulty matter?. </w:t>
      </w:r>
      <w:hyperlink r:id="rId58" w:history="1">
        <w:r w:rsidRPr="00655B03">
          <w:rPr>
            <w:rStyle w:val="Hyperlink"/>
          </w:rPr>
          <w:t>Medical education</w:t>
        </w:r>
      </w:hyperlink>
      <w:r w:rsidRPr="00624894">
        <w:t xml:space="preserve">. 2019 Jul;53(7):735-44. </w:t>
      </w:r>
    </w:p>
    <w:p w14:paraId="5AF41E8E" w14:textId="44653D65" w:rsidR="00A23C54" w:rsidRDefault="00A23C54" w:rsidP="000D27EB">
      <w:pPr>
        <w:pStyle w:val="ListParagraph"/>
        <w:numPr>
          <w:ilvl w:val="0"/>
          <w:numId w:val="2"/>
        </w:numPr>
      </w:pPr>
      <w:proofErr w:type="spellStart"/>
      <w:r w:rsidRPr="00A23C54">
        <w:t>Mamede</w:t>
      </w:r>
      <w:proofErr w:type="spellEnd"/>
      <w:r w:rsidRPr="00A23C54">
        <w:t xml:space="preserve"> S, Zandbergen A, de Carvalho-Filho MA, Choi G, </w:t>
      </w:r>
      <w:proofErr w:type="spellStart"/>
      <w:r w:rsidRPr="00A23C54">
        <w:t>Goeijenbier</w:t>
      </w:r>
      <w:proofErr w:type="spellEnd"/>
      <w:r w:rsidRPr="00A23C54">
        <w:t xml:space="preserve"> M, van </w:t>
      </w:r>
      <w:proofErr w:type="spellStart"/>
      <w:r w:rsidRPr="00A23C54">
        <w:t>Ginkel</w:t>
      </w:r>
      <w:proofErr w:type="spellEnd"/>
      <w:r w:rsidRPr="00A23C54">
        <w:t xml:space="preserve"> J, Zwaan L, </w:t>
      </w:r>
      <w:proofErr w:type="spellStart"/>
      <w:r w:rsidRPr="00A23C54">
        <w:t>Paas</w:t>
      </w:r>
      <w:proofErr w:type="spellEnd"/>
      <w:r w:rsidRPr="00A23C54">
        <w:t xml:space="preserve"> F, Schmidt HG. Role of knowledge and reasoning processes as predictors of resident physicians’ susceptibility to anchoring bias in diagnostic reasoning: a randomised controlled experiment. </w:t>
      </w:r>
      <w:hyperlink r:id="rId59" w:history="1">
        <w:r w:rsidRPr="00655B03">
          <w:rPr>
            <w:rStyle w:val="Hyperlink"/>
          </w:rPr>
          <w:t>BMJ Quality &amp; Safety</w:t>
        </w:r>
      </w:hyperlink>
      <w:r w:rsidRPr="00A23C54">
        <w:t xml:space="preserve">. 2024 Feb 16. </w:t>
      </w:r>
    </w:p>
    <w:p w14:paraId="1736DD92" w14:textId="68BB55D1" w:rsidR="00A23C54" w:rsidRDefault="00A23C54" w:rsidP="000D27EB">
      <w:pPr>
        <w:pStyle w:val="ListParagraph"/>
        <w:numPr>
          <w:ilvl w:val="0"/>
          <w:numId w:val="2"/>
        </w:numPr>
      </w:pPr>
      <w:r w:rsidRPr="00A23C54">
        <w:t xml:space="preserve">Levin PD, Idrees S, Sprung CL, Weissman C, Weiss Y, Moses AE, </w:t>
      </w:r>
      <w:proofErr w:type="spellStart"/>
      <w:r w:rsidRPr="00A23C54">
        <w:t>Benenson</w:t>
      </w:r>
      <w:proofErr w:type="spellEnd"/>
      <w:r w:rsidRPr="00A23C54">
        <w:t xml:space="preserve"> S. Antimicrobial use in the ICU: indications and accuracy—an observational trial. </w:t>
      </w:r>
      <w:hyperlink r:id="rId60" w:history="1">
        <w:r w:rsidRPr="00655B03">
          <w:rPr>
            <w:rStyle w:val="Hyperlink"/>
          </w:rPr>
          <w:t>Journal of hospital medicine</w:t>
        </w:r>
      </w:hyperlink>
      <w:r w:rsidRPr="00A23C54">
        <w:t xml:space="preserve">. 2012 Nov;7(9):672-8. </w:t>
      </w:r>
    </w:p>
    <w:p w14:paraId="5E806463" w14:textId="5575671D" w:rsidR="00A23C54" w:rsidRDefault="00A23C54" w:rsidP="000D27EB">
      <w:pPr>
        <w:pStyle w:val="ListParagraph"/>
        <w:numPr>
          <w:ilvl w:val="0"/>
          <w:numId w:val="2"/>
        </w:numPr>
      </w:pPr>
      <w:proofErr w:type="spellStart"/>
      <w:r w:rsidRPr="00A23C54">
        <w:t>Calman</w:t>
      </w:r>
      <w:proofErr w:type="spellEnd"/>
      <w:r w:rsidRPr="00A23C54">
        <w:t xml:space="preserve"> NS, Hyman RB, Licht W. Variability in consultation rates and practitioner level of diagnostic certainty. </w:t>
      </w:r>
      <w:hyperlink r:id="rId61" w:history="1">
        <w:r w:rsidRPr="00655B03">
          <w:rPr>
            <w:rStyle w:val="Hyperlink"/>
          </w:rPr>
          <w:t xml:space="preserve">J Fam </w:t>
        </w:r>
        <w:proofErr w:type="spellStart"/>
        <w:r w:rsidRPr="00655B03">
          <w:rPr>
            <w:rStyle w:val="Hyperlink"/>
          </w:rPr>
          <w:t>Pract</w:t>
        </w:r>
        <w:proofErr w:type="spellEnd"/>
      </w:hyperlink>
      <w:r w:rsidRPr="00A23C54">
        <w:t xml:space="preserve">. 1992 Jul 1;35(1):31-8. </w:t>
      </w:r>
    </w:p>
    <w:p w14:paraId="565478DB" w14:textId="1D1C4414" w:rsidR="00A23C54" w:rsidRDefault="00A23C54" w:rsidP="000D27EB">
      <w:pPr>
        <w:pStyle w:val="ListParagraph"/>
        <w:numPr>
          <w:ilvl w:val="0"/>
          <w:numId w:val="2"/>
        </w:numPr>
      </w:pPr>
      <w:r w:rsidRPr="00A23C54">
        <w:t xml:space="preserve">Hageman MG, </w:t>
      </w:r>
      <w:proofErr w:type="spellStart"/>
      <w:r w:rsidRPr="00A23C54">
        <w:t>Bossen</w:t>
      </w:r>
      <w:proofErr w:type="spellEnd"/>
      <w:r w:rsidRPr="00A23C54">
        <w:t xml:space="preserve"> JK, King JD, Ring D. Surgeon confidence in an outpatient setting. </w:t>
      </w:r>
      <w:hyperlink r:id="rId62" w:history="1">
        <w:r w:rsidRPr="00655B03">
          <w:rPr>
            <w:rStyle w:val="Hyperlink"/>
          </w:rPr>
          <w:t>Hand</w:t>
        </w:r>
      </w:hyperlink>
      <w:r w:rsidRPr="00A23C54">
        <w:t xml:space="preserve">. 2013 Dec;8(4):430-3. </w:t>
      </w:r>
    </w:p>
    <w:p w14:paraId="13756C8B" w14:textId="6AA6C099" w:rsidR="00A23C54" w:rsidRDefault="00A23C54" w:rsidP="000D27EB">
      <w:pPr>
        <w:pStyle w:val="ListParagraph"/>
        <w:numPr>
          <w:ilvl w:val="0"/>
          <w:numId w:val="2"/>
        </w:numPr>
      </w:pPr>
      <w:proofErr w:type="spellStart"/>
      <w:r w:rsidRPr="00A23C54">
        <w:t>Kämmer</w:t>
      </w:r>
      <w:proofErr w:type="spellEnd"/>
      <w:r w:rsidRPr="00A23C54">
        <w:t xml:space="preserve"> JE, </w:t>
      </w:r>
      <w:proofErr w:type="spellStart"/>
      <w:r w:rsidRPr="00A23C54">
        <w:t>Schauber</w:t>
      </w:r>
      <w:proofErr w:type="spellEnd"/>
      <w:r w:rsidRPr="00A23C54">
        <w:t xml:space="preserve"> SK, </w:t>
      </w:r>
      <w:proofErr w:type="spellStart"/>
      <w:r w:rsidRPr="00A23C54">
        <w:t>Hautz</w:t>
      </w:r>
      <w:proofErr w:type="spellEnd"/>
      <w:r w:rsidRPr="00A23C54">
        <w:t xml:space="preserve"> SC, </w:t>
      </w:r>
      <w:proofErr w:type="spellStart"/>
      <w:r w:rsidRPr="00A23C54">
        <w:t>Stroben</w:t>
      </w:r>
      <w:proofErr w:type="spellEnd"/>
      <w:r w:rsidRPr="00A23C54">
        <w:t xml:space="preserve"> F, </w:t>
      </w:r>
      <w:proofErr w:type="spellStart"/>
      <w:r w:rsidRPr="00A23C54">
        <w:t>Hautz</w:t>
      </w:r>
      <w:proofErr w:type="spellEnd"/>
      <w:r w:rsidRPr="00A23C54">
        <w:t xml:space="preserve"> WE. Differential diagnosis checklists reduce diagnostic error differentially: a randomised experiment. </w:t>
      </w:r>
      <w:hyperlink r:id="rId63" w:history="1">
        <w:r w:rsidRPr="00655B03">
          <w:rPr>
            <w:rStyle w:val="Hyperlink"/>
          </w:rPr>
          <w:t>Medical education</w:t>
        </w:r>
      </w:hyperlink>
      <w:r w:rsidRPr="00A23C54">
        <w:t xml:space="preserve">. 2021 Oct;55(10):1172-82. </w:t>
      </w:r>
    </w:p>
    <w:p w14:paraId="4FC21BC7" w14:textId="4DBE06E2" w:rsidR="00A23C54" w:rsidRDefault="00A23C54" w:rsidP="000D27EB">
      <w:pPr>
        <w:pStyle w:val="ListParagraph"/>
        <w:numPr>
          <w:ilvl w:val="0"/>
          <w:numId w:val="2"/>
        </w:numPr>
      </w:pPr>
      <w:proofErr w:type="spellStart"/>
      <w:r w:rsidRPr="00A23C54">
        <w:t>Kourtidis</w:t>
      </w:r>
      <w:proofErr w:type="spellEnd"/>
      <w:r w:rsidRPr="00A23C54">
        <w:t xml:space="preserve"> P, </w:t>
      </w:r>
      <w:proofErr w:type="spellStart"/>
      <w:r w:rsidRPr="00A23C54">
        <w:t>Nurek</w:t>
      </w:r>
      <w:proofErr w:type="spellEnd"/>
      <w:r w:rsidRPr="00A23C54">
        <w:t xml:space="preserve"> M, Delaney B, </w:t>
      </w:r>
      <w:proofErr w:type="spellStart"/>
      <w:r w:rsidRPr="00A23C54">
        <w:t>Kostopoulou</w:t>
      </w:r>
      <w:proofErr w:type="spellEnd"/>
      <w:r w:rsidRPr="00A23C54">
        <w:t xml:space="preserve"> O. Influences of early diagnostic suggestions on clinical reasoning. </w:t>
      </w:r>
      <w:hyperlink r:id="rId64" w:history="1">
        <w:r w:rsidRPr="00655B03">
          <w:rPr>
            <w:rStyle w:val="Hyperlink"/>
          </w:rPr>
          <w:t>Cognitive Research: Principles and Implications</w:t>
        </w:r>
      </w:hyperlink>
      <w:r w:rsidRPr="00A23C54">
        <w:t xml:space="preserve">. 2022 Dec 15;7(1):103. </w:t>
      </w:r>
    </w:p>
    <w:p w14:paraId="61CC6F16" w14:textId="03E0F6D2" w:rsidR="00A23C54" w:rsidRDefault="00A23C54" w:rsidP="000D27EB">
      <w:pPr>
        <w:pStyle w:val="ListParagraph"/>
        <w:numPr>
          <w:ilvl w:val="0"/>
          <w:numId w:val="2"/>
        </w:numPr>
      </w:pPr>
      <w:proofErr w:type="spellStart"/>
      <w:r w:rsidRPr="00A23C54">
        <w:t>Staal</w:t>
      </w:r>
      <w:proofErr w:type="spellEnd"/>
      <w:r w:rsidRPr="00A23C54">
        <w:t xml:space="preserve"> J, </w:t>
      </w:r>
      <w:proofErr w:type="spellStart"/>
      <w:r w:rsidRPr="00A23C54">
        <w:t>Speelman</w:t>
      </w:r>
      <w:proofErr w:type="spellEnd"/>
      <w:r w:rsidRPr="00A23C54">
        <w:t xml:space="preserve"> M, Brand R, </w:t>
      </w:r>
      <w:proofErr w:type="spellStart"/>
      <w:r w:rsidRPr="00A23C54">
        <w:t>Alsma</w:t>
      </w:r>
      <w:proofErr w:type="spellEnd"/>
      <w:r w:rsidRPr="00A23C54">
        <w:t xml:space="preserve"> J, Zwaan L. Does a suggested diagnosis in a general practitioners’ referral question impact diagnostic reasoning: an experimental study. </w:t>
      </w:r>
      <w:hyperlink r:id="rId65" w:history="1">
        <w:r w:rsidRPr="00A5275F">
          <w:rPr>
            <w:rStyle w:val="Hyperlink"/>
          </w:rPr>
          <w:t>BMC Medical Education</w:t>
        </w:r>
      </w:hyperlink>
      <w:r w:rsidRPr="00A23C54">
        <w:t xml:space="preserve">. 2022 Apr 8;22(1):256. </w:t>
      </w:r>
    </w:p>
    <w:p w14:paraId="7BA482C3" w14:textId="3DFDEB2F" w:rsidR="00174661" w:rsidRDefault="00174661" w:rsidP="000D27EB">
      <w:pPr>
        <w:pStyle w:val="ListParagraph"/>
        <w:numPr>
          <w:ilvl w:val="0"/>
          <w:numId w:val="2"/>
        </w:numPr>
      </w:pPr>
      <w:r w:rsidRPr="00174661">
        <w:t>Eva WK. The influence of differentially processing evidence on diagnostic decision-making (</w:t>
      </w:r>
      <w:hyperlink r:id="rId66" w:history="1">
        <w:r w:rsidRPr="00A5275F">
          <w:rPr>
            <w:rStyle w:val="Hyperlink"/>
          </w:rPr>
          <w:t>Doctoral dissertation</w:t>
        </w:r>
      </w:hyperlink>
      <w:r w:rsidRPr="00174661">
        <w:t xml:space="preserve">). </w:t>
      </w:r>
    </w:p>
    <w:p w14:paraId="38D500DC" w14:textId="6CAB29A8" w:rsidR="00174661" w:rsidRDefault="00174661" w:rsidP="000D27EB">
      <w:pPr>
        <w:pStyle w:val="ListParagraph"/>
        <w:numPr>
          <w:ilvl w:val="0"/>
          <w:numId w:val="2"/>
        </w:numPr>
      </w:pPr>
      <w:proofErr w:type="spellStart"/>
      <w:r w:rsidRPr="00174661">
        <w:t>Feyzi-Behnagh</w:t>
      </w:r>
      <w:proofErr w:type="spellEnd"/>
      <w:r w:rsidRPr="00174661">
        <w:t xml:space="preserve"> R, Azevedo R, </w:t>
      </w:r>
      <w:proofErr w:type="spellStart"/>
      <w:r w:rsidRPr="00174661">
        <w:t>Legowski</w:t>
      </w:r>
      <w:proofErr w:type="spellEnd"/>
      <w:r w:rsidRPr="00174661">
        <w:t xml:space="preserve"> E, </w:t>
      </w:r>
      <w:proofErr w:type="spellStart"/>
      <w:r w:rsidRPr="00174661">
        <w:t>Reitmeyer</w:t>
      </w:r>
      <w:proofErr w:type="spellEnd"/>
      <w:r w:rsidRPr="00174661">
        <w:t xml:space="preserve"> K, </w:t>
      </w:r>
      <w:proofErr w:type="spellStart"/>
      <w:r w:rsidRPr="00174661">
        <w:t>Tseytlin</w:t>
      </w:r>
      <w:proofErr w:type="spellEnd"/>
      <w:r w:rsidRPr="00174661">
        <w:t xml:space="preserve"> E, Crowley RS. Metacognitive scaffolds improve self-judgments of accuracy in a medical intelligent tutoring system. </w:t>
      </w:r>
      <w:hyperlink r:id="rId67" w:history="1">
        <w:r w:rsidRPr="00A5275F">
          <w:rPr>
            <w:rStyle w:val="Hyperlink"/>
          </w:rPr>
          <w:t>Instructional science</w:t>
        </w:r>
      </w:hyperlink>
      <w:r w:rsidRPr="00174661">
        <w:t xml:space="preserve">. 2014 Mar;42:159-81. </w:t>
      </w:r>
    </w:p>
    <w:p w14:paraId="5AE594B0" w14:textId="09C87E3B" w:rsidR="00174661" w:rsidRDefault="00174661" w:rsidP="000D27EB">
      <w:pPr>
        <w:pStyle w:val="ListParagraph"/>
        <w:numPr>
          <w:ilvl w:val="0"/>
          <w:numId w:val="2"/>
        </w:numPr>
      </w:pPr>
      <w:proofErr w:type="spellStart"/>
      <w:r w:rsidRPr="00174661">
        <w:t>Chartan</w:t>
      </w:r>
      <w:proofErr w:type="spellEnd"/>
      <w:r w:rsidRPr="00174661">
        <w:t xml:space="preserve"> C, Singh H, Krishnamurthy P, Sur M, Meyer A, Lutfi R, Stark J, </w:t>
      </w:r>
      <w:proofErr w:type="spellStart"/>
      <w:r w:rsidRPr="00174661">
        <w:t>Thammasitboon</w:t>
      </w:r>
      <w:proofErr w:type="spellEnd"/>
      <w:r w:rsidRPr="00174661">
        <w:t xml:space="preserve"> S. Isolating red flags to enhance diagnosis (I-RED): an experimental vignette study. </w:t>
      </w:r>
      <w:hyperlink r:id="rId68" w:history="1">
        <w:r w:rsidRPr="00A5275F">
          <w:rPr>
            <w:rStyle w:val="Hyperlink"/>
          </w:rPr>
          <w:t>International Journal for Quality in Health Care</w:t>
        </w:r>
      </w:hyperlink>
      <w:r w:rsidRPr="00174661">
        <w:t xml:space="preserve">. 2019 Oct 31;31(8):G97-102. </w:t>
      </w:r>
    </w:p>
    <w:p w14:paraId="1A9C271F" w14:textId="181151CD" w:rsidR="00174661" w:rsidRDefault="00174661" w:rsidP="000D27EB">
      <w:pPr>
        <w:pStyle w:val="ListParagraph"/>
        <w:numPr>
          <w:ilvl w:val="0"/>
          <w:numId w:val="2"/>
        </w:numPr>
      </w:pPr>
      <w:proofErr w:type="spellStart"/>
      <w:r w:rsidRPr="00174661">
        <w:t>Lambe</w:t>
      </w:r>
      <w:proofErr w:type="spellEnd"/>
      <w:r w:rsidRPr="00174661">
        <w:t xml:space="preserve"> KA, </w:t>
      </w:r>
      <w:proofErr w:type="spellStart"/>
      <w:r w:rsidRPr="00174661">
        <w:t>Hevey</w:t>
      </w:r>
      <w:proofErr w:type="spellEnd"/>
      <w:r w:rsidRPr="00174661">
        <w:t xml:space="preserve"> D, Kelly BD. Guided reflection interventions show no effect on diagnostic accuracy in medical students. </w:t>
      </w:r>
      <w:hyperlink r:id="rId69" w:history="1">
        <w:r w:rsidRPr="001B5F70">
          <w:rPr>
            <w:rStyle w:val="Hyperlink"/>
          </w:rPr>
          <w:t>Frontiers in psychology</w:t>
        </w:r>
      </w:hyperlink>
      <w:r w:rsidRPr="00174661">
        <w:t xml:space="preserve">. 2018 Nov 23;9:285916. </w:t>
      </w:r>
    </w:p>
    <w:p w14:paraId="75CA86F0" w14:textId="5BF9C6CE" w:rsidR="00174661" w:rsidRDefault="00174661" w:rsidP="000D27EB">
      <w:pPr>
        <w:pStyle w:val="ListParagraph"/>
        <w:numPr>
          <w:ilvl w:val="0"/>
          <w:numId w:val="2"/>
        </w:numPr>
      </w:pPr>
      <w:r w:rsidRPr="00174661">
        <w:t xml:space="preserve">Costa Filho GB, Moura AS, </w:t>
      </w:r>
      <w:proofErr w:type="spellStart"/>
      <w:r w:rsidRPr="00174661">
        <w:t>Brandão</w:t>
      </w:r>
      <w:proofErr w:type="spellEnd"/>
      <w:r w:rsidRPr="00174661">
        <w:t xml:space="preserve"> PR, Schmidt HG, </w:t>
      </w:r>
      <w:proofErr w:type="spellStart"/>
      <w:r w:rsidRPr="00174661">
        <w:t>Mamede</w:t>
      </w:r>
      <w:proofErr w:type="spellEnd"/>
      <w:r w:rsidRPr="00174661">
        <w:t xml:space="preserve"> S. Effects of deliberate reflection on diagnostic accuracy, confidence and diagnostic calibration in dermatology. </w:t>
      </w:r>
      <w:hyperlink r:id="rId70" w:history="1">
        <w:r w:rsidRPr="001B5F70">
          <w:rPr>
            <w:rStyle w:val="Hyperlink"/>
          </w:rPr>
          <w:t>Perspectives on Medical Education</w:t>
        </w:r>
      </w:hyperlink>
      <w:r w:rsidRPr="00174661">
        <w:t xml:space="preserve">. 2019 Aug 1;8:230-6. </w:t>
      </w:r>
    </w:p>
    <w:p w14:paraId="653E320D" w14:textId="0330B420" w:rsidR="00174661" w:rsidRDefault="00174661" w:rsidP="000D27EB">
      <w:pPr>
        <w:pStyle w:val="ListParagraph"/>
        <w:numPr>
          <w:ilvl w:val="0"/>
          <w:numId w:val="2"/>
        </w:numPr>
      </w:pPr>
      <w:r w:rsidRPr="00174661">
        <w:t xml:space="preserve">Benvenuto-Andrade C, </w:t>
      </w:r>
      <w:proofErr w:type="spellStart"/>
      <w:r w:rsidRPr="00174661">
        <w:t>Dusza</w:t>
      </w:r>
      <w:proofErr w:type="spellEnd"/>
      <w:r w:rsidRPr="00174661">
        <w:t xml:space="preserve"> SW, Hay JL, </w:t>
      </w:r>
      <w:proofErr w:type="spellStart"/>
      <w:r w:rsidRPr="00174661">
        <w:t>Agero</w:t>
      </w:r>
      <w:proofErr w:type="spellEnd"/>
      <w:r w:rsidRPr="00174661">
        <w:t xml:space="preserve"> AL, Halpern AC, Kopf AW, </w:t>
      </w:r>
      <w:proofErr w:type="spellStart"/>
      <w:r w:rsidRPr="00174661">
        <w:t>Marghoob</w:t>
      </w:r>
      <w:proofErr w:type="spellEnd"/>
      <w:r w:rsidRPr="00174661">
        <w:t xml:space="preserve"> AA. Level of confidence in diagnosis: clinical examination versus </w:t>
      </w:r>
      <w:proofErr w:type="spellStart"/>
      <w:r w:rsidRPr="00174661">
        <w:t>dermoscopy</w:t>
      </w:r>
      <w:proofErr w:type="spellEnd"/>
      <w:r w:rsidRPr="00174661">
        <w:t xml:space="preserve"> examination. </w:t>
      </w:r>
      <w:hyperlink r:id="rId71" w:history="1">
        <w:r w:rsidRPr="001B5F70">
          <w:rPr>
            <w:rStyle w:val="Hyperlink"/>
          </w:rPr>
          <w:t>Dermatologic surgery</w:t>
        </w:r>
      </w:hyperlink>
      <w:r w:rsidRPr="00174661">
        <w:t xml:space="preserve">. 2006 May 1;32(5):738-44. </w:t>
      </w:r>
    </w:p>
    <w:p w14:paraId="2D73CC45" w14:textId="17160964" w:rsidR="00174661" w:rsidRDefault="00174661" w:rsidP="000D27EB">
      <w:pPr>
        <w:pStyle w:val="ListParagraph"/>
        <w:numPr>
          <w:ilvl w:val="0"/>
          <w:numId w:val="2"/>
        </w:numPr>
      </w:pPr>
      <w:r w:rsidRPr="00174661">
        <w:t xml:space="preserve">Kuhn J, </w:t>
      </w:r>
      <w:proofErr w:type="spellStart"/>
      <w:r w:rsidRPr="00174661">
        <w:t>Mamede</w:t>
      </w:r>
      <w:proofErr w:type="spellEnd"/>
      <w:r w:rsidRPr="00174661">
        <w:t xml:space="preserve"> S, van den Berg P, Zwaan L, van Peet P, </w:t>
      </w:r>
      <w:proofErr w:type="spellStart"/>
      <w:r w:rsidRPr="00174661">
        <w:t>Bindels</w:t>
      </w:r>
      <w:proofErr w:type="spellEnd"/>
      <w:r w:rsidRPr="00174661">
        <w:t xml:space="preserve"> P, van Gog T. Learning deliberate reflection in medical diagnosis: does learning-by-teaching help?. </w:t>
      </w:r>
      <w:hyperlink r:id="rId72" w:history="1">
        <w:r w:rsidRPr="001B5F70">
          <w:rPr>
            <w:rStyle w:val="Hyperlink"/>
          </w:rPr>
          <w:t>Advances in Health Sciences Education</w:t>
        </w:r>
      </w:hyperlink>
      <w:r w:rsidRPr="00174661">
        <w:t xml:space="preserve">. 2023 Mar;28(1):13-26. </w:t>
      </w:r>
    </w:p>
    <w:p w14:paraId="267C5040" w14:textId="04BFB8A4" w:rsidR="00174661" w:rsidRDefault="00174661" w:rsidP="000D27EB">
      <w:pPr>
        <w:pStyle w:val="ListParagraph"/>
        <w:numPr>
          <w:ilvl w:val="0"/>
          <w:numId w:val="2"/>
        </w:numPr>
      </w:pPr>
      <w:r w:rsidRPr="00174661">
        <w:t xml:space="preserve">Heller RF, </w:t>
      </w:r>
      <w:proofErr w:type="spellStart"/>
      <w:r w:rsidRPr="00174661">
        <w:t>Saltzstein</w:t>
      </w:r>
      <w:proofErr w:type="spellEnd"/>
      <w:r w:rsidRPr="00174661">
        <w:t xml:space="preserve"> HD, </w:t>
      </w:r>
      <w:proofErr w:type="spellStart"/>
      <w:r w:rsidRPr="00174661">
        <w:t>Caspe</w:t>
      </w:r>
      <w:proofErr w:type="spellEnd"/>
      <w:r w:rsidRPr="00174661">
        <w:t xml:space="preserve"> WB. Heuristics in medical and non-medical decision-making. </w:t>
      </w:r>
      <w:hyperlink r:id="rId73" w:history="1">
        <w:r w:rsidRPr="001B5F70">
          <w:rPr>
            <w:rStyle w:val="Hyperlink"/>
          </w:rPr>
          <w:t>The Quarterly Journal of Experimental Psychology Section A</w:t>
        </w:r>
      </w:hyperlink>
      <w:r w:rsidRPr="00174661">
        <w:t xml:space="preserve">. 1992 Feb;44(2):211-35. </w:t>
      </w:r>
    </w:p>
    <w:p w14:paraId="12B7DAB3" w14:textId="5B5DD2B8" w:rsidR="007E29A9" w:rsidRDefault="007E29A9" w:rsidP="000D27EB">
      <w:pPr>
        <w:pStyle w:val="ListParagraph"/>
        <w:numPr>
          <w:ilvl w:val="0"/>
          <w:numId w:val="2"/>
        </w:numPr>
      </w:pPr>
      <w:r w:rsidRPr="007E29A9">
        <w:t xml:space="preserve">Gruppen LD, Wolf FM, Billi JE. Information gathering and integration as sources of error in diagnostic decision making. </w:t>
      </w:r>
      <w:hyperlink r:id="rId74" w:history="1">
        <w:r w:rsidRPr="001B5F70">
          <w:rPr>
            <w:rStyle w:val="Hyperlink"/>
          </w:rPr>
          <w:t>Medical Decision Making</w:t>
        </w:r>
      </w:hyperlink>
      <w:r w:rsidRPr="007E29A9">
        <w:t xml:space="preserve">. 1991 Dec;11(4):233-9. </w:t>
      </w:r>
    </w:p>
    <w:p w14:paraId="39D0D8ED" w14:textId="4BE33A15" w:rsidR="007E29A9" w:rsidRDefault="007E29A9" w:rsidP="000D27EB">
      <w:pPr>
        <w:pStyle w:val="ListParagraph"/>
        <w:numPr>
          <w:ilvl w:val="0"/>
          <w:numId w:val="2"/>
        </w:numPr>
      </w:pPr>
      <w:r w:rsidRPr="007E29A9">
        <w:t>Ben-</w:t>
      </w:r>
      <w:proofErr w:type="spellStart"/>
      <w:r w:rsidRPr="007E29A9">
        <w:t>Assuli</w:t>
      </w:r>
      <w:proofErr w:type="spellEnd"/>
      <w:r w:rsidRPr="007E29A9">
        <w:t xml:space="preserve"> O, </w:t>
      </w:r>
      <w:proofErr w:type="spellStart"/>
      <w:r w:rsidRPr="007E29A9">
        <w:t>Sagi</w:t>
      </w:r>
      <w:proofErr w:type="spellEnd"/>
      <w:r w:rsidRPr="007E29A9">
        <w:t xml:space="preserve"> D, </w:t>
      </w:r>
      <w:proofErr w:type="spellStart"/>
      <w:r w:rsidRPr="007E29A9">
        <w:t>Leshno</w:t>
      </w:r>
      <w:proofErr w:type="spellEnd"/>
      <w:r w:rsidRPr="007E29A9">
        <w:t xml:space="preserve"> M, </w:t>
      </w:r>
      <w:proofErr w:type="spellStart"/>
      <w:r w:rsidRPr="007E29A9">
        <w:t>Ironi</w:t>
      </w:r>
      <w:proofErr w:type="spellEnd"/>
      <w:r w:rsidRPr="007E29A9">
        <w:t xml:space="preserve"> A, Ziv A. Improving diagnostic accuracy using EHR in emergency departments: A simulation-based study. </w:t>
      </w:r>
      <w:hyperlink r:id="rId75" w:history="1">
        <w:r w:rsidRPr="001B5F70">
          <w:rPr>
            <w:rStyle w:val="Hyperlink"/>
          </w:rPr>
          <w:t>Journal of biomedical informatics</w:t>
        </w:r>
      </w:hyperlink>
      <w:r w:rsidRPr="007E29A9">
        <w:t xml:space="preserve">. 2015 Jun 1;55:31-40. </w:t>
      </w:r>
    </w:p>
    <w:p w14:paraId="76C625A9" w14:textId="22984A5F" w:rsidR="007E29A9" w:rsidRDefault="007E29A9" w:rsidP="000D27EB">
      <w:pPr>
        <w:pStyle w:val="ListParagraph"/>
        <w:numPr>
          <w:ilvl w:val="0"/>
          <w:numId w:val="2"/>
        </w:numPr>
      </w:pPr>
      <w:r w:rsidRPr="007E29A9">
        <w:t xml:space="preserve">Tio RA, Carvalho Filho MA, de Menezes </w:t>
      </w:r>
      <w:proofErr w:type="spellStart"/>
      <w:r w:rsidRPr="007E29A9">
        <w:t>Mota</w:t>
      </w:r>
      <w:proofErr w:type="spellEnd"/>
      <w:r w:rsidRPr="007E29A9">
        <w:t xml:space="preserve"> MF, </w:t>
      </w:r>
      <w:proofErr w:type="spellStart"/>
      <w:r w:rsidRPr="007E29A9">
        <w:t>Santanche</w:t>
      </w:r>
      <w:proofErr w:type="spellEnd"/>
      <w:r w:rsidRPr="007E29A9">
        <w:t xml:space="preserve"> A, </w:t>
      </w:r>
      <w:proofErr w:type="spellStart"/>
      <w:r w:rsidRPr="007E29A9">
        <w:t>Mamede</w:t>
      </w:r>
      <w:proofErr w:type="spellEnd"/>
      <w:r w:rsidRPr="007E29A9">
        <w:t xml:space="preserve"> S. The Effect of Information Presentation Order on Residents' Diagnostic Accuracy of Online Simulated Patients With Chest Pain. </w:t>
      </w:r>
      <w:hyperlink r:id="rId76" w:history="1">
        <w:r w:rsidRPr="001B5F70">
          <w:rPr>
            <w:rStyle w:val="Hyperlink"/>
          </w:rPr>
          <w:t>Journal of graduate medical education</w:t>
        </w:r>
      </w:hyperlink>
      <w:r w:rsidRPr="007E29A9">
        <w:t xml:space="preserve">. 2022 Aug 1;14(4):475-81. </w:t>
      </w:r>
    </w:p>
    <w:p w14:paraId="48FF13F3" w14:textId="21468855" w:rsidR="00B20FE9" w:rsidRDefault="00B20FE9" w:rsidP="000D27EB">
      <w:pPr>
        <w:pStyle w:val="ListParagraph"/>
        <w:numPr>
          <w:ilvl w:val="0"/>
          <w:numId w:val="2"/>
        </w:numPr>
      </w:pPr>
      <w:proofErr w:type="spellStart"/>
      <w:r w:rsidRPr="00B20FE9">
        <w:t>Fawver</w:t>
      </w:r>
      <w:proofErr w:type="spellEnd"/>
      <w:r w:rsidRPr="00B20FE9">
        <w:t xml:space="preserve"> B, Thomas JL, Drew T, Mills MK, </w:t>
      </w:r>
      <w:proofErr w:type="spellStart"/>
      <w:r w:rsidRPr="00B20FE9">
        <w:t>Auffermann</w:t>
      </w:r>
      <w:proofErr w:type="spellEnd"/>
      <w:r w:rsidRPr="00B20FE9">
        <w:t xml:space="preserve"> WF, Lohse KR, Williams AM. Seeing isn’t necessarily believing: Misleading contextual information influences perceptual-cognitive bias in radiologists. </w:t>
      </w:r>
      <w:hyperlink r:id="rId77" w:history="1">
        <w:r w:rsidRPr="001B5F70">
          <w:rPr>
            <w:rStyle w:val="Hyperlink"/>
          </w:rPr>
          <w:t>Journal of Experimental Psychology: Applied</w:t>
        </w:r>
      </w:hyperlink>
      <w:r w:rsidRPr="00B20FE9">
        <w:t>. 2020 Dec;26(4):579.</w:t>
      </w:r>
    </w:p>
    <w:p w14:paraId="29E8DD00" w14:textId="66769552" w:rsidR="00835CCD" w:rsidRDefault="00835CCD" w:rsidP="000D27EB">
      <w:pPr>
        <w:pStyle w:val="ListParagraph"/>
        <w:numPr>
          <w:ilvl w:val="0"/>
          <w:numId w:val="2"/>
        </w:numPr>
      </w:pPr>
      <w:proofErr w:type="spellStart"/>
      <w:r w:rsidRPr="00835CCD">
        <w:t>Hémon</w:t>
      </w:r>
      <w:proofErr w:type="spellEnd"/>
      <w:r w:rsidRPr="00835CCD">
        <w:t xml:space="preserve"> B, </w:t>
      </w:r>
      <w:proofErr w:type="spellStart"/>
      <w:r w:rsidRPr="00835CCD">
        <w:t>Michinov</w:t>
      </w:r>
      <w:proofErr w:type="spellEnd"/>
      <w:r w:rsidRPr="00835CCD">
        <w:t xml:space="preserve"> E, Guy D, Mancheron P, </w:t>
      </w:r>
      <w:proofErr w:type="spellStart"/>
      <w:r w:rsidRPr="00835CCD">
        <w:t>Scipion</w:t>
      </w:r>
      <w:proofErr w:type="spellEnd"/>
      <w:r w:rsidRPr="00835CCD">
        <w:t xml:space="preserve"> A. Speaking up about errors in routine clinical practice: a simulation-based intervention with nursing students. Clinical Simulation in Nursing. 2020 Aug 1;45:32-41.</w:t>
      </w:r>
    </w:p>
    <w:p w14:paraId="4F1E7FEF" w14:textId="04FE0E2C" w:rsidR="001B5F70" w:rsidRDefault="001B5F70" w:rsidP="000D27EB">
      <w:pPr>
        <w:pStyle w:val="ListParagraph"/>
        <w:numPr>
          <w:ilvl w:val="0"/>
          <w:numId w:val="2"/>
        </w:numPr>
      </w:pPr>
      <w:proofErr w:type="spellStart"/>
      <w:r w:rsidRPr="001B5F70">
        <w:t>Kostopoulou</w:t>
      </w:r>
      <w:proofErr w:type="spellEnd"/>
      <w:r w:rsidRPr="001B5F70">
        <w:t xml:space="preserve"> O, Delaney BC, Munro CW. Diagnostic difficulty and error in primary care—a systematic review. </w:t>
      </w:r>
      <w:hyperlink r:id="rId78" w:history="1">
        <w:r w:rsidRPr="001B5F70">
          <w:rPr>
            <w:rStyle w:val="Hyperlink"/>
          </w:rPr>
          <w:t>Family practice</w:t>
        </w:r>
      </w:hyperlink>
      <w:r w:rsidRPr="001B5F70">
        <w:t xml:space="preserve">. 2008 Dec 1;25(6):400-13. </w:t>
      </w:r>
    </w:p>
    <w:p w14:paraId="795F3F2D" w14:textId="0AD8BD68" w:rsidR="001B5F70" w:rsidRDefault="001B5F70" w:rsidP="000D27EB">
      <w:pPr>
        <w:pStyle w:val="ListParagraph"/>
        <w:numPr>
          <w:ilvl w:val="0"/>
          <w:numId w:val="2"/>
        </w:numPr>
      </w:pPr>
      <w:r w:rsidRPr="001B5F70">
        <w:t xml:space="preserve">Graber ML, </w:t>
      </w:r>
      <w:proofErr w:type="spellStart"/>
      <w:r w:rsidRPr="001B5F70">
        <w:t>Kissam</w:t>
      </w:r>
      <w:proofErr w:type="spellEnd"/>
      <w:r w:rsidRPr="001B5F70">
        <w:t xml:space="preserve"> S, Payne VL, Meyer AN, Sorensen A, </w:t>
      </w:r>
      <w:proofErr w:type="spellStart"/>
      <w:r w:rsidRPr="001B5F70">
        <w:t>Lenfestey</w:t>
      </w:r>
      <w:proofErr w:type="spellEnd"/>
      <w:r w:rsidRPr="001B5F70">
        <w:t xml:space="preserve"> N, Tant E, Henriksen K, </w:t>
      </w:r>
      <w:proofErr w:type="spellStart"/>
      <w:r w:rsidRPr="001B5F70">
        <w:t>LaBresh</w:t>
      </w:r>
      <w:proofErr w:type="spellEnd"/>
      <w:r w:rsidRPr="001B5F70">
        <w:t xml:space="preserve"> K, Singh H. Cognitive interventions to reduce diagnostic error: a narrative review. </w:t>
      </w:r>
      <w:hyperlink r:id="rId79" w:history="1">
        <w:r w:rsidRPr="001B5F70">
          <w:rPr>
            <w:rStyle w:val="Hyperlink"/>
          </w:rPr>
          <w:t>BMJ quality &amp; safety</w:t>
        </w:r>
      </w:hyperlink>
      <w:r w:rsidRPr="001B5F70">
        <w:t xml:space="preserve">. 2012 Jul 1;21(7):535-57. </w:t>
      </w:r>
    </w:p>
    <w:p w14:paraId="3213CE8A" w14:textId="69F74FFB" w:rsidR="001B5F70" w:rsidRDefault="001B5F70" w:rsidP="000D27EB">
      <w:pPr>
        <w:pStyle w:val="ListParagraph"/>
        <w:numPr>
          <w:ilvl w:val="0"/>
          <w:numId w:val="2"/>
        </w:numPr>
      </w:pPr>
      <w:proofErr w:type="spellStart"/>
      <w:r w:rsidRPr="001B5F70">
        <w:t>Saposnik</w:t>
      </w:r>
      <w:proofErr w:type="spellEnd"/>
      <w:r w:rsidRPr="001B5F70">
        <w:t xml:space="preserve"> G, </w:t>
      </w:r>
      <w:proofErr w:type="spellStart"/>
      <w:r w:rsidRPr="001B5F70">
        <w:t>Redelmeier</w:t>
      </w:r>
      <w:proofErr w:type="spellEnd"/>
      <w:r w:rsidRPr="001B5F70">
        <w:t xml:space="preserve"> D, Ruff CC, Tobler PN. Cognitive biases associated with medical decisions: a systematic review. </w:t>
      </w:r>
      <w:hyperlink r:id="rId80" w:history="1">
        <w:r w:rsidRPr="001B5F70">
          <w:rPr>
            <w:rStyle w:val="Hyperlink"/>
          </w:rPr>
          <w:t>BMC medical informatics and decision making</w:t>
        </w:r>
      </w:hyperlink>
      <w:r w:rsidRPr="001B5F70">
        <w:t xml:space="preserve">. 2016 Dec;16:1-4. </w:t>
      </w:r>
    </w:p>
    <w:p w14:paraId="5DDF7538" w14:textId="668D5F0D" w:rsidR="001B5F70" w:rsidRDefault="001B5F70" w:rsidP="000D27EB">
      <w:pPr>
        <w:pStyle w:val="ListParagraph"/>
        <w:numPr>
          <w:ilvl w:val="0"/>
          <w:numId w:val="2"/>
        </w:numPr>
      </w:pPr>
      <w:r w:rsidRPr="001B5F70">
        <w:t xml:space="preserve">Hall KH. Reviewing intuitive decision‐making and uncertainty: the implications for medical education. </w:t>
      </w:r>
      <w:hyperlink r:id="rId81" w:history="1">
        <w:r w:rsidRPr="001B5F70">
          <w:rPr>
            <w:rStyle w:val="Hyperlink"/>
          </w:rPr>
          <w:t>Medical education</w:t>
        </w:r>
      </w:hyperlink>
      <w:r w:rsidRPr="001B5F70">
        <w:t xml:space="preserve">. 2002 Mar;36(3):216-24. </w:t>
      </w:r>
    </w:p>
    <w:p w14:paraId="5471EA7C" w14:textId="0B6075A6" w:rsidR="001B5F70" w:rsidRDefault="001B5F70" w:rsidP="000D27EB">
      <w:pPr>
        <w:pStyle w:val="ListParagraph"/>
        <w:numPr>
          <w:ilvl w:val="0"/>
          <w:numId w:val="2"/>
        </w:numPr>
      </w:pPr>
      <w:proofErr w:type="spellStart"/>
      <w:r w:rsidRPr="001B5F70">
        <w:t>Bhise</w:t>
      </w:r>
      <w:proofErr w:type="spellEnd"/>
      <w:r w:rsidRPr="001B5F70">
        <w:t xml:space="preserve"> V, </w:t>
      </w:r>
      <w:proofErr w:type="spellStart"/>
      <w:r w:rsidRPr="001B5F70">
        <w:t>Rajan</w:t>
      </w:r>
      <w:proofErr w:type="spellEnd"/>
      <w:r w:rsidRPr="001B5F70">
        <w:t xml:space="preserve"> SS, </w:t>
      </w:r>
      <w:proofErr w:type="spellStart"/>
      <w:r w:rsidRPr="001B5F70">
        <w:t>Sittig</w:t>
      </w:r>
      <w:proofErr w:type="spellEnd"/>
      <w:r w:rsidRPr="001B5F70">
        <w:t xml:space="preserve"> DF, Morgan RO, Chaudhary P, Singh H. Defining and measuring diagnostic uncertainty in medicine: a systematic review. </w:t>
      </w:r>
      <w:hyperlink r:id="rId82" w:history="1">
        <w:r w:rsidRPr="001B5F70">
          <w:rPr>
            <w:rStyle w:val="Hyperlink"/>
          </w:rPr>
          <w:t>Journal of general internal medicine</w:t>
        </w:r>
      </w:hyperlink>
      <w:r w:rsidRPr="001B5F70">
        <w:t>. 2018 Jan;33:103-15.</w:t>
      </w:r>
    </w:p>
    <w:p w14:paraId="0E96994E" w14:textId="0EA13C04" w:rsidR="001B5F70" w:rsidRDefault="001B5F70" w:rsidP="000D27EB">
      <w:pPr>
        <w:pStyle w:val="ListParagraph"/>
        <w:numPr>
          <w:ilvl w:val="0"/>
          <w:numId w:val="2"/>
        </w:numPr>
      </w:pPr>
      <w:r w:rsidRPr="001B5F70">
        <w:t xml:space="preserve">Wears RL. Diagnosing diagnosis. </w:t>
      </w:r>
      <w:hyperlink r:id="rId83" w:history="1">
        <w:r w:rsidRPr="001B5F70">
          <w:rPr>
            <w:rStyle w:val="Hyperlink"/>
          </w:rPr>
          <w:t>Annals of Emergency Medicine</w:t>
        </w:r>
      </w:hyperlink>
      <w:r w:rsidRPr="001B5F70">
        <w:t xml:space="preserve">. 2014 Dec 1;64(6):586-7. </w:t>
      </w:r>
    </w:p>
    <w:p w14:paraId="134757F7" w14:textId="77777777" w:rsidR="001B5F70" w:rsidRDefault="001B5F70" w:rsidP="000D27EB">
      <w:pPr>
        <w:pStyle w:val="ListParagraph"/>
        <w:numPr>
          <w:ilvl w:val="0"/>
          <w:numId w:val="2"/>
        </w:numPr>
      </w:pPr>
      <w:r w:rsidRPr="001B5F70">
        <w:t xml:space="preserve">Yang H, Thompson C, Bland M. The effect of clinical experience, judgment task difficulty and time pressure on nurses’ confidence calibration in a high fidelity clinical simulation. </w:t>
      </w:r>
      <w:hyperlink r:id="rId84" w:history="1">
        <w:r w:rsidRPr="001B5F70">
          <w:rPr>
            <w:rStyle w:val="Hyperlink"/>
          </w:rPr>
          <w:t>BMC medical informatics and decision making</w:t>
        </w:r>
      </w:hyperlink>
      <w:r w:rsidRPr="001B5F70">
        <w:t xml:space="preserve">. 2012 Dec;12:1-9. </w:t>
      </w:r>
    </w:p>
    <w:p w14:paraId="2A7A6B25" w14:textId="7305645F" w:rsidR="000D27EB" w:rsidRDefault="001B5F70" w:rsidP="000D27EB">
      <w:pPr>
        <w:pStyle w:val="ListParagraph"/>
        <w:numPr>
          <w:ilvl w:val="0"/>
          <w:numId w:val="2"/>
        </w:numPr>
      </w:pPr>
      <w:r w:rsidRPr="001B5F70">
        <w:t xml:space="preserve">Coderre S, </w:t>
      </w:r>
      <w:proofErr w:type="spellStart"/>
      <w:r w:rsidRPr="001B5F70">
        <w:t>Mandin</w:t>
      </w:r>
      <w:proofErr w:type="spellEnd"/>
      <w:r w:rsidRPr="001B5F70">
        <w:t xml:space="preserve"> HH, </w:t>
      </w:r>
      <w:proofErr w:type="spellStart"/>
      <w:r w:rsidRPr="001B5F70">
        <w:t>Harasym</w:t>
      </w:r>
      <w:proofErr w:type="spellEnd"/>
      <w:r w:rsidRPr="001B5F70">
        <w:t xml:space="preserve"> PH, Fick GH. Diagnostic reasoning strategies and diagnostic success. </w:t>
      </w:r>
      <w:hyperlink r:id="rId85" w:history="1">
        <w:r w:rsidRPr="001B5F70">
          <w:rPr>
            <w:rStyle w:val="Hyperlink"/>
          </w:rPr>
          <w:t>Medical education</w:t>
        </w:r>
      </w:hyperlink>
      <w:r w:rsidRPr="001B5F70">
        <w:t>. 2003 Aug;37(8):695-703.</w:t>
      </w:r>
    </w:p>
    <w:p w14:paraId="0F76D9AE" w14:textId="5D89994A" w:rsidR="002929D7" w:rsidRDefault="002929D7"/>
    <w:p w14:paraId="1D4E6CB1" w14:textId="77777777" w:rsidR="00FD4F85" w:rsidRDefault="00FD4F85"/>
    <w:sectPr w:rsidR="00FD4F85" w:rsidSect="00922EE7">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holas Yeung" w:date="2024-05-14T16:42:00Z" w:initials="NY">
    <w:p w14:paraId="67F6EE5C" w14:textId="77777777" w:rsidR="00264929" w:rsidRDefault="00264929" w:rsidP="00264929">
      <w:r>
        <w:rPr>
          <w:rStyle w:val="CommentReference"/>
        </w:rPr>
        <w:annotationRef/>
      </w:r>
      <w:r>
        <w:rPr>
          <w:color w:val="000000"/>
          <w:sz w:val="20"/>
          <w:szCs w:val="20"/>
        </w:rPr>
        <w:t>While we’re working on the document, it’d be good to integrate figures and tables into this file for ease of reference. The journal might require them to be separate in the end, but we can do that separation when the time comes.</w:t>
      </w:r>
    </w:p>
  </w:comment>
  <w:comment w:id="1" w:author="Sriraj Aiyer" w:date="2024-05-22T16:31:00Z" w:initials="SA">
    <w:p w14:paraId="3186AFD5" w14:textId="5BFB0BA6" w:rsidR="005C6AC7" w:rsidRDefault="005C6AC7">
      <w:pPr>
        <w:pStyle w:val="CommentText"/>
      </w:pPr>
      <w:r>
        <w:rPr>
          <w:rStyle w:val="CommentReference"/>
        </w:rPr>
        <w:annotationRef/>
      </w:r>
      <w:r>
        <w:t>Added.</w:t>
      </w:r>
    </w:p>
  </w:comment>
  <w:comment w:id="5" w:author="Nicholas Yeung" w:date="2024-05-14T16:19:00Z" w:initials="NY">
    <w:p w14:paraId="7D13B554" w14:textId="373BE0BC" w:rsidR="00287E26" w:rsidRDefault="00287E26" w:rsidP="00287E26">
      <w:r>
        <w:rPr>
          <w:rStyle w:val="CommentReference"/>
        </w:rPr>
        <w:annotationRef/>
      </w:r>
      <w:r>
        <w:rPr>
          <w:color w:val="000000"/>
          <w:sz w:val="20"/>
          <w:szCs w:val="20"/>
        </w:rPr>
        <w:t>Clarify</w:t>
      </w:r>
    </w:p>
  </w:comment>
  <w:comment w:id="7" w:author="Nicholas Yeung" w:date="2024-05-14T16:44:00Z" w:initials="NY">
    <w:p w14:paraId="7D841A01" w14:textId="77777777" w:rsidR="005F2516" w:rsidRDefault="005F2516" w:rsidP="005F2516">
      <w:r>
        <w:rPr>
          <w:rStyle w:val="CommentReference"/>
        </w:rPr>
        <w:annotationRef/>
      </w:r>
      <w:r>
        <w:rPr>
          <w:color w:val="000000"/>
          <w:sz w:val="20"/>
          <w:szCs w:val="20"/>
        </w:rPr>
        <w:t>Would this normally be put here? Maybe sits more naturally in “Eligibility criteria”?</w:t>
      </w:r>
    </w:p>
  </w:comment>
  <w:comment w:id="8" w:author="Sriraj Aiyer" w:date="2024-05-22T16:34:00Z" w:initials="SA">
    <w:p w14:paraId="31B10FE5" w14:textId="03640360" w:rsidR="00BC7F8A" w:rsidRDefault="00BC7F8A">
      <w:pPr>
        <w:pStyle w:val="CommentText"/>
      </w:pPr>
      <w:r>
        <w:rPr>
          <w:rStyle w:val="CommentReference"/>
        </w:rPr>
        <w:annotationRef/>
      </w:r>
      <w:r>
        <w:t xml:space="preserve">Yes, this seems to be mentioned early on. </w:t>
      </w:r>
    </w:p>
  </w:comment>
  <w:comment w:id="15" w:author="Nicholas Yeung" w:date="2024-05-14T16:45:00Z" w:initials="NY">
    <w:p w14:paraId="3A5E6508" w14:textId="77777777" w:rsidR="00FB4163" w:rsidRDefault="00FB4163" w:rsidP="00FB4163">
      <w:r>
        <w:rPr>
          <w:rStyle w:val="CommentReference"/>
        </w:rPr>
        <w:annotationRef/>
      </w:r>
      <w:r>
        <w:rPr>
          <w:color w:val="000000"/>
          <w:sz w:val="20"/>
          <w:szCs w:val="20"/>
        </w:rPr>
        <w:t>“find… found” is awkward.</w:t>
      </w:r>
    </w:p>
  </w:comment>
  <w:comment w:id="26" w:author="Nicholas Yeung" w:date="2024-05-14T16:46:00Z" w:initials="NY">
    <w:p w14:paraId="7DD3C6D5" w14:textId="77777777" w:rsidR="008B0D21" w:rsidRDefault="009A2F9E" w:rsidP="008B0D21">
      <w:r>
        <w:rPr>
          <w:rStyle w:val="CommentReference"/>
        </w:rPr>
        <w:annotationRef/>
      </w:r>
      <w:r w:rsidR="008B0D21">
        <w:rPr>
          <w:sz w:val="20"/>
          <w:szCs w:val="20"/>
        </w:rPr>
        <w:t>Make explicit two themes: Determinants of confidence vs. uses of confidence? Maybe here spell out the theme you’ve mentioned about confidence/accuracy dissociations?</w:t>
      </w:r>
    </w:p>
  </w:comment>
  <w:comment w:id="45" w:author="Nicholas Yeung" w:date="2024-05-14T16:47:00Z" w:initials="NY">
    <w:p w14:paraId="50B9A854" w14:textId="77777777" w:rsidR="0098382D" w:rsidRDefault="0098382D" w:rsidP="0098382D">
      <w:r>
        <w:rPr>
          <w:rStyle w:val="CommentReference"/>
        </w:rPr>
        <w:annotationRef/>
      </w:r>
      <w:r>
        <w:rPr>
          <w:color w:val="000000"/>
          <w:sz w:val="20"/>
          <w:szCs w:val="20"/>
        </w:rPr>
        <w:t>As phrased, these don’t come across as “conclusions”. Maybe swap the order of the sentences and frame in a more application-focused way?</w:t>
      </w:r>
    </w:p>
  </w:comment>
  <w:comment w:id="56" w:author="Nicholas Yeung" w:date="2024-05-14T16:48:00Z" w:initials="NY">
    <w:p w14:paraId="5B7C3804" w14:textId="77777777" w:rsidR="00D54B3E" w:rsidRDefault="00D54B3E" w:rsidP="00D54B3E">
      <w:r>
        <w:rPr>
          <w:rStyle w:val="CommentReference"/>
        </w:rPr>
        <w:annotationRef/>
      </w:r>
      <w:r>
        <w:rPr>
          <w:color w:val="000000"/>
          <w:sz w:val="20"/>
          <w:szCs w:val="20"/>
        </w:rPr>
        <w:t>But also how confidence is used?</w:t>
      </w:r>
    </w:p>
  </w:comment>
  <w:comment w:id="63" w:author="Nicholas Yeung" w:date="2024-05-14T16:49:00Z" w:initials="NY">
    <w:p w14:paraId="21A381D1" w14:textId="77777777" w:rsidR="00F644F7" w:rsidRDefault="00575258" w:rsidP="00F644F7">
      <w:r>
        <w:rPr>
          <w:rStyle w:val="CommentReference"/>
        </w:rPr>
        <w:annotationRef/>
      </w:r>
      <w:r w:rsidR="00F644F7">
        <w:rPr>
          <w:sz w:val="20"/>
          <w:szCs w:val="20"/>
        </w:rPr>
        <w:t>Phrasing like “it is indicated that” and “hinting at” sound equivocal and weak. Let’s aim to phrase with more, er, confidence!</w:t>
      </w:r>
      <w:r w:rsidR="00F644F7">
        <w:rPr>
          <w:sz w:val="20"/>
          <w:szCs w:val="20"/>
        </w:rPr>
        <w:cr/>
        <w:t>“Identifies factors that cause discrepancies between confidence and accuracy”</w:t>
      </w:r>
      <w:r w:rsidR="00F644F7">
        <w:rPr>
          <w:sz w:val="20"/>
          <w:szCs w:val="20"/>
        </w:rPr>
        <w:cr/>
        <w:t>“Identifies the pathways by which confidence, and misplaced confidence, can affect diagnosis and patient care”</w:t>
      </w:r>
    </w:p>
    <w:p w14:paraId="37A87C7D" w14:textId="77777777" w:rsidR="00F644F7" w:rsidRDefault="00F644F7" w:rsidP="00F644F7">
      <w:r>
        <w:rPr>
          <w:sz w:val="20"/>
          <w:szCs w:val="20"/>
        </w:rPr>
        <w:t>“Introduces an integrative model…”</w:t>
      </w:r>
    </w:p>
  </w:comment>
  <w:comment w:id="77" w:author="Nicholas Yeung" w:date="2024-05-14T16:56:00Z" w:initials="NY">
    <w:p w14:paraId="1F78A4E0" w14:textId="77777777" w:rsidR="00CB6104" w:rsidRDefault="00CB6104" w:rsidP="00CB6104">
      <w:r>
        <w:rPr>
          <w:rStyle w:val="CommentReference"/>
        </w:rPr>
        <w:annotationRef/>
      </w:r>
      <w:r>
        <w:rPr>
          <w:color w:val="000000"/>
          <w:sz w:val="20"/>
          <w:szCs w:val="20"/>
        </w:rPr>
        <w:t>This sounds like a very sensible strategy rather than something inherently “biased”.</w:t>
      </w:r>
    </w:p>
  </w:comment>
  <w:comment w:id="87" w:author="Nicholas Yeung" w:date="2024-05-14T16:56:00Z" w:initials="NY">
    <w:p w14:paraId="5E1B7462" w14:textId="77777777" w:rsidR="00262648" w:rsidRDefault="005A1DD3" w:rsidP="00262648">
      <w:r>
        <w:rPr>
          <w:rStyle w:val="CommentReference"/>
        </w:rPr>
        <w:annotationRef/>
      </w:r>
      <w:r w:rsidR="00262648">
        <w:rPr>
          <w:sz w:val="20"/>
          <w:szCs w:val="20"/>
        </w:rPr>
        <w:t>Unpack in relation to error — e.g., overconfidence leads to failure to consider alternative diagnoses, or inappropriate weight in group decisions. The key idea is to give a hint why studying confidence is going to be interesting (without giving too much away about what we’re going to find!).</w:t>
      </w:r>
    </w:p>
  </w:comment>
  <w:comment w:id="91" w:author="Nicholas Yeung" w:date="2024-05-15T17:45:00Z" w:initials="NY">
    <w:p w14:paraId="36F9284E" w14:textId="77777777" w:rsidR="00E85051" w:rsidRDefault="00E85051" w:rsidP="00E85051">
      <w:r>
        <w:rPr>
          <w:rStyle w:val="CommentReference"/>
        </w:rPr>
        <w:annotationRef/>
      </w:r>
      <w:r>
        <w:rPr>
          <w:color w:val="000000"/>
          <w:sz w:val="20"/>
          <w:szCs w:val="20"/>
        </w:rPr>
        <w:t>Maybe frame in terms of how lab research points at potential relevance of confidence in clinical decision making: Imperfectly calibrated (dependent on various factors, multiple cues) but nevertheless plays an important role in decisions, info seeking, advice seeking and use, etc.</w:t>
      </w:r>
    </w:p>
    <w:p w14:paraId="03E3A1A3" w14:textId="77777777" w:rsidR="00E85051" w:rsidRDefault="00E85051" w:rsidP="00E85051">
      <w:r>
        <w:rPr>
          <w:color w:val="000000"/>
          <w:sz w:val="20"/>
          <w:szCs w:val="20"/>
        </w:rPr>
        <w:t>As well as identifying themes that will be key to the review of existing studies, we can also use this section to identify themes that we might refer to in the discussion as needing further work in the medical context.</w:t>
      </w:r>
    </w:p>
  </w:comment>
  <w:comment w:id="93" w:author="Sriraj Aiyer" w:date="2024-05-24T11:15:00Z" w:initials="SA">
    <w:p w14:paraId="2F4E6940" w14:textId="1BF48374" w:rsidR="000D755F" w:rsidRPr="0092358D" w:rsidRDefault="000D755F" w:rsidP="0092358D">
      <w:pPr>
        <w:rPr>
          <w:rFonts w:ascii="Times New Roman" w:eastAsia="Times New Roman" w:hAnsi="Times New Roman" w:cs="Times New Roman"/>
          <w:lang w:eastAsia="en-GB" w:bidi="hi-IN"/>
        </w:rPr>
      </w:pPr>
      <w:r>
        <w:rPr>
          <w:rStyle w:val="CommentReference"/>
        </w:rPr>
        <w:annotationRef/>
      </w:r>
      <w:r w:rsidR="0092358D" w:rsidRPr="0092358D">
        <w:rPr>
          <w:rFonts w:ascii="Arial" w:eastAsia="Times New Roman" w:hAnsi="Arial" w:cs="Arial"/>
          <w:color w:val="222222"/>
          <w:sz w:val="20"/>
          <w:szCs w:val="20"/>
          <w:shd w:val="clear" w:color="auto" w:fill="FFFFFF"/>
          <w:lang w:eastAsia="en-GB" w:bidi="hi-IN"/>
        </w:rPr>
        <w:t>Boldt A, Yeung N. Shared neural markers of decision confidence and error detection. Journal of Neuroscience. 2015 Feb 25;35(8):3478-84.</w:t>
      </w:r>
    </w:p>
  </w:comment>
  <w:comment w:id="102" w:author="Sriraj Aiyer" w:date="2024-05-24T11:32:00Z" w:initials="SA">
    <w:p w14:paraId="2BD2FD19" w14:textId="77777777" w:rsidR="00E7112C" w:rsidRPr="0092358D" w:rsidRDefault="00E7112C" w:rsidP="00E7112C">
      <w:pPr>
        <w:rPr>
          <w:rFonts w:ascii="Times New Roman" w:eastAsia="Times New Roman" w:hAnsi="Times New Roman" w:cs="Times New Roman"/>
          <w:lang w:eastAsia="en-GB" w:bidi="hi-IN"/>
        </w:rPr>
      </w:pPr>
      <w:r>
        <w:rPr>
          <w:rStyle w:val="CommentReference"/>
        </w:rPr>
        <w:annotationRef/>
      </w:r>
      <w:r w:rsidRPr="0092358D">
        <w:rPr>
          <w:rFonts w:ascii="Arial" w:eastAsia="Times New Roman" w:hAnsi="Arial" w:cs="Arial"/>
          <w:color w:val="222222"/>
          <w:sz w:val="20"/>
          <w:szCs w:val="20"/>
          <w:shd w:val="clear" w:color="auto" w:fill="FFFFFF"/>
          <w:lang w:eastAsia="en-GB" w:bidi="hi-IN"/>
        </w:rPr>
        <w:t xml:space="preserve">Vickers D, Packer J. Effects of alternating set for speed or accuracy on response time, accuracy and confidence in a unidimensional discrimination task. Acta </w:t>
      </w:r>
      <w:proofErr w:type="spellStart"/>
      <w:r w:rsidRPr="0092358D">
        <w:rPr>
          <w:rFonts w:ascii="Arial" w:eastAsia="Times New Roman" w:hAnsi="Arial" w:cs="Arial"/>
          <w:color w:val="222222"/>
          <w:sz w:val="20"/>
          <w:szCs w:val="20"/>
          <w:shd w:val="clear" w:color="auto" w:fill="FFFFFF"/>
          <w:lang w:eastAsia="en-GB" w:bidi="hi-IN"/>
        </w:rPr>
        <w:t>psychologica</w:t>
      </w:r>
      <w:proofErr w:type="spellEnd"/>
      <w:r w:rsidRPr="0092358D">
        <w:rPr>
          <w:rFonts w:ascii="Arial" w:eastAsia="Times New Roman" w:hAnsi="Arial" w:cs="Arial"/>
          <w:color w:val="222222"/>
          <w:sz w:val="20"/>
          <w:szCs w:val="20"/>
          <w:shd w:val="clear" w:color="auto" w:fill="FFFFFF"/>
          <w:lang w:eastAsia="en-GB" w:bidi="hi-IN"/>
        </w:rPr>
        <w:t>. 1982 Mar 1;50(2):179-97.</w:t>
      </w:r>
    </w:p>
  </w:comment>
  <w:comment w:id="103" w:author="Sriraj Aiyer" w:date="2024-05-24T11:34:00Z" w:initials="SA">
    <w:p w14:paraId="58447EEC" w14:textId="77777777" w:rsidR="00E7112C" w:rsidRPr="0092358D" w:rsidRDefault="00E7112C" w:rsidP="00E7112C">
      <w:pPr>
        <w:rPr>
          <w:rFonts w:ascii="Times New Roman" w:eastAsia="Times New Roman" w:hAnsi="Times New Roman" w:cs="Times New Roman"/>
          <w:lang w:eastAsia="en-GB" w:bidi="hi-IN"/>
        </w:rPr>
      </w:pPr>
      <w:r>
        <w:rPr>
          <w:rStyle w:val="CommentReference"/>
        </w:rPr>
        <w:annotationRef/>
      </w:r>
      <w:proofErr w:type="spellStart"/>
      <w:r w:rsidRPr="0092358D">
        <w:rPr>
          <w:rFonts w:ascii="Arial" w:eastAsia="Times New Roman" w:hAnsi="Arial" w:cs="Arial"/>
          <w:color w:val="222222"/>
          <w:sz w:val="20"/>
          <w:szCs w:val="20"/>
          <w:shd w:val="clear" w:color="auto" w:fill="FFFFFF"/>
          <w:lang w:eastAsia="en-GB" w:bidi="hi-IN"/>
        </w:rPr>
        <w:t>Zylberberg</w:t>
      </w:r>
      <w:proofErr w:type="spellEnd"/>
      <w:r w:rsidRPr="0092358D">
        <w:rPr>
          <w:rFonts w:ascii="Arial" w:eastAsia="Times New Roman" w:hAnsi="Arial" w:cs="Arial"/>
          <w:color w:val="222222"/>
          <w:sz w:val="20"/>
          <w:szCs w:val="20"/>
          <w:shd w:val="clear" w:color="auto" w:fill="FFFFFF"/>
          <w:lang w:eastAsia="en-GB" w:bidi="hi-IN"/>
        </w:rPr>
        <w:t xml:space="preserve"> A, </w:t>
      </w:r>
      <w:proofErr w:type="spellStart"/>
      <w:r w:rsidRPr="0092358D">
        <w:rPr>
          <w:rFonts w:ascii="Arial" w:eastAsia="Times New Roman" w:hAnsi="Arial" w:cs="Arial"/>
          <w:color w:val="222222"/>
          <w:sz w:val="20"/>
          <w:szCs w:val="20"/>
          <w:shd w:val="clear" w:color="auto" w:fill="FFFFFF"/>
          <w:lang w:eastAsia="en-GB" w:bidi="hi-IN"/>
        </w:rPr>
        <w:t>Barttfeld</w:t>
      </w:r>
      <w:proofErr w:type="spellEnd"/>
      <w:r w:rsidRPr="0092358D">
        <w:rPr>
          <w:rFonts w:ascii="Arial" w:eastAsia="Times New Roman" w:hAnsi="Arial" w:cs="Arial"/>
          <w:color w:val="222222"/>
          <w:sz w:val="20"/>
          <w:szCs w:val="20"/>
          <w:shd w:val="clear" w:color="auto" w:fill="FFFFFF"/>
          <w:lang w:eastAsia="en-GB" w:bidi="hi-IN"/>
        </w:rPr>
        <w:t xml:space="preserve"> P, </w:t>
      </w:r>
      <w:proofErr w:type="spellStart"/>
      <w:r w:rsidRPr="0092358D">
        <w:rPr>
          <w:rFonts w:ascii="Arial" w:eastAsia="Times New Roman" w:hAnsi="Arial" w:cs="Arial"/>
          <w:color w:val="222222"/>
          <w:sz w:val="20"/>
          <w:szCs w:val="20"/>
          <w:shd w:val="clear" w:color="auto" w:fill="FFFFFF"/>
          <w:lang w:eastAsia="en-GB" w:bidi="hi-IN"/>
        </w:rPr>
        <w:t>Sigman</w:t>
      </w:r>
      <w:proofErr w:type="spellEnd"/>
      <w:r w:rsidRPr="0092358D">
        <w:rPr>
          <w:rFonts w:ascii="Arial" w:eastAsia="Times New Roman" w:hAnsi="Arial" w:cs="Arial"/>
          <w:color w:val="222222"/>
          <w:sz w:val="20"/>
          <w:szCs w:val="20"/>
          <w:shd w:val="clear" w:color="auto" w:fill="FFFFFF"/>
          <w:lang w:eastAsia="en-GB" w:bidi="hi-IN"/>
        </w:rPr>
        <w:t xml:space="preserve"> M. The construction of confidence in a perceptual decision. Frontiers in integrative neuroscience. 2012 Sep 21;6:79.</w:t>
      </w:r>
    </w:p>
  </w:comment>
  <w:comment w:id="104" w:author="Sriraj Aiyer" w:date="2024-05-24T11:37:00Z" w:initials="SA">
    <w:p w14:paraId="56C61194" w14:textId="77777777" w:rsidR="00E7112C" w:rsidRPr="0092358D" w:rsidRDefault="00E7112C" w:rsidP="00E7112C">
      <w:pPr>
        <w:rPr>
          <w:rFonts w:ascii="Times New Roman" w:eastAsia="Times New Roman" w:hAnsi="Times New Roman" w:cs="Times New Roman"/>
          <w:lang w:eastAsia="en-GB" w:bidi="hi-IN"/>
        </w:rPr>
      </w:pPr>
      <w:r>
        <w:rPr>
          <w:rStyle w:val="CommentReference"/>
        </w:rPr>
        <w:annotationRef/>
      </w:r>
      <w:r w:rsidRPr="0092358D">
        <w:rPr>
          <w:rFonts w:ascii="Arial" w:eastAsia="Times New Roman" w:hAnsi="Arial" w:cs="Arial"/>
          <w:color w:val="222222"/>
          <w:sz w:val="20"/>
          <w:szCs w:val="20"/>
          <w:shd w:val="clear" w:color="auto" w:fill="FFFFFF"/>
          <w:lang w:eastAsia="en-GB" w:bidi="hi-IN"/>
        </w:rPr>
        <w:t xml:space="preserve">Ko YH, </w:t>
      </w:r>
      <w:proofErr w:type="spellStart"/>
      <w:r w:rsidRPr="0092358D">
        <w:rPr>
          <w:rFonts w:ascii="Arial" w:eastAsia="Times New Roman" w:hAnsi="Arial" w:cs="Arial"/>
          <w:color w:val="222222"/>
          <w:sz w:val="20"/>
          <w:szCs w:val="20"/>
          <w:shd w:val="clear" w:color="auto" w:fill="FFFFFF"/>
          <w:lang w:eastAsia="en-GB" w:bidi="hi-IN"/>
        </w:rPr>
        <w:t>Feuerriegel</w:t>
      </w:r>
      <w:proofErr w:type="spellEnd"/>
      <w:r w:rsidRPr="0092358D">
        <w:rPr>
          <w:rFonts w:ascii="Arial" w:eastAsia="Times New Roman" w:hAnsi="Arial" w:cs="Arial"/>
          <w:color w:val="222222"/>
          <w:sz w:val="20"/>
          <w:szCs w:val="20"/>
          <w:shd w:val="clear" w:color="auto" w:fill="FFFFFF"/>
          <w:lang w:eastAsia="en-GB" w:bidi="hi-IN"/>
        </w:rPr>
        <w:t xml:space="preserve"> D, Turner W, </w:t>
      </w:r>
      <w:proofErr w:type="spellStart"/>
      <w:r w:rsidRPr="0092358D">
        <w:rPr>
          <w:rFonts w:ascii="Arial" w:eastAsia="Times New Roman" w:hAnsi="Arial" w:cs="Arial"/>
          <w:color w:val="222222"/>
          <w:sz w:val="20"/>
          <w:szCs w:val="20"/>
          <w:shd w:val="clear" w:color="auto" w:fill="FFFFFF"/>
          <w:lang w:eastAsia="en-GB" w:bidi="hi-IN"/>
        </w:rPr>
        <w:t>Overhoff</w:t>
      </w:r>
      <w:proofErr w:type="spellEnd"/>
      <w:r w:rsidRPr="0092358D">
        <w:rPr>
          <w:rFonts w:ascii="Arial" w:eastAsia="Times New Roman" w:hAnsi="Arial" w:cs="Arial"/>
          <w:color w:val="222222"/>
          <w:sz w:val="20"/>
          <w:szCs w:val="20"/>
          <w:shd w:val="clear" w:color="auto" w:fill="FFFFFF"/>
          <w:lang w:eastAsia="en-GB" w:bidi="hi-IN"/>
        </w:rPr>
        <w:t xml:space="preserve"> H, </w:t>
      </w:r>
      <w:proofErr w:type="spellStart"/>
      <w:r w:rsidRPr="0092358D">
        <w:rPr>
          <w:rFonts w:ascii="Arial" w:eastAsia="Times New Roman" w:hAnsi="Arial" w:cs="Arial"/>
          <w:color w:val="222222"/>
          <w:sz w:val="20"/>
          <w:szCs w:val="20"/>
          <w:shd w:val="clear" w:color="auto" w:fill="FFFFFF"/>
          <w:lang w:eastAsia="en-GB" w:bidi="hi-IN"/>
        </w:rPr>
        <w:t>Niessen</w:t>
      </w:r>
      <w:proofErr w:type="spellEnd"/>
      <w:r w:rsidRPr="0092358D">
        <w:rPr>
          <w:rFonts w:ascii="Arial" w:eastAsia="Times New Roman" w:hAnsi="Arial" w:cs="Arial"/>
          <w:color w:val="222222"/>
          <w:sz w:val="20"/>
          <w:szCs w:val="20"/>
          <w:shd w:val="clear" w:color="auto" w:fill="FFFFFF"/>
          <w:lang w:eastAsia="en-GB" w:bidi="hi-IN"/>
        </w:rPr>
        <w:t xml:space="preserve"> E, Stahl J, Hester R, Fink GR, Weiss PH, Bode S. Divergent effects of absolute evidence magnitude on decision accuracy and confidence in perceptual judgements. Cognition. 2022 Aug 1;225:105125.</w:t>
      </w:r>
    </w:p>
  </w:comment>
  <w:comment w:id="109" w:author="Sriraj Aiyer" w:date="2024-05-24T11:16:00Z" w:initials="SA">
    <w:p w14:paraId="798E6A1A" w14:textId="74E2D406" w:rsidR="000D755F" w:rsidRPr="0092358D" w:rsidRDefault="000D755F" w:rsidP="0092358D">
      <w:pPr>
        <w:rPr>
          <w:rFonts w:ascii="Times New Roman" w:eastAsia="Times New Roman" w:hAnsi="Times New Roman" w:cs="Times New Roman"/>
          <w:lang w:eastAsia="en-GB" w:bidi="hi-IN"/>
        </w:rPr>
      </w:pPr>
      <w:r>
        <w:rPr>
          <w:rStyle w:val="CommentReference"/>
        </w:rPr>
        <w:annotationRef/>
      </w:r>
      <w:r w:rsidR="0092358D" w:rsidRPr="0092358D">
        <w:rPr>
          <w:rFonts w:ascii="Arial" w:eastAsia="Times New Roman" w:hAnsi="Arial" w:cs="Arial"/>
          <w:color w:val="222222"/>
          <w:sz w:val="20"/>
          <w:szCs w:val="20"/>
          <w:shd w:val="clear" w:color="auto" w:fill="FFFFFF"/>
          <w:lang w:eastAsia="en-GB" w:bidi="hi-IN"/>
        </w:rPr>
        <w:t>Kovacs RJ, Lagarde M, Cairns J. Overconfident health workers provide lower quality healthcare. Journal of Economic Psychology. 2020 Jan 1;76:102213.</w:t>
      </w:r>
    </w:p>
  </w:comment>
  <w:comment w:id="122" w:author="Sriraj Aiyer" w:date="2024-05-24T11:50:00Z" w:initials="SA">
    <w:p w14:paraId="3E9600FB" w14:textId="77777777" w:rsidR="00E7112C" w:rsidRPr="00E7112C" w:rsidRDefault="00E7112C" w:rsidP="00E7112C">
      <w:pPr>
        <w:rPr>
          <w:rFonts w:ascii="Times New Roman" w:eastAsia="Times New Roman" w:hAnsi="Times New Roman" w:cs="Times New Roman"/>
          <w:lang w:eastAsia="en-GB" w:bidi="hi-IN"/>
        </w:rPr>
      </w:pPr>
      <w:r>
        <w:rPr>
          <w:rStyle w:val="CommentReference"/>
        </w:rPr>
        <w:annotationRef/>
      </w:r>
      <w:r w:rsidRPr="00E7112C">
        <w:rPr>
          <w:rFonts w:ascii="Arial" w:eastAsia="Times New Roman" w:hAnsi="Arial" w:cs="Arial"/>
          <w:color w:val="222222"/>
          <w:sz w:val="20"/>
          <w:szCs w:val="20"/>
          <w:shd w:val="clear" w:color="auto" w:fill="FFFFFF"/>
          <w:lang w:eastAsia="en-GB" w:bidi="hi-IN"/>
        </w:rPr>
        <w:t xml:space="preserve">Silver I, </w:t>
      </w:r>
      <w:proofErr w:type="spellStart"/>
      <w:r w:rsidRPr="00E7112C">
        <w:rPr>
          <w:rFonts w:ascii="Arial" w:eastAsia="Times New Roman" w:hAnsi="Arial" w:cs="Arial"/>
          <w:color w:val="222222"/>
          <w:sz w:val="20"/>
          <w:szCs w:val="20"/>
          <w:shd w:val="clear" w:color="auto" w:fill="FFFFFF"/>
          <w:lang w:eastAsia="en-GB" w:bidi="hi-IN"/>
        </w:rPr>
        <w:t>Mellers</w:t>
      </w:r>
      <w:proofErr w:type="spellEnd"/>
      <w:r w:rsidRPr="00E7112C">
        <w:rPr>
          <w:rFonts w:ascii="Arial" w:eastAsia="Times New Roman" w:hAnsi="Arial" w:cs="Arial"/>
          <w:color w:val="222222"/>
          <w:sz w:val="20"/>
          <w:szCs w:val="20"/>
          <w:shd w:val="clear" w:color="auto" w:fill="FFFFFF"/>
          <w:lang w:eastAsia="en-GB" w:bidi="hi-IN"/>
        </w:rPr>
        <w:t xml:space="preserve"> BA, </w:t>
      </w:r>
      <w:proofErr w:type="spellStart"/>
      <w:r w:rsidRPr="00E7112C">
        <w:rPr>
          <w:rFonts w:ascii="Arial" w:eastAsia="Times New Roman" w:hAnsi="Arial" w:cs="Arial"/>
          <w:color w:val="222222"/>
          <w:sz w:val="20"/>
          <w:szCs w:val="20"/>
          <w:shd w:val="clear" w:color="auto" w:fill="FFFFFF"/>
          <w:lang w:eastAsia="en-GB" w:bidi="hi-IN"/>
        </w:rPr>
        <w:t>Tetlock</w:t>
      </w:r>
      <w:proofErr w:type="spellEnd"/>
      <w:r w:rsidRPr="00E7112C">
        <w:rPr>
          <w:rFonts w:ascii="Arial" w:eastAsia="Times New Roman" w:hAnsi="Arial" w:cs="Arial"/>
          <w:color w:val="222222"/>
          <w:sz w:val="20"/>
          <w:szCs w:val="20"/>
          <w:shd w:val="clear" w:color="auto" w:fill="FFFFFF"/>
          <w:lang w:eastAsia="en-GB" w:bidi="hi-IN"/>
        </w:rPr>
        <w:t xml:space="preserve"> PE. Wise teamwork: Collective confidence calibration predicts the effectiveness of group discussion. Journal of Experimental Social Psychology. 2021 Sep 1;96:104157.</w:t>
      </w:r>
    </w:p>
    <w:p w14:paraId="5B395A9B" w14:textId="1BB07C45" w:rsidR="00E7112C" w:rsidRDefault="00E7112C">
      <w:pPr>
        <w:pStyle w:val="CommentText"/>
      </w:pPr>
    </w:p>
  </w:comment>
  <w:comment w:id="118" w:author="Sriraj Aiyer" w:date="2024-05-24T11:47:00Z" w:initials="SA">
    <w:p w14:paraId="2FDD9A86" w14:textId="5D898BCF" w:rsidR="00E7112C" w:rsidRPr="00E7112C" w:rsidRDefault="00E7112C" w:rsidP="00E7112C">
      <w:pPr>
        <w:rPr>
          <w:rFonts w:ascii="Times New Roman" w:eastAsia="Times New Roman" w:hAnsi="Times New Roman" w:cs="Times New Roman"/>
          <w:lang w:eastAsia="en-GB" w:bidi="hi-IN"/>
        </w:rPr>
      </w:pPr>
      <w:r>
        <w:rPr>
          <w:rStyle w:val="CommentReference"/>
        </w:rPr>
        <w:annotationRef/>
      </w:r>
      <w:proofErr w:type="spellStart"/>
      <w:r w:rsidRPr="00E7112C">
        <w:rPr>
          <w:rFonts w:ascii="Arial" w:eastAsia="Times New Roman" w:hAnsi="Arial" w:cs="Arial"/>
          <w:color w:val="222222"/>
          <w:sz w:val="20"/>
          <w:szCs w:val="20"/>
          <w:shd w:val="clear" w:color="auto" w:fill="FFFFFF"/>
          <w:lang w:eastAsia="en-GB" w:bidi="hi-IN"/>
        </w:rPr>
        <w:t>Zarnoth</w:t>
      </w:r>
      <w:proofErr w:type="spellEnd"/>
      <w:r w:rsidRPr="00E7112C">
        <w:rPr>
          <w:rFonts w:ascii="Arial" w:eastAsia="Times New Roman" w:hAnsi="Arial" w:cs="Arial"/>
          <w:color w:val="222222"/>
          <w:sz w:val="20"/>
          <w:szCs w:val="20"/>
          <w:shd w:val="clear" w:color="auto" w:fill="FFFFFF"/>
          <w:lang w:eastAsia="en-GB" w:bidi="hi-IN"/>
        </w:rPr>
        <w:t xml:space="preserve"> P, </w:t>
      </w:r>
      <w:proofErr w:type="spellStart"/>
      <w:r w:rsidRPr="00E7112C">
        <w:rPr>
          <w:rFonts w:ascii="Arial" w:eastAsia="Times New Roman" w:hAnsi="Arial" w:cs="Arial"/>
          <w:color w:val="222222"/>
          <w:sz w:val="20"/>
          <w:szCs w:val="20"/>
          <w:shd w:val="clear" w:color="auto" w:fill="FFFFFF"/>
          <w:lang w:eastAsia="en-GB" w:bidi="hi-IN"/>
        </w:rPr>
        <w:t>Sniezek</w:t>
      </w:r>
      <w:proofErr w:type="spellEnd"/>
      <w:r w:rsidRPr="00E7112C">
        <w:rPr>
          <w:rFonts w:ascii="Arial" w:eastAsia="Times New Roman" w:hAnsi="Arial" w:cs="Arial"/>
          <w:color w:val="222222"/>
          <w:sz w:val="20"/>
          <w:szCs w:val="20"/>
          <w:shd w:val="clear" w:color="auto" w:fill="FFFFFF"/>
          <w:lang w:eastAsia="en-GB" w:bidi="hi-IN"/>
        </w:rPr>
        <w:t xml:space="preserve"> JA. The social influence of confidence in group decision making. Journal of Experimental Social Psychology. 1997 Jul 1;33(4):345-66.</w:t>
      </w:r>
    </w:p>
  </w:comment>
  <w:comment w:id="90" w:author="Nicholas Yeung" w:date="2024-05-14T17:02:00Z" w:initials="NY">
    <w:p w14:paraId="28835CD9" w14:textId="0A49298B" w:rsidR="00C404AA" w:rsidRDefault="00C404AA" w:rsidP="00C404AA">
      <w:r>
        <w:rPr>
          <w:rStyle w:val="CommentReference"/>
        </w:rPr>
        <w:annotationRef/>
      </w:r>
      <w:r>
        <w:rPr>
          <w:color w:val="000000"/>
          <w:sz w:val="20"/>
          <w:szCs w:val="20"/>
        </w:rPr>
        <w:t>Scope here to separate out some themes more clearly:</w:t>
      </w:r>
    </w:p>
    <w:p w14:paraId="528DB8FD" w14:textId="77777777" w:rsidR="00C404AA" w:rsidRDefault="00C404AA" w:rsidP="00C404AA">
      <w:r>
        <w:rPr>
          <w:color w:val="000000"/>
          <w:sz w:val="20"/>
          <w:szCs w:val="20"/>
        </w:rPr>
        <w:t>1) Confidence is somewhat but imperfectly related to objective accuracy.</w:t>
      </w:r>
    </w:p>
    <w:p w14:paraId="21FE98AE" w14:textId="77777777" w:rsidR="00C404AA" w:rsidRDefault="00C404AA" w:rsidP="00C404AA">
      <w:r>
        <w:rPr>
          <w:color w:val="000000"/>
          <w:sz w:val="20"/>
          <w:szCs w:val="20"/>
        </w:rPr>
        <w:t>2) Confidence is used by individual decision makers, e.g., in information seeking.</w:t>
      </w:r>
    </w:p>
    <w:p w14:paraId="0ED6099F" w14:textId="77777777" w:rsidR="00C404AA" w:rsidRDefault="00C404AA" w:rsidP="00C404AA">
      <w:r>
        <w:rPr>
          <w:color w:val="000000"/>
          <w:sz w:val="20"/>
          <w:szCs w:val="20"/>
        </w:rPr>
        <w:t>3) Confidence/uncertainty is important when communicated in social/group settings.</w:t>
      </w:r>
    </w:p>
  </w:comment>
  <w:comment w:id="135" w:author="Nicholas Yeung" w:date="2024-05-14T17:06:00Z" w:initials="NY">
    <w:p w14:paraId="06B5DA4A" w14:textId="77777777" w:rsidR="00A7405A" w:rsidRDefault="00E704CB" w:rsidP="00A7405A">
      <w:r>
        <w:rPr>
          <w:rStyle w:val="CommentReference"/>
        </w:rPr>
        <w:annotationRef/>
      </w:r>
      <w:r w:rsidR="00A7405A">
        <w:rPr>
          <w:sz w:val="20"/>
          <w:szCs w:val="20"/>
        </w:rPr>
        <w:t>I wouldn’t define the terms this way. This framing might come across as definitional/nitpicky. Let’s discuss!</w:t>
      </w:r>
    </w:p>
  </w:comment>
  <w:comment w:id="136" w:author="Nicholas Yeung" w:date="2024-05-15T17:24:00Z" w:initials="NY">
    <w:p w14:paraId="329BAF8F" w14:textId="77777777" w:rsidR="004E2D29" w:rsidRDefault="004E2D29" w:rsidP="004E2D29">
      <w:r>
        <w:rPr>
          <w:rStyle w:val="CommentReference"/>
        </w:rPr>
        <w:annotationRef/>
      </w:r>
      <w:r>
        <w:rPr>
          <w:color w:val="000000"/>
          <w:sz w:val="20"/>
          <w:szCs w:val="20"/>
        </w:rPr>
        <w:t>Somewhere it’d be useful to place our review in the context of past work (as we did in the pre-reg document). It can work well to set up a tension between what’s been done before and what questions have been left unanswered.</w:t>
      </w:r>
    </w:p>
  </w:comment>
  <w:comment w:id="139" w:author="Nicholas Yeung" w:date="2024-05-14T17:07:00Z" w:initials="NY">
    <w:p w14:paraId="1D7582E5" w14:textId="171D3FDA" w:rsidR="008D17C5" w:rsidRDefault="008D17C5" w:rsidP="008D17C5">
      <w:r>
        <w:rPr>
          <w:rStyle w:val="CommentReference"/>
        </w:rPr>
        <w:annotationRef/>
      </w:r>
      <w:r>
        <w:rPr>
          <w:color w:val="000000"/>
          <w:sz w:val="20"/>
          <w:szCs w:val="20"/>
        </w:rPr>
        <w:t>Box 2?</w:t>
      </w:r>
    </w:p>
  </w:comment>
  <w:comment w:id="169" w:author="Nicholas Yeung" w:date="2024-05-15T17:10:00Z" w:initials="NY">
    <w:p w14:paraId="64BA15E6" w14:textId="77777777" w:rsidR="00405573" w:rsidRDefault="00405573" w:rsidP="00405573">
      <w:r>
        <w:rPr>
          <w:rStyle w:val="CommentReference"/>
        </w:rPr>
        <w:annotationRef/>
      </w:r>
      <w:r>
        <w:rPr>
          <w:color w:val="000000"/>
          <w:sz w:val="20"/>
          <w:szCs w:val="20"/>
        </w:rPr>
        <w:t>Sounds more like a reference to patients than professionals.</w:t>
      </w:r>
    </w:p>
  </w:comment>
  <w:comment w:id="182" w:author="Sriraj Aiyer" w:date="2024-05-24T11:15:00Z" w:initials="SA">
    <w:p w14:paraId="365031F3" w14:textId="5E981B6B" w:rsidR="000D755F" w:rsidRDefault="000D755F">
      <w:pPr>
        <w:pStyle w:val="CommentText"/>
      </w:pPr>
      <w:r>
        <w:rPr>
          <w:rStyle w:val="CommentReference"/>
        </w:rPr>
        <w:annotationRef/>
      </w:r>
      <w:r>
        <w:t>Add references.</w:t>
      </w:r>
    </w:p>
  </w:comment>
  <w:comment w:id="185" w:author="Nicholas Yeung" w:date="2024-05-15T17:12:00Z" w:initials="NY">
    <w:p w14:paraId="6FE4966C" w14:textId="77777777" w:rsidR="00FB26A0" w:rsidRDefault="00FB26A0" w:rsidP="00FB26A0">
      <w:r>
        <w:rPr>
          <w:rStyle w:val="CommentReference"/>
        </w:rPr>
        <w:annotationRef/>
      </w:r>
      <w:proofErr w:type="spellStart"/>
      <w:r>
        <w:rPr>
          <w:color w:val="000000"/>
          <w:sz w:val="20"/>
          <w:szCs w:val="20"/>
        </w:rPr>
        <w:t>Kammer</w:t>
      </w:r>
      <w:proofErr w:type="spellEnd"/>
      <w:r>
        <w:rPr>
          <w:color w:val="000000"/>
          <w:sz w:val="20"/>
          <w:szCs w:val="20"/>
        </w:rPr>
        <w:t xml:space="preserve"> et al. (2023) had a nice way of describing this “Finally, we hand searched the citations of the remaining articles and identified addi- tional relevant articles via backward and for- ward scanning (Tranfield et al., 2003; Webster &amp; Watson, 2002).”</w:t>
      </w:r>
    </w:p>
  </w:comment>
  <w:comment w:id="211" w:author="Nicholas Yeung" w:date="2024-05-15T17:14:00Z" w:initials="NY">
    <w:p w14:paraId="48547127" w14:textId="77777777" w:rsidR="00A93667" w:rsidRDefault="00A93667" w:rsidP="00A93667">
      <w:r>
        <w:rPr>
          <w:rStyle w:val="CommentReference"/>
        </w:rPr>
        <w:annotationRef/>
      </w:r>
      <w:r>
        <w:rPr>
          <w:color w:val="000000"/>
          <w:sz w:val="20"/>
          <w:szCs w:val="20"/>
        </w:rPr>
        <w:t>Maybe need to spell out, or use a term that’d be recognised beyond the UK?</w:t>
      </w:r>
    </w:p>
  </w:comment>
  <w:comment w:id="241" w:author="Nicholas Yeung" w:date="2024-05-15T17:26:00Z" w:initials="NY">
    <w:p w14:paraId="1C5930F1" w14:textId="77777777" w:rsidR="008E4B68" w:rsidRDefault="008E4B68" w:rsidP="008E4B68">
      <w:r>
        <w:rPr>
          <w:rStyle w:val="CommentReference"/>
        </w:rPr>
        <w:annotationRef/>
      </w:r>
      <w:r>
        <w:rPr>
          <w:color w:val="000000"/>
          <w:sz w:val="20"/>
          <w:szCs w:val="20"/>
        </w:rPr>
        <w:t>Mention other methodologies here, to bring out the contrast?</w:t>
      </w:r>
    </w:p>
  </w:comment>
  <w:comment w:id="245" w:author="Nicholas Yeung" w:date="2024-05-16T12:18:00Z" w:initials="NY">
    <w:p w14:paraId="1FE0C211" w14:textId="77777777" w:rsidR="000D755F" w:rsidRDefault="000D755F" w:rsidP="000D755F">
      <w:r>
        <w:rPr>
          <w:rStyle w:val="CommentReference"/>
        </w:rPr>
        <w:annotationRef/>
      </w:r>
      <w:r>
        <w:rPr>
          <w:color w:val="000000"/>
          <w:sz w:val="20"/>
          <w:szCs w:val="20"/>
        </w:rPr>
        <w:t>This seems really important. I think we could/should include a methodology section in the results, where we can emphasise/synthesise these kinds of points in a really useful way.</w:t>
      </w:r>
    </w:p>
  </w:comment>
  <w:comment w:id="261" w:author="Sriraj Aiyer" w:date="2024-05-24T12:02:00Z" w:initials="SA">
    <w:p w14:paraId="1C921E9C" w14:textId="4500CE49" w:rsidR="0062261E" w:rsidRDefault="0062261E">
      <w:pPr>
        <w:pStyle w:val="CommentText"/>
      </w:pPr>
      <w:r>
        <w:rPr>
          <w:rStyle w:val="CommentReference"/>
        </w:rPr>
        <w:annotationRef/>
      </w:r>
      <w:r>
        <w:t>References</w:t>
      </w:r>
    </w:p>
  </w:comment>
  <w:comment w:id="383" w:author="Nicholas Yeung" w:date="2024-05-15T18:27:00Z" w:initials="NY">
    <w:p w14:paraId="51FF848A" w14:textId="77777777" w:rsidR="008D714C" w:rsidRDefault="008D714C" w:rsidP="008D714C">
      <w:r>
        <w:rPr>
          <w:rStyle w:val="CommentReference"/>
        </w:rPr>
        <w:annotationRef/>
      </w:r>
      <w:r>
        <w:rPr>
          <w:color w:val="000000"/>
          <w:sz w:val="20"/>
          <w:szCs w:val="20"/>
        </w:rPr>
        <w:t>Other sections below seems to be about calibration, so maybe we need a more specific title here.</w:t>
      </w:r>
    </w:p>
  </w:comment>
  <w:comment w:id="386" w:author="Nicholas Yeung" w:date="2024-05-15T17:29:00Z" w:initials="NY">
    <w:p w14:paraId="3139EFE1" w14:textId="42636A77" w:rsidR="00757D2B" w:rsidRDefault="00757D2B" w:rsidP="00757D2B">
      <w:r>
        <w:rPr>
          <w:rStyle w:val="CommentReference"/>
        </w:rPr>
        <w:annotationRef/>
      </w:r>
      <w:r>
        <w:rPr>
          <w:color w:val="000000"/>
          <w:sz w:val="20"/>
          <w:szCs w:val="20"/>
        </w:rPr>
        <w:t>Maybe good to start with the definition of calibration, and how it can be experimentally measured. (Maybe also hint at why calibration matters?) That then sets the context for the findings.</w:t>
      </w:r>
    </w:p>
  </w:comment>
  <w:comment w:id="387" w:author="Sriraj Aiyer" w:date="2024-05-24T12:07:00Z" w:initials="SA">
    <w:p w14:paraId="4F37842A" w14:textId="70A00E16" w:rsidR="00786AD6" w:rsidRDefault="00786AD6">
      <w:pPr>
        <w:pStyle w:val="CommentText"/>
      </w:pPr>
      <w:r>
        <w:rPr>
          <w:rStyle w:val="CommentReference"/>
        </w:rPr>
        <w:annotationRef/>
      </w:r>
      <w:r>
        <w:t>Done now in introduction.</w:t>
      </w:r>
    </w:p>
  </w:comment>
  <w:comment w:id="390" w:author="Nicholas Yeung" w:date="2024-05-15T17:36:00Z" w:initials="NY">
    <w:p w14:paraId="243B4979" w14:textId="77777777" w:rsidR="00EF3275" w:rsidRDefault="003D5EC3" w:rsidP="00EF3275">
      <w:r>
        <w:rPr>
          <w:rStyle w:val="CommentReference"/>
        </w:rPr>
        <w:annotationRef/>
      </w:r>
      <w:r w:rsidR="00EF3275">
        <w:rPr>
          <w:sz w:val="20"/>
          <w:szCs w:val="20"/>
        </w:rPr>
        <w:t>Example of equivocal wording. In redrafting we can make our claims more straightforward and confidently stated.</w:t>
      </w:r>
    </w:p>
  </w:comment>
  <w:comment w:id="396" w:author="Nicholas Yeung" w:date="2024-05-15T17:54:00Z" w:initials="NY">
    <w:p w14:paraId="3E01E7C9" w14:textId="77777777" w:rsidR="00BD2F50" w:rsidRDefault="00BD2F50" w:rsidP="00BD2F50">
      <w:r>
        <w:rPr>
          <w:rStyle w:val="CommentReference"/>
        </w:rPr>
        <w:annotationRef/>
      </w:r>
      <w:r>
        <w:rPr>
          <w:color w:val="000000"/>
          <w:sz w:val="20"/>
          <w:szCs w:val="20"/>
        </w:rPr>
        <w:t>Maybe a danger of confusing calibration and overall confidence here?</w:t>
      </w:r>
    </w:p>
  </w:comment>
  <w:comment w:id="397" w:author="Nicholas Yeung" w:date="2024-05-15T18:07:00Z" w:initials="NY">
    <w:p w14:paraId="0B88A647" w14:textId="77777777" w:rsidR="00654DE5" w:rsidRDefault="00654DE5" w:rsidP="00654DE5">
      <w:r>
        <w:rPr>
          <w:rStyle w:val="CommentReference"/>
        </w:rPr>
        <w:annotationRef/>
      </w:r>
      <w:r>
        <w:rPr>
          <w:color w:val="000000"/>
          <w:sz w:val="20"/>
          <w:szCs w:val="20"/>
        </w:rPr>
        <w:t>Did overwork also reduce calibration?</w:t>
      </w:r>
    </w:p>
  </w:comment>
  <w:comment w:id="398" w:author="Sriraj Aiyer" w:date="2024-05-24T12:13:00Z" w:initials="SA">
    <w:p w14:paraId="672BCC12" w14:textId="0BD504CD" w:rsidR="00786AD6" w:rsidRDefault="00786AD6">
      <w:pPr>
        <w:pStyle w:val="CommentText"/>
      </w:pPr>
      <w:r>
        <w:rPr>
          <w:rStyle w:val="CommentReference"/>
        </w:rPr>
        <w:annotationRef/>
      </w:r>
      <w:r>
        <w:t xml:space="preserve">Because these paradigms are in situ, they don’t have objective accuracy, as they are doing this work with real live patients. I’ll note this. </w:t>
      </w:r>
    </w:p>
  </w:comment>
  <w:comment w:id="401" w:author="Nicholas Yeung" w:date="2024-05-15T17:54:00Z" w:initials="NY">
    <w:p w14:paraId="1DE76A9F" w14:textId="0328E35F" w:rsidR="00AE4B11" w:rsidRDefault="00AE4B11" w:rsidP="00AE4B11">
      <w:r>
        <w:rPr>
          <w:rStyle w:val="CommentReference"/>
        </w:rPr>
        <w:annotationRef/>
      </w:r>
      <w:r>
        <w:rPr>
          <w:color w:val="000000"/>
          <w:sz w:val="20"/>
          <w:szCs w:val="20"/>
        </w:rPr>
        <w:t>I’m not sure what the take-home message is here. Let’s discuss.</w:t>
      </w:r>
    </w:p>
  </w:comment>
  <w:comment w:id="402" w:author="Nicholas Yeung" w:date="2024-05-15T17:56:00Z" w:initials="NY">
    <w:p w14:paraId="0CC4894D" w14:textId="77777777" w:rsidR="00E03A5F" w:rsidRDefault="00E03A5F" w:rsidP="00E03A5F">
      <w:r>
        <w:rPr>
          <w:rStyle w:val="CommentReference"/>
        </w:rPr>
        <w:annotationRef/>
      </w:r>
      <w:r>
        <w:rPr>
          <w:color w:val="000000"/>
          <w:sz w:val="20"/>
          <w:szCs w:val="20"/>
        </w:rPr>
        <w:t>Maybe we need a separate “methodology” section, where we can discuss this type of thing without distracting from the main messages of each section</w:t>
      </w:r>
    </w:p>
  </w:comment>
  <w:comment w:id="406" w:author="Nicholas Yeung" w:date="2024-05-15T18:09:00Z" w:initials="NY">
    <w:p w14:paraId="22341DA7" w14:textId="77777777" w:rsidR="003C7D59" w:rsidRDefault="003C7D59" w:rsidP="003C7D59">
      <w:r>
        <w:rPr>
          <w:rStyle w:val="CommentReference"/>
        </w:rPr>
        <w:annotationRef/>
      </w:r>
      <w:r>
        <w:rPr>
          <w:color w:val="000000"/>
          <w:sz w:val="20"/>
          <w:szCs w:val="20"/>
        </w:rPr>
        <w:t>Does this need a separate section? Seems like it could be integrated into the previous one, since it’s about a factor affecting confidence/calibration.</w:t>
      </w:r>
    </w:p>
  </w:comment>
  <w:comment w:id="413" w:author="Nicholas Yeung" w:date="2024-05-15T18:29:00Z" w:initials="NY">
    <w:p w14:paraId="06B05035" w14:textId="77777777" w:rsidR="00C4251A" w:rsidRDefault="00C4251A" w:rsidP="00C4251A">
      <w:r>
        <w:rPr>
          <w:rStyle w:val="CommentReference"/>
        </w:rPr>
        <w:annotationRef/>
      </w:r>
      <w:r>
        <w:rPr>
          <w:color w:val="000000"/>
          <w:sz w:val="20"/>
          <w:szCs w:val="20"/>
        </w:rPr>
        <w:t>This doesn’t quite fit in this section. I think this is an important point to bring out, though, that more info affects confidence but not accuracy. That seems to fit well in the first themes section.</w:t>
      </w:r>
    </w:p>
  </w:comment>
  <w:comment w:id="415" w:author="Nicholas Yeung" w:date="2024-05-15T18:30:00Z" w:initials="NY">
    <w:p w14:paraId="3501ACDD" w14:textId="77777777" w:rsidR="00C4251A" w:rsidRDefault="00C4251A" w:rsidP="00C4251A">
      <w:r>
        <w:rPr>
          <w:rStyle w:val="CommentReference"/>
        </w:rPr>
        <w:annotationRef/>
      </w:r>
      <w:r>
        <w:rPr>
          <w:color w:val="000000"/>
          <w:sz w:val="20"/>
          <w:szCs w:val="20"/>
        </w:rPr>
        <w:t>What about confidence? In general, this section veers towards clinical error rather than confidence.</w:t>
      </w:r>
    </w:p>
  </w:comment>
  <w:comment w:id="420" w:author="Nicholas Yeung" w:date="2024-05-15T18:11:00Z" w:initials="NY">
    <w:p w14:paraId="72443A6F" w14:textId="77777777" w:rsidR="00DB4669" w:rsidRDefault="00DB4669" w:rsidP="00DB4669">
      <w:r>
        <w:rPr>
          <w:rStyle w:val="CommentReference"/>
        </w:rPr>
        <w:annotationRef/>
      </w:r>
      <w:r>
        <w:rPr>
          <w:color w:val="000000"/>
          <w:sz w:val="20"/>
          <w:szCs w:val="20"/>
        </w:rPr>
        <w:t>Briefly define.</w:t>
      </w:r>
    </w:p>
  </w:comment>
  <w:comment w:id="441" w:author="Nicholas Yeung" w:date="2024-05-15T18:12:00Z" w:initials="NY">
    <w:p w14:paraId="483CD588" w14:textId="77777777" w:rsidR="00DB4669" w:rsidRDefault="00DB4669" w:rsidP="00DB4669">
      <w:r>
        <w:rPr>
          <w:rStyle w:val="CommentReference"/>
        </w:rPr>
        <w:annotationRef/>
      </w:r>
      <w:r>
        <w:rPr>
          <w:color w:val="000000"/>
          <w:sz w:val="20"/>
          <w:szCs w:val="20"/>
        </w:rPr>
        <w:t>Is this referred to somewhere in the text? Why is it a Box, which usually would highlight something particularly important, rather than something parenthetical like this. Maybe we just need a section of “Additional themes”.</w:t>
      </w:r>
    </w:p>
  </w:comment>
  <w:comment w:id="450" w:author="Nicholas Yeung" w:date="2024-05-15T18:17:00Z" w:initials="NY">
    <w:p w14:paraId="4D71D0E3" w14:textId="77777777" w:rsidR="0038707D" w:rsidRDefault="0038707D" w:rsidP="0038707D">
      <w:r>
        <w:rPr>
          <w:rStyle w:val="CommentReference"/>
        </w:rPr>
        <w:annotationRef/>
      </w:r>
      <w:r>
        <w:rPr>
          <w:color w:val="000000"/>
          <w:sz w:val="20"/>
          <w:szCs w:val="20"/>
        </w:rPr>
        <w:t>I don’t know what you mean here.</w:t>
      </w:r>
    </w:p>
  </w:comment>
  <w:comment w:id="452" w:author="Nicholas Yeung" w:date="2024-05-15T18:18:00Z" w:initials="NY">
    <w:p w14:paraId="1997AEB3" w14:textId="77777777" w:rsidR="00814790" w:rsidRDefault="00814790" w:rsidP="00814790">
      <w:r>
        <w:rPr>
          <w:rStyle w:val="CommentReference"/>
        </w:rPr>
        <w:annotationRef/>
      </w:r>
      <w:r>
        <w:rPr>
          <w:color w:val="000000"/>
          <w:sz w:val="20"/>
          <w:szCs w:val="20"/>
        </w:rPr>
        <w:t>No studies of confidence in group decisions? Worth making explicit if so?</w:t>
      </w:r>
    </w:p>
  </w:comment>
  <w:comment w:id="454" w:author="Nicholas Yeung" w:date="2024-05-15T18:26:00Z" w:initials="NY">
    <w:p w14:paraId="6AF493D0" w14:textId="77777777" w:rsidR="00814790" w:rsidRDefault="00814790" w:rsidP="00814790">
      <w:r>
        <w:rPr>
          <w:rStyle w:val="CommentReference"/>
        </w:rPr>
        <w:annotationRef/>
      </w:r>
      <w:r>
        <w:rPr>
          <w:color w:val="000000"/>
          <w:sz w:val="20"/>
          <w:szCs w:val="20"/>
        </w:rPr>
        <w:t>Conceptually this content seems to belong with the earlier stuff about determinants of confidence/calibration, rather than after a section about uses of confidence.</w:t>
      </w:r>
    </w:p>
  </w:comment>
  <w:comment w:id="457" w:author="Nicholas Yeung" w:date="2024-05-15T18:28:00Z" w:initials="NY">
    <w:p w14:paraId="455D818D" w14:textId="77777777" w:rsidR="00315904" w:rsidRDefault="00315904" w:rsidP="00315904">
      <w:r>
        <w:rPr>
          <w:rStyle w:val="CommentReference"/>
        </w:rPr>
        <w:annotationRef/>
      </w:r>
      <w:r>
        <w:rPr>
          <w:color w:val="000000"/>
          <w:sz w:val="20"/>
          <w:szCs w:val="20"/>
        </w:rPr>
        <w:t>Are these studies about the effects of giving early suggestions? Or the clinicians’ own initial differentials?</w:t>
      </w:r>
    </w:p>
  </w:comment>
  <w:comment w:id="474" w:author="Nicholas Yeung" w:date="2024-05-15T18:29:00Z" w:initials="NY">
    <w:p w14:paraId="5EE21292" w14:textId="77777777" w:rsidR="002772F8" w:rsidRDefault="002772F8" w:rsidP="002772F8">
      <w:r>
        <w:rPr>
          <w:rStyle w:val="CommentReference"/>
        </w:rPr>
        <w:annotationRef/>
      </w:r>
      <w:r>
        <w:rPr>
          <w:color w:val="000000"/>
          <w:sz w:val="20"/>
          <w:szCs w:val="20"/>
        </w:rPr>
        <w:t>This doesn’t quite fit in this section. I think this is an important point to bring out, though, that more info affects confidence but not accuracy. That seems to fit well in the first themes section.</w:t>
      </w:r>
    </w:p>
  </w:comment>
  <w:comment w:id="476" w:author="Nicholas Yeung" w:date="2024-05-15T18:30:00Z" w:initials="NY">
    <w:p w14:paraId="6060F475" w14:textId="77777777" w:rsidR="005D0354" w:rsidRDefault="005D0354" w:rsidP="005D0354">
      <w:r>
        <w:rPr>
          <w:rStyle w:val="CommentReference"/>
        </w:rPr>
        <w:annotationRef/>
      </w:r>
      <w:r>
        <w:rPr>
          <w:color w:val="000000"/>
          <w:sz w:val="20"/>
          <w:szCs w:val="20"/>
        </w:rPr>
        <w:t>What about confidence? In general, this section veers towards clinical error rather than confidence.</w:t>
      </w:r>
    </w:p>
  </w:comment>
  <w:comment w:id="485" w:author="Nicholas Yeung" w:date="2024-05-15T18:18:00Z" w:initials="NY">
    <w:p w14:paraId="09F728F0" w14:textId="77777777" w:rsidR="00963C9E" w:rsidRDefault="00963C9E" w:rsidP="00963C9E">
      <w:r>
        <w:rPr>
          <w:rStyle w:val="CommentReference"/>
        </w:rPr>
        <w:annotationRef/>
      </w:r>
      <w:r>
        <w:rPr>
          <w:color w:val="000000"/>
          <w:sz w:val="20"/>
          <w:szCs w:val="20"/>
        </w:rPr>
        <w:t>No studies of confidence in group decisions? Worth making explicit if so?</w:t>
      </w:r>
    </w:p>
  </w:comment>
  <w:comment w:id="486" w:author="Sriraj Aiyer" w:date="2024-05-24T12:24:00Z" w:initials="SA">
    <w:p w14:paraId="69EA25A0" w14:textId="77777777" w:rsidR="00963C9E" w:rsidRPr="000A7834" w:rsidRDefault="00963C9E" w:rsidP="00963C9E">
      <w:pPr>
        <w:rPr>
          <w:rFonts w:ascii="Times New Roman" w:eastAsia="Times New Roman" w:hAnsi="Times New Roman" w:cs="Times New Roman"/>
          <w:lang w:eastAsia="en-GB" w:bidi="hi-IN"/>
        </w:rPr>
      </w:pPr>
      <w:r>
        <w:rPr>
          <w:rStyle w:val="CommentReference"/>
        </w:rPr>
        <w:annotationRef/>
      </w:r>
      <w:proofErr w:type="spellStart"/>
      <w:r w:rsidRPr="000A7834">
        <w:rPr>
          <w:rFonts w:ascii="Arial" w:eastAsia="Times New Roman" w:hAnsi="Arial" w:cs="Arial"/>
          <w:color w:val="222222"/>
          <w:sz w:val="20"/>
          <w:szCs w:val="20"/>
          <w:shd w:val="clear" w:color="auto" w:fill="FFFFFF"/>
          <w:lang w:eastAsia="en-GB" w:bidi="hi-IN"/>
        </w:rPr>
        <w:t>Thorlacius-Ussing</w:t>
      </w:r>
      <w:proofErr w:type="spellEnd"/>
      <w:r w:rsidRPr="000A7834">
        <w:rPr>
          <w:rFonts w:ascii="Arial" w:eastAsia="Times New Roman" w:hAnsi="Arial" w:cs="Arial"/>
          <w:color w:val="222222"/>
          <w:sz w:val="20"/>
          <w:szCs w:val="20"/>
          <w:shd w:val="clear" w:color="auto" w:fill="FFFFFF"/>
          <w:lang w:eastAsia="en-GB" w:bidi="hi-IN"/>
        </w:rPr>
        <w:t xml:space="preserve"> G, </w:t>
      </w:r>
      <w:proofErr w:type="spellStart"/>
      <w:r w:rsidRPr="000A7834">
        <w:rPr>
          <w:rFonts w:ascii="Arial" w:eastAsia="Times New Roman" w:hAnsi="Arial" w:cs="Arial"/>
          <w:color w:val="222222"/>
          <w:sz w:val="20"/>
          <w:szCs w:val="20"/>
          <w:shd w:val="clear" w:color="auto" w:fill="FFFFFF"/>
          <w:lang w:eastAsia="en-GB" w:bidi="hi-IN"/>
        </w:rPr>
        <w:t>Bruun</w:t>
      </w:r>
      <w:proofErr w:type="spellEnd"/>
      <w:r w:rsidRPr="000A7834">
        <w:rPr>
          <w:rFonts w:ascii="Arial" w:eastAsia="Times New Roman" w:hAnsi="Arial" w:cs="Arial"/>
          <w:color w:val="222222"/>
          <w:sz w:val="20"/>
          <w:szCs w:val="20"/>
          <w:shd w:val="clear" w:color="auto" w:fill="FFFFFF"/>
          <w:lang w:eastAsia="en-GB" w:bidi="hi-IN"/>
        </w:rPr>
        <w:t xml:space="preserve"> M, </w:t>
      </w:r>
      <w:proofErr w:type="spellStart"/>
      <w:r w:rsidRPr="000A7834">
        <w:rPr>
          <w:rFonts w:ascii="Arial" w:eastAsia="Times New Roman" w:hAnsi="Arial" w:cs="Arial"/>
          <w:color w:val="222222"/>
          <w:sz w:val="20"/>
          <w:szCs w:val="20"/>
          <w:shd w:val="clear" w:color="auto" w:fill="FFFFFF"/>
          <w:lang w:eastAsia="en-GB" w:bidi="hi-IN"/>
        </w:rPr>
        <w:t>Gjerum</w:t>
      </w:r>
      <w:proofErr w:type="spellEnd"/>
      <w:r w:rsidRPr="000A7834">
        <w:rPr>
          <w:rFonts w:ascii="Arial" w:eastAsia="Times New Roman" w:hAnsi="Arial" w:cs="Arial"/>
          <w:color w:val="222222"/>
          <w:sz w:val="20"/>
          <w:szCs w:val="20"/>
          <w:shd w:val="clear" w:color="auto" w:fill="FFFFFF"/>
          <w:lang w:eastAsia="en-GB" w:bidi="hi-IN"/>
        </w:rPr>
        <w:t xml:space="preserve"> L, Frederiksen KS, </w:t>
      </w:r>
      <w:proofErr w:type="spellStart"/>
      <w:r w:rsidRPr="000A7834">
        <w:rPr>
          <w:rFonts w:ascii="Arial" w:eastAsia="Times New Roman" w:hAnsi="Arial" w:cs="Arial"/>
          <w:color w:val="222222"/>
          <w:sz w:val="20"/>
          <w:szCs w:val="20"/>
          <w:shd w:val="clear" w:color="auto" w:fill="FFFFFF"/>
          <w:lang w:eastAsia="en-GB" w:bidi="hi-IN"/>
        </w:rPr>
        <w:t>Rhodius-Meester</w:t>
      </w:r>
      <w:proofErr w:type="spellEnd"/>
      <w:r w:rsidRPr="000A7834">
        <w:rPr>
          <w:rFonts w:ascii="Arial" w:eastAsia="Times New Roman" w:hAnsi="Arial" w:cs="Arial"/>
          <w:color w:val="222222"/>
          <w:sz w:val="20"/>
          <w:szCs w:val="20"/>
          <w:shd w:val="clear" w:color="auto" w:fill="FFFFFF"/>
          <w:lang w:eastAsia="en-GB" w:bidi="hi-IN"/>
        </w:rPr>
        <w:t xml:space="preserve"> HF, van der Flier WM, Waldemar G, </w:t>
      </w:r>
      <w:proofErr w:type="spellStart"/>
      <w:r w:rsidRPr="000A7834">
        <w:rPr>
          <w:rFonts w:ascii="Arial" w:eastAsia="Times New Roman" w:hAnsi="Arial" w:cs="Arial"/>
          <w:color w:val="222222"/>
          <w:sz w:val="20"/>
          <w:szCs w:val="20"/>
          <w:shd w:val="clear" w:color="auto" w:fill="FFFFFF"/>
          <w:lang w:eastAsia="en-GB" w:bidi="hi-IN"/>
        </w:rPr>
        <w:t>Hasselbalch</w:t>
      </w:r>
      <w:proofErr w:type="spellEnd"/>
      <w:r w:rsidRPr="000A7834">
        <w:rPr>
          <w:rFonts w:ascii="Arial" w:eastAsia="Times New Roman" w:hAnsi="Arial" w:cs="Arial"/>
          <w:color w:val="222222"/>
          <w:sz w:val="20"/>
          <w:szCs w:val="20"/>
          <w:shd w:val="clear" w:color="auto" w:fill="FFFFFF"/>
          <w:lang w:eastAsia="en-GB" w:bidi="hi-IN"/>
        </w:rPr>
        <w:t xml:space="preserve"> SG. Comparing a single clinician versus a multidisciplinary consensus conference approach for dementia diagnostics. Journal of Alzheimer's Disease. 2021 Jan 1;83(2):741-51.</w:t>
      </w:r>
    </w:p>
  </w:comment>
  <w:comment w:id="487" w:author="Nicholas Yeung" w:date="2024-05-15T18:30:00Z" w:initials="NY">
    <w:p w14:paraId="4EEC46EE" w14:textId="77777777" w:rsidR="00DF170F" w:rsidRDefault="00DF170F" w:rsidP="00DF170F">
      <w:r>
        <w:rPr>
          <w:rStyle w:val="CommentReference"/>
        </w:rPr>
        <w:annotationRef/>
      </w:r>
      <w:r>
        <w:rPr>
          <w:color w:val="000000"/>
          <w:sz w:val="20"/>
          <w:szCs w:val="20"/>
        </w:rPr>
        <w:t>I think this belongs in the Discussion.</w:t>
      </w:r>
    </w:p>
  </w:comment>
  <w:comment w:id="491" w:author="Nicholas Yeung" w:date="2024-05-15T18:32:00Z" w:initials="NY">
    <w:p w14:paraId="25392524" w14:textId="77777777" w:rsidR="0073545B" w:rsidRDefault="00A87EE3" w:rsidP="0073545B">
      <w:r>
        <w:rPr>
          <w:rStyle w:val="CommentReference"/>
        </w:rPr>
        <w:annotationRef/>
      </w:r>
      <w:r w:rsidR="0073545B">
        <w:rPr>
          <w:sz w:val="20"/>
          <w:szCs w:val="20"/>
        </w:rPr>
        <w:t>There’s a key set of points missing here where we walk the reader through the key points of the figure, and link these explicitly to the research themes above. In general, don’t assume that readers know what figures are showing — always explain! (Same for figures in presentations you give…)</w:t>
      </w:r>
    </w:p>
  </w:comment>
  <w:comment w:id="497" w:author="Nicholas Yeung" w:date="2024-05-15T17:58:00Z" w:initials="NY">
    <w:p w14:paraId="0DD7FF71" w14:textId="770A872B" w:rsidR="005D1BED" w:rsidRDefault="005D1BED" w:rsidP="005D1BED">
      <w:r>
        <w:rPr>
          <w:rStyle w:val="CommentReference"/>
        </w:rPr>
        <w:annotationRef/>
      </w:r>
      <w:r>
        <w:rPr>
          <w:color w:val="000000"/>
          <w:sz w:val="20"/>
          <w:szCs w:val="20"/>
        </w:rPr>
        <w:t>Maybe move this to later. Seems more important to discuss what we found first!</w:t>
      </w:r>
    </w:p>
  </w:comment>
  <w:comment w:id="498" w:author="Nicholas Yeung" w:date="2024-05-15T17:59:00Z" w:initials="NY">
    <w:p w14:paraId="227FEA14" w14:textId="77777777" w:rsidR="007A4108" w:rsidRDefault="007A4108" w:rsidP="007A4108">
      <w:r>
        <w:rPr>
          <w:rStyle w:val="CommentReference"/>
        </w:rPr>
        <w:annotationRef/>
      </w:r>
      <w:r>
        <w:rPr>
          <w:color w:val="000000"/>
          <w:sz w:val="20"/>
          <w:szCs w:val="20"/>
        </w:rPr>
        <w:t>I don’t think we need to justify our work by criticising (or appearing to criticise) other lines of work.</w:t>
      </w:r>
    </w:p>
  </w:comment>
  <w:comment w:id="505" w:author="Nicholas Yeung" w:date="2024-05-16T11:53:00Z" w:initials="NY">
    <w:p w14:paraId="73868D59" w14:textId="77777777" w:rsidR="009D572F" w:rsidRDefault="009D572F" w:rsidP="009D572F">
      <w:r>
        <w:rPr>
          <w:rStyle w:val="CommentReference"/>
        </w:rPr>
        <w:annotationRef/>
      </w:r>
      <w:r>
        <w:rPr>
          <w:color w:val="000000"/>
          <w:sz w:val="20"/>
          <w:szCs w:val="20"/>
        </w:rPr>
        <w:t>Maybe belongs better in a future directions section? This isn’t really a strength of the current review, which is focused elsewhere.</w:t>
      </w:r>
    </w:p>
  </w:comment>
  <w:comment w:id="507" w:author="Nicholas Yeung" w:date="2024-05-16T12:00:00Z" w:initials="NY">
    <w:p w14:paraId="24BDEC39" w14:textId="77777777" w:rsidR="00497BD6" w:rsidRDefault="00497BD6" w:rsidP="00497BD6">
      <w:r>
        <w:rPr>
          <w:rStyle w:val="CommentReference"/>
        </w:rPr>
        <w:annotationRef/>
      </w:r>
      <w:r>
        <w:rPr>
          <w:color w:val="000000"/>
          <w:sz w:val="20"/>
          <w:szCs w:val="20"/>
        </w:rPr>
        <w:t>There’s a danger that, phrased this way, the statement will seem a bit negative/insulting. Maybe can be framed more positively, in terms of confidence being relevant across many domains, so there’s value in synthesis to draw out likely common themes (mention some specifically?). Equally, are there any cases where the conclusions seem domain-specific? I can’t think of any from the review…</w:t>
      </w:r>
    </w:p>
  </w:comment>
  <w:comment w:id="513" w:author="Sriraj Aiyer" w:date="2024-05-24T11:53:00Z" w:initials="SA">
    <w:p w14:paraId="558BF091" w14:textId="77777777" w:rsidR="00E7112C" w:rsidRPr="00E7112C" w:rsidRDefault="00E7112C" w:rsidP="00E7112C">
      <w:pPr>
        <w:rPr>
          <w:rFonts w:ascii="Times New Roman" w:eastAsia="Times New Roman" w:hAnsi="Times New Roman" w:cs="Times New Roman"/>
          <w:lang w:eastAsia="en-GB" w:bidi="hi-IN"/>
        </w:rPr>
      </w:pPr>
      <w:r>
        <w:rPr>
          <w:rStyle w:val="CommentReference"/>
        </w:rPr>
        <w:annotationRef/>
      </w:r>
      <w:proofErr w:type="spellStart"/>
      <w:r w:rsidRPr="00E7112C">
        <w:rPr>
          <w:rFonts w:ascii="Arial" w:eastAsia="Times New Roman" w:hAnsi="Arial" w:cs="Arial"/>
          <w:color w:val="222222"/>
          <w:sz w:val="20"/>
          <w:szCs w:val="20"/>
          <w:shd w:val="clear" w:color="auto" w:fill="FFFFFF"/>
          <w:lang w:eastAsia="en-GB" w:bidi="hi-IN"/>
        </w:rPr>
        <w:t>Dunlosky</w:t>
      </w:r>
      <w:proofErr w:type="spellEnd"/>
      <w:r w:rsidRPr="00E7112C">
        <w:rPr>
          <w:rFonts w:ascii="Arial" w:eastAsia="Times New Roman" w:hAnsi="Arial" w:cs="Arial"/>
          <w:color w:val="222222"/>
          <w:sz w:val="20"/>
          <w:szCs w:val="20"/>
          <w:shd w:val="clear" w:color="auto" w:fill="FFFFFF"/>
          <w:lang w:eastAsia="en-GB" w:bidi="hi-IN"/>
        </w:rPr>
        <w:t xml:space="preserve"> J. Strengthening the student toolbox: Study strategies to boost learning. American Educator. 2013;37(3):12-21.</w:t>
      </w:r>
    </w:p>
    <w:p w14:paraId="7CDA16DF" w14:textId="4207899B" w:rsidR="00E7112C" w:rsidRPr="00E7112C" w:rsidRDefault="00E7112C" w:rsidP="00E7112C">
      <w:pPr>
        <w:rPr>
          <w:rFonts w:ascii="Times New Roman" w:eastAsia="Times New Roman" w:hAnsi="Times New Roman" w:cs="Times New Roman"/>
          <w:lang w:eastAsia="en-GB" w:bidi="hi-IN"/>
        </w:rPr>
      </w:pPr>
      <w:r w:rsidRPr="00E7112C">
        <w:rPr>
          <w:rFonts w:ascii="Arial" w:eastAsia="Times New Roman" w:hAnsi="Arial" w:cs="Arial"/>
          <w:color w:val="222222"/>
          <w:sz w:val="20"/>
          <w:szCs w:val="20"/>
          <w:shd w:val="clear" w:color="auto" w:fill="FFFFFF"/>
          <w:lang w:eastAsia="en-GB" w:bidi="hi-IN"/>
        </w:rPr>
        <w:t xml:space="preserve">Putnam AL, </w:t>
      </w:r>
      <w:proofErr w:type="spellStart"/>
      <w:r w:rsidRPr="00E7112C">
        <w:rPr>
          <w:rFonts w:ascii="Arial" w:eastAsia="Times New Roman" w:hAnsi="Arial" w:cs="Arial"/>
          <w:color w:val="222222"/>
          <w:sz w:val="20"/>
          <w:szCs w:val="20"/>
          <w:shd w:val="clear" w:color="auto" w:fill="FFFFFF"/>
          <w:lang w:eastAsia="en-GB" w:bidi="hi-IN"/>
        </w:rPr>
        <w:t>Sungkhasettee</w:t>
      </w:r>
      <w:proofErr w:type="spellEnd"/>
      <w:r w:rsidRPr="00E7112C">
        <w:rPr>
          <w:rFonts w:ascii="Arial" w:eastAsia="Times New Roman" w:hAnsi="Arial" w:cs="Arial"/>
          <w:color w:val="222222"/>
          <w:sz w:val="20"/>
          <w:szCs w:val="20"/>
          <w:shd w:val="clear" w:color="auto" w:fill="FFFFFF"/>
          <w:lang w:eastAsia="en-GB" w:bidi="hi-IN"/>
        </w:rPr>
        <w:t xml:space="preserve"> VW, Roediger III HL. Optimizing learning in college: Tips from cognitive psychology. Perspectives on Psychological Science. 2016 Sep;11(5):652-60.</w:t>
      </w:r>
    </w:p>
  </w:comment>
  <w:comment w:id="523" w:author="Nicholas Yeung" w:date="2024-05-16T12:00:00Z" w:initials="NY">
    <w:p w14:paraId="72B73257" w14:textId="77777777" w:rsidR="00497BD6" w:rsidRDefault="00497BD6" w:rsidP="00497BD6">
      <w:r>
        <w:rPr>
          <w:rStyle w:val="CommentReference"/>
        </w:rPr>
        <w:annotationRef/>
      </w:r>
      <w:r>
        <w:rPr>
          <w:color w:val="000000"/>
          <w:sz w:val="20"/>
          <w:szCs w:val="20"/>
        </w:rPr>
        <w:t>Do reviews normally include this kind of statement?</w:t>
      </w:r>
    </w:p>
  </w:comment>
  <w:comment w:id="524" w:author="Nicholas Yeung" w:date="2024-05-16T12:05:00Z" w:initials="NY">
    <w:p w14:paraId="0D67246A" w14:textId="77777777" w:rsidR="00497BD6" w:rsidRDefault="00497BD6" w:rsidP="00497BD6">
      <w:r>
        <w:rPr>
          <w:rStyle w:val="CommentReference"/>
        </w:rPr>
        <w:annotationRef/>
      </w:r>
      <w:r>
        <w:rPr>
          <w:color w:val="000000"/>
          <w:sz w:val="20"/>
          <w:szCs w:val="20"/>
        </w:rPr>
        <w:t>Can maybe link this to the previous point (a strength) about the general applicability of findings. The framing could be along the lines of: these issues are widely applicable, hence the value of this scoping review, but this presents a challenge to an effective search strategy. Our forward and backward citation search identified 37% of our sources, with the content of those sources suggesting refinements for future reviews of this topic…</w:t>
      </w:r>
    </w:p>
  </w:comment>
  <w:comment w:id="531" w:author="Nicholas Yeung" w:date="2024-05-16T12:07:00Z" w:initials="NY">
    <w:p w14:paraId="4C2DB46B" w14:textId="77777777" w:rsidR="00D025DD" w:rsidRDefault="00D025DD" w:rsidP="00D025DD">
      <w:r>
        <w:rPr>
          <w:rStyle w:val="CommentReference"/>
        </w:rPr>
        <w:annotationRef/>
      </w:r>
      <w:r>
        <w:rPr>
          <w:color w:val="000000"/>
          <w:sz w:val="20"/>
          <w:szCs w:val="20"/>
        </w:rPr>
        <w:t>I think this distinction is a really useful one — that distinct from errors, how clinicians evaluate their decisions can contribute to the success (or otherwise) of diagnosis and treatment.</w:t>
      </w:r>
    </w:p>
  </w:comment>
  <w:comment w:id="532" w:author="Nicholas Yeung" w:date="2024-05-16T12:23:00Z" w:initials="NY">
    <w:p w14:paraId="52171242" w14:textId="77777777" w:rsidR="00BD66CB" w:rsidRDefault="00BD66CB" w:rsidP="00BD66CB">
      <w:r>
        <w:rPr>
          <w:rStyle w:val="CommentReference"/>
        </w:rPr>
        <w:annotationRef/>
      </w:r>
      <w:r>
        <w:rPr>
          <w:color w:val="000000"/>
          <w:sz w:val="20"/>
          <w:szCs w:val="20"/>
        </w:rPr>
        <w:t>We could maybe spell this out early on by concrete examples: The most obvious problem of confidence is overconfidence -&gt; an overconfident clinician may overlook (or even fail to look for) information that steer them away from an incorrect diagnosis. But underconfidence can also be problematic, in that treatment is delayed or unnecessary tests conducted.</w:t>
      </w:r>
    </w:p>
  </w:comment>
  <w:comment w:id="537" w:author="Sriraj Aiyer" w:date="2024-05-24T12:49:00Z" w:initials="SA">
    <w:p w14:paraId="1A619368" w14:textId="08018142" w:rsidR="00A53F9B" w:rsidRPr="00A53F9B" w:rsidRDefault="00A53F9B" w:rsidP="00A53F9B">
      <w:pPr>
        <w:rPr>
          <w:rFonts w:ascii="Times New Roman" w:eastAsia="Times New Roman" w:hAnsi="Times New Roman" w:cs="Times New Roman"/>
          <w:lang w:eastAsia="en-GB" w:bidi="hi-IN"/>
        </w:rPr>
      </w:pPr>
      <w:r>
        <w:rPr>
          <w:rStyle w:val="CommentReference"/>
        </w:rPr>
        <w:annotationRef/>
      </w:r>
      <w:proofErr w:type="spellStart"/>
      <w:r w:rsidRPr="00A53F9B">
        <w:rPr>
          <w:rFonts w:ascii="Arial" w:eastAsia="Times New Roman" w:hAnsi="Arial" w:cs="Arial"/>
          <w:color w:val="222222"/>
          <w:sz w:val="20"/>
          <w:szCs w:val="20"/>
          <w:shd w:val="clear" w:color="auto" w:fill="FFFFFF"/>
          <w:lang w:eastAsia="en-GB" w:bidi="hi-IN"/>
        </w:rPr>
        <w:t>Hémon</w:t>
      </w:r>
      <w:proofErr w:type="spellEnd"/>
      <w:r w:rsidRPr="00A53F9B">
        <w:rPr>
          <w:rFonts w:ascii="Arial" w:eastAsia="Times New Roman" w:hAnsi="Arial" w:cs="Arial"/>
          <w:color w:val="222222"/>
          <w:sz w:val="20"/>
          <w:szCs w:val="20"/>
          <w:shd w:val="clear" w:color="auto" w:fill="FFFFFF"/>
          <w:lang w:eastAsia="en-GB" w:bidi="hi-IN"/>
        </w:rPr>
        <w:t xml:space="preserve"> B, </w:t>
      </w:r>
      <w:proofErr w:type="spellStart"/>
      <w:r w:rsidRPr="00A53F9B">
        <w:rPr>
          <w:rFonts w:ascii="Arial" w:eastAsia="Times New Roman" w:hAnsi="Arial" w:cs="Arial"/>
          <w:color w:val="222222"/>
          <w:sz w:val="20"/>
          <w:szCs w:val="20"/>
          <w:shd w:val="clear" w:color="auto" w:fill="FFFFFF"/>
          <w:lang w:eastAsia="en-GB" w:bidi="hi-IN"/>
        </w:rPr>
        <w:t>Michinov</w:t>
      </w:r>
      <w:proofErr w:type="spellEnd"/>
      <w:r w:rsidRPr="00A53F9B">
        <w:rPr>
          <w:rFonts w:ascii="Arial" w:eastAsia="Times New Roman" w:hAnsi="Arial" w:cs="Arial"/>
          <w:color w:val="222222"/>
          <w:sz w:val="20"/>
          <w:szCs w:val="20"/>
          <w:shd w:val="clear" w:color="auto" w:fill="FFFFFF"/>
          <w:lang w:eastAsia="en-GB" w:bidi="hi-IN"/>
        </w:rPr>
        <w:t xml:space="preserve"> E, Guy D, Mancheron P, </w:t>
      </w:r>
      <w:proofErr w:type="spellStart"/>
      <w:r w:rsidRPr="00A53F9B">
        <w:rPr>
          <w:rFonts w:ascii="Arial" w:eastAsia="Times New Roman" w:hAnsi="Arial" w:cs="Arial"/>
          <w:color w:val="222222"/>
          <w:sz w:val="20"/>
          <w:szCs w:val="20"/>
          <w:shd w:val="clear" w:color="auto" w:fill="FFFFFF"/>
          <w:lang w:eastAsia="en-GB" w:bidi="hi-IN"/>
        </w:rPr>
        <w:t>Scipion</w:t>
      </w:r>
      <w:proofErr w:type="spellEnd"/>
      <w:r w:rsidRPr="00A53F9B">
        <w:rPr>
          <w:rFonts w:ascii="Arial" w:eastAsia="Times New Roman" w:hAnsi="Arial" w:cs="Arial"/>
          <w:color w:val="222222"/>
          <w:sz w:val="20"/>
          <w:szCs w:val="20"/>
          <w:shd w:val="clear" w:color="auto" w:fill="FFFFFF"/>
          <w:lang w:eastAsia="en-GB" w:bidi="hi-IN"/>
        </w:rPr>
        <w:t xml:space="preserve"> A. Speaking up about errors in routine clinical practice: a simulation-based intervention with nursing students. Clinical Simulation in Nursing. 2020 Aug 1;45:32-41.</w:t>
      </w:r>
    </w:p>
  </w:comment>
  <w:comment w:id="553" w:author="Nicholas Yeung" w:date="2024-05-16T12:15:00Z" w:initials="NY">
    <w:p w14:paraId="47751BBF" w14:textId="3A708A4E" w:rsidR="00855691" w:rsidRDefault="00855691" w:rsidP="00855691">
      <w:r>
        <w:rPr>
          <w:rStyle w:val="CommentReference"/>
        </w:rPr>
        <w:annotationRef/>
      </w:r>
      <w:r>
        <w:rPr>
          <w:color w:val="000000"/>
          <w:sz w:val="20"/>
          <w:szCs w:val="20"/>
        </w:rPr>
        <w:t>Maybe scope to strengthen/clarify the argument here. It seems like there’s much more work on basic confidence/calibration than uses of confidence, and in uses of confidence the focus has been on individuals (e.g., how it affects information search). To reflect this, I think the first set of “implications” should focus on what it means if confidence/calibration are imperfect. Part of this can be discussed in the context of current explorations of uses of confidence (i.e., relate this discussion specifically to the content of the review above, rather than a general “One can imagine…”). Then we can use the existing Psych literature to identify themes that it’d be useful to explore more in a medical setting, particularly regarding how confidence affects group decisions (e.g., in terms of contributing to ‘hidden information’ problems), which seems understudied.</w:t>
      </w:r>
    </w:p>
  </w:comment>
  <w:comment w:id="561" w:author="Sriraj Aiyer" w:date="2024-05-24T13:12:00Z" w:initials="SA">
    <w:p w14:paraId="0B9DD859" w14:textId="6A37C8AE" w:rsidR="003213EA" w:rsidRPr="003213EA" w:rsidRDefault="003213EA" w:rsidP="003213EA">
      <w:pPr>
        <w:rPr>
          <w:rFonts w:ascii="Times New Roman" w:eastAsia="Times New Roman" w:hAnsi="Times New Roman" w:cs="Times New Roman"/>
          <w:lang w:eastAsia="en-GB" w:bidi="hi-IN"/>
        </w:rPr>
      </w:pPr>
      <w:r>
        <w:rPr>
          <w:rStyle w:val="CommentReference"/>
        </w:rPr>
        <w:annotationRef/>
      </w:r>
      <w:proofErr w:type="spellStart"/>
      <w:r w:rsidRPr="003213EA">
        <w:rPr>
          <w:rFonts w:ascii="Arial" w:eastAsia="Times New Roman" w:hAnsi="Arial" w:cs="Arial"/>
          <w:color w:val="222222"/>
          <w:sz w:val="20"/>
          <w:szCs w:val="20"/>
          <w:shd w:val="clear" w:color="auto" w:fill="FFFFFF"/>
          <w:lang w:eastAsia="en-GB" w:bidi="hi-IN"/>
        </w:rPr>
        <w:t>Hautz</w:t>
      </w:r>
      <w:proofErr w:type="spellEnd"/>
      <w:r w:rsidRPr="003213EA">
        <w:rPr>
          <w:rFonts w:ascii="Arial" w:eastAsia="Times New Roman" w:hAnsi="Arial" w:cs="Arial"/>
          <w:color w:val="222222"/>
          <w:sz w:val="20"/>
          <w:szCs w:val="20"/>
          <w:shd w:val="clear" w:color="auto" w:fill="FFFFFF"/>
          <w:lang w:eastAsia="en-GB" w:bidi="hi-IN"/>
        </w:rPr>
        <w:t xml:space="preserve"> WE, </w:t>
      </w:r>
      <w:proofErr w:type="spellStart"/>
      <w:r w:rsidRPr="003213EA">
        <w:rPr>
          <w:rFonts w:ascii="Arial" w:eastAsia="Times New Roman" w:hAnsi="Arial" w:cs="Arial"/>
          <w:color w:val="222222"/>
          <w:sz w:val="20"/>
          <w:szCs w:val="20"/>
          <w:shd w:val="clear" w:color="auto" w:fill="FFFFFF"/>
          <w:lang w:eastAsia="en-GB" w:bidi="hi-IN"/>
        </w:rPr>
        <w:t>Kämmer</w:t>
      </w:r>
      <w:proofErr w:type="spellEnd"/>
      <w:r w:rsidRPr="003213EA">
        <w:rPr>
          <w:rFonts w:ascii="Arial" w:eastAsia="Times New Roman" w:hAnsi="Arial" w:cs="Arial"/>
          <w:color w:val="222222"/>
          <w:sz w:val="20"/>
          <w:szCs w:val="20"/>
          <w:shd w:val="clear" w:color="auto" w:fill="FFFFFF"/>
          <w:lang w:eastAsia="en-GB" w:bidi="hi-IN"/>
        </w:rPr>
        <w:t xml:space="preserve"> JE, </w:t>
      </w:r>
      <w:proofErr w:type="spellStart"/>
      <w:r w:rsidRPr="003213EA">
        <w:rPr>
          <w:rFonts w:ascii="Arial" w:eastAsia="Times New Roman" w:hAnsi="Arial" w:cs="Arial"/>
          <w:color w:val="222222"/>
          <w:sz w:val="20"/>
          <w:szCs w:val="20"/>
          <w:shd w:val="clear" w:color="auto" w:fill="FFFFFF"/>
          <w:lang w:eastAsia="en-GB" w:bidi="hi-IN"/>
        </w:rPr>
        <w:t>Hautz</w:t>
      </w:r>
      <w:proofErr w:type="spellEnd"/>
      <w:r w:rsidRPr="003213EA">
        <w:rPr>
          <w:rFonts w:ascii="Arial" w:eastAsia="Times New Roman" w:hAnsi="Arial" w:cs="Arial"/>
          <w:color w:val="222222"/>
          <w:sz w:val="20"/>
          <w:szCs w:val="20"/>
          <w:shd w:val="clear" w:color="auto" w:fill="FFFFFF"/>
          <w:lang w:eastAsia="en-GB" w:bidi="hi-IN"/>
        </w:rPr>
        <w:t xml:space="preserve"> SC, Sauter TC, Zwaan L, </w:t>
      </w:r>
      <w:proofErr w:type="spellStart"/>
      <w:r w:rsidRPr="003213EA">
        <w:rPr>
          <w:rFonts w:ascii="Arial" w:eastAsia="Times New Roman" w:hAnsi="Arial" w:cs="Arial"/>
          <w:color w:val="222222"/>
          <w:sz w:val="20"/>
          <w:szCs w:val="20"/>
          <w:shd w:val="clear" w:color="auto" w:fill="FFFFFF"/>
          <w:lang w:eastAsia="en-GB" w:bidi="hi-IN"/>
        </w:rPr>
        <w:t>Exadaktylos</w:t>
      </w:r>
      <w:proofErr w:type="spellEnd"/>
      <w:r w:rsidRPr="003213EA">
        <w:rPr>
          <w:rFonts w:ascii="Arial" w:eastAsia="Times New Roman" w:hAnsi="Arial" w:cs="Arial"/>
          <w:color w:val="222222"/>
          <w:sz w:val="20"/>
          <w:szCs w:val="20"/>
          <w:shd w:val="clear" w:color="auto" w:fill="FFFFFF"/>
          <w:lang w:eastAsia="en-GB" w:bidi="hi-IN"/>
        </w:rPr>
        <w:t xml:space="preserve"> AK, </w:t>
      </w:r>
      <w:proofErr w:type="spellStart"/>
      <w:r w:rsidRPr="003213EA">
        <w:rPr>
          <w:rFonts w:ascii="Arial" w:eastAsia="Times New Roman" w:hAnsi="Arial" w:cs="Arial"/>
          <w:color w:val="222222"/>
          <w:sz w:val="20"/>
          <w:szCs w:val="20"/>
          <w:shd w:val="clear" w:color="auto" w:fill="FFFFFF"/>
          <w:lang w:eastAsia="en-GB" w:bidi="hi-IN"/>
        </w:rPr>
        <w:t>Birrenbach</w:t>
      </w:r>
      <w:proofErr w:type="spellEnd"/>
      <w:r w:rsidRPr="003213EA">
        <w:rPr>
          <w:rFonts w:ascii="Arial" w:eastAsia="Times New Roman" w:hAnsi="Arial" w:cs="Arial"/>
          <w:color w:val="222222"/>
          <w:sz w:val="20"/>
          <w:szCs w:val="20"/>
          <w:shd w:val="clear" w:color="auto" w:fill="FFFFFF"/>
          <w:lang w:eastAsia="en-GB" w:bidi="hi-IN"/>
        </w:rPr>
        <w:t xml:space="preserve"> T, Maier V, Müller M, </w:t>
      </w:r>
      <w:proofErr w:type="spellStart"/>
      <w:r w:rsidRPr="003213EA">
        <w:rPr>
          <w:rFonts w:ascii="Arial" w:eastAsia="Times New Roman" w:hAnsi="Arial" w:cs="Arial"/>
          <w:color w:val="222222"/>
          <w:sz w:val="20"/>
          <w:szCs w:val="20"/>
          <w:shd w:val="clear" w:color="auto" w:fill="FFFFFF"/>
          <w:lang w:eastAsia="en-GB" w:bidi="hi-IN"/>
        </w:rPr>
        <w:t>Schauber</w:t>
      </w:r>
      <w:proofErr w:type="spellEnd"/>
      <w:r w:rsidRPr="003213EA">
        <w:rPr>
          <w:rFonts w:ascii="Arial" w:eastAsia="Times New Roman" w:hAnsi="Arial" w:cs="Arial"/>
          <w:color w:val="222222"/>
          <w:sz w:val="20"/>
          <w:szCs w:val="20"/>
          <w:shd w:val="clear" w:color="auto" w:fill="FFFFFF"/>
          <w:lang w:eastAsia="en-GB" w:bidi="hi-IN"/>
        </w:rPr>
        <w:t xml:space="preserve"> SK. Diagnostic error increases mortality and length of hospital stay in patients presenting through the emergency room. Scandinavian journal of trauma, resuscitation and emergency medicine. 2019 Dec;27:1-2.</w:t>
      </w:r>
    </w:p>
  </w:comment>
  <w:comment w:id="562" w:author="Nicholas Yeung" w:date="2024-05-16T12:17:00Z" w:initials="NY">
    <w:p w14:paraId="43A49376" w14:textId="77777777" w:rsidR="00855691" w:rsidRDefault="00855691" w:rsidP="00855691">
      <w:r>
        <w:rPr>
          <w:rStyle w:val="CommentReference"/>
        </w:rPr>
        <w:annotationRef/>
      </w:r>
      <w:r>
        <w:rPr>
          <w:color w:val="000000"/>
          <w:sz w:val="20"/>
          <w:szCs w:val="20"/>
        </w:rPr>
        <w:t>Here again, I’d avoid this kind of negative framing. Better framed along the lines of: studying diagnostic error will continue to be critical, but it may be similarly fruitful to study clinicians’ incorrect evaluations (given the capacity to contribute to [in]effective treatment) -&gt; particularly in a group setting.</w:t>
      </w:r>
    </w:p>
  </w:comment>
  <w:comment w:id="568" w:author="Nicholas Yeung" w:date="2024-05-16T12:18:00Z" w:initials="NY">
    <w:p w14:paraId="115B06B6" w14:textId="77777777" w:rsidR="00AB0C0A" w:rsidRDefault="00AB0C0A" w:rsidP="00AB0C0A">
      <w:r>
        <w:rPr>
          <w:rStyle w:val="CommentReference"/>
        </w:rPr>
        <w:annotationRef/>
      </w:r>
      <w:r>
        <w:rPr>
          <w:color w:val="000000"/>
          <w:sz w:val="20"/>
          <w:szCs w:val="20"/>
        </w:rPr>
        <w:t>This seems really important. I think we could/should include a methodology section in the results, where we can emphasise/synthesise these kinds of points in a really useful way.</w:t>
      </w:r>
    </w:p>
  </w:comment>
  <w:comment w:id="571" w:author="Nicholas Yeung" w:date="2024-05-16T12:19:00Z" w:initials="NY">
    <w:p w14:paraId="42A59684" w14:textId="77777777" w:rsidR="00AB0C0A" w:rsidRDefault="00AB0C0A" w:rsidP="00AB0C0A">
      <w:r>
        <w:rPr>
          <w:rStyle w:val="CommentReference"/>
        </w:rPr>
        <w:annotationRef/>
      </w:r>
      <w:r>
        <w:rPr>
          <w:color w:val="000000"/>
          <w:sz w:val="20"/>
          <w:szCs w:val="20"/>
        </w:rPr>
        <w:t>Or, picking up a theme above, of looking in group decision settings where uncertainty/confidence will naturally be communicated.</w:t>
      </w:r>
    </w:p>
  </w:comment>
  <w:comment w:id="581" w:author="Sriraj Aiyer" w:date="2024-05-24T13:06:00Z" w:initials="SA">
    <w:p w14:paraId="748843D9" w14:textId="444D5F25" w:rsidR="001B27D3" w:rsidRDefault="001B27D3" w:rsidP="001B27D3">
      <w:pPr>
        <w:rPr>
          <w:rFonts w:ascii="Arial" w:eastAsia="Times New Roman" w:hAnsi="Arial" w:cs="Arial"/>
          <w:color w:val="222222"/>
          <w:sz w:val="20"/>
          <w:szCs w:val="20"/>
          <w:shd w:val="clear" w:color="auto" w:fill="FFFFFF"/>
          <w:lang w:eastAsia="en-GB" w:bidi="hi-IN"/>
        </w:rPr>
      </w:pPr>
      <w:r>
        <w:rPr>
          <w:rStyle w:val="CommentReference"/>
        </w:rPr>
        <w:annotationRef/>
      </w:r>
      <w:proofErr w:type="spellStart"/>
      <w:r w:rsidRPr="001B27D3">
        <w:rPr>
          <w:rFonts w:ascii="Arial" w:eastAsia="Times New Roman" w:hAnsi="Arial" w:cs="Arial"/>
          <w:color w:val="222222"/>
          <w:sz w:val="20"/>
          <w:szCs w:val="20"/>
          <w:shd w:val="clear" w:color="auto" w:fill="FFFFFF"/>
          <w:lang w:eastAsia="en-GB" w:bidi="hi-IN"/>
        </w:rPr>
        <w:t>Kerschreiter</w:t>
      </w:r>
      <w:proofErr w:type="spellEnd"/>
      <w:r w:rsidRPr="001B27D3">
        <w:rPr>
          <w:rFonts w:ascii="Arial" w:eastAsia="Times New Roman" w:hAnsi="Arial" w:cs="Arial"/>
          <w:color w:val="222222"/>
          <w:sz w:val="20"/>
          <w:szCs w:val="20"/>
          <w:shd w:val="clear" w:color="auto" w:fill="FFFFFF"/>
          <w:lang w:eastAsia="en-GB" w:bidi="hi-IN"/>
        </w:rPr>
        <w:t xml:space="preserve"> R, Schulz-Hardt S, </w:t>
      </w:r>
      <w:proofErr w:type="spellStart"/>
      <w:r w:rsidRPr="001B27D3">
        <w:rPr>
          <w:rFonts w:ascii="Arial" w:eastAsia="Times New Roman" w:hAnsi="Arial" w:cs="Arial"/>
          <w:color w:val="222222"/>
          <w:sz w:val="20"/>
          <w:szCs w:val="20"/>
          <w:shd w:val="clear" w:color="auto" w:fill="FFFFFF"/>
          <w:lang w:eastAsia="en-GB" w:bidi="hi-IN"/>
        </w:rPr>
        <w:t>Mojzisch</w:t>
      </w:r>
      <w:proofErr w:type="spellEnd"/>
      <w:r w:rsidRPr="001B27D3">
        <w:rPr>
          <w:rFonts w:ascii="Arial" w:eastAsia="Times New Roman" w:hAnsi="Arial" w:cs="Arial"/>
          <w:color w:val="222222"/>
          <w:sz w:val="20"/>
          <w:szCs w:val="20"/>
          <w:shd w:val="clear" w:color="auto" w:fill="FFFFFF"/>
          <w:lang w:eastAsia="en-GB" w:bidi="hi-IN"/>
        </w:rPr>
        <w:t xml:space="preserve"> A, Frey D. Biased information search in homogeneous groups: Confidence as a moderator for the effect of anticipated task requirements. Personality and Social Psychology Bulletin. 2008 May;34(5):679-91.</w:t>
      </w:r>
    </w:p>
    <w:p w14:paraId="6747FAB2" w14:textId="77777777" w:rsidR="001B27D3" w:rsidRPr="001B27D3" w:rsidRDefault="001B27D3" w:rsidP="001B27D3">
      <w:pPr>
        <w:rPr>
          <w:rFonts w:ascii="Times New Roman" w:eastAsia="Times New Roman" w:hAnsi="Times New Roman" w:cs="Times New Roman"/>
          <w:lang w:eastAsia="en-GB" w:bidi="hi-IN"/>
        </w:rPr>
      </w:pPr>
    </w:p>
    <w:p w14:paraId="7FAC139F" w14:textId="77777777" w:rsidR="001B27D3" w:rsidRPr="001B27D3" w:rsidRDefault="001B27D3" w:rsidP="001B27D3">
      <w:pPr>
        <w:rPr>
          <w:rFonts w:ascii="Times New Roman" w:eastAsia="Times New Roman" w:hAnsi="Times New Roman" w:cs="Times New Roman"/>
          <w:lang w:eastAsia="en-GB" w:bidi="hi-IN"/>
        </w:rPr>
      </w:pPr>
      <w:proofErr w:type="spellStart"/>
      <w:r w:rsidRPr="001B27D3">
        <w:rPr>
          <w:rFonts w:ascii="Arial" w:eastAsia="Times New Roman" w:hAnsi="Arial" w:cs="Arial"/>
          <w:color w:val="222222"/>
          <w:sz w:val="20"/>
          <w:szCs w:val="20"/>
          <w:shd w:val="clear" w:color="auto" w:fill="FFFFFF"/>
          <w:lang w:eastAsia="en-GB" w:bidi="hi-IN"/>
        </w:rPr>
        <w:t>Wittenbaum</w:t>
      </w:r>
      <w:proofErr w:type="spellEnd"/>
      <w:r w:rsidRPr="001B27D3">
        <w:rPr>
          <w:rFonts w:ascii="Arial" w:eastAsia="Times New Roman" w:hAnsi="Arial" w:cs="Arial"/>
          <w:color w:val="222222"/>
          <w:sz w:val="20"/>
          <w:szCs w:val="20"/>
          <w:shd w:val="clear" w:color="auto" w:fill="FFFFFF"/>
          <w:lang w:eastAsia="en-GB" w:bidi="hi-IN"/>
        </w:rPr>
        <w:t xml:space="preserve"> GM. The bias toward discussing shared information: Why are high-status group members immune. Communication Research. 2000 Jun;27(3):379-401.</w:t>
      </w:r>
    </w:p>
    <w:p w14:paraId="5C691E12" w14:textId="2A9FD4D8" w:rsidR="001B27D3" w:rsidRDefault="001B27D3">
      <w:pPr>
        <w:pStyle w:val="CommentText"/>
      </w:pPr>
    </w:p>
  </w:comment>
  <w:comment w:id="577" w:author="Sriraj Aiyer" w:date="2024-05-24T13:03:00Z" w:initials="SA">
    <w:p w14:paraId="69EB880B" w14:textId="6EBA9509" w:rsidR="001B27D3" w:rsidRPr="001B27D3" w:rsidRDefault="001B27D3" w:rsidP="001B27D3">
      <w:pPr>
        <w:rPr>
          <w:rFonts w:ascii="Times New Roman" w:eastAsia="Times New Roman" w:hAnsi="Times New Roman" w:cs="Times New Roman"/>
          <w:lang w:eastAsia="en-GB" w:bidi="hi-IN"/>
        </w:rPr>
      </w:pPr>
      <w:r>
        <w:rPr>
          <w:rStyle w:val="CommentReference"/>
        </w:rPr>
        <w:annotationRef/>
      </w:r>
      <w:proofErr w:type="spellStart"/>
      <w:r w:rsidRPr="001B27D3">
        <w:rPr>
          <w:rFonts w:ascii="Arial" w:eastAsia="Times New Roman" w:hAnsi="Arial" w:cs="Arial"/>
          <w:color w:val="222222"/>
          <w:sz w:val="20"/>
          <w:szCs w:val="20"/>
          <w:shd w:val="clear" w:color="auto" w:fill="FFFFFF"/>
          <w:lang w:eastAsia="en-GB" w:bidi="hi-IN"/>
        </w:rPr>
        <w:t>Stasser</w:t>
      </w:r>
      <w:proofErr w:type="spellEnd"/>
      <w:r w:rsidRPr="001B27D3">
        <w:rPr>
          <w:rFonts w:ascii="Arial" w:eastAsia="Times New Roman" w:hAnsi="Arial" w:cs="Arial"/>
          <w:color w:val="222222"/>
          <w:sz w:val="20"/>
          <w:szCs w:val="20"/>
          <w:shd w:val="clear" w:color="auto" w:fill="FFFFFF"/>
          <w:lang w:eastAsia="en-GB" w:bidi="hi-IN"/>
        </w:rPr>
        <w:t xml:space="preserve"> G, Titus W. Pooling of unshared information in group decision making: Biased information sampling during discussion. Journal of personality and social psychology. 1985 Jun;48(6):1467.</w:t>
      </w:r>
    </w:p>
  </w:comment>
  <w:comment w:id="597" w:author="Sriraj Aiyer" w:date="2024-05-24T12:56:00Z" w:initials="SA">
    <w:p w14:paraId="095A7DF4" w14:textId="77777777" w:rsidR="00A53F9B" w:rsidRPr="00A53F9B" w:rsidRDefault="00A53F9B" w:rsidP="00A53F9B">
      <w:pPr>
        <w:rPr>
          <w:rFonts w:ascii="Times New Roman" w:eastAsia="Times New Roman" w:hAnsi="Times New Roman" w:cs="Times New Roman"/>
          <w:lang w:eastAsia="en-GB" w:bidi="hi-IN"/>
        </w:rPr>
      </w:pPr>
      <w:r>
        <w:rPr>
          <w:rStyle w:val="CommentReference"/>
        </w:rPr>
        <w:annotationRef/>
      </w:r>
      <w:r w:rsidRPr="00A53F9B">
        <w:rPr>
          <w:rFonts w:ascii="Arial" w:eastAsia="Times New Roman" w:hAnsi="Arial" w:cs="Arial"/>
          <w:color w:val="222222"/>
          <w:sz w:val="20"/>
          <w:szCs w:val="20"/>
          <w:shd w:val="clear" w:color="auto" w:fill="FFFFFF"/>
          <w:lang w:eastAsia="en-GB" w:bidi="hi-IN"/>
        </w:rPr>
        <w:t xml:space="preserve">Ais J, </w:t>
      </w:r>
      <w:proofErr w:type="spellStart"/>
      <w:r w:rsidRPr="00A53F9B">
        <w:rPr>
          <w:rFonts w:ascii="Arial" w:eastAsia="Times New Roman" w:hAnsi="Arial" w:cs="Arial"/>
          <w:color w:val="222222"/>
          <w:sz w:val="20"/>
          <w:szCs w:val="20"/>
          <w:shd w:val="clear" w:color="auto" w:fill="FFFFFF"/>
          <w:lang w:eastAsia="en-GB" w:bidi="hi-IN"/>
        </w:rPr>
        <w:t>Zylberberg</w:t>
      </w:r>
      <w:proofErr w:type="spellEnd"/>
      <w:r w:rsidRPr="00A53F9B">
        <w:rPr>
          <w:rFonts w:ascii="Arial" w:eastAsia="Times New Roman" w:hAnsi="Arial" w:cs="Arial"/>
          <w:color w:val="222222"/>
          <w:sz w:val="20"/>
          <w:szCs w:val="20"/>
          <w:shd w:val="clear" w:color="auto" w:fill="FFFFFF"/>
          <w:lang w:eastAsia="en-GB" w:bidi="hi-IN"/>
        </w:rPr>
        <w:t xml:space="preserve"> A, </w:t>
      </w:r>
      <w:proofErr w:type="spellStart"/>
      <w:r w:rsidRPr="00A53F9B">
        <w:rPr>
          <w:rFonts w:ascii="Arial" w:eastAsia="Times New Roman" w:hAnsi="Arial" w:cs="Arial"/>
          <w:color w:val="222222"/>
          <w:sz w:val="20"/>
          <w:szCs w:val="20"/>
          <w:shd w:val="clear" w:color="auto" w:fill="FFFFFF"/>
          <w:lang w:eastAsia="en-GB" w:bidi="hi-IN"/>
        </w:rPr>
        <w:t>Barttfeld</w:t>
      </w:r>
      <w:proofErr w:type="spellEnd"/>
      <w:r w:rsidRPr="00A53F9B">
        <w:rPr>
          <w:rFonts w:ascii="Arial" w:eastAsia="Times New Roman" w:hAnsi="Arial" w:cs="Arial"/>
          <w:color w:val="222222"/>
          <w:sz w:val="20"/>
          <w:szCs w:val="20"/>
          <w:shd w:val="clear" w:color="auto" w:fill="FFFFFF"/>
          <w:lang w:eastAsia="en-GB" w:bidi="hi-IN"/>
        </w:rPr>
        <w:t xml:space="preserve"> P, </w:t>
      </w:r>
      <w:proofErr w:type="spellStart"/>
      <w:r w:rsidRPr="00A53F9B">
        <w:rPr>
          <w:rFonts w:ascii="Arial" w:eastAsia="Times New Roman" w:hAnsi="Arial" w:cs="Arial"/>
          <w:color w:val="222222"/>
          <w:sz w:val="20"/>
          <w:szCs w:val="20"/>
          <w:shd w:val="clear" w:color="auto" w:fill="FFFFFF"/>
          <w:lang w:eastAsia="en-GB" w:bidi="hi-IN"/>
        </w:rPr>
        <w:t>Sigman</w:t>
      </w:r>
      <w:proofErr w:type="spellEnd"/>
      <w:r w:rsidRPr="00A53F9B">
        <w:rPr>
          <w:rFonts w:ascii="Arial" w:eastAsia="Times New Roman" w:hAnsi="Arial" w:cs="Arial"/>
          <w:color w:val="222222"/>
          <w:sz w:val="20"/>
          <w:szCs w:val="20"/>
          <w:shd w:val="clear" w:color="auto" w:fill="FFFFFF"/>
          <w:lang w:eastAsia="en-GB" w:bidi="hi-IN"/>
        </w:rPr>
        <w:t xml:space="preserve"> M. Individual consistency in the accuracy and distribution of confidence judgments. Cognition. 2016 Jan 1;146:377-86.</w:t>
      </w:r>
    </w:p>
    <w:p w14:paraId="7A0A223C" w14:textId="4BF07A9B" w:rsidR="00A53F9B" w:rsidRPr="00A53F9B" w:rsidRDefault="00A53F9B" w:rsidP="00A53F9B">
      <w:pPr>
        <w:rPr>
          <w:rFonts w:ascii="Times New Roman" w:eastAsia="Times New Roman" w:hAnsi="Times New Roman" w:cs="Times New Roman"/>
          <w:lang w:eastAsia="en-GB" w:bidi="hi-IN"/>
        </w:rPr>
      </w:pPr>
      <w:proofErr w:type="spellStart"/>
      <w:r w:rsidRPr="00A53F9B">
        <w:rPr>
          <w:rFonts w:ascii="Arial" w:eastAsia="Times New Roman" w:hAnsi="Arial" w:cs="Arial"/>
          <w:color w:val="222222"/>
          <w:sz w:val="20"/>
          <w:szCs w:val="20"/>
          <w:shd w:val="clear" w:color="auto" w:fill="FFFFFF"/>
          <w:lang w:eastAsia="en-GB" w:bidi="hi-IN"/>
        </w:rPr>
        <w:t>Navajas</w:t>
      </w:r>
      <w:proofErr w:type="spellEnd"/>
      <w:r w:rsidRPr="00A53F9B">
        <w:rPr>
          <w:rFonts w:ascii="Arial" w:eastAsia="Times New Roman" w:hAnsi="Arial" w:cs="Arial"/>
          <w:color w:val="222222"/>
          <w:sz w:val="20"/>
          <w:szCs w:val="20"/>
          <w:shd w:val="clear" w:color="auto" w:fill="FFFFFF"/>
          <w:lang w:eastAsia="en-GB" w:bidi="hi-IN"/>
        </w:rPr>
        <w:t xml:space="preserve">, J., </w:t>
      </w:r>
      <w:proofErr w:type="spellStart"/>
      <w:r w:rsidRPr="00A53F9B">
        <w:rPr>
          <w:rFonts w:ascii="Arial" w:eastAsia="Times New Roman" w:hAnsi="Arial" w:cs="Arial"/>
          <w:color w:val="222222"/>
          <w:sz w:val="20"/>
          <w:szCs w:val="20"/>
          <w:shd w:val="clear" w:color="auto" w:fill="FFFFFF"/>
          <w:lang w:eastAsia="en-GB" w:bidi="hi-IN"/>
        </w:rPr>
        <w:t>Hindocha</w:t>
      </w:r>
      <w:proofErr w:type="spellEnd"/>
      <w:r w:rsidRPr="00A53F9B">
        <w:rPr>
          <w:rFonts w:ascii="Arial" w:eastAsia="Times New Roman" w:hAnsi="Arial" w:cs="Arial"/>
          <w:color w:val="222222"/>
          <w:sz w:val="20"/>
          <w:szCs w:val="20"/>
          <w:shd w:val="clear" w:color="auto" w:fill="FFFFFF"/>
          <w:lang w:eastAsia="en-GB" w:bidi="hi-IN"/>
        </w:rPr>
        <w:t xml:space="preserve">, C., </w:t>
      </w:r>
      <w:proofErr w:type="spellStart"/>
      <w:r w:rsidRPr="00A53F9B">
        <w:rPr>
          <w:rFonts w:ascii="Arial" w:eastAsia="Times New Roman" w:hAnsi="Arial" w:cs="Arial"/>
          <w:color w:val="222222"/>
          <w:sz w:val="20"/>
          <w:szCs w:val="20"/>
          <w:shd w:val="clear" w:color="auto" w:fill="FFFFFF"/>
          <w:lang w:eastAsia="en-GB" w:bidi="hi-IN"/>
        </w:rPr>
        <w:t>Foda</w:t>
      </w:r>
      <w:proofErr w:type="spellEnd"/>
      <w:r w:rsidRPr="00A53F9B">
        <w:rPr>
          <w:rFonts w:ascii="Arial" w:eastAsia="Times New Roman" w:hAnsi="Arial" w:cs="Arial"/>
          <w:color w:val="222222"/>
          <w:sz w:val="20"/>
          <w:szCs w:val="20"/>
          <w:shd w:val="clear" w:color="auto" w:fill="FFFFFF"/>
          <w:lang w:eastAsia="en-GB" w:bidi="hi-IN"/>
        </w:rPr>
        <w:t xml:space="preserve">, H., </w:t>
      </w:r>
      <w:proofErr w:type="spellStart"/>
      <w:r w:rsidRPr="00A53F9B">
        <w:rPr>
          <w:rFonts w:ascii="Arial" w:eastAsia="Times New Roman" w:hAnsi="Arial" w:cs="Arial"/>
          <w:color w:val="222222"/>
          <w:sz w:val="20"/>
          <w:szCs w:val="20"/>
          <w:shd w:val="clear" w:color="auto" w:fill="FFFFFF"/>
          <w:lang w:eastAsia="en-GB" w:bidi="hi-IN"/>
        </w:rPr>
        <w:t>Keramati</w:t>
      </w:r>
      <w:proofErr w:type="spellEnd"/>
      <w:r w:rsidRPr="00A53F9B">
        <w:rPr>
          <w:rFonts w:ascii="Arial" w:eastAsia="Times New Roman" w:hAnsi="Arial" w:cs="Arial"/>
          <w:color w:val="222222"/>
          <w:sz w:val="20"/>
          <w:szCs w:val="20"/>
          <w:shd w:val="clear" w:color="auto" w:fill="FFFFFF"/>
          <w:lang w:eastAsia="en-GB" w:bidi="hi-IN"/>
        </w:rPr>
        <w:t xml:space="preserve">, M., Latham, P. E., &amp; </w:t>
      </w:r>
      <w:proofErr w:type="spellStart"/>
      <w:r w:rsidRPr="00A53F9B">
        <w:rPr>
          <w:rFonts w:ascii="Arial" w:eastAsia="Times New Roman" w:hAnsi="Arial" w:cs="Arial"/>
          <w:color w:val="222222"/>
          <w:sz w:val="20"/>
          <w:szCs w:val="20"/>
          <w:shd w:val="clear" w:color="auto" w:fill="FFFFFF"/>
          <w:lang w:eastAsia="en-GB" w:bidi="hi-IN"/>
        </w:rPr>
        <w:t>Bahrami</w:t>
      </w:r>
      <w:proofErr w:type="spellEnd"/>
      <w:r w:rsidRPr="00A53F9B">
        <w:rPr>
          <w:rFonts w:ascii="Arial" w:eastAsia="Times New Roman" w:hAnsi="Arial" w:cs="Arial"/>
          <w:color w:val="222222"/>
          <w:sz w:val="20"/>
          <w:szCs w:val="20"/>
          <w:shd w:val="clear" w:color="auto" w:fill="FFFFFF"/>
          <w:lang w:eastAsia="en-GB" w:bidi="hi-IN"/>
        </w:rPr>
        <w:t>, B. (2017). The idiosyncratic nature of confidence. </w:t>
      </w:r>
      <w:r w:rsidRPr="00A53F9B">
        <w:rPr>
          <w:rFonts w:ascii="Arial" w:eastAsia="Times New Roman" w:hAnsi="Arial" w:cs="Arial"/>
          <w:i/>
          <w:iCs/>
          <w:color w:val="222222"/>
          <w:sz w:val="20"/>
          <w:szCs w:val="20"/>
          <w:shd w:val="clear" w:color="auto" w:fill="FFFFFF"/>
          <w:lang w:eastAsia="en-GB" w:bidi="hi-IN"/>
        </w:rPr>
        <w:t>Nature human behaviour</w:t>
      </w:r>
      <w:r w:rsidRPr="00A53F9B">
        <w:rPr>
          <w:rFonts w:ascii="Arial" w:eastAsia="Times New Roman" w:hAnsi="Arial" w:cs="Arial"/>
          <w:color w:val="222222"/>
          <w:sz w:val="20"/>
          <w:szCs w:val="20"/>
          <w:shd w:val="clear" w:color="auto" w:fill="FFFFFF"/>
          <w:lang w:eastAsia="en-GB" w:bidi="hi-IN"/>
        </w:rPr>
        <w:t>, </w:t>
      </w:r>
      <w:r w:rsidRPr="00A53F9B">
        <w:rPr>
          <w:rFonts w:ascii="Arial" w:eastAsia="Times New Roman" w:hAnsi="Arial" w:cs="Arial"/>
          <w:i/>
          <w:iCs/>
          <w:color w:val="222222"/>
          <w:sz w:val="20"/>
          <w:szCs w:val="20"/>
          <w:shd w:val="clear" w:color="auto" w:fill="FFFFFF"/>
          <w:lang w:eastAsia="en-GB" w:bidi="hi-IN"/>
        </w:rPr>
        <w:t>1</w:t>
      </w:r>
      <w:r w:rsidRPr="00A53F9B">
        <w:rPr>
          <w:rFonts w:ascii="Arial" w:eastAsia="Times New Roman" w:hAnsi="Arial" w:cs="Arial"/>
          <w:color w:val="222222"/>
          <w:sz w:val="20"/>
          <w:szCs w:val="20"/>
          <w:shd w:val="clear" w:color="auto" w:fill="FFFFFF"/>
          <w:lang w:eastAsia="en-GB" w:bidi="hi-IN"/>
        </w:rPr>
        <w:t>(11), 810-818.</w:t>
      </w:r>
    </w:p>
  </w:comment>
  <w:comment w:id="611" w:author="Nicholas Yeung" w:date="2024-05-16T12:20:00Z" w:initials="NY">
    <w:p w14:paraId="2599C1F2" w14:textId="77777777" w:rsidR="00AF7134" w:rsidRDefault="00AF7134" w:rsidP="00AF7134">
      <w:r>
        <w:rPr>
          <w:rStyle w:val="CommentReference"/>
        </w:rPr>
        <w:annotationRef/>
      </w:r>
      <w:r>
        <w:rPr>
          <w:color w:val="000000"/>
          <w:sz w:val="20"/>
          <w:szCs w:val="20"/>
        </w:rPr>
        <w:t>I think this theme could be more explicit in the Results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F6EE5C" w15:done="1"/>
  <w15:commentEx w15:paraId="3186AFD5" w15:paraIdParent="67F6EE5C" w15:done="1"/>
  <w15:commentEx w15:paraId="7D13B554" w15:done="0"/>
  <w15:commentEx w15:paraId="7D841A01" w15:done="1"/>
  <w15:commentEx w15:paraId="31B10FE5" w15:paraIdParent="7D841A01" w15:done="1"/>
  <w15:commentEx w15:paraId="3A5E6508" w15:done="1"/>
  <w15:commentEx w15:paraId="7DD3C6D5" w15:done="1"/>
  <w15:commentEx w15:paraId="50B9A854" w15:done="1"/>
  <w15:commentEx w15:paraId="5B7C3804" w15:done="1"/>
  <w15:commentEx w15:paraId="37A87C7D" w15:done="0"/>
  <w15:commentEx w15:paraId="1F78A4E0" w15:done="1"/>
  <w15:commentEx w15:paraId="5E1B7462" w15:done="1"/>
  <w15:commentEx w15:paraId="03E3A1A3" w15:done="1"/>
  <w15:commentEx w15:paraId="2F4E6940" w15:done="0"/>
  <w15:commentEx w15:paraId="2BD2FD19" w15:done="0"/>
  <w15:commentEx w15:paraId="58447EEC" w15:done="0"/>
  <w15:commentEx w15:paraId="56C61194" w15:done="0"/>
  <w15:commentEx w15:paraId="798E6A1A" w15:done="0"/>
  <w15:commentEx w15:paraId="5B395A9B" w15:done="0"/>
  <w15:commentEx w15:paraId="2FDD9A86" w15:done="0"/>
  <w15:commentEx w15:paraId="0ED6099F" w15:done="1"/>
  <w15:commentEx w15:paraId="06B5DA4A" w15:done="0"/>
  <w15:commentEx w15:paraId="329BAF8F" w15:done="0"/>
  <w15:commentEx w15:paraId="1D7582E5" w15:done="1"/>
  <w15:commentEx w15:paraId="64BA15E6" w15:done="1"/>
  <w15:commentEx w15:paraId="365031F3" w15:done="0"/>
  <w15:commentEx w15:paraId="6FE4966C" w15:done="0"/>
  <w15:commentEx w15:paraId="48547127" w15:done="0"/>
  <w15:commentEx w15:paraId="1C5930F1" w15:done="1"/>
  <w15:commentEx w15:paraId="1FE0C211" w15:done="1"/>
  <w15:commentEx w15:paraId="1C921E9C" w15:done="0"/>
  <w15:commentEx w15:paraId="51FF848A" w15:done="1"/>
  <w15:commentEx w15:paraId="3139EFE1" w15:done="1"/>
  <w15:commentEx w15:paraId="4F37842A" w15:paraIdParent="3139EFE1" w15:done="1"/>
  <w15:commentEx w15:paraId="243B4979" w15:done="1"/>
  <w15:commentEx w15:paraId="3E01E7C9" w15:done="1"/>
  <w15:commentEx w15:paraId="0B88A647" w15:paraIdParent="3E01E7C9" w15:done="1"/>
  <w15:commentEx w15:paraId="672BCC12" w15:paraIdParent="3E01E7C9" w15:done="1"/>
  <w15:commentEx w15:paraId="1DE76A9F" w15:done="0"/>
  <w15:commentEx w15:paraId="0CC4894D" w15:paraIdParent="1DE76A9F" w15:done="0"/>
  <w15:commentEx w15:paraId="22341DA7" w15:done="0"/>
  <w15:commentEx w15:paraId="06B05035" w15:done="1"/>
  <w15:commentEx w15:paraId="3501ACDD" w15:done="1"/>
  <w15:commentEx w15:paraId="72443A6F" w15:done="1"/>
  <w15:commentEx w15:paraId="483CD588" w15:done="0"/>
  <w15:commentEx w15:paraId="4D71D0E3" w15:done="0"/>
  <w15:commentEx w15:paraId="1997AEB3" w15:done="1"/>
  <w15:commentEx w15:paraId="6AF493D0" w15:done="1"/>
  <w15:commentEx w15:paraId="455D818D" w15:done="1"/>
  <w15:commentEx w15:paraId="5EE21292" w15:done="0"/>
  <w15:commentEx w15:paraId="6060F475" w15:done="0"/>
  <w15:commentEx w15:paraId="09F728F0" w15:done="1"/>
  <w15:commentEx w15:paraId="69EA25A0" w15:done="0"/>
  <w15:commentEx w15:paraId="4EEC46EE" w15:done="1"/>
  <w15:commentEx w15:paraId="25392524" w15:done="0"/>
  <w15:commentEx w15:paraId="0DD7FF71" w15:done="1"/>
  <w15:commentEx w15:paraId="227FEA14" w15:done="1"/>
  <w15:commentEx w15:paraId="73868D59" w15:done="0"/>
  <w15:commentEx w15:paraId="24BDEC39" w15:done="1"/>
  <w15:commentEx w15:paraId="7CDA16DF" w15:done="0"/>
  <w15:commentEx w15:paraId="72B73257" w15:done="0"/>
  <w15:commentEx w15:paraId="0D67246A" w15:paraIdParent="72B73257" w15:done="0"/>
  <w15:commentEx w15:paraId="4C2DB46B" w15:done="1"/>
  <w15:commentEx w15:paraId="52171242" w15:paraIdParent="4C2DB46B" w15:done="1"/>
  <w15:commentEx w15:paraId="1A619368" w15:done="0"/>
  <w15:commentEx w15:paraId="47751BBF" w15:done="0"/>
  <w15:commentEx w15:paraId="0B9DD859" w15:done="0"/>
  <w15:commentEx w15:paraId="43A49376" w15:done="1"/>
  <w15:commentEx w15:paraId="115B06B6" w15:done="0"/>
  <w15:commentEx w15:paraId="42A59684" w15:done="1"/>
  <w15:commentEx w15:paraId="5C691E12" w15:done="0"/>
  <w15:commentEx w15:paraId="69EB880B" w15:done="0"/>
  <w15:commentEx w15:paraId="7A0A223C" w15:done="0"/>
  <w15:commentEx w15:paraId="2599C1F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DE3C5EE" w16cex:dateUtc="2024-05-14T15:42:00Z"/>
  <w16cex:commentExtensible w16cex:durableId="29F89C62" w16cex:dateUtc="2024-05-22T15:31:00Z"/>
  <w16cex:commentExtensible w16cex:durableId="0549BE6B" w16cex:dateUtc="2024-05-14T15:19:00Z"/>
  <w16cex:commentExtensible w16cex:durableId="3E9342C3" w16cex:dateUtc="2024-05-14T15:44:00Z"/>
  <w16cex:commentExtensible w16cex:durableId="29F89D21" w16cex:dateUtc="2024-05-22T15:34:00Z"/>
  <w16cex:commentExtensible w16cex:durableId="4F177FAF" w16cex:dateUtc="2024-05-14T15:45:00Z"/>
  <w16cex:commentExtensible w16cex:durableId="7C06A521" w16cex:dateUtc="2024-05-14T15:46:00Z"/>
  <w16cex:commentExtensible w16cex:durableId="6A3D0945" w16cex:dateUtc="2024-05-14T15:47:00Z"/>
  <w16cex:commentExtensible w16cex:durableId="2C3D8187" w16cex:dateUtc="2024-05-14T15:48:00Z"/>
  <w16cex:commentExtensible w16cex:durableId="7FE4C665" w16cex:dateUtc="2024-05-14T15:49:00Z"/>
  <w16cex:commentExtensible w16cex:durableId="70A08875" w16cex:dateUtc="2024-05-14T15:56:00Z"/>
  <w16cex:commentExtensible w16cex:durableId="5A0E114C" w16cex:dateUtc="2024-05-14T15:56:00Z"/>
  <w16cex:commentExtensible w16cex:durableId="3ECC598F" w16cex:dateUtc="2024-05-15T16:45:00Z"/>
  <w16cex:commentExtensible w16cex:durableId="29FAF554" w16cex:dateUtc="2024-05-24T10:15:00Z"/>
  <w16cex:commentExtensible w16cex:durableId="29FAF953" w16cex:dateUtc="2024-05-24T10:32:00Z"/>
  <w16cex:commentExtensible w16cex:durableId="29FAF9D3" w16cex:dateUtc="2024-05-24T10:34:00Z"/>
  <w16cex:commentExtensible w16cex:durableId="29FAFA6F" w16cex:dateUtc="2024-05-24T10:37:00Z"/>
  <w16cex:commentExtensible w16cex:durableId="29FAF59F" w16cex:dateUtc="2024-05-24T10:16:00Z"/>
  <w16cex:commentExtensible w16cex:durableId="29FAFD7B" w16cex:dateUtc="2024-05-24T10:50:00Z"/>
  <w16cex:commentExtensible w16cex:durableId="29FAFCE1" w16cex:dateUtc="2024-05-24T10:47:00Z"/>
  <w16cex:commentExtensible w16cex:durableId="4F35FD03" w16cex:dateUtc="2024-05-14T16:02:00Z"/>
  <w16cex:commentExtensible w16cex:durableId="1A001B66" w16cex:dateUtc="2024-05-14T16:06:00Z"/>
  <w16cex:commentExtensible w16cex:durableId="4638C64B" w16cex:dateUtc="2024-05-15T16:24:00Z"/>
  <w16cex:commentExtensible w16cex:durableId="02B155E3" w16cex:dateUtc="2024-05-14T16:07:00Z"/>
  <w16cex:commentExtensible w16cex:durableId="37C6B7C7" w16cex:dateUtc="2024-05-15T16:10:00Z"/>
  <w16cex:commentExtensible w16cex:durableId="29FAF548" w16cex:dateUtc="2024-05-24T10:15:00Z"/>
  <w16cex:commentExtensible w16cex:durableId="40F0A424" w16cex:dateUtc="2024-05-15T16:12:00Z"/>
  <w16cex:commentExtensible w16cex:durableId="436FC408" w16cex:dateUtc="2024-05-15T16:14:00Z"/>
  <w16cex:commentExtensible w16cex:durableId="42C82A18" w16cex:dateUtc="2024-05-15T16:26:00Z"/>
  <w16cex:commentExtensible w16cex:durableId="29FAF67C" w16cex:dateUtc="2024-05-16T11:18:00Z"/>
  <w16cex:commentExtensible w16cex:durableId="29FB005F" w16cex:dateUtc="2024-05-24T11:02:00Z"/>
  <w16cex:commentExtensible w16cex:durableId="4488B688" w16cex:dateUtc="2024-05-15T17:27:00Z"/>
  <w16cex:commentExtensible w16cex:durableId="15562C0F" w16cex:dateUtc="2024-05-15T16:29:00Z"/>
  <w16cex:commentExtensible w16cex:durableId="29FB0198" w16cex:dateUtc="2024-05-24T11:07:00Z"/>
  <w16cex:commentExtensible w16cex:durableId="700C6209" w16cex:dateUtc="2024-05-15T16:36:00Z"/>
  <w16cex:commentExtensible w16cex:durableId="35030045" w16cex:dateUtc="2024-05-15T16:54:00Z"/>
  <w16cex:commentExtensible w16cex:durableId="627201AB" w16cex:dateUtc="2024-05-15T17:07:00Z"/>
  <w16cex:commentExtensible w16cex:durableId="29FB02FE" w16cex:dateUtc="2024-05-24T11:13:00Z"/>
  <w16cex:commentExtensible w16cex:durableId="4C18137F" w16cex:dateUtc="2024-05-15T16:54:00Z"/>
  <w16cex:commentExtensible w16cex:durableId="3CEBBB05" w16cex:dateUtc="2024-05-15T16:56:00Z"/>
  <w16cex:commentExtensible w16cex:durableId="6CEB0DA8" w16cex:dateUtc="2024-05-15T17:09:00Z"/>
  <w16cex:commentExtensible w16cex:durableId="29FB073C" w16cex:dateUtc="2024-05-15T17:29:00Z"/>
  <w16cex:commentExtensible w16cex:durableId="29FB073B" w16cex:dateUtc="2024-05-15T17:30:00Z"/>
  <w16cex:commentExtensible w16cex:durableId="7E7D80A4" w16cex:dateUtc="2024-05-15T17:11:00Z"/>
  <w16cex:commentExtensible w16cex:durableId="2A3EB608" w16cex:dateUtc="2024-05-15T17:12:00Z"/>
  <w16cex:commentExtensible w16cex:durableId="2E8FBD17" w16cex:dateUtc="2024-05-15T17:17:00Z"/>
  <w16cex:commentExtensible w16cex:durableId="6FB92C7F" w16cex:dateUtc="2024-05-15T17:18:00Z"/>
  <w16cex:commentExtensible w16cex:durableId="07CABD5A" w16cex:dateUtc="2024-05-15T17:26:00Z"/>
  <w16cex:commentExtensible w16cex:durableId="793A50B1" w16cex:dateUtc="2024-05-15T17:28:00Z"/>
  <w16cex:commentExtensible w16cex:durableId="66EF7D96" w16cex:dateUtc="2024-05-15T17:29:00Z"/>
  <w16cex:commentExtensible w16cex:durableId="6B01B9DF" w16cex:dateUtc="2024-05-15T17:30:00Z"/>
  <w16cex:commentExtensible w16cex:durableId="29FB05D2" w16cex:dateUtc="2024-05-15T17:18:00Z"/>
  <w16cex:commentExtensible w16cex:durableId="29FB058E" w16cex:dateUtc="2024-05-24T11:24:00Z"/>
  <w16cex:commentExtensible w16cex:durableId="4BFE7333" w16cex:dateUtc="2024-05-15T17:30:00Z"/>
  <w16cex:commentExtensible w16cex:durableId="0EFEEEC6" w16cex:dateUtc="2024-05-15T17:32:00Z"/>
  <w16cex:commentExtensible w16cex:durableId="748D43D5" w16cex:dateUtc="2024-05-15T16:58:00Z"/>
  <w16cex:commentExtensible w16cex:durableId="4EC06327" w16cex:dateUtc="2024-05-15T16:59:00Z"/>
  <w16cex:commentExtensible w16cex:durableId="1B48A29A" w16cex:dateUtc="2024-05-16T10:53:00Z"/>
  <w16cex:commentExtensible w16cex:durableId="21A9A5CC" w16cex:dateUtc="2024-05-16T11:00:00Z"/>
  <w16cex:commentExtensible w16cex:durableId="29FAFE41" w16cex:dateUtc="2024-05-24T10:53:00Z"/>
  <w16cex:commentExtensible w16cex:durableId="457D40FF" w16cex:dateUtc="2024-05-16T11:00:00Z"/>
  <w16cex:commentExtensible w16cex:durableId="3FA12DC3" w16cex:dateUtc="2024-05-16T11:05:00Z"/>
  <w16cex:commentExtensible w16cex:durableId="10135BBE" w16cex:dateUtc="2024-05-16T11:07:00Z"/>
  <w16cex:commentExtensible w16cex:durableId="5AC7C841" w16cex:dateUtc="2024-05-16T11:23:00Z"/>
  <w16cex:commentExtensible w16cex:durableId="29FB0B46" w16cex:dateUtc="2024-05-24T11:49:00Z"/>
  <w16cex:commentExtensible w16cex:durableId="0FABD84E" w16cex:dateUtc="2024-05-16T11:15:00Z"/>
  <w16cex:commentExtensible w16cex:durableId="29FB10D0" w16cex:dateUtc="2024-05-24T12:12:00Z"/>
  <w16cex:commentExtensible w16cex:durableId="68875495" w16cex:dateUtc="2024-05-16T11:17:00Z"/>
  <w16cex:commentExtensible w16cex:durableId="4F341E55" w16cex:dateUtc="2024-05-16T11:18:00Z"/>
  <w16cex:commentExtensible w16cex:durableId="055A1A55" w16cex:dateUtc="2024-05-16T11:19:00Z"/>
  <w16cex:commentExtensible w16cex:durableId="29FB0F3C" w16cex:dateUtc="2024-05-24T12:06:00Z"/>
  <w16cex:commentExtensible w16cex:durableId="29FB0E96" w16cex:dateUtc="2024-05-24T12:03:00Z"/>
  <w16cex:commentExtensible w16cex:durableId="29FB0CF4" w16cex:dateUtc="2024-05-24T11:56:00Z"/>
  <w16cex:commentExtensible w16cex:durableId="2405123E" w16cex:dateUtc="2024-05-16T1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F6EE5C" w16cid:durableId="7DE3C5EE"/>
  <w16cid:commentId w16cid:paraId="3186AFD5" w16cid:durableId="29F89C62"/>
  <w16cid:commentId w16cid:paraId="7D13B554" w16cid:durableId="0549BE6B"/>
  <w16cid:commentId w16cid:paraId="7D841A01" w16cid:durableId="3E9342C3"/>
  <w16cid:commentId w16cid:paraId="31B10FE5" w16cid:durableId="29F89D21"/>
  <w16cid:commentId w16cid:paraId="3A5E6508" w16cid:durableId="4F177FAF"/>
  <w16cid:commentId w16cid:paraId="7DD3C6D5" w16cid:durableId="7C06A521"/>
  <w16cid:commentId w16cid:paraId="50B9A854" w16cid:durableId="6A3D0945"/>
  <w16cid:commentId w16cid:paraId="5B7C3804" w16cid:durableId="2C3D8187"/>
  <w16cid:commentId w16cid:paraId="37A87C7D" w16cid:durableId="7FE4C665"/>
  <w16cid:commentId w16cid:paraId="1F78A4E0" w16cid:durableId="70A08875"/>
  <w16cid:commentId w16cid:paraId="5E1B7462" w16cid:durableId="5A0E114C"/>
  <w16cid:commentId w16cid:paraId="03E3A1A3" w16cid:durableId="3ECC598F"/>
  <w16cid:commentId w16cid:paraId="2F4E6940" w16cid:durableId="29FAF554"/>
  <w16cid:commentId w16cid:paraId="2BD2FD19" w16cid:durableId="29FAF953"/>
  <w16cid:commentId w16cid:paraId="58447EEC" w16cid:durableId="29FAF9D3"/>
  <w16cid:commentId w16cid:paraId="56C61194" w16cid:durableId="29FAFA6F"/>
  <w16cid:commentId w16cid:paraId="798E6A1A" w16cid:durableId="29FAF59F"/>
  <w16cid:commentId w16cid:paraId="5B395A9B" w16cid:durableId="29FAFD7B"/>
  <w16cid:commentId w16cid:paraId="2FDD9A86" w16cid:durableId="29FAFCE1"/>
  <w16cid:commentId w16cid:paraId="0ED6099F" w16cid:durableId="4F35FD03"/>
  <w16cid:commentId w16cid:paraId="06B5DA4A" w16cid:durableId="1A001B66"/>
  <w16cid:commentId w16cid:paraId="329BAF8F" w16cid:durableId="4638C64B"/>
  <w16cid:commentId w16cid:paraId="1D7582E5" w16cid:durableId="02B155E3"/>
  <w16cid:commentId w16cid:paraId="64BA15E6" w16cid:durableId="37C6B7C7"/>
  <w16cid:commentId w16cid:paraId="365031F3" w16cid:durableId="29FAF548"/>
  <w16cid:commentId w16cid:paraId="6FE4966C" w16cid:durableId="40F0A424"/>
  <w16cid:commentId w16cid:paraId="48547127" w16cid:durableId="436FC408"/>
  <w16cid:commentId w16cid:paraId="1C5930F1" w16cid:durableId="42C82A18"/>
  <w16cid:commentId w16cid:paraId="1FE0C211" w16cid:durableId="29FAF67C"/>
  <w16cid:commentId w16cid:paraId="1C921E9C" w16cid:durableId="29FB005F"/>
  <w16cid:commentId w16cid:paraId="51FF848A" w16cid:durableId="4488B688"/>
  <w16cid:commentId w16cid:paraId="3139EFE1" w16cid:durableId="15562C0F"/>
  <w16cid:commentId w16cid:paraId="4F37842A" w16cid:durableId="29FB0198"/>
  <w16cid:commentId w16cid:paraId="243B4979" w16cid:durableId="700C6209"/>
  <w16cid:commentId w16cid:paraId="3E01E7C9" w16cid:durableId="35030045"/>
  <w16cid:commentId w16cid:paraId="0B88A647" w16cid:durableId="627201AB"/>
  <w16cid:commentId w16cid:paraId="672BCC12" w16cid:durableId="29FB02FE"/>
  <w16cid:commentId w16cid:paraId="1DE76A9F" w16cid:durableId="4C18137F"/>
  <w16cid:commentId w16cid:paraId="0CC4894D" w16cid:durableId="3CEBBB05"/>
  <w16cid:commentId w16cid:paraId="22341DA7" w16cid:durableId="6CEB0DA8"/>
  <w16cid:commentId w16cid:paraId="06B05035" w16cid:durableId="29FB073C"/>
  <w16cid:commentId w16cid:paraId="3501ACDD" w16cid:durableId="29FB073B"/>
  <w16cid:commentId w16cid:paraId="72443A6F" w16cid:durableId="7E7D80A4"/>
  <w16cid:commentId w16cid:paraId="483CD588" w16cid:durableId="2A3EB608"/>
  <w16cid:commentId w16cid:paraId="4D71D0E3" w16cid:durableId="2E8FBD17"/>
  <w16cid:commentId w16cid:paraId="1997AEB3" w16cid:durableId="6FB92C7F"/>
  <w16cid:commentId w16cid:paraId="6AF493D0" w16cid:durableId="07CABD5A"/>
  <w16cid:commentId w16cid:paraId="455D818D" w16cid:durableId="793A50B1"/>
  <w16cid:commentId w16cid:paraId="5EE21292" w16cid:durableId="66EF7D96"/>
  <w16cid:commentId w16cid:paraId="6060F475" w16cid:durableId="6B01B9DF"/>
  <w16cid:commentId w16cid:paraId="09F728F0" w16cid:durableId="29FB05D2"/>
  <w16cid:commentId w16cid:paraId="69EA25A0" w16cid:durableId="29FB058E"/>
  <w16cid:commentId w16cid:paraId="4EEC46EE" w16cid:durableId="4BFE7333"/>
  <w16cid:commentId w16cid:paraId="25392524" w16cid:durableId="0EFEEEC6"/>
  <w16cid:commentId w16cid:paraId="0DD7FF71" w16cid:durableId="748D43D5"/>
  <w16cid:commentId w16cid:paraId="227FEA14" w16cid:durableId="4EC06327"/>
  <w16cid:commentId w16cid:paraId="73868D59" w16cid:durableId="1B48A29A"/>
  <w16cid:commentId w16cid:paraId="24BDEC39" w16cid:durableId="21A9A5CC"/>
  <w16cid:commentId w16cid:paraId="7CDA16DF" w16cid:durableId="29FAFE41"/>
  <w16cid:commentId w16cid:paraId="72B73257" w16cid:durableId="457D40FF"/>
  <w16cid:commentId w16cid:paraId="0D67246A" w16cid:durableId="3FA12DC3"/>
  <w16cid:commentId w16cid:paraId="4C2DB46B" w16cid:durableId="10135BBE"/>
  <w16cid:commentId w16cid:paraId="52171242" w16cid:durableId="5AC7C841"/>
  <w16cid:commentId w16cid:paraId="1A619368" w16cid:durableId="29FB0B46"/>
  <w16cid:commentId w16cid:paraId="47751BBF" w16cid:durableId="0FABD84E"/>
  <w16cid:commentId w16cid:paraId="0B9DD859" w16cid:durableId="29FB10D0"/>
  <w16cid:commentId w16cid:paraId="43A49376" w16cid:durableId="68875495"/>
  <w16cid:commentId w16cid:paraId="115B06B6" w16cid:durableId="4F341E55"/>
  <w16cid:commentId w16cid:paraId="42A59684" w16cid:durableId="055A1A55"/>
  <w16cid:commentId w16cid:paraId="5C691E12" w16cid:durableId="29FB0F3C"/>
  <w16cid:commentId w16cid:paraId="69EB880B" w16cid:durableId="29FB0E96"/>
  <w16cid:commentId w16cid:paraId="7A0A223C" w16cid:durableId="29FB0CF4"/>
  <w16cid:commentId w16cid:paraId="2599C1F2" w16cid:durableId="240512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B4E0F"/>
    <w:multiLevelType w:val="hybridMultilevel"/>
    <w:tmpl w:val="0922B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13405"/>
    <w:multiLevelType w:val="hybridMultilevel"/>
    <w:tmpl w:val="91282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6B052D"/>
    <w:multiLevelType w:val="hybridMultilevel"/>
    <w:tmpl w:val="1D4C76C4"/>
    <w:lvl w:ilvl="0" w:tplc="5F0A8782">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Yeung">
    <w15:presenceInfo w15:providerId="AD" w15:userId="S::xpsy0315@ox.ac.uk::c19c1114-6833-48c0-a122-3075879a2d26"/>
  </w15:person>
  <w15:person w15:author="Sriraj Aiyer">
    <w15:presenceInfo w15:providerId="AD" w15:userId="S::xpsy1088@ox.ac.uk::16b3b2fe-401e-4ae4-8350-1b9d4932db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D7"/>
    <w:rsid w:val="00024969"/>
    <w:rsid w:val="000379FE"/>
    <w:rsid w:val="00094246"/>
    <w:rsid w:val="000A7834"/>
    <w:rsid w:val="000A7A83"/>
    <w:rsid w:val="000B57AA"/>
    <w:rsid w:val="000C6251"/>
    <w:rsid w:val="000D27EB"/>
    <w:rsid w:val="000D45CF"/>
    <w:rsid w:val="000D755F"/>
    <w:rsid w:val="000E1AA1"/>
    <w:rsid w:val="000F4AC4"/>
    <w:rsid w:val="0011719D"/>
    <w:rsid w:val="00134E68"/>
    <w:rsid w:val="00136332"/>
    <w:rsid w:val="00137D4D"/>
    <w:rsid w:val="0014245E"/>
    <w:rsid w:val="0014769B"/>
    <w:rsid w:val="00161CF3"/>
    <w:rsid w:val="00164C7C"/>
    <w:rsid w:val="001737A4"/>
    <w:rsid w:val="00174661"/>
    <w:rsid w:val="00177F7C"/>
    <w:rsid w:val="00181879"/>
    <w:rsid w:val="00196DEF"/>
    <w:rsid w:val="001A5828"/>
    <w:rsid w:val="001B12DD"/>
    <w:rsid w:val="001B1A3D"/>
    <w:rsid w:val="001B27D3"/>
    <w:rsid w:val="001B5F70"/>
    <w:rsid w:val="001C374C"/>
    <w:rsid w:val="001C4411"/>
    <w:rsid w:val="001D5529"/>
    <w:rsid w:val="001D6663"/>
    <w:rsid w:val="001D7754"/>
    <w:rsid w:val="001E6771"/>
    <w:rsid w:val="001F1045"/>
    <w:rsid w:val="00211399"/>
    <w:rsid w:val="002136A7"/>
    <w:rsid w:val="00213CEF"/>
    <w:rsid w:val="00215AD2"/>
    <w:rsid w:val="002443FD"/>
    <w:rsid w:val="00252B79"/>
    <w:rsid w:val="00257E93"/>
    <w:rsid w:val="002610C7"/>
    <w:rsid w:val="00262648"/>
    <w:rsid w:val="00264929"/>
    <w:rsid w:val="00274990"/>
    <w:rsid w:val="002772F8"/>
    <w:rsid w:val="0027778E"/>
    <w:rsid w:val="00287E26"/>
    <w:rsid w:val="002929D7"/>
    <w:rsid w:val="002A34D9"/>
    <w:rsid w:val="002A4F8D"/>
    <w:rsid w:val="002A5E13"/>
    <w:rsid w:val="002D6376"/>
    <w:rsid w:val="002D72E2"/>
    <w:rsid w:val="002E2057"/>
    <w:rsid w:val="002E71E6"/>
    <w:rsid w:val="002F2D46"/>
    <w:rsid w:val="002F3562"/>
    <w:rsid w:val="00305DA8"/>
    <w:rsid w:val="0031123B"/>
    <w:rsid w:val="00315904"/>
    <w:rsid w:val="00320068"/>
    <w:rsid w:val="003213EA"/>
    <w:rsid w:val="003511F9"/>
    <w:rsid w:val="00351395"/>
    <w:rsid w:val="0036112F"/>
    <w:rsid w:val="00366F81"/>
    <w:rsid w:val="00375604"/>
    <w:rsid w:val="00380888"/>
    <w:rsid w:val="00383957"/>
    <w:rsid w:val="0038707D"/>
    <w:rsid w:val="003A5424"/>
    <w:rsid w:val="003C4395"/>
    <w:rsid w:val="003C7D59"/>
    <w:rsid w:val="003D5EC3"/>
    <w:rsid w:val="003E01B6"/>
    <w:rsid w:val="00401017"/>
    <w:rsid w:val="00403AA5"/>
    <w:rsid w:val="00405573"/>
    <w:rsid w:val="004167C0"/>
    <w:rsid w:val="0042530E"/>
    <w:rsid w:val="00426F2E"/>
    <w:rsid w:val="004278A1"/>
    <w:rsid w:val="004323AA"/>
    <w:rsid w:val="004566CE"/>
    <w:rsid w:val="00461517"/>
    <w:rsid w:val="004618B1"/>
    <w:rsid w:val="0047196C"/>
    <w:rsid w:val="00474607"/>
    <w:rsid w:val="00497BD6"/>
    <w:rsid w:val="004A0B55"/>
    <w:rsid w:val="004B639B"/>
    <w:rsid w:val="004C47AC"/>
    <w:rsid w:val="004C4C5C"/>
    <w:rsid w:val="004C6ED5"/>
    <w:rsid w:val="004E2D29"/>
    <w:rsid w:val="004E5E3B"/>
    <w:rsid w:val="004F2AD7"/>
    <w:rsid w:val="004F7D94"/>
    <w:rsid w:val="005101B2"/>
    <w:rsid w:val="00523114"/>
    <w:rsid w:val="00527453"/>
    <w:rsid w:val="00536772"/>
    <w:rsid w:val="005370A3"/>
    <w:rsid w:val="0054650B"/>
    <w:rsid w:val="00575258"/>
    <w:rsid w:val="00587759"/>
    <w:rsid w:val="00596D5E"/>
    <w:rsid w:val="005A0B22"/>
    <w:rsid w:val="005A1DD3"/>
    <w:rsid w:val="005B6EC8"/>
    <w:rsid w:val="005C0CA8"/>
    <w:rsid w:val="005C1490"/>
    <w:rsid w:val="005C6AC7"/>
    <w:rsid w:val="005C7FFA"/>
    <w:rsid w:val="005D0354"/>
    <w:rsid w:val="005D1BED"/>
    <w:rsid w:val="005E1365"/>
    <w:rsid w:val="005F2516"/>
    <w:rsid w:val="0062261E"/>
    <w:rsid w:val="00624894"/>
    <w:rsid w:val="00627574"/>
    <w:rsid w:val="006316C1"/>
    <w:rsid w:val="00642282"/>
    <w:rsid w:val="00652AD0"/>
    <w:rsid w:val="00654DE5"/>
    <w:rsid w:val="00655B03"/>
    <w:rsid w:val="00657158"/>
    <w:rsid w:val="0067181F"/>
    <w:rsid w:val="006B4FBC"/>
    <w:rsid w:val="006C2ACB"/>
    <w:rsid w:val="006F01CB"/>
    <w:rsid w:val="006F3BF8"/>
    <w:rsid w:val="006F76D4"/>
    <w:rsid w:val="0070460D"/>
    <w:rsid w:val="00705FAA"/>
    <w:rsid w:val="00711241"/>
    <w:rsid w:val="00714672"/>
    <w:rsid w:val="007350DD"/>
    <w:rsid w:val="0073545B"/>
    <w:rsid w:val="00757D2B"/>
    <w:rsid w:val="0078212B"/>
    <w:rsid w:val="00786AD6"/>
    <w:rsid w:val="007878A6"/>
    <w:rsid w:val="007946A7"/>
    <w:rsid w:val="007A25CB"/>
    <w:rsid w:val="007A3629"/>
    <w:rsid w:val="007A4108"/>
    <w:rsid w:val="007A4799"/>
    <w:rsid w:val="007C18C7"/>
    <w:rsid w:val="007E29A9"/>
    <w:rsid w:val="007F3B6F"/>
    <w:rsid w:val="007F69AD"/>
    <w:rsid w:val="00801D53"/>
    <w:rsid w:val="00802326"/>
    <w:rsid w:val="0080278F"/>
    <w:rsid w:val="00810F08"/>
    <w:rsid w:val="00814790"/>
    <w:rsid w:val="0083069A"/>
    <w:rsid w:val="00835CCD"/>
    <w:rsid w:val="008519FA"/>
    <w:rsid w:val="00855691"/>
    <w:rsid w:val="00863060"/>
    <w:rsid w:val="008672BC"/>
    <w:rsid w:val="00867DE8"/>
    <w:rsid w:val="00870293"/>
    <w:rsid w:val="008749A4"/>
    <w:rsid w:val="00877A4A"/>
    <w:rsid w:val="00882DDA"/>
    <w:rsid w:val="0089286B"/>
    <w:rsid w:val="008A59A0"/>
    <w:rsid w:val="008B0D21"/>
    <w:rsid w:val="008B24D4"/>
    <w:rsid w:val="008B7209"/>
    <w:rsid w:val="008C1E89"/>
    <w:rsid w:val="008C283F"/>
    <w:rsid w:val="008D17C5"/>
    <w:rsid w:val="008D2E82"/>
    <w:rsid w:val="008D714C"/>
    <w:rsid w:val="008E1B63"/>
    <w:rsid w:val="008E4B68"/>
    <w:rsid w:val="00906731"/>
    <w:rsid w:val="009079EB"/>
    <w:rsid w:val="00912970"/>
    <w:rsid w:val="00922EE7"/>
    <w:rsid w:val="0092358D"/>
    <w:rsid w:val="0093322E"/>
    <w:rsid w:val="00943F6F"/>
    <w:rsid w:val="00944387"/>
    <w:rsid w:val="00963C9E"/>
    <w:rsid w:val="0098382D"/>
    <w:rsid w:val="00995CE6"/>
    <w:rsid w:val="00996CB2"/>
    <w:rsid w:val="009A2F9E"/>
    <w:rsid w:val="009A7BB4"/>
    <w:rsid w:val="009B13AD"/>
    <w:rsid w:val="009B35F5"/>
    <w:rsid w:val="009D4E9F"/>
    <w:rsid w:val="009D572F"/>
    <w:rsid w:val="00A1655D"/>
    <w:rsid w:val="00A16FF4"/>
    <w:rsid w:val="00A17E9A"/>
    <w:rsid w:val="00A23C54"/>
    <w:rsid w:val="00A257CD"/>
    <w:rsid w:val="00A5275F"/>
    <w:rsid w:val="00A5345A"/>
    <w:rsid w:val="00A53F9B"/>
    <w:rsid w:val="00A6472D"/>
    <w:rsid w:val="00A669ED"/>
    <w:rsid w:val="00A7018C"/>
    <w:rsid w:val="00A7405A"/>
    <w:rsid w:val="00A868B4"/>
    <w:rsid w:val="00A87EE3"/>
    <w:rsid w:val="00A93667"/>
    <w:rsid w:val="00A97868"/>
    <w:rsid w:val="00AA0FC2"/>
    <w:rsid w:val="00AB08BA"/>
    <w:rsid w:val="00AB0C0A"/>
    <w:rsid w:val="00AB6F82"/>
    <w:rsid w:val="00AD1698"/>
    <w:rsid w:val="00AE4B11"/>
    <w:rsid w:val="00AF7134"/>
    <w:rsid w:val="00B04EAF"/>
    <w:rsid w:val="00B20FE9"/>
    <w:rsid w:val="00B54BE6"/>
    <w:rsid w:val="00B8104A"/>
    <w:rsid w:val="00B914DD"/>
    <w:rsid w:val="00B92D7F"/>
    <w:rsid w:val="00B937FE"/>
    <w:rsid w:val="00B97C40"/>
    <w:rsid w:val="00BA4AF7"/>
    <w:rsid w:val="00BC5F06"/>
    <w:rsid w:val="00BC7F8A"/>
    <w:rsid w:val="00BD2F50"/>
    <w:rsid w:val="00BD46F0"/>
    <w:rsid w:val="00BD66CB"/>
    <w:rsid w:val="00C133B8"/>
    <w:rsid w:val="00C15D4B"/>
    <w:rsid w:val="00C2158E"/>
    <w:rsid w:val="00C2407D"/>
    <w:rsid w:val="00C2702E"/>
    <w:rsid w:val="00C404AA"/>
    <w:rsid w:val="00C4251A"/>
    <w:rsid w:val="00C75A13"/>
    <w:rsid w:val="00CA65C4"/>
    <w:rsid w:val="00CB5F9D"/>
    <w:rsid w:val="00CB6104"/>
    <w:rsid w:val="00CB7681"/>
    <w:rsid w:val="00CC44EB"/>
    <w:rsid w:val="00CF1B6F"/>
    <w:rsid w:val="00D025DD"/>
    <w:rsid w:val="00D02E25"/>
    <w:rsid w:val="00D05D38"/>
    <w:rsid w:val="00D07A65"/>
    <w:rsid w:val="00D14D51"/>
    <w:rsid w:val="00D22CF1"/>
    <w:rsid w:val="00D507D5"/>
    <w:rsid w:val="00D54B3E"/>
    <w:rsid w:val="00D73E35"/>
    <w:rsid w:val="00D827A0"/>
    <w:rsid w:val="00D82EEE"/>
    <w:rsid w:val="00D8352D"/>
    <w:rsid w:val="00D86F1D"/>
    <w:rsid w:val="00D94F18"/>
    <w:rsid w:val="00DA5552"/>
    <w:rsid w:val="00DB4669"/>
    <w:rsid w:val="00DC15ED"/>
    <w:rsid w:val="00DD22B1"/>
    <w:rsid w:val="00DD40AA"/>
    <w:rsid w:val="00DF170F"/>
    <w:rsid w:val="00E018C1"/>
    <w:rsid w:val="00E03A5F"/>
    <w:rsid w:val="00E045EA"/>
    <w:rsid w:val="00E11F85"/>
    <w:rsid w:val="00E24D13"/>
    <w:rsid w:val="00E3627A"/>
    <w:rsid w:val="00E61981"/>
    <w:rsid w:val="00E704CB"/>
    <w:rsid w:val="00E7112C"/>
    <w:rsid w:val="00E81362"/>
    <w:rsid w:val="00E85051"/>
    <w:rsid w:val="00E937C2"/>
    <w:rsid w:val="00E943E3"/>
    <w:rsid w:val="00EB1D97"/>
    <w:rsid w:val="00EB62E7"/>
    <w:rsid w:val="00EC555F"/>
    <w:rsid w:val="00EE798D"/>
    <w:rsid w:val="00EF1BDE"/>
    <w:rsid w:val="00EF3275"/>
    <w:rsid w:val="00F05162"/>
    <w:rsid w:val="00F0730C"/>
    <w:rsid w:val="00F1448B"/>
    <w:rsid w:val="00F304E3"/>
    <w:rsid w:val="00F312E2"/>
    <w:rsid w:val="00F644F7"/>
    <w:rsid w:val="00F773C7"/>
    <w:rsid w:val="00F81109"/>
    <w:rsid w:val="00F8369A"/>
    <w:rsid w:val="00F86AFF"/>
    <w:rsid w:val="00F94A76"/>
    <w:rsid w:val="00FA2CEC"/>
    <w:rsid w:val="00FB26A0"/>
    <w:rsid w:val="00FB4163"/>
    <w:rsid w:val="00FC0869"/>
    <w:rsid w:val="00FC7E76"/>
    <w:rsid w:val="00FD4F85"/>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3FBE"/>
  <w14:defaultImageDpi w14:val="32767"/>
  <w15:chartTrackingRefBased/>
  <w15:docId w15:val="{33B801F6-C349-914E-94A1-F35810A7E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453"/>
    <w:rPr>
      <w:color w:val="0563C1" w:themeColor="hyperlink"/>
      <w:u w:val="single"/>
    </w:rPr>
  </w:style>
  <w:style w:type="character" w:styleId="UnresolvedMention">
    <w:name w:val="Unresolved Mention"/>
    <w:basedOn w:val="DefaultParagraphFont"/>
    <w:uiPriority w:val="99"/>
    <w:rsid w:val="00527453"/>
    <w:rPr>
      <w:color w:val="605E5C"/>
      <w:shd w:val="clear" w:color="auto" w:fill="E1DFDD"/>
    </w:rPr>
  </w:style>
  <w:style w:type="paragraph" w:styleId="ListParagraph">
    <w:name w:val="List Paragraph"/>
    <w:basedOn w:val="Normal"/>
    <w:uiPriority w:val="34"/>
    <w:qFormat/>
    <w:rsid w:val="000F4AC4"/>
    <w:pPr>
      <w:ind w:left="720"/>
      <w:contextualSpacing/>
    </w:pPr>
  </w:style>
  <w:style w:type="character" w:styleId="FollowedHyperlink">
    <w:name w:val="FollowedHyperlink"/>
    <w:basedOn w:val="DefaultParagraphFont"/>
    <w:uiPriority w:val="99"/>
    <w:semiHidden/>
    <w:unhideWhenUsed/>
    <w:rsid w:val="004F7D94"/>
    <w:rPr>
      <w:color w:val="954F72" w:themeColor="followedHyperlink"/>
      <w:u w:val="single"/>
    </w:rPr>
  </w:style>
  <w:style w:type="table" w:styleId="TableGrid">
    <w:name w:val="Table Grid"/>
    <w:basedOn w:val="TableNormal"/>
    <w:uiPriority w:val="39"/>
    <w:rsid w:val="00FD4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6663"/>
  </w:style>
  <w:style w:type="character" w:styleId="CommentReference">
    <w:name w:val="annotation reference"/>
    <w:basedOn w:val="DefaultParagraphFont"/>
    <w:uiPriority w:val="99"/>
    <w:semiHidden/>
    <w:unhideWhenUsed/>
    <w:rsid w:val="00287E26"/>
    <w:rPr>
      <w:sz w:val="16"/>
      <w:szCs w:val="16"/>
    </w:rPr>
  </w:style>
  <w:style w:type="paragraph" w:styleId="CommentText">
    <w:name w:val="annotation text"/>
    <w:basedOn w:val="Normal"/>
    <w:link w:val="CommentTextChar"/>
    <w:uiPriority w:val="99"/>
    <w:semiHidden/>
    <w:unhideWhenUsed/>
    <w:rsid w:val="00287E26"/>
    <w:rPr>
      <w:sz w:val="20"/>
      <w:szCs w:val="20"/>
    </w:rPr>
  </w:style>
  <w:style w:type="character" w:customStyle="1" w:styleId="CommentTextChar">
    <w:name w:val="Comment Text Char"/>
    <w:basedOn w:val="DefaultParagraphFont"/>
    <w:link w:val="CommentText"/>
    <w:uiPriority w:val="99"/>
    <w:semiHidden/>
    <w:rsid w:val="00287E26"/>
    <w:rPr>
      <w:sz w:val="20"/>
      <w:szCs w:val="20"/>
    </w:rPr>
  </w:style>
  <w:style w:type="paragraph" w:styleId="CommentSubject">
    <w:name w:val="annotation subject"/>
    <w:basedOn w:val="CommentText"/>
    <w:next w:val="CommentText"/>
    <w:link w:val="CommentSubjectChar"/>
    <w:uiPriority w:val="99"/>
    <w:semiHidden/>
    <w:unhideWhenUsed/>
    <w:rsid w:val="00287E26"/>
    <w:rPr>
      <w:b/>
      <w:bCs/>
    </w:rPr>
  </w:style>
  <w:style w:type="character" w:customStyle="1" w:styleId="CommentSubjectChar">
    <w:name w:val="Comment Subject Char"/>
    <w:basedOn w:val="CommentTextChar"/>
    <w:link w:val="CommentSubject"/>
    <w:uiPriority w:val="99"/>
    <w:semiHidden/>
    <w:rsid w:val="00287E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0680">
      <w:bodyDiv w:val="1"/>
      <w:marLeft w:val="0"/>
      <w:marRight w:val="0"/>
      <w:marTop w:val="0"/>
      <w:marBottom w:val="0"/>
      <w:divBdr>
        <w:top w:val="none" w:sz="0" w:space="0" w:color="auto"/>
        <w:left w:val="none" w:sz="0" w:space="0" w:color="auto"/>
        <w:bottom w:val="none" w:sz="0" w:space="0" w:color="auto"/>
        <w:right w:val="none" w:sz="0" w:space="0" w:color="auto"/>
      </w:divBdr>
    </w:div>
    <w:div w:id="160464624">
      <w:bodyDiv w:val="1"/>
      <w:marLeft w:val="0"/>
      <w:marRight w:val="0"/>
      <w:marTop w:val="0"/>
      <w:marBottom w:val="0"/>
      <w:divBdr>
        <w:top w:val="none" w:sz="0" w:space="0" w:color="auto"/>
        <w:left w:val="none" w:sz="0" w:space="0" w:color="auto"/>
        <w:bottom w:val="none" w:sz="0" w:space="0" w:color="auto"/>
        <w:right w:val="none" w:sz="0" w:space="0" w:color="auto"/>
      </w:divBdr>
    </w:div>
    <w:div w:id="253364795">
      <w:bodyDiv w:val="1"/>
      <w:marLeft w:val="0"/>
      <w:marRight w:val="0"/>
      <w:marTop w:val="0"/>
      <w:marBottom w:val="0"/>
      <w:divBdr>
        <w:top w:val="none" w:sz="0" w:space="0" w:color="auto"/>
        <w:left w:val="none" w:sz="0" w:space="0" w:color="auto"/>
        <w:bottom w:val="none" w:sz="0" w:space="0" w:color="auto"/>
        <w:right w:val="none" w:sz="0" w:space="0" w:color="auto"/>
      </w:divBdr>
    </w:div>
    <w:div w:id="294020331">
      <w:bodyDiv w:val="1"/>
      <w:marLeft w:val="0"/>
      <w:marRight w:val="0"/>
      <w:marTop w:val="0"/>
      <w:marBottom w:val="0"/>
      <w:divBdr>
        <w:top w:val="none" w:sz="0" w:space="0" w:color="auto"/>
        <w:left w:val="none" w:sz="0" w:space="0" w:color="auto"/>
        <w:bottom w:val="none" w:sz="0" w:space="0" w:color="auto"/>
        <w:right w:val="none" w:sz="0" w:space="0" w:color="auto"/>
      </w:divBdr>
    </w:div>
    <w:div w:id="305404568">
      <w:bodyDiv w:val="1"/>
      <w:marLeft w:val="0"/>
      <w:marRight w:val="0"/>
      <w:marTop w:val="0"/>
      <w:marBottom w:val="0"/>
      <w:divBdr>
        <w:top w:val="none" w:sz="0" w:space="0" w:color="auto"/>
        <w:left w:val="none" w:sz="0" w:space="0" w:color="auto"/>
        <w:bottom w:val="none" w:sz="0" w:space="0" w:color="auto"/>
        <w:right w:val="none" w:sz="0" w:space="0" w:color="auto"/>
      </w:divBdr>
    </w:div>
    <w:div w:id="331564731">
      <w:bodyDiv w:val="1"/>
      <w:marLeft w:val="0"/>
      <w:marRight w:val="0"/>
      <w:marTop w:val="0"/>
      <w:marBottom w:val="0"/>
      <w:divBdr>
        <w:top w:val="none" w:sz="0" w:space="0" w:color="auto"/>
        <w:left w:val="none" w:sz="0" w:space="0" w:color="auto"/>
        <w:bottom w:val="none" w:sz="0" w:space="0" w:color="auto"/>
        <w:right w:val="none" w:sz="0" w:space="0" w:color="auto"/>
      </w:divBdr>
    </w:div>
    <w:div w:id="357777030">
      <w:bodyDiv w:val="1"/>
      <w:marLeft w:val="0"/>
      <w:marRight w:val="0"/>
      <w:marTop w:val="0"/>
      <w:marBottom w:val="0"/>
      <w:divBdr>
        <w:top w:val="none" w:sz="0" w:space="0" w:color="auto"/>
        <w:left w:val="none" w:sz="0" w:space="0" w:color="auto"/>
        <w:bottom w:val="none" w:sz="0" w:space="0" w:color="auto"/>
        <w:right w:val="none" w:sz="0" w:space="0" w:color="auto"/>
      </w:divBdr>
    </w:div>
    <w:div w:id="525337297">
      <w:bodyDiv w:val="1"/>
      <w:marLeft w:val="0"/>
      <w:marRight w:val="0"/>
      <w:marTop w:val="0"/>
      <w:marBottom w:val="0"/>
      <w:divBdr>
        <w:top w:val="none" w:sz="0" w:space="0" w:color="auto"/>
        <w:left w:val="none" w:sz="0" w:space="0" w:color="auto"/>
        <w:bottom w:val="none" w:sz="0" w:space="0" w:color="auto"/>
        <w:right w:val="none" w:sz="0" w:space="0" w:color="auto"/>
      </w:divBdr>
    </w:div>
    <w:div w:id="612902546">
      <w:bodyDiv w:val="1"/>
      <w:marLeft w:val="0"/>
      <w:marRight w:val="0"/>
      <w:marTop w:val="0"/>
      <w:marBottom w:val="0"/>
      <w:divBdr>
        <w:top w:val="none" w:sz="0" w:space="0" w:color="auto"/>
        <w:left w:val="none" w:sz="0" w:space="0" w:color="auto"/>
        <w:bottom w:val="none" w:sz="0" w:space="0" w:color="auto"/>
        <w:right w:val="none" w:sz="0" w:space="0" w:color="auto"/>
      </w:divBdr>
    </w:div>
    <w:div w:id="626663909">
      <w:bodyDiv w:val="1"/>
      <w:marLeft w:val="0"/>
      <w:marRight w:val="0"/>
      <w:marTop w:val="0"/>
      <w:marBottom w:val="0"/>
      <w:divBdr>
        <w:top w:val="none" w:sz="0" w:space="0" w:color="auto"/>
        <w:left w:val="none" w:sz="0" w:space="0" w:color="auto"/>
        <w:bottom w:val="none" w:sz="0" w:space="0" w:color="auto"/>
        <w:right w:val="none" w:sz="0" w:space="0" w:color="auto"/>
      </w:divBdr>
    </w:div>
    <w:div w:id="650595597">
      <w:bodyDiv w:val="1"/>
      <w:marLeft w:val="0"/>
      <w:marRight w:val="0"/>
      <w:marTop w:val="0"/>
      <w:marBottom w:val="0"/>
      <w:divBdr>
        <w:top w:val="none" w:sz="0" w:space="0" w:color="auto"/>
        <w:left w:val="none" w:sz="0" w:space="0" w:color="auto"/>
        <w:bottom w:val="none" w:sz="0" w:space="0" w:color="auto"/>
        <w:right w:val="none" w:sz="0" w:space="0" w:color="auto"/>
      </w:divBdr>
    </w:div>
    <w:div w:id="683286208">
      <w:bodyDiv w:val="1"/>
      <w:marLeft w:val="0"/>
      <w:marRight w:val="0"/>
      <w:marTop w:val="0"/>
      <w:marBottom w:val="0"/>
      <w:divBdr>
        <w:top w:val="none" w:sz="0" w:space="0" w:color="auto"/>
        <w:left w:val="none" w:sz="0" w:space="0" w:color="auto"/>
        <w:bottom w:val="none" w:sz="0" w:space="0" w:color="auto"/>
        <w:right w:val="none" w:sz="0" w:space="0" w:color="auto"/>
      </w:divBdr>
    </w:div>
    <w:div w:id="862865041">
      <w:bodyDiv w:val="1"/>
      <w:marLeft w:val="0"/>
      <w:marRight w:val="0"/>
      <w:marTop w:val="0"/>
      <w:marBottom w:val="0"/>
      <w:divBdr>
        <w:top w:val="none" w:sz="0" w:space="0" w:color="auto"/>
        <w:left w:val="none" w:sz="0" w:space="0" w:color="auto"/>
        <w:bottom w:val="none" w:sz="0" w:space="0" w:color="auto"/>
        <w:right w:val="none" w:sz="0" w:space="0" w:color="auto"/>
      </w:divBdr>
    </w:div>
    <w:div w:id="908075484">
      <w:bodyDiv w:val="1"/>
      <w:marLeft w:val="0"/>
      <w:marRight w:val="0"/>
      <w:marTop w:val="0"/>
      <w:marBottom w:val="0"/>
      <w:divBdr>
        <w:top w:val="none" w:sz="0" w:space="0" w:color="auto"/>
        <w:left w:val="none" w:sz="0" w:space="0" w:color="auto"/>
        <w:bottom w:val="none" w:sz="0" w:space="0" w:color="auto"/>
        <w:right w:val="none" w:sz="0" w:space="0" w:color="auto"/>
      </w:divBdr>
    </w:div>
    <w:div w:id="973022575">
      <w:bodyDiv w:val="1"/>
      <w:marLeft w:val="0"/>
      <w:marRight w:val="0"/>
      <w:marTop w:val="0"/>
      <w:marBottom w:val="0"/>
      <w:divBdr>
        <w:top w:val="none" w:sz="0" w:space="0" w:color="auto"/>
        <w:left w:val="none" w:sz="0" w:space="0" w:color="auto"/>
        <w:bottom w:val="none" w:sz="0" w:space="0" w:color="auto"/>
        <w:right w:val="none" w:sz="0" w:space="0" w:color="auto"/>
      </w:divBdr>
    </w:div>
    <w:div w:id="1020202272">
      <w:bodyDiv w:val="1"/>
      <w:marLeft w:val="0"/>
      <w:marRight w:val="0"/>
      <w:marTop w:val="0"/>
      <w:marBottom w:val="0"/>
      <w:divBdr>
        <w:top w:val="none" w:sz="0" w:space="0" w:color="auto"/>
        <w:left w:val="none" w:sz="0" w:space="0" w:color="auto"/>
        <w:bottom w:val="none" w:sz="0" w:space="0" w:color="auto"/>
        <w:right w:val="none" w:sz="0" w:space="0" w:color="auto"/>
      </w:divBdr>
    </w:div>
    <w:div w:id="1101954944">
      <w:bodyDiv w:val="1"/>
      <w:marLeft w:val="0"/>
      <w:marRight w:val="0"/>
      <w:marTop w:val="0"/>
      <w:marBottom w:val="0"/>
      <w:divBdr>
        <w:top w:val="none" w:sz="0" w:space="0" w:color="auto"/>
        <w:left w:val="none" w:sz="0" w:space="0" w:color="auto"/>
        <w:bottom w:val="none" w:sz="0" w:space="0" w:color="auto"/>
        <w:right w:val="none" w:sz="0" w:space="0" w:color="auto"/>
      </w:divBdr>
    </w:div>
    <w:div w:id="1158302424">
      <w:bodyDiv w:val="1"/>
      <w:marLeft w:val="0"/>
      <w:marRight w:val="0"/>
      <w:marTop w:val="0"/>
      <w:marBottom w:val="0"/>
      <w:divBdr>
        <w:top w:val="none" w:sz="0" w:space="0" w:color="auto"/>
        <w:left w:val="none" w:sz="0" w:space="0" w:color="auto"/>
        <w:bottom w:val="none" w:sz="0" w:space="0" w:color="auto"/>
        <w:right w:val="none" w:sz="0" w:space="0" w:color="auto"/>
      </w:divBdr>
    </w:div>
    <w:div w:id="1236206812">
      <w:bodyDiv w:val="1"/>
      <w:marLeft w:val="0"/>
      <w:marRight w:val="0"/>
      <w:marTop w:val="0"/>
      <w:marBottom w:val="0"/>
      <w:divBdr>
        <w:top w:val="none" w:sz="0" w:space="0" w:color="auto"/>
        <w:left w:val="none" w:sz="0" w:space="0" w:color="auto"/>
        <w:bottom w:val="none" w:sz="0" w:space="0" w:color="auto"/>
        <w:right w:val="none" w:sz="0" w:space="0" w:color="auto"/>
      </w:divBdr>
    </w:div>
    <w:div w:id="1309214072">
      <w:bodyDiv w:val="1"/>
      <w:marLeft w:val="0"/>
      <w:marRight w:val="0"/>
      <w:marTop w:val="0"/>
      <w:marBottom w:val="0"/>
      <w:divBdr>
        <w:top w:val="none" w:sz="0" w:space="0" w:color="auto"/>
        <w:left w:val="none" w:sz="0" w:space="0" w:color="auto"/>
        <w:bottom w:val="none" w:sz="0" w:space="0" w:color="auto"/>
        <w:right w:val="none" w:sz="0" w:space="0" w:color="auto"/>
      </w:divBdr>
    </w:div>
    <w:div w:id="1315600103">
      <w:bodyDiv w:val="1"/>
      <w:marLeft w:val="0"/>
      <w:marRight w:val="0"/>
      <w:marTop w:val="0"/>
      <w:marBottom w:val="0"/>
      <w:divBdr>
        <w:top w:val="none" w:sz="0" w:space="0" w:color="auto"/>
        <w:left w:val="none" w:sz="0" w:space="0" w:color="auto"/>
        <w:bottom w:val="none" w:sz="0" w:space="0" w:color="auto"/>
        <w:right w:val="none" w:sz="0" w:space="0" w:color="auto"/>
      </w:divBdr>
    </w:div>
    <w:div w:id="1342781891">
      <w:bodyDiv w:val="1"/>
      <w:marLeft w:val="0"/>
      <w:marRight w:val="0"/>
      <w:marTop w:val="0"/>
      <w:marBottom w:val="0"/>
      <w:divBdr>
        <w:top w:val="none" w:sz="0" w:space="0" w:color="auto"/>
        <w:left w:val="none" w:sz="0" w:space="0" w:color="auto"/>
        <w:bottom w:val="none" w:sz="0" w:space="0" w:color="auto"/>
        <w:right w:val="none" w:sz="0" w:space="0" w:color="auto"/>
      </w:divBdr>
    </w:div>
    <w:div w:id="1368798044">
      <w:bodyDiv w:val="1"/>
      <w:marLeft w:val="0"/>
      <w:marRight w:val="0"/>
      <w:marTop w:val="0"/>
      <w:marBottom w:val="0"/>
      <w:divBdr>
        <w:top w:val="none" w:sz="0" w:space="0" w:color="auto"/>
        <w:left w:val="none" w:sz="0" w:space="0" w:color="auto"/>
        <w:bottom w:val="none" w:sz="0" w:space="0" w:color="auto"/>
        <w:right w:val="none" w:sz="0" w:space="0" w:color="auto"/>
      </w:divBdr>
    </w:div>
    <w:div w:id="1427774943">
      <w:bodyDiv w:val="1"/>
      <w:marLeft w:val="0"/>
      <w:marRight w:val="0"/>
      <w:marTop w:val="0"/>
      <w:marBottom w:val="0"/>
      <w:divBdr>
        <w:top w:val="none" w:sz="0" w:space="0" w:color="auto"/>
        <w:left w:val="none" w:sz="0" w:space="0" w:color="auto"/>
        <w:bottom w:val="none" w:sz="0" w:space="0" w:color="auto"/>
        <w:right w:val="none" w:sz="0" w:space="0" w:color="auto"/>
      </w:divBdr>
    </w:div>
    <w:div w:id="1443721294">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60898372">
      <w:bodyDiv w:val="1"/>
      <w:marLeft w:val="0"/>
      <w:marRight w:val="0"/>
      <w:marTop w:val="0"/>
      <w:marBottom w:val="0"/>
      <w:divBdr>
        <w:top w:val="none" w:sz="0" w:space="0" w:color="auto"/>
        <w:left w:val="none" w:sz="0" w:space="0" w:color="auto"/>
        <w:bottom w:val="none" w:sz="0" w:space="0" w:color="auto"/>
        <w:right w:val="none" w:sz="0" w:space="0" w:color="auto"/>
      </w:divBdr>
    </w:div>
    <w:div w:id="1640069861">
      <w:bodyDiv w:val="1"/>
      <w:marLeft w:val="0"/>
      <w:marRight w:val="0"/>
      <w:marTop w:val="0"/>
      <w:marBottom w:val="0"/>
      <w:divBdr>
        <w:top w:val="none" w:sz="0" w:space="0" w:color="auto"/>
        <w:left w:val="none" w:sz="0" w:space="0" w:color="auto"/>
        <w:bottom w:val="none" w:sz="0" w:space="0" w:color="auto"/>
        <w:right w:val="none" w:sz="0" w:space="0" w:color="auto"/>
      </w:divBdr>
    </w:div>
    <w:div w:id="1664435385">
      <w:bodyDiv w:val="1"/>
      <w:marLeft w:val="0"/>
      <w:marRight w:val="0"/>
      <w:marTop w:val="0"/>
      <w:marBottom w:val="0"/>
      <w:divBdr>
        <w:top w:val="none" w:sz="0" w:space="0" w:color="auto"/>
        <w:left w:val="none" w:sz="0" w:space="0" w:color="auto"/>
        <w:bottom w:val="none" w:sz="0" w:space="0" w:color="auto"/>
        <w:right w:val="none" w:sz="0" w:space="0" w:color="auto"/>
      </w:divBdr>
    </w:div>
    <w:div w:id="1675763865">
      <w:bodyDiv w:val="1"/>
      <w:marLeft w:val="0"/>
      <w:marRight w:val="0"/>
      <w:marTop w:val="0"/>
      <w:marBottom w:val="0"/>
      <w:divBdr>
        <w:top w:val="none" w:sz="0" w:space="0" w:color="auto"/>
        <w:left w:val="none" w:sz="0" w:space="0" w:color="auto"/>
        <w:bottom w:val="none" w:sz="0" w:space="0" w:color="auto"/>
        <w:right w:val="none" w:sz="0" w:space="0" w:color="auto"/>
      </w:divBdr>
    </w:div>
    <w:div w:id="1911428240">
      <w:bodyDiv w:val="1"/>
      <w:marLeft w:val="0"/>
      <w:marRight w:val="0"/>
      <w:marTop w:val="0"/>
      <w:marBottom w:val="0"/>
      <w:divBdr>
        <w:top w:val="none" w:sz="0" w:space="0" w:color="auto"/>
        <w:left w:val="none" w:sz="0" w:space="0" w:color="auto"/>
        <w:bottom w:val="none" w:sz="0" w:space="0" w:color="auto"/>
        <w:right w:val="none" w:sz="0" w:space="0" w:color="auto"/>
      </w:divBdr>
    </w:div>
    <w:div w:id="1936594462">
      <w:bodyDiv w:val="1"/>
      <w:marLeft w:val="0"/>
      <w:marRight w:val="0"/>
      <w:marTop w:val="0"/>
      <w:marBottom w:val="0"/>
      <w:divBdr>
        <w:top w:val="none" w:sz="0" w:space="0" w:color="auto"/>
        <w:left w:val="none" w:sz="0" w:space="0" w:color="auto"/>
        <w:bottom w:val="none" w:sz="0" w:space="0" w:color="auto"/>
        <w:right w:val="none" w:sz="0" w:space="0" w:color="auto"/>
      </w:divBdr>
    </w:div>
    <w:div w:id="1944874217">
      <w:bodyDiv w:val="1"/>
      <w:marLeft w:val="0"/>
      <w:marRight w:val="0"/>
      <w:marTop w:val="0"/>
      <w:marBottom w:val="0"/>
      <w:divBdr>
        <w:top w:val="none" w:sz="0" w:space="0" w:color="auto"/>
        <w:left w:val="none" w:sz="0" w:space="0" w:color="auto"/>
        <w:bottom w:val="none" w:sz="0" w:space="0" w:color="auto"/>
        <w:right w:val="none" w:sz="0" w:space="0" w:color="auto"/>
      </w:divBdr>
    </w:div>
    <w:div w:id="1964799974">
      <w:bodyDiv w:val="1"/>
      <w:marLeft w:val="0"/>
      <w:marRight w:val="0"/>
      <w:marTop w:val="0"/>
      <w:marBottom w:val="0"/>
      <w:divBdr>
        <w:top w:val="none" w:sz="0" w:space="0" w:color="auto"/>
        <w:left w:val="none" w:sz="0" w:space="0" w:color="auto"/>
        <w:bottom w:val="none" w:sz="0" w:space="0" w:color="auto"/>
        <w:right w:val="none" w:sz="0" w:space="0" w:color="auto"/>
      </w:divBdr>
    </w:div>
    <w:div w:id="2050956573">
      <w:bodyDiv w:val="1"/>
      <w:marLeft w:val="0"/>
      <w:marRight w:val="0"/>
      <w:marTop w:val="0"/>
      <w:marBottom w:val="0"/>
      <w:divBdr>
        <w:top w:val="none" w:sz="0" w:space="0" w:color="auto"/>
        <w:left w:val="none" w:sz="0" w:space="0" w:color="auto"/>
        <w:bottom w:val="none" w:sz="0" w:space="0" w:color="auto"/>
        <w:right w:val="none" w:sz="0" w:space="0" w:color="auto"/>
      </w:divBdr>
    </w:div>
    <w:div w:id="2107725129">
      <w:bodyDiv w:val="1"/>
      <w:marLeft w:val="0"/>
      <w:marRight w:val="0"/>
      <w:marTop w:val="0"/>
      <w:marBottom w:val="0"/>
      <w:divBdr>
        <w:top w:val="none" w:sz="0" w:space="0" w:color="auto"/>
        <w:left w:val="none" w:sz="0" w:space="0" w:color="auto"/>
        <w:bottom w:val="none" w:sz="0" w:space="0" w:color="auto"/>
        <w:right w:val="none" w:sz="0" w:space="0" w:color="auto"/>
      </w:divBdr>
    </w:div>
    <w:div w:id="2140801823">
      <w:bodyDiv w:val="1"/>
      <w:marLeft w:val="0"/>
      <w:marRight w:val="0"/>
      <w:marTop w:val="0"/>
      <w:marBottom w:val="0"/>
      <w:divBdr>
        <w:top w:val="none" w:sz="0" w:space="0" w:color="auto"/>
        <w:left w:val="none" w:sz="0" w:space="0" w:color="auto"/>
        <w:bottom w:val="none" w:sz="0" w:space="0" w:color="auto"/>
        <w:right w:val="none" w:sz="0" w:space="0" w:color="auto"/>
      </w:divBdr>
    </w:div>
    <w:div w:id="214087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lifesciences.org/articles/56477" TargetMode="External"/><Relationship Id="rId21" Type="http://schemas.openxmlformats.org/officeDocument/2006/relationships/hyperlink" Target="https://psycnet.apa.org/fulltext/2016-60724-003.html" TargetMode="External"/><Relationship Id="rId42" Type="http://schemas.openxmlformats.org/officeDocument/2006/relationships/hyperlink" Target="https://journals.lww.com/journalpatientsafety/abstract/2023/10000/associations_between_hospitalist_shift_busyness,.5.aspx?context=latestarticles" TargetMode="External"/><Relationship Id="rId47" Type="http://schemas.openxmlformats.org/officeDocument/2006/relationships/hyperlink" Target="https://pubs.rsna.org/doi/abs/10.1148/radiology.211.1.r99mr16223" TargetMode="External"/><Relationship Id="rId63" Type="http://schemas.openxmlformats.org/officeDocument/2006/relationships/hyperlink" Target="https://asmepublications.onlinelibrary.wiley.com/doi/pdf/10.1111/medu.14596" TargetMode="External"/><Relationship Id="rId68" Type="http://schemas.openxmlformats.org/officeDocument/2006/relationships/hyperlink" Target="https://academic.oup.com/intqhc/article/31/8/G97/5607831" TargetMode="External"/><Relationship Id="rId84" Type="http://schemas.openxmlformats.org/officeDocument/2006/relationships/hyperlink" Target="https://link.springer.com/article/10.1186/1472-6947-12-113" TargetMode="External"/><Relationship Id="rId16" Type="http://schemas.openxmlformats.org/officeDocument/2006/relationships/hyperlink" Target="https://jamanetwork.com/journals/jama/article-abstract/1148376" TargetMode="External"/><Relationship Id="rId11" Type="http://schemas.openxmlformats.org/officeDocument/2006/relationships/image" Target="media/image1.png"/><Relationship Id="rId32" Type="http://schemas.openxmlformats.org/officeDocument/2006/relationships/hyperlink" Target="https://ebooks.iospress.nl/volumearticle/19530" TargetMode="External"/><Relationship Id="rId37" Type="http://schemas.openxmlformats.org/officeDocument/2006/relationships/hyperlink" Target="https://www.tandfonline.com/doi/abs/10.1080/10494820.2020.1848879" TargetMode="External"/><Relationship Id="rId53" Type="http://schemas.openxmlformats.org/officeDocument/2006/relationships/hyperlink" Target="https://journals.sagepub.com/doi/abs/10.1177/019394599601800505" TargetMode="External"/><Relationship Id="rId58" Type="http://schemas.openxmlformats.org/officeDocument/2006/relationships/hyperlink" Target="https://asmepublications.onlinelibrary.wiley.com/doi/abs/10.1111/medu.13801" TargetMode="External"/><Relationship Id="rId74" Type="http://schemas.openxmlformats.org/officeDocument/2006/relationships/hyperlink" Target="https://journals.sagepub.com/doi/abs/10.1177/0272989x9101100401" TargetMode="External"/><Relationship Id="rId79" Type="http://schemas.openxmlformats.org/officeDocument/2006/relationships/hyperlink" Target="https://qualitysafety.bmj.com/content/21/7/535.short" TargetMode="External"/><Relationship Id="rId5" Type="http://schemas.openxmlformats.org/officeDocument/2006/relationships/webSettings" Target="webSettings.xml"/><Relationship Id="rId19" Type="http://schemas.openxmlformats.org/officeDocument/2006/relationships/hyperlink" Target="https://jamanetwork.com/journals/jama/article-abstract/186585" TargetMode="External"/><Relationship Id="rId14" Type="http://schemas.openxmlformats.org/officeDocument/2006/relationships/hyperlink" Target="https://pubmed.ncbi.nlm.nih.gov/26571126/" TargetMode="External"/><Relationship Id="rId22" Type="http://schemas.openxmlformats.org/officeDocument/2006/relationships/hyperlink" Target="https://onlinelibrary.wiley.com/doi/abs/10.1002/bdm.460" TargetMode="External"/><Relationship Id="rId27" Type="http://schemas.openxmlformats.org/officeDocument/2006/relationships/hyperlink" Target="https://www.nature.com/articles/nn.4240" TargetMode="External"/><Relationship Id="rId30" Type="http://schemas.openxmlformats.org/officeDocument/2006/relationships/hyperlink" Target="https://link.springer.com/article/10.1186/1472-6947-12-113" TargetMode="External"/><Relationship Id="rId35" Type="http://schemas.openxmlformats.org/officeDocument/2006/relationships/hyperlink" Target="https://jamanetwork.com/journals/jamainternalmedicine/article-abstract/1731967" TargetMode="External"/><Relationship Id="rId43" Type="http://schemas.openxmlformats.org/officeDocument/2006/relationships/hyperlink" Target="https://www.degruyter.com/document/doi/10.1515/dx-2023-0026/html" TargetMode="External"/><Relationship Id="rId48" Type="http://schemas.openxmlformats.org/officeDocument/2006/relationships/hyperlink" Target="https://www.sciencedirect.com/science/article/pii/S1072751516315460" TargetMode="External"/><Relationship Id="rId56" Type="http://schemas.openxmlformats.org/officeDocument/2006/relationships/hyperlink" Target="https://journals.sagepub.com/doi/abs/10.1177/0272989x12447241" TargetMode="External"/><Relationship Id="rId64" Type="http://schemas.openxmlformats.org/officeDocument/2006/relationships/hyperlink" Target="https://link.springer.com/article/10.1186/s41235-022-00453-y" TargetMode="External"/><Relationship Id="rId69" Type="http://schemas.openxmlformats.org/officeDocument/2006/relationships/hyperlink" Target="https://www.frontiersin.org/journals/psychology/articles/10.3389/fpsyg.2018.02297/full" TargetMode="External"/><Relationship Id="rId77" Type="http://schemas.openxmlformats.org/officeDocument/2006/relationships/hyperlink" Target="https://psycnet.apa.org/record/2020-28446-001" TargetMode="External"/><Relationship Id="rId8" Type="http://schemas.microsoft.com/office/2016/09/relationships/commentsIds" Target="commentsIds.xml"/><Relationship Id="rId51" Type="http://schemas.openxmlformats.org/officeDocument/2006/relationships/hyperlink" Target="https://www.sciencedirect.com/science/article/pii/S0933365704001071" TargetMode="External"/><Relationship Id="rId72" Type="http://schemas.openxmlformats.org/officeDocument/2006/relationships/hyperlink" Target="https://link.springer.com/article/10.1007/s10459-022-10138-2" TargetMode="External"/><Relationship Id="rId80" Type="http://schemas.openxmlformats.org/officeDocument/2006/relationships/hyperlink" Target="https://link.springer.com/article/10.1186/s12911-016-0377-1" TargetMode="External"/><Relationship Id="rId85" Type="http://schemas.openxmlformats.org/officeDocument/2006/relationships/hyperlink" Target="https://asmepublications.onlinelibrary.wiley.com/doi/abs/10.1046/j.1365-2923.2003.01577.x"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link.springer.com/article/10.1186/s13049-019-0629-z" TargetMode="External"/><Relationship Id="rId25" Type="http://schemas.openxmlformats.org/officeDocument/2006/relationships/hyperlink" Target="https://www.sciencedirect.com/science/article/pii/S0022103197913263" TargetMode="External"/><Relationship Id="rId33" Type="http://schemas.openxmlformats.org/officeDocument/2006/relationships/hyperlink" Target="https://onlinelibrary.wiley.com/doi/full/10.1111/jep.13608" TargetMode="External"/><Relationship Id="rId38" Type="http://schemas.openxmlformats.org/officeDocument/2006/relationships/hyperlink" Target="https://www.sciencedirect.com/science/article/pii/S0897189703000788" TargetMode="External"/><Relationship Id="rId46" Type="http://schemas.openxmlformats.org/officeDocument/2006/relationships/hyperlink" Target="https://ajronline.org/doi/full/10.2214/AJR.10.4467" TargetMode="External"/><Relationship Id="rId59" Type="http://schemas.openxmlformats.org/officeDocument/2006/relationships/hyperlink" Target="https://qualitysafety.bmj.com/content/early/2024/02/16/bmjqs-2023-016621.abstract" TargetMode="External"/><Relationship Id="rId67" Type="http://schemas.openxmlformats.org/officeDocument/2006/relationships/hyperlink" Target="https://link.springer.com/article/10.1007/s11251-013-9275-4" TargetMode="External"/><Relationship Id="rId20" Type="http://schemas.openxmlformats.org/officeDocument/2006/relationships/hyperlink" Target="https://www.sciencedirect.com/science/article/pii/S0002934308000405" TargetMode="External"/><Relationship Id="rId41" Type="http://schemas.openxmlformats.org/officeDocument/2006/relationships/hyperlink" Target="https://www.ncbi.nlm.nih.gov/pmc/articles/PMC6324702/" TargetMode="External"/><Relationship Id="rId54" Type="http://schemas.openxmlformats.org/officeDocument/2006/relationships/hyperlink" Target="https://onlinelibrary.wiley.com/doi/abs/10.1111/j.1365-2648.2010.05437.x" TargetMode="External"/><Relationship Id="rId62" Type="http://schemas.openxmlformats.org/officeDocument/2006/relationships/hyperlink" Target="https://journals.sagepub.com/doi/abs/10.1007/s11552-013-9533-6" TargetMode="External"/><Relationship Id="rId70" Type="http://schemas.openxmlformats.org/officeDocument/2006/relationships/hyperlink" Target="https://link.springer.com/article/10.1007/s40037-019-0522-5" TargetMode="External"/><Relationship Id="rId75" Type="http://schemas.openxmlformats.org/officeDocument/2006/relationships/hyperlink" Target="https://www.sciencedirect.com/science/article/pii/S1532046415000477" TargetMode="External"/><Relationship Id="rId83" Type="http://schemas.openxmlformats.org/officeDocument/2006/relationships/hyperlink" Target="https://room9er.com/wp-content/uploads/2014/12/diagnosing-diagnosis.pdf"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5" Type="http://schemas.openxmlformats.org/officeDocument/2006/relationships/hyperlink" Target="https://jamanetwork.com/journals/jamainternalmedicine/article-abstract/1108559" TargetMode="External"/><Relationship Id="rId23" Type="http://schemas.openxmlformats.org/officeDocument/2006/relationships/hyperlink" Target="https://www.sciencedirect.com/science/article/pii/S1076633220306991" TargetMode="External"/><Relationship Id="rId28" Type="http://schemas.openxmlformats.org/officeDocument/2006/relationships/hyperlink" Target="https://synthesismanual.jbi.glo" TargetMode="External"/><Relationship Id="rId36" Type="http://schemas.openxmlformats.org/officeDocument/2006/relationships/hyperlink" Target="https://journals.plos.org/plosone/article?id=10.1371/journal.pone.0215049" TargetMode="External"/><Relationship Id="rId49" Type="http://schemas.openxmlformats.org/officeDocument/2006/relationships/hyperlink" Target="https://journals.sagepub.com/doi/abs/10.1177/0272989X9501500202" TargetMode="External"/><Relationship Id="rId57" Type="http://schemas.openxmlformats.org/officeDocument/2006/relationships/hyperlink" Target="https://asmepublications.onlinelibrary.wiley.com/doi/abs/10.1111/medu.13382" TargetMode="External"/><Relationship Id="rId10" Type="http://schemas.openxmlformats.org/officeDocument/2006/relationships/hyperlink" Target="https://osf.io/wz5se" TargetMode="External"/><Relationship Id="rId31" Type="http://schemas.openxmlformats.org/officeDocument/2006/relationships/hyperlink" Target="https://journals.lww.com/journalpatientsafety/abstract/2019/12000/does_physician_s_training_induce_overconfidence.10.aspx" TargetMode="External"/><Relationship Id="rId44" Type="http://schemas.openxmlformats.org/officeDocument/2006/relationships/hyperlink" Target="https://www.sciencedirect.com/science/article/pii/S0009926096803400" TargetMode="External"/><Relationship Id="rId52" Type="http://schemas.openxmlformats.org/officeDocument/2006/relationships/hyperlink" Target="https://link.springer.com/article/10.1186/s12913-020-5045-6" TargetMode="External"/><Relationship Id="rId60" Type="http://schemas.openxmlformats.org/officeDocument/2006/relationships/hyperlink" Target="https://shmpublications.onlinelibrary.wiley.com/doi/abs/10.1002/jhm.1964" TargetMode="External"/><Relationship Id="rId65" Type="http://schemas.openxmlformats.org/officeDocument/2006/relationships/hyperlink" Target="https://link.springer.com/article/10.1186/s12909-022-03325-7" TargetMode="External"/><Relationship Id="rId73" Type="http://schemas.openxmlformats.org/officeDocument/2006/relationships/hyperlink" Target="https://journals.sagepub.com/doi/abs/10.1080/02724989243000019" TargetMode="External"/><Relationship Id="rId78" Type="http://schemas.openxmlformats.org/officeDocument/2006/relationships/hyperlink" Target="https://academic.oup.com/fampra/article/25/6/400/481603" TargetMode="External"/><Relationship Id="rId81" Type="http://schemas.openxmlformats.org/officeDocument/2006/relationships/hyperlink" Target="https://asmepublications.onlinelibrary.wiley.com/doi/abs/10.1046/j.1365-2923.2002.01140.x" TargetMode="External"/><Relationship Id="rId86"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3" Type="http://schemas.openxmlformats.org/officeDocument/2006/relationships/image" Target="media/image3.png"/><Relationship Id="rId18" Type="http://schemas.openxmlformats.org/officeDocument/2006/relationships/hyperlink" Target="https://www.acpjournals.org/doi/abs/10.7326/M19-3692" TargetMode="External"/><Relationship Id="rId39" Type="http://schemas.openxmlformats.org/officeDocument/2006/relationships/hyperlink" Target="https://link.springer.com/article/10.1007/s10459-021-10080-9" TargetMode="External"/><Relationship Id="rId34" Type="http://schemas.openxmlformats.org/officeDocument/2006/relationships/hyperlink" Target="https://journals.physiology.org/doi/full/10.1152/advan.00156.2021" TargetMode="External"/><Relationship Id="rId50" Type="http://schemas.openxmlformats.org/officeDocument/2006/relationships/hyperlink" Target="https://academic.oup.com/jamia/article/6/5/428/808785" TargetMode="External"/><Relationship Id="rId55" Type="http://schemas.openxmlformats.org/officeDocument/2006/relationships/hyperlink" Target="https://journals.sagepub.com/doi/full/10.1177/0272989X221126528" TargetMode="External"/><Relationship Id="rId76" Type="http://schemas.openxmlformats.org/officeDocument/2006/relationships/hyperlink" Target="https://meridian.allenpress.com/jgme/article/14/4/475/484936/The-Effect-of-Information-Presentation-Order-on" TargetMode="External"/><Relationship Id="rId7" Type="http://schemas.microsoft.com/office/2011/relationships/commentsExtended" Target="commentsExtended.xml"/><Relationship Id="rId71" Type="http://schemas.openxmlformats.org/officeDocument/2006/relationships/hyperlink" Target="https://journals.lww.com/dermatologicsurgery/abstract/2006/05000/level_of_confidence_in_diagnosis__clinical.34.aspx" TargetMode="External"/><Relationship Id="rId2" Type="http://schemas.openxmlformats.org/officeDocument/2006/relationships/numbering" Target="numbering.xml"/><Relationship Id="rId29" Type="http://schemas.openxmlformats.org/officeDocument/2006/relationships/hyperlink" Target="https://eric.ed.gov/?id=ED358110" TargetMode="External"/><Relationship Id="rId24" Type="http://schemas.openxmlformats.org/officeDocument/2006/relationships/hyperlink" Target="https://www.nature.com/articles/nrn3289" TargetMode="External"/><Relationship Id="rId40" Type="http://schemas.openxmlformats.org/officeDocument/2006/relationships/hyperlink" Target="https://link.springer.com/article/10.1007/s10459-023-10252-9" TargetMode="External"/><Relationship Id="rId45" Type="http://schemas.openxmlformats.org/officeDocument/2006/relationships/hyperlink" Target="https://www.sciencedirect.com/science/article/pii/S0166432821006173" TargetMode="External"/><Relationship Id="rId66" Type="http://schemas.openxmlformats.org/officeDocument/2006/relationships/hyperlink" Target="https://macsphere.mcmaster.ca/handle/11375/7187" TargetMode="External"/><Relationship Id="rId87" Type="http://schemas.microsoft.com/office/2011/relationships/people" Target="people.xml"/><Relationship Id="rId61" Type="http://schemas.openxmlformats.org/officeDocument/2006/relationships/hyperlink" Target="https://www.researchgate.net/profile/Neil-Calman/publication/21858297_Variability_in_Consultation_Rates_and_Practitioner_Level_of_Diagnostic_Certainty/links/57961ea008aec89db7b84cfd/Variability-in-Consultation-Rates-and-Practitioner-Level-of-Diagnostic-Certainty.pdf" TargetMode="External"/><Relationship Id="rId82" Type="http://schemas.openxmlformats.org/officeDocument/2006/relationships/hyperlink" Target="https://link.springer.com/article/10.1007/s11606-017-416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76A11-F53F-FD4F-8775-468FBCB64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18</Pages>
  <Words>9680</Words>
  <Characters>55182</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260</cp:revision>
  <dcterms:created xsi:type="dcterms:W3CDTF">2024-04-02T13:12:00Z</dcterms:created>
  <dcterms:modified xsi:type="dcterms:W3CDTF">2024-05-24T17:23:00Z</dcterms:modified>
</cp:coreProperties>
</file>