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8D0E5" w14:textId="663177E5" w:rsidR="007F7488" w:rsidRDefault="007F7488" w:rsidP="007F7488">
      <w:pPr>
        <w:jc w:val="center"/>
        <w:rPr>
          <w:ins w:id="0" w:author="Sriraj Aiyer" w:date="2024-08-22T14:10:00Z"/>
        </w:rPr>
      </w:pPr>
      <w:ins w:id="1" w:author="Sriraj Aiyer" w:date="2024-08-22T14:10:00Z">
        <w:r>
          <w:rPr>
            <w:sz w:val="28"/>
            <w:szCs w:val="28"/>
          </w:rPr>
          <w:t>Confidence and Certainty in Me</w:t>
        </w:r>
      </w:ins>
      <w:ins w:id="2" w:author="Sriraj Aiyer" w:date="2024-08-22T14:11:00Z">
        <w:r>
          <w:rPr>
            <w:sz w:val="28"/>
            <w:szCs w:val="28"/>
          </w:rPr>
          <w:t>dical Diagnoses: A Systematic Scoping Review</w:t>
        </w:r>
      </w:ins>
    </w:p>
    <w:p w14:paraId="24128D40" w14:textId="77777777" w:rsidR="007F7488" w:rsidRDefault="007F7488" w:rsidP="007F7488">
      <w:pPr>
        <w:rPr>
          <w:ins w:id="3" w:author="Sriraj Aiyer" w:date="2024-08-22T14:10:00Z"/>
        </w:rPr>
      </w:pPr>
    </w:p>
    <w:p w14:paraId="76C1A298" w14:textId="106A179D" w:rsidR="007F7488" w:rsidRDefault="007F7488" w:rsidP="007F7488">
      <w:pPr>
        <w:jc w:val="center"/>
        <w:rPr>
          <w:ins w:id="4" w:author="Sriraj Aiyer" w:date="2024-08-22T14:10:00Z"/>
        </w:rPr>
      </w:pPr>
      <w:proofErr w:type="spellStart"/>
      <w:ins w:id="5" w:author="Sriraj Aiyer" w:date="2024-08-22T14:10:00Z">
        <w:r>
          <w:t>Sriraj</w:t>
        </w:r>
        <w:proofErr w:type="spellEnd"/>
        <w:r>
          <w:t xml:space="preserve"> Aiyer</w:t>
        </w:r>
      </w:ins>
      <w:ins w:id="6" w:author="Sriraj Aiyer" w:date="2024-08-22T14:11:00Z">
        <w:r w:rsidRPr="007F7488">
          <w:rPr>
            <w:vertAlign w:val="superscript"/>
            <w:rPrChange w:id="7" w:author="Sriraj Aiyer" w:date="2024-08-22T14:12:00Z">
              <w:rPr/>
            </w:rPrChange>
          </w:rPr>
          <w:t>1</w:t>
        </w:r>
        <w:r>
          <w:t>, Helen Higham</w:t>
        </w:r>
        <w:r w:rsidRPr="007F7488">
          <w:rPr>
            <w:vertAlign w:val="superscript"/>
            <w:rPrChange w:id="8" w:author="Sriraj Aiyer" w:date="2024-08-22T14:12:00Z">
              <w:rPr/>
            </w:rPrChange>
          </w:rPr>
          <w:t>2</w:t>
        </w:r>
        <w:r>
          <w:t xml:space="preserve"> &amp; Nick Yeung</w:t>
        </w:r>
        <w:r w:rsidRPr="007F7488">
          <w:rPr>
            <w:vertAlign w:val="superscript"/>
            <w:rPrChange w:id="9" w:author="Sriraj Aiyer" w:date="2024-08-22T14:12:00Z">
              <w:rPr/>
            </w:rPrChange>
          </w:rPr>
          <w:t>1</w:t>
        </w:r>
      </w:ins>
    </w:p>
    <w:p w14:paraId="7D8792F5" w14:textId="3581CE09" w:rsidR="007F7488" w:rsidRDefault="007F7488" w:rsidP="007F7488">
      <w:pPr>
        <w:pStyle w:val="ListParagraph"/>
        <w:numPr>
          <w:ilvl w:val="0"/>
          <w:numId w:val="8"/>
        </w:numPr>
        <w:jc w:val="center"/>
        <w:rPr>
          <w:ins w:id="10" w:author="Sriraj Aiyer" w:date="2024-08-22T14:12:00Z"/>
        </w:rPr>
      </w:pPr>
      <w:ins w:id="11" w:author="Sriraj Aiyer" w:date="2024-08-22T14:10:00Z">
        <w:r>
          <w:t>Department of Experimental Psychology, University of Oxford</w:t>
        </w:r>
      </w:ins>
    </w:p>
    <w:p w14:paraId="4FC9F28E" w14:textId="77BC78C1" w:rsidR="007F7488" w:rsidRDefault="007F7488">
      <w:pPr>
        <w:pStyle w:val="ListParagraph"/>
        <w:numPr>
          <w:ilvl w:val="0"/>
          <w:numId w:val="8"/>
        </w:numPr>
        <w:jc w:val="center"/>
        <w:rPr>
          <w:ins w:id="12" w:author="Sriraj Aiyer" w:date="2024-08-22T14:10:00Z"/>
        </w:rPr>
        <w:pPrChange w:id="13" w:author="Sriraj Aiyer" w:date="2024-08-22T14:12:00Z">
          <w:pPr>
            <w:jc w:val="center"/>
          </w:pPr>
        </w:pPrChange>
      </w:pPr>
      <w:ins w:id="14" w:author="Sriraj Aiyer" w:date="2024-08-22T14:12:00Z">
        <w:r>
          <w:t>Nuffield Department of Clinical Neurosciences, University of Oxford</w:t>
        </w:r>
      </w:ins>
    </w:p>
    <w:p w14:paraId="551DB704" w14:textId="77777777" w:rsidR="007F7488" w:rsidRDefault="007F7488" w:rsidP="007F7488">
      <w:pPr>
        <w:rPr>
          <w:ins w:id="15" w:author="Sriraj Aiyer" w:date="2024-08-22T14:10:00Z"/>
        </w:rPr>
      </w:pPr>
    </w:p>
    <w:p w14:paraId="7002F196" w14:textId="77777777" w:rsidR="007F7488" w:rsidRDefault="007F7488" w:rsidP="007F7488">
      <w:pPr>
        <w:rPr>
          <w:ins w:id="16" w:author="Sriraj Aiyer" w:date="2024-08-22T14:10:00Z"/>
        </w:rPr>
      </w:pPr>
      <w:ins w:id="17" w:author="Sriraj Aiyer" w:date="2024-08-22T14:10:00Z">
        <w:r>
          <w:t>Corresponding author:</w:t>
        </w:r>
        <w:r>
          <w:br/>
        </w:r>
        <w:proofErr w:type="spellStart"/>
        <w:r>
          <w:t>Sriraj</w:t>
        </w:r>
        <w:proofErr w:type="spellEnd"/>
        <w:r>
          <w:t xml:space="preserve"> Aiyer, </w:t>
        </w:r>
        <w:r>
          <w:fldChar w:fldCharType="begin"/>
        </w:r>
        <w:r>
          <w:instrText>HYPERLINK "mailto:sriraj.aiyer@psy.ox.ac.uk"</w:instrText>
        </w:r>
        <w:r>
          <w:fldChar w:fldCharType="separate"/>
        </w:r>
        <w:r w:rsidRPr="00897A9F">
          <w:rPr>
            <w:rStyle w:val="Hyperlink"/>
          </w:rPr>
          <w:t>sriraj.aiyer@psy.ox.ac.uk</w:t>
        </w:r>
        <w:r>
          <w:rPr>
            <w:rStyle w:val="Hyperlink"/>
          </w:rPr>
          <w:fldChar w:fldCharType="end"/>
        </w:r>
      </w:ins>
    </w:p>
    <w:p w14:paraId="4326CFEC" w14:textId="0ACA11C8" w:rsidR="00A35F5F" w:rsidDel="007F7488" w:rsidRDefault="00A35F5F">
      <w:pPr>
        <w:rPr>
          <w:ins w:id="18" w:author="Nicholas Yeung" w:date="2024-08-21T16:45:00Z"/>
          <w:del w:id="19" w:author="Sriraj Aiyer" w:date="2024-08-22T14:10:00Z"/>
          <w:rFonts w:cstheme="minorHAnsi"/>
          <w:b/>
          <w:bCs/>
          <w:sz w:val="28"/>
          <w:szCs w:val="28"/>
        </w:rPr>
      </w:pPr>
      <w:ins w:id="20" w:author="Nicholas Yeung" w:date="2024-08-21T16:45:00Z">
        <w:del w:id="21" w:author="Sriraj Aiyer" w:date="2024-08-22T14:10:00Z">
          <w:r w:rsidDel="007F7488">
            <w:rPr>
              <w:rFonts w:cstheme="minorHAnsi"/>
              <w:b/>
              <w:bCs/>
              <w:sz w:val="28"/>
              <w:szCs w:val="28"/>
            </w:rPr>
            <w:delText>**Time to add front page now – title, authors, acknowledgements, etc.!</w:delText>
          </w:r>
        </w:del>
      </w:ins>
    </w:p>
    <w:p w14:paraId="7302D341" w14:textId="77777777" w:rsidR="00A35F5F" w:rsidRDefault="00A35F5F">
      <w:pPr>
        <w:rPr>
          <w:ins w:id="22" w:author="Nicholas Yeung" w:date="2024-08-21T16:45:00Z"/>
          <w:rFonts w:cstheme="minorHAnsi"/>
          <w:b/>
          <w:bCs/>
          <w:sz w:val="28"/>
          <w:szCs w:val="28"/>
        </w:rPr>
      </w:pPr>
    </w:p>
    <w:p w14:paraId="7FCB699C" w14:textId="77777777" w:rsidR="007F7488" w:rsidRDefault="007F7488">
      <w:pPr>
        <w:rPr>
          <w:ins w:id="23" w:author="Sriraj Aiyer" w:date="2024-08-22T14:14:00Z"/>
          <w:rFonts w:cstheme="minorHAnsi"/>
          <w:b/>
          <w:bCs/>
          <w:sz w:val="28"/>
          <w:szCs w:val="28"/>
        </w:rPr>
      </w:pPr>
    </w:p>
    <w:p w14:paraId="779C2FE7" w14:textId="77777777" w:rsidR="007F7488" w:rsidRDefault="007F7488">
      <w:pPr>
        <w:rPr>
          <w:ins w:id="24" w:author="Sriraj Aiyer" w:date="2024-08-22T14:14:00Z"/>
          <w:rFonts w:cstheme="minorHAnsi"/>
          <w:b/>
          <w:bCs/>
          <w:sz w:val="28"/>
          <w:szCs w:val="28"/>
        </w:rPr>
      </w:pPr>
    </w:p>
    <w:p w14:paraId="594FD278" w14:textId="77777777" w:rsidR="007F7488" w:rsidRDefault="007F7488">
      <w:pPr>
        <w:rPr>
          <w:ins w:id="25" w:author="Sriraj Aiyer" w:date="2024-08-22T14:14:00Z"/>
          <w:rFonts w:cstheme="minorHAnsi"/>
          <w:b/>
          <w:bCs/>
          <w:sz w:val="28"/>
          <w:szCs w:val="28"/>
        </w:rPr>
      </w:pPr>
    </w:p>
    <w:p w14:paraId="4708FB73" w14:textId="77777777" w:rsidR="007F7488" w:rsidRDefault="007F7488">
      <w:pPr>
        <w:rPr>
          <w:ins w:id="26" w:author="Sriraj Aiyer" w:date="2024-08-22T14:14:00Z"/>
          <w:rFonts w:cstheme="minorHAnsi"/>
          <w:b/>
          <w:bCs/>
          <w:sz w:val="28"/>
          <w:szCs w:val="28"/>
        </w:rPr>
      </w:pPr>
    </w:p>
    <w:p w14:paraId="192A4BF6" w14:textId="77777777" w:rsidR="007F7488" w:rsidRDefault="007F7488">
      <w:pPr>
        <w:rPr>
          <w:ins w:id="27" w:author="Sriraj Aiyer" w:date="2024-08-22T14:14:00Z"/>
          <w:rFonts w:cstheme="minorHAnsi"/>
          <w:b/>
          <w:bCs/>
          <w:sz w:val="28"/>
          <w:szCs w:val="28"/>
        </w:rPr>
      </w:pPr>
    </w:p>
    <w:p w14:paraId="48983DD7" w14:textId="77777777" w:rsidR="007F7488" w:rsidRDefault="007F7488">
      <w:pPr>
        <w:rPr>
          <w:ins w:id="28" w:author="Sriraj Aiyer" w:date="2024-08-22T14:14:00Z"/>
          <w:rFonts w:cstheme="minorHAnsi"/>
          <w:b/>
          <w:bCs/>
          <w:sz w:val="28"/>
          <w:szCs w:val="28"/>
        </w:rPr>
      </w:pPr>
    </w:p>
    <w:p w14:paraId="1042E323" w14:textId="77777777" w:rsidR="007F7488" w:rsidRDefault="007F7488">
      <w:pPr>
        <w:rPr>
          <w:ins w:id="29" w:author="Sriraj Aiyer" w:date="2024-08-22T14:14:00Z"/>
          <w:rFonts w:cstheme="minorHAnsi"/>
          <w:b/>
          <w:bCs/>
          <w:sz w:val="28"/>
          <w:szCs w:val="28"/>
        </w:rPr>
      </w:pPr>
    </w:p>
    <w:p w14:paraId="1CDFB724" w14:textId="77777777" w:rsidR="007F7488" w:rsidRDefault="007F7488">
      <w:pPr>
        <w:rPr>
          <w:ins w:id="30" w:author="Sriraj Aiyer" w:date="2024-08-22T14:14:00Z"/>
          <w:rFonts w:cstheme="minorHAnsi"/>
          <w:b/>
          <w:bCs/>
          <w:sz w:val="28"/>
          <w:szCs w:val="28"/>
        </w:rPr>
      </w:pPr>
    </w:p>
    <w:p w14:paraId="001A73D9" w14:textId="77777777" w:rsidR="007F7488" w:rsidRDefault="007F7488">
      <w:pPr>
        <w:rPr>
          <w:ins w:id="31" w:author="Sriraj Aiyer" w:date="2024-08-22T14:14:00Z"/>
          <w:rFonts w:cstheme="minorHAnsi"/>
          <w:b/>
          <w:bCs/>
          <w:sz w:val="28"/>
          <w:szCs w:val="28"/>
        </w:rPr>
      </w:pPr>
    </w:p>
    <w:p w14:paraId="17A420D8" w14:textId="77777777" w:rsidR="007F7488" w:rsidRDefault="007F7488">
      <w:pPr>
        <w:rPr>
          <w:ins w:id="32" w:author="Sriraj Aiyer" w:date="2024-08-22T14:14:00Z"/>
          <w:rFonts w:cstheme="minorHAnsi"/>
          <w:b/>
          <w:bCs/>
          <w:sz w:val="28"/>
          <w:szCs w:val="28"/>
        </w:rPr>
      </w:pPr>
    </w:p>
    <w:p w14:paraId="47B21DAF" w14:textId="77777777" w:rsidR="007F7488" w:rsidRDefault="007F7488">
      <w:pPr>
        <w:rPr>
          <w:ins w:id="33" w:author="Sriraj Aiyer" w:date="2024-08-22T14:14:00Z"/>
          <w:rFonts w:cstheme="minorHAnsi"/>
          <w:b/>
          <w:bCs/>
          <w:sz w:val="28"/>
          <w:szCs w:val="28"/>
        </w:rPr>
      </w:pPr>
    </w:p>
    <w:p w14:paraId="0B30B0CF" w14:textId="77777777" w:rsidR="007F7488" w:rsidRDefault="007F7488">
      <w:pPr>
        <w:rPr>
          <w:ins w:id="34" w:author="Sriraj Aiyer" w:date="2024-08-22T14:14:00Z"/>
          <w:rFonts w:cstheme="minorHAnsi"/>
          <w:b/>
          <w:bCs/>
          <w:sz w:val="28"/>
          <w:szCs w:val="28"/>
        </w:rPr>
      </w:pPr>
    </w:p>
    <w:p w14:paraId="02EA41DE" w14:textId="77777777" w:rsidR="007F7488" w:rsidRDefault="007F7488">
      <w:pPr>
        <w:rPr>
          <w:ins w:id="35" w:author="Sriraj Aiyer" w:date="2024-08-22T14:14:00Z"/>
          <w:rFonts w:cstheme="minorHAnsi"/>
          <w:b/>
          <w:bCs/>
          <w:sz w:val="28"/>
          <w:szCs w:val="28"/>
        </w:rPr>
      </w:pPr>
    </w:p>
    <w:p w14:paraId="63AD512A" w14:textId="77777777" w:rsidR="007F7488" w:rsidRDefault="007F7488">
      <w:pPr>
        <w:rPr>
          <w:ins w:id="36" w:author="Sriraj Aiyer" w:date="2024-08-22T14:14:00Z"/>
          <w:rFonts w:cstheme="minorHAnsi"/>
          <w:b/>
          <w:bCs/>
          <w:sz w:val="28"/>
          <w:szCs w:val="28"/>
        </w:rPr>
      </w:pPr>
    </w:p>
    <w:p w14:paraId="7141C548" w14:textId="77777777" w:rsidR="007F7488" w:rsidRDefault="007F7488">
      <w:pPr>
        <w:rPr>
          <w:ins w:id="37" w:author="Sriraj Aiyer" w:date="2024-08-22T14:14:00Z"/>
          <w:rFonts w:cstheme="minorHAnsi"/>
          <w:b/>
          <w:bCs/>
          <w:sz w:val="28"/>
          <w:szCs w:val="28"/>
        </w:rPr>
      </w:pPr>
    </w:p>
    <w:p w14:paraId="71B59FD2" w14:textId="77777777" w:rsidR="007F7488" w:rsidRDefault="007F7488">
      <w:pPr>
        <w:rPr>
          <w:ins w:id="38" w:author="Sriraj Aiyer" w:date="2024-08-22T14:14:00Z"/>
          <w:rFonts w:cstheme="minorHAnsi"/>
          <w:b/>
          <w:bCs/>
          <w:sz w:val="28"/>
          <w:szCs w:val="28"/>
        </w:rPr>
      </w:pPr>
    </w:p>
    <w:p w14:paraId="10A47597" w14:textId="77777777" w:rsidR="007F7488" w:rsidRDefault="007F7488">
      <w:pPr>
        <w:rPr>
          <w:ins w:id="39" w:author="Sriraj Aiyer" w:date="2024-08-22T14:14:00Z"/>
          <w:rFonts w:cstheme="minorHAnsi"/>
          <w:b/>
          <w:bCs/>
          <w:sz w:val="28"/>
          <w:szCs w:val="28"/>
        </w:rPr>
      </w:pPr>
    </w:p>
    <w:p w14:paraId="7D4F3F62" w14:textId="77777777" w:rsidR="007F7488" w:rsidRDefault="007F7488">
      <w:pPr>
        <w:rPr>
          <w:ins w:id="40" w:author="Sriraj Aiyer" w:date="2024-08-22T14:14:00Z"/>
          <w:rFonts w:cstheme="minorHAnsi"/>
          <w:b/>
          <w:bCs/>
          <w:sz w:val="28"/>
          <w:szCs w:val="28"/>
        </w:rPr>
      </w:pPr>
    </w:p>
    <w:p w14:paraId="7D2D508A" w14:textId="77777777" w:rsidR="007F7488" w:rsidRDefault="007F7488">
      <w:pPr>
        <w:rPr>
          <w:ins w:id="41" w:author="Sriraj Aiyer" w:date="2024-08-22T14:14:00Z"/>
          <w:rFonts w:cstheme="minorHAnsi"/>
          <w:b/>
          <w:bCs/>
          <w:sz w:val="28"/>
          <w:szCs w:val="28"/>
        </w:rPr>
      </w:pPr>
    </w:p>
    <w:p w14:paraId="625AC029" w14:textId="77777777" w:rsidR="007F7488" w:rsidRDefault="007F7488">
      <w:pPr>
        <w:rPr>
          <w:ins w:id="42" w:author="Sriraj Aiyer" w:date="2024-08-22T14:14:00Z"/>
          <w:rFonts w:cstheme="minorHAnsi"/>
          <w:b/>
          <w:bCs/>
          <w:sz w:val="28"/>
          <w:szCs w:val="28"/>
        </w:rPr>
      </w:pPr>
    </w:p>
    <w:p w14:paraId="3E73050F" w14:textId="77777777" w:rsidR="007F7488" w:rsidRDefault="007F7488">
      <w:pPr>
        <w:rPr>
          <w:ins w:id="43" w:author="Sriraj Aiyer" w:date="2024-08-22T14:14:00Z"/>
          <w:rFonts w:cstheme="minorHAnsi"/>
          <w:b/>
          <w:bCs/>
          <w:sz w:val="28"/>
          <w:szCs w:val="28"/>
        </w:rPr>
      </w:pPr>
    </w:p>
    <w:p w14:paraId="5D18B5BB" w14:textId="77777777" w:rsidR="007F7488" w:rsidRDefault="007F7488">
      <w:pPr>
        <w:rPr>
          <w:ins w:id="44" w:author="Sriraj Aiyer" w:date="2024-08-22T14:14:00Z"/>
          <w:rFonts w:cstheme="minorHAnsi"/>
          <w:b/>
          <w:bCs/>
          <w:sz w:val="28"/>
          <w:szCs w:val="28"/>
        </w:rPr>
      </w:pPr>
    </w:p>
    <w:p w14:paraId="6F210FB0" w14:textId="77777777" w:rsidR="007F7488" w:rsidRDefault="007F7488">
      <w:pPr>
        <w:rPr>
          <w:ins w:id="45" w:author="Sriraj Aiyer" w:date="2024-08-22T14:14:00Z"/>
          <w:rFonts w:cstheme="minorHAnsi"/>
          <w:b/>
          <w:bCs/>
          <w:sz w:val="28"/>
          <w:szCs w:val="28"/>
        </w:rPr>
      </w:pPr>
    </w:p>
    <w:p w14:paraId="29D04773" w14:textId="77777777" w:rsidR="007F7488" w:rsidRDefault="007F7488">
      <w:pPr>
        <w:rPr>
          <w:ins w:id="46" w:author="Sriraj Aiyer" w:date="2024-08-22T14:14:00Z"/>
          <w:rFonts w:cstheme="minorHAnsi"/>
          <w:b/>
          <w:bCs/>
          <w:sz w:val="28"/>
          <w:szCs w:val="28"/>
        </w:rPr>
      </w:pPr>
    </w:p>
    <w:p w14:paraId="7E64FC18" w14:textId="77777777" w:rsidR="007F7488" w:rsidRDefault="007F7488">
      <w:pPr>
        <w:rPr>
          <w:ins w:id="47" w:author="Sriraj Aiyer" w:date="2024-08-22T14:14:00Z"/>
          <w:rFonts w:cstheme="minorHAnsi"/>
          <w:b/>
          <w:bCs/>
          <w:sz w:val="28"/>
          <w:szCs w:val="28"/>
        </w:rPr>
      </w:pPr>
    </w:p>
    <w:p w14:paraId="3357435A" w14:textId="77777777" w:rsidR="007F7488" w:rsidRDefault="007F7488">
      <w:pPr>
        <w:rPr>
          <w:ins w:id="48" w:author="Sriraj Aiyer" w:date="2024-08-22T14:14:00Z"/>
          <w:rFonts w:cstheme="minorHAnsi"/>
          <w:b/>
          <w:bCs/>
          <w:sz w:val="28"/>
          <w:szCs w:val="28"/>
        </w:rPr>
      </w:pPr>
    </w:p>
    <w:p w14:paraId="12B10922" w14:textId="77777777" w:rsidR="007F7488" w:rsidRDefault="007F7488">
      <w:pPr>
        <w:rPr>
          <w:ins w:id="49" w:author="Sriraj Aiyer" w:date="2024-08-22T14:14:00Z"/>
          <w:rFonts w:cstheme="minorHAnsi"/>
          <w:b/>
          <w:bCs/>
          <w:sz w:val="28"/>
          <w:szCs w:val="28"/>
        </w:rPr>
      </w:pPr>
    </w:p>
    <w:p w14:paraId="6AECC56D" w14:textId="77777777" w:rsidR="007F7488" w:rsidRDefault="007F7488">
      <w:pPr>
        <w:rPr>
          <w:ins w:id="50" w:author="Sriraj Aiyer" w:date="2024-08-22T14:14:00Z"/>
          <w:rFonts w:cstheme="minorHAnsi"/>
          <w:b/>
          <w:bCs/>
          <w:sz w:val="28"/>
          <w:szCs w:val="28"/>
        </w:rPr>
      </w:pPr>
    </w:p>
    <w:p w14:paraId="08621F55" w14:textId="77777777" w:rsidR="007F7488" w:rsidRDefault="007F7488">
      <w:pPr>
        <w:rPr>
          <w:ins w:id="51" w:author="Sriraj Aiyer" w:date="2024-08-22T14:14:00Z"/>
          <w:rFonts w:cstheme="minorHAnsi"/>
          <w:b/>
          <w:bCs/>
          <w:sz w:val="28"/>
          <w:szCs w:val="28"/>
        </w:rPr>
      </w:pPr>
    </w:p>
    <w:p w14:paraId="63FBF82A" w14:textId="77777777" w:rsidR="007F7488" w:rsidRDefault="007F7488">
      <w:pPr>
        <w:rPr>
          <w:ins w:id="52" w:author="Sriraj Aiyer" w:date="2024-08-22T14:14:00Z"/>
          <w:rFonts w:cstheme="minorHAnsi"/>
          <w:b/>
          <w:bCs/>
          <w:sz w:val="28"/>
          <w:szCs w:val="28"/>
        </w:rPr>
      </w:pPr>
    </w:p>
    <w:p w14:paraId="75EFD224" w14:textId="77777777" w:rsidR="007F7488" w:rsidRDefault="007F7488">
      <w:pPr>
        <w:rPr>
          <w:ins w:id="53" w:author="Sriraj Aiyer" w:date="2024-08-22T14:14:00Z"/>
          <w:rFonts w:cstheme="minorHAnsi"/>
          <w:b/>
          <w:bCs/>
          <w:sz w:val="28"/>
          <w:szCs w:val="28"/>
        </w:rPr>
      </w:pPr>
    </w:p>
    <w:p w14:paraId="63354677" w14:textId="77777777" w:rsidR="007F7488" w:rsidRDefault="007F7488">
      <w:pPr>
        <w:rPr>
          <w:ins w:id="54" w:author="Sriraj Aiyer" w:date="2024-08-22T14:14:00Z"/>
          <w:rFonts w:cstheme="minorHAnsi"/>
          <w:b/>
          <w:bCs/>
          <w:sz w:val="28"/>
          <w:szCs w:val="28"/>
        </w:rPr>
      </w:pPr>
    </w:p>
    <w:p w14:paraId="583C4BF3" w14:textId="04F26C66" w:rsidR="001737A4" w:rsidRPr="002929D7" w:rsidRDefault="002929D7">
      <w:pPr>
        <w:rPr>
          <w:rFonts w:cstheme="minorHAnsi"/>
          <w:b/>
          <w:bCs/>
          <w:sz w:val="28"/>
          <w:szCs w:val="28"/>
        </w:rPr>
      </w:pPr>
      <w:r w:rsidRPr="002929D7">
        <w:rPr>
          <w:rFonts w:cstheme="minorHAnsi"/>
          <w:b/>
          <w:bCs/>
          <w:sz w:val="28"/>
          <w:szCs w:val="28"/>
        </w:rPr>
        <w:lastRenderedPageBreak/>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66A57AA9"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r w:rsidR="00226669">
        <w:rPr>
          <w:rFonts w:eastAsia="Times New Roman" w:cstheme="minorHAnsi"/>
          <w:lang w:eastAsia="en-GB" w:bidi="hi-IN"/>
        </w:rPr>
        <w:t>This review</w:t>
      </w:r>
      <w:r w:rsidR="000D6590">
        <w:rPr>
          <w:rFonts w:eastAsia="Times New Roman" w:cstheme="minorHAnsi"/>
          <w:lang w:eastAsia="en-GB" w:bidi="hi-IN"/>
        </w:rPr>
        <w:t xml:space="preserve"> analyse</w:t>
      </w:r>
      <w:r w:rsidR="00226669">
        <w:rPr>
          <w:rFonts w:eastAsia="Times New Roman" w:cstheme="minorHAnsi"/>
          <w:lang w:eastAsia="en-GB" w:bidi="hi-IN"/>
        </w:rPr>
        <w:t>s</w:t>
      </w:r>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commentRangeStart w:id="55"/>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commentRangeEnd w:id="55"/>
      <w:r w:rsidR="00226669">
        <w:rPr>
          <w:rStyle w:val="CommentReference"/>
        </w:rPr>
        <w:commentReference w:id="55"/>
      </w:r>
    </w:p>
    <w:p w14:paraId="11FDD98A" w14:textId="5998829B"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commentRangeStart w:id="56"/>
      <w:r w:rsidR="000D6590">
        <w:rPr>
          <w:rFonts w:eastAsia="Times New Roman" w:cstheme="minorHAnsi"/>
          <w:lang w:eastAsia="en-GB" w:bidi="hi-IN"/>
        </w:rPr>
        <w:t xml:space="preserve">Articles were </w:t>
      </w:r>
      <w:commentRangeEnd w:id="56"/>
      <w:r w:rsidR="00226669">
        <w:rPr>
          <w:rStyle w:val="CommentReference"/>
        </w:rPr>
        <w:commentReference w:id="56"/>
      </w:r>
      <w:r w:rsidR="000D6590">
        <w:rPr>
          <w:rFonts w:eastAsia="Times New Roman" w:cstheme="minorHAnsi"/>
          <w:lang w:eastAsia="en-GB" w:bidi="hi-IN"/>
        </w:rPr>
        <w:t>categorised according to methodology and clinical speciality. The findings were analysed thematically.</w:t>
      </w:r>
      <w:r w:rsidR="003E0D84">
        <w:rPr>
          <w:rFonts w:eastAsia="Times New Roman" w:cstheme="minorHAnsi"/>
          <w:lang w:eastAsia="en-GB" w:bidi="hi-IN"/>
        </w:rPr>
        <w:t xml:space="preserve"> Our review methodology adheres to the published guidance from </w:t>
      </w:r>
      <w:r w:rsidR="003E0D84">
        <w:t>JBI’s PRISMA-</w:t>
      </w:r>
      <w:proofErr w:type="spellStart"/>
      <w:r w:rsidR="003E0D84">
        <w:t>ScR</w:t>
      </w:r>
      <w:proofErr w:type="spellEnd"/>
      <w:r w:rsidR="003E0D84">
        <w:t xml:space="preserve"> Checklist for Scoping Reviews.</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1525D79A"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w:t>
      </w:r>
      <w:r w:rsidR="002513F1">
        <w:rPr>
          <w:rFonts w:eastAsia="Times New Roman" w:cstheme="minorHAnsi"/>
          <w:lang w:eastAsia="en-GB" w:bidi="hi-IN"/>
        </w:rPr>
        <w:t xml:space="preserve">additional </w:t>
      </w:r>
      <w:r w:rsidR="005C6AC7">
        <w:rPr>
          <w:rFonts w:eastAsia="Times New Roman" w:cstheme="minorHAnsi"/>
          <w:lang w:eastAsia="en-GB" w:bidi="hi-IN"/>
        </w:rPr>
        <w:t>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3AA82079"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 and the uses of confidence later in the patient’s care pathway.</w:t>
      </w:r>
      <w:r>
        <w:rPr>
          <w:rFonts w:eastAsia="Times New Roman" w:cstheme="minorHAnsi"/>
          <w:lang w:eastAsia="en-GB" w:bidi="hi-IN"/>
        </w:rPr>
        <w:t xml:space="preserve"> </w:t>
      </w:r>
      <w:r w:rsidR="00610584">
        <w:rPr>
          <w:rFonts w:eastAsia="Times New Roman" w:cstheme="minorHAnsi"/>
          <w:lang w:eastAsia="en-GB" w:bidi="hi-IN"/>
        </w:rPr>
        <w:t>Confidence is found to be affected by several factors including patient case complexity, early diagnostic differentials, and context within the healthcare environment. Factors that affect confidence but not accuracy demonstrate how the two can be</w:t>
      </w:r>
      <w:r w:rsidR="009C3905">
        <w:rPr>
          <w:rFonts w:eastAsia="Times New Roman" w:cstheme="minorHAnsi"/>
          <w:lang w:eastAsia="en-GB" w:bidi="hi-IN"/>
        </w:rPr>
        <w:t>come</w:t>
      </w:r>
      <w:r w:rsidR="00610584">
        <w:rPr>
          <w:rFonts w:eastAsia="Times New Roman" w:cstheme="minorHAnsi"/>
          <w:lang w:eastAsia="en-GB" w:bidi="hi-IN"/>
        </w:rPr>
        <w:t xml:space="preserve"> decoupled, resulting in overconfidence or </w:t>
      </w:r>
      <w:proofErr w:type="spellStart"/>
      <w:r w:rsidR="00610584">
        <w:rPr>
          <w:rFonts w:eastAsia="Times New Roman" w:cstheme="minorHAnsi"/>
          <w:lang w:eastAsia="en-GB" w:bidi="hi-IN"/>
        </w:rPr>
        <w:t>underconfidence</w:t>
      </w:r>
      <w:proofErr w:type="spellEnd"/>
      <w:r w:rsidR="00610584">
        <w:rPr>
          <w:rFonts w:eastAsia="Times New Roman" w:cstheme="minorHAnsi"/>
          <w:lang w:eastAsia="en-GB" w:bidi="hi-IN"/>
        </w:rPr>
        <w:t xml:space="preserve">. Confidence is found to affect further patient testing, medication administration and referral rates, among other clinical actions.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166159D1" w:rsidR="007350DD" w:rsidRDefault="003E0D84">
      <w:pPr>
        <w:rPr>
          <w:rFonts w:cstheme="minorHAnsi"/>
        </w:rPr>
      </w:pPr>
      <w:r w:rsidRPr="003E0D84">
        <w:rPr>
          <w:rFonts w:cstheme="minorHAnsi"/>
        </w:rPr>
        <w:t xml:space="preserve">Improving the calibration of confidence to objective accuracy </w:t>
      </w:r>
      <w:r>
        <w:rPr>
          <w:rFonts w:cstheme="minorHAnsi"/>
        </w:rPr>
        <w:t>should be</w:t>
      </w:r>
      <w:r w:rsidRPr="003E0D84">
        <w:rPr>
          <w:rFonts w:cstheme="minorHAnsi"/>
        </w:rPr>
        <w:t xml:space="preserve"> a</w:t>
      </w:r>
      <w:r>
        <w:rPr>
          <w:rFonts w:cstheme="minorHAnsi"/>
        </w:rPr>
        <w:t xml:space="preserve"> priority</w:t>
      </w:r>
      <w:r w:rsidRPr="003E0D84">
        <w:rPr>
          <w:rFonts w:cstheme="minorHAnsi"/>
        </w:rPr>
        <w:t xml:space="preserve"> for medical education and clinical practice (e.g., via decision aids).</w:t>
      </w:r>
      <w:r w:rsidR="00E943E3">
        <w:rPr>
          <w:rFonts w:cstheme="minorHAnsi"/>
        </w:rPr>
        <w:t xml:space="preserve">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sidR="00E943E3">
        <w:rPr>
          <w:rFonts w:cstheme="minorHAnsi"/>
        </w:rPr>
        <w:t xml:space="preserve">Such a model </w:t>
      </w:r>
      <w:r w:rsidR="00933BDA">
        <w:rPr>
          <w:rFonts w:cstheme="minorHAnsi"/>
        </w:rPr>
        <w:t xml:space="preserve">can </w:t>
      </w:r>
      <w:r w:rsidR="00E943E3">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C89221D" w:rsidR="00701CF7" w:rsidRDefault="00701CF7">
      <w:pPr>
        <w:rPr>
          <w:rFonts w:cstheme="minorHAnsi"/>
        </w:rPr>
      </w:pPr>
      <w:r>
        <w:rPr>
          <w:rFonts w:cstheme="minorHAnsi"/>
        </w:rPr>
        <w:t xml:space="preserve">Word Count: </w:t>
      </w:r>
      <w:r w:rsidR="00424DB2">
        <w:rPr>
          <w:rFonts w:cstheme="minorHAnsi"/>
        </w:rPr>
        <w:t>29</w:t>
      </w:r>
      <w:r w:rsidR="003E0D84">
        <w:rPr>
          <w:rFonts w:cstheme="minorHAnsi"/>
        </w:rPr>
        <w:t>6</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WHAT IS ALREADY KNOWN ON THIS TOPIC</w:t>
      </w:r>
    </w:p>
    <w:p w14:paraId="58B10DAB" w14:textId="1EC4D60D"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w:t>
      </w:r>
      <w:r w:rsidR="00E92244">
        <w:rPr>
          <w:rFonts w:eastAsia="Times New Roman" w:cstheme="minorHAnsi"/>
          <w:lang w:eastAsia="en-GB" w:bidi="hi-IN"/>
        </w:rPr>
        <w:t xml:space="preserve">diagnostic </w:t>
      </w:r>
      <w:r w:rsidR="00E943E3">
        <w:rPr>
          <w:rFonts w:eastAsia="Times New Roman" w:cstheme="minorHAnsi"/>
          <w:lang w:eastAsia="en-GB" w:bidi="hi-IN"/>
        </w:rPr>
        <w:t xml:space="preserve">confidence </w:t>
      </w:r>
      <w:r w:rsidR="00E92244">
        <w:rPr>
          <w:rFonts w:eastAsia="Times New Roman" w:cstheme="minorHAnsi"/>
          <w:lang w:eastAsia="en-GB" w:bidi="hi-IN"/>
        </w:rPr>
        <w:t>affects</w:t>
      </w:r>
      <w:r w:rsidR="00E943E3">
        <w:rPr>
          <w:rFonts w:eastAsia="Times New Roman" w:cstheme="minorHAnsi"/>
          <w:lang w:eastAsia="en-GB" w:bidi="hi-IN"/>
        </w:rPr>
        <w:t xml:space="preserve"> </w:t>
      </w:r>
      <w:r w:rsidR="00BB2757">
        <w:rPr>
          <w:rFonts w:eastAsia="Times New Roman" w:cstheme="minorHAnsi"/>
          <w:lang w:eastAsia="en-GB" w:bidi="hi-IN"/>
        </w:rPr>
        <w:t xml:space="preserve">treatment and </w:t>
      </w:r>
      <w:r w:rsidR="00E943E3">
        <w:rPr>
          <w:rFonts w:eastAsia="Times New Roman" w:cstheme="minorHAnsi"/>
          <w:lang w:eastAsia="en-GB" w:bidi="hi-IN"/>
        </w:rPr>
        <w:t>patient care</w:t>
      </w:r>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39BB4BD7" w:rsidR="00A6472D" w:rsidRPr="00274990" w:rsidRDefault="00226669" w:rsidP="002929D7">
      <w:pPr>
        <w:rPr>
          <w:rFonts w:eastAsia="Times New Roman" w:cstheme="minorHAnsi"/>
          <w:lang w:eastAsia="en-GB" w:bidi="hi-IN"/>
        </w:rPr>
      </w:pPr>
      <w:r>
        <w:rPr>
          <w:rFonts w:eastAsia="Times New Roman" w:cstheme="minorHAnsi"/>
          <w:lang w:eastAsia="en-GB" w:bidi="hi-IN"/>
        </w:rPr>
        <w:t xml:space="preserve">This review </w:t>
      </w:r>
      <w:r w:rsidR="0078212B">
        <w:rPr>
          <w:rFonts w:eastAsia="Times New Roman" w:cstheme="minorHAnsi"/>
          <w:lang w:eastAsia="en-GB" w:bidi="hi-IN"/>
        </w:rPr>
        <w:t>identifie</w:t>
      </w:r>
      <w:r w:rsidR="005D4054">
        <w:rPr>
          <w:rFonts w:eastAsia="Times New Roman" w:cstheme="minorHAnsi"/>
          <w:lang w:eastAsia="en-GB" w:bidi="hi-IN"/>
        </w:rPr>
        <w:t>s</w:t>
      </w:r>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xml:space="preserve">, the clinician making the diagnosis and the </w:t>
      </w:r>
      <w:r w:rsidR="0035134B">
        <w:rPr>
          <w:rFonts w:eastAsia="Times New Roman" w:cstheme="minorHAnsi"/>
          <w:lang w:eastAsia="en-GB" w:bidi="hi-IN"/>
        </w:rPr>
        <w:t xml:space="preserve">healthcare </w:t>
      </w:r>
      <w:r w:rsidR="00523114">
        <w:rPr>
          <w:rFonts w:eastAsia="Times New Roman" w:cstheme="minorHAnsi"/>
          <w:lang w:eastAsia="en-GB" w:bidi="hi-IN"/>
        </w:rPr>
        <w:t>context.</w:t>
      </w:r>
      <w:r w:rsidR="0078212B">
        <w:rPr>
          <w:rFonts w:eastAsia="Times New Roman" w:cstheme="minorHAnsi"/>
          <w:lang w:eastAsia="en-GB" w:bidi="hi-IN"/>
        </w:rPr>
        <w:t xml:space="preserve"> </w:t>
      </w:r>
      <w:r w:rsidR="00563E42">
        <w:rPr>
          <w:rFonts w:eastAsia="Times New Roman" w:cstheme="minorHAnsi"/>
          <w:lang w:eastAsia="en-GB" w:bidi="hi-IN"/>
        </w:rPr>
        <w:t>It</w:t>
      </w:r>
      <w:r w:rsidR="0078212B">
        <w:rPr>
          <w:rFonts w:eastAsia="Times New Roman" w:cstheme="minorHAnsi"/>
          <w:lang w:eastAsia="en-GB" w:bidi="hi-IN"/>
        </w:rPr>
        <w:t xml:space="preserve"> also identifie</w:t>
      </w:r>
      <w:r w:rsidR="00563E42">
        <w:rPr>
          <w:rFonts w:eastAsia="Times New Roman" w:cstheme="minorHAnsi"/>
          <w:lang w:eastAsia="en-GB" w:bidi="hi-IN"/>
        </w:rPr>
        <w:t>s</w:t>
      </w:r>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r w:rsidR="00A57722">
        <w:rPr>
          <w:rFonts w:eastAsia="Times New Roman" w:cstheme="minorHAnsi"/>
          <w:lang w:eastAsia="en-GB" w:bidi="hi-IN"/>
        </w:rPr>
        <w:t>W</w:t>
      </w:r>
      <w:r w:rsidR="0078212B">
        <w:rPr>
          <w:rFonts w:eastAsia="Times New Roman" w:cstheme="minorHAnsi"/>
          <w:lang w:eastAsia="en-GB" w:bidi="hi-IN"/>
        </w:rPr>
        <w:t>e introduce an integrative model of confidence throughout the patient care process</w:t>
      </w:r>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w:t>
      </w:r>
      <w:r w:rsidR="00E769CD">
        <w:rPr>
          <w:rFonts w:eastAsia="Times New Roman" w:cstheme="minorHAnsi"/>
          <w:lang w:eastAsia="en-GB" w:bidi="hi-IN"/>
        </w:rPr>
        <w:t>findings</w:t>
      </w:r>
      <w:r w:rsidR="009B6C6C">
        <w:rPr>
          <w:rFonts w:eastAsia="Times New Roman" w:cstheme="minorHAnsi"/>
          <w:lang w:eastAsia="en-GB" w:bidi="hi-IN"/>
        </w:rPr>
        <w:t xml:space="preserve"> and identify opportunities</w:t>
      </w:r>
      <w:r w:rsidR="00610584">
        <w:rPr>
          <w:rFonts w:eastAsia="Times New Roman" w:cstheme="minorHAnsi"/>
          <w:lang w:eastAsia="en-GB" w:bidi="hi-IN"/>
        </w:rPr>
        <w:t xml:space="preserve"> for </w:t>
      </w:r>
      <w:r w:rsidR="00327C07">
        <w:rPr>
          <w:rFonts w:eastAsia="Times New Roman" w:cstheme="minorHAnsi"/>
          <w:lang w:eastAsia="en-GB" w:bidi="hi-IN"/>
        </w:rPr>
        <w:t xml:space="preserve">future </w:t>
      </w:r>
      <w:r w:rsidR="00610584">
        <w:rPr>
          <w:rFonts w:eastAsia="Times New Roman" w:cstheme="minorHAnsi"/>
          <w:lang w:eastAsia="en-GB" w:bidi="hi-IN"/>
        </w:rPr>
        <w:t>research</w:t>
      </w:r>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4150F099" w:rsidR="007350DD" w:rsidRPr="00523114" w:rsidRDefault="00523114">
      <w:r>
        <w:t xml:space="preserve">This study </w:t>
      </w:r>
      <w:r w:rsidR="00E769CD">
        <w:t xml:space="preserve">demonstrates the broad importance of calibrated confidence across medical disciplines in two main respects. Firstly, </w:t>
      </w:r>
      <w:r w:rsidR="00226669">
        <w:t>there is little</w:t>
      </w:r>
      <w:r w:rsidR="00E769CD">
        <w:t xml:space="preserve"> evidence that clinicians’ confidence is aligned to their diagnostic accuracy, even when using certain cognitive </w:t>
      </w:r>
      <w:commentRangeStart w:id="57"/>
      <w:r w:rsidR="00E769CD">
        <w:t>interventions</w:t>
      </w:r>
      <w:commentRangeEnd w:id="57"/>
      <w:r w:rsidR="00610584">
        <w:t xml:space="preserve"> or aids</w:t>
      </w:r>
      <w:r w:rsidR="00226669">
        <w:rPr>
          <w:rStyle w:val="CommentReference"/>
        </w:rPr>
        <w:commentReference w:id="57"/>
      </w:r>
      <w:r w:rsidR="00E769CD">
        <w:t xml:space="preserve">. Secondly, confidence </w:t>
      </w:r>
      <w:commentRangeStart w:id="58"/>
      <w:commentRangeStart w:id="59"/>
      <w:r w:rsidR="00E769CD">
        <w:t>is predictive of</w:t>
      </w:r>
      <w:ins w:id="60" w:author="Helen Higham" w:date="2024-08-28T19:13:00Z">
        <w:r w:rsidR="00C770E5">
          <w:t xml:space="preserve"> actions in</w:t>
        </w:r>
      </w:ins>
      <w:r w:rsidR="00E769CD">
        <w:t xml:space="preserve"> </w:t>
      </w:r>
      <w:commentRangeEnd w:id="58"/>
      <w:r w:rsidR="00226669">
        <w:rPr>
          <w:rStyle w:val="CommentReference"/>
        </w:rPr>
        <w:commentReference w:id="58"/>
      </w:r>
      <w:commentRangeEnd w:id="59"/>
      <w:r w:rsidR="003E0D84">
        <w:rPr>
          <w:rStyle w:val="CommentReference"/>
        </w:rPr>
        <w:commentReference w:id="59"/>
      </w:r>
      <w:r w:rsidR="00E769CD">
        <w:t>many parts of the patient care process, such as</w:t>
      </w:r>
      <w:ins w:id="61" w:author="Helen Higham" w:date="2024-08-28T19:13:00Z">
        <w:r w:rsidR="00C770E5">
          <w:t xml:space="preserve"> ordering</w:t>
        </w:r>
      </w:ins>
      <w:r w:rsidR="00E769CD">
        <w:t xml:space="preserve"> </w:t>
      </w:r>
      <w:r w:rsidR="00226669">
        <w:t>investigations</w:t>
      </w:r>
      <w:r w:rsidR="00E769CD">
        <w:t>, referrals to specialists or prescri</w:t>
      </w:r>
      <w:r w:rsidR="00B747EC">
        <w:t>bing</w:t>
      </w:r>
      <w:r w:rsidR="00424DB2">
        <w:t xml:space="preserve">, which </w:t>
      </w:r>
      <w:r w:rsidR="00B747EC">
        <w:t xml:space="preserve">may be </w:t>
      </w:r>
      <w:r w:rsidR="00424DB2">
        <w:t>suboptimal if confidence is miscalibrated</w:t>
      </w:r>
      <w:r w:rsidR="00E769CD">
        <w:t xml:space="preserve">. </w:t>
      </w:r>
      <w:r w:rsidR="00B747EC">
        <w:t>The</w:t>
      </w:r>
      <w:r w:rsidR="00E769CD">
        <w:t xml:space="preserve"> proposed conceptual model highlights our current understanding of diagnostic confidence and how future research </w:t>
      </w:r>
      <w:r w:rsidR="00B747EC">
        <w:t xml:space="preserve">might </w:t>
      </w:r>
      <w:r w:rsidR="00E769CD">
        <w:t xml:space="preserve">focus on underexplored areas, particularly </w:t>
      </w:r>
      <w:r w:rsidR="009C3905">
        <w:t xml:space="preserve">on group decisions, individual differences in confidence, and </w:t>
      </w:r>
      <w:r w:rsidR="00E769CD">
        <w:t xml:space="preserve">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2DB190E7" w:rsidR="008C1E89" w:rsidRPr="008C1E89" w:rsidRDefault="00CD3AE7" w:rsidP="008C1E89">
      <w:r>
        <w:t>Accurate m</w:t>
      </w:r>
      <w:r w:rsidR="008C1E89">
        <w:t>edical diagnos</w:t>
      </w:r>
      <w:r w:rsidR="003C1EA8">
        <w:t>i</w:t>
      </w:r>
      <w:r w:rsidR="008C1E89">
        <w:t xml:space="preserve">s is crucial to </w:t>
      </w:r>
      <w:r w:rsidR="00DE6C89">
        <w:t xml:space="preserve">safe, </w:t>
      </w:r>
      <w:r w:rsidR="008C1E89">
        <w:t>high quality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treatment (or ‘overtreatment’) was estimated to cost the US healthcare system </w:t>
      </w:r>
      <w:r w:rsidR="00570E58">
        <w:t>$</w:t>
      </w:r>
      <w:r w:rsidR="008C1E89" w:rsidRPr="008C1E89">
        <w:t>158</w:t>
      </w:r>
      <w:r w:rsidR="00714DA4">
        <w:t>-</w:t>
      </w:r>
      <w:r w:rsidR="00570E58">
        <w:t>$</w:t>
      </w:r>
      <w:r w:rsidR="008C1E89" w:rsidRPr="008C1E89">
        <w:t>226 billion in 201</w:t>
      </w:r>
      <w:r w:rsidR="0014245E">
        <w:t>1</w:t>
      </w:r>
      <w:r w:rsidR="0014245E" w:rsidRPr="0014245E">
        <w:rPr>
          <w:vertAlign w:val="superscript"/>
        </w:rPr>
        <w:t>3</w:t>
      </w:r>
      <w:r w:rsidR="008C1E89" w:rsidRPr="008C1E89">
        <w:t>. Diagnostic errors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5E977841"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r w:rsidR="004D13BB">
        <w:t xml:space="preserve">based on incomplete, imperfect information and </w:t>
      </w:r>
      <w:r w:rsidR="004E2ACD">
        <w:t xml:space="preserve">made </w:t>
      </w:r>
      <w:r w:rsidR="004D13BB">
        <w:t xml:space="preserve">under time </w:t>
      </w:r>
      <w:r w:rsidR="000A1001">
        <w:t>pressure</w:t>
      </w:r>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r w:rsidR="00B64573">
        <w:t xml:space="preserve">Although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2BE29204" w:rsidR="00E36441" w:rsidRDefault="000B57AA" w:rsidP="000B57AA">
      <w:commentRangeStart w:id="62"/>
      <w:r>
        <w:t xml:space="preserve">Confidence is </w:t>
      </w:r>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commentRangeEnd w:id="62"/>
      <w:r w:rsidR="00B747EC">
        <w:rPr>
          <w:rStyle w:val="CommentReference"/>
        </w:rPr>
        <w:commentReference w:id="62"/>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r w:rsidR="007712E7">
        <w:t xml:space="preserve">to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r w:rsidR="00B747EC">
        <w:t>o</w:t>
      </w:r>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350FE9">
        <w:t xml:space="preserve">will not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2C469F23" w:rsidR="00E36441" w:rsidRDefault="00E36441" w:rsidP="000B57AA">
      <w:ins w:id="63" w:author="Sriraj Aiyer" w:date="2024-07-21T19:24:00Z">
        <w:r>
          <w:rPr>
            <w:noProof/>
          </w:rPr>
          <w:drawing>
            <wp:inline distT="0" distB="0" distL="0" distR="0" wp14:anchorId="02348E7C" wp14:editId="0AD2615D">
              <wp:extent cx="5263116" cy="3977728"/>
              <wp:effectExtent l="0" t="0" r="0"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5318111" cy="4019292"/>
                      </a:xfrm>
                      <a:prstGeom prst="rect">
                        <a:avLst/>
                      </a:prstGeom>
                      <a:ln>
                        <a:noFill/>
                      </a:ln>
                      <a:extLst>
                        <a:ext uri="{53640926-AAD7-44D8-BBD7-CCE9431645EC}">
                          <a14:shadowObscured xmlns:a14="http://schemas.microsoft.com/office/drawing/2010/main"/>
                        </a:ext>
                      </a:extLst>
                    </pic:spPr>
                  </pic:pic>
                </a:graphicData>
              </a:graphic>
            </wp:inline>
          </w:drawing>
        </w:r>
      </w:ins>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w:t>
      </w:r>
      <w:commentRangeStart w:id="64"/>
      <w:commentRangeStart w:id="65"/>
      <w:r w:rsidRPr="00E36441">
        <w:rPr>
          <w:b/>
          <w:bCs/>
        </w:rPr>
        <w:t xml:space="preserve">Visual representation of confidence </w:t>
      </w:r>
      <w:commentRangeEnd w:id="64"/>
      <w:r w:rsidR="00B747EC">
        <w:rPr>
          <w:rStyle w:val="CommentReference"/>
        </w:rPr>
        <w:commentReference w:id="64"/>
      </w:r>
      <w:commentRangeEnd w:id="65"/>
      <w:r w:rsidR="00610584">
        <w:rPr>
          <w:rStyle w:val="CommentReference"/>
        </w:rPr>
        <w:commentReference w:id="65"/>
      </w:r>
      <w:r w:rsidRPr="00E36441">
        <w:rPr>
          <w:b/>
          <w:bCs/>
        </w:rPr>
        <w:t>calibration when comparing objective accuracy (x-axis) to subjective confidence (y-axis). Confidence is said to be calibrated when the two are relatively equivalent.</w:t>
      </w:r>
      <w:r w:rsidR="00952D88" w:rsidRPr="00E36441">
        <w:rPr>
          <w:b/>
          <w:bCs/>
        </w:rPr>
        <w:br/>
      </w:r>
    </w:p>
    <w:p w14:paraId="18DDFC63" w14:textId="2933E376" w:rsidR="00054574" w:rsidRDefault="00FB7026" w:rsidP="008C1E89">
      <w:pPr>
        <w:rPr>
          <w:ins w:id="66" w:author="Nicholas Yeung" w:date="2024-07-16T10:54:00Z"/>
        </w:rPr>
      </w:pPr>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xml:space="preserve">. In medicine, a lack of clearly communicated feedback can cause clinicians to proceed as if they have received positive feedback. This means that they </w:t>
      </w:r>
      <w:r w:rsidR="00DB3269">
        <w:t xml:space="preserve">may </w:t>
      </w:r>
      <w:r w:rsidR="000B57AA">
        <w:t>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Pr>
        <w:rPr>
          <w:ins w:id="67" w:author="Nicholas Yeung" w:date="2024-07-16T10:54:00Z"/>
        </w:rPr>
      </w:pPr>
    </w:p>
    <w:p w14:paraId="77721672" w14:textId="51F94D3F" w:rsidR="008C1E89" w:rsidRDefault="00B747EC" w:rsidP="00BC1515">
      <w:r>
        <w:t xml:space="preserve">This </w:t>
      </w:r>
      <w:r w:rsidR="000B57AA">
        <w:t>scoping review collate</w:t>
      </w:r>
      <w:r>
        <w:t>s</w:t>
      </w:r>
      <w:r w:rsidR="000B57AA">
        <w:t xml:space="preserve"> and synthesise</w:t>
      </w:r>
      <w:r>
        <w:t>s</w:t>
      </w:r>
      <w:r w:rsidR="000B57AA">
        <w:t xml:space="preserve"> </w:t>
      </w:r>
      <w:r w:rsidR="003D673F">
        <w:t>existing</w:t>
      </w:r>
      <w:r w:rsidR="000B57AA">
        <w:t xml:space="preserve"> work studying diagnosis as a cognitive process</w:t>
      </w:r>
      <w:r w:rsidR="00C709EC">
        <w:t>. We aimed to</w:t>
      </w:r>
      <w:r w:rsidR="000B57AA">
        <w:t xml:space="preserve"> </w:t>
      </w:r>
      <w:r w:rsidR="00323C20">
        <w:t xml:space="preserve">identify </w:t>
      </w:r>
      <w:r w:rsidR="003443A0">
        <w:t>key</w:t>
      </w:r>
      <w:r w:rsidR="00323C20">
        <w:t xml:space="preserve"> determinants</w:t>
      </w:r>
      <w:r w:rsidR="003443A0">
        <w:t xml:space="preserve"> of</w:t>
      </w:r>
      <w:r w:rsidR="000B57AA">
        <w:t xml:space="preserve"> confidence and </w:t>
      </w:r>
      <w:r w:rsidR="00C709EC">
        <w:t xml:space="preserve">characterise </w:t>
      </w:r>
      <w:r w:rsidR="000B57AA">
        <w:t>how</w:t>
      </w:r>
      <w:r w:rsidR="00D3512D">
        <w:t xml:space="preserve"> judgements of </w:t>
      </w:r>
      <w:r w:rsidR="000B57AA">
        <w:t>confidence</w:t>
      </w:r>
      <w:r w:rsidR="00D3512D">
        <w:t xml:space="preserve"> </w:t>
      </w:r>
      <w:r w:rsidR="009A268A">
        <w:t>affect</w:t>
      </w:r>
      <w:r w:rsidR="000B57AA">
        <w:t xml:space="preserve"> the wider medical decision making process.</w:t>
      </w:r>
      <w:r w:rsidR="00C02542">
        <w:t xml:space="preserve"> </w:t>
      </w:r>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 xml:space="preserve">he psychological literature </w:t>
      </w:r>
      <w:r w:rsidR="00BC1515">
        <w:t>discusses whether they are subtly</w:t>
      </w:r>
      <w:r w:rsidR="00C02542">
        <w:t xml:space="preserve"> different concepts</w:t>
      </w:r>
      <w:r w:rsidR="002C11C7" w:rsidRPr="003E0D84">
        <w:rPr>
          <w:vertAlign w:val="superscript"/>
        </w:rPr>
        <w:t>23</w:t>
      </w:r>
      <w:r w:rsidR="002C11C7">
        <w:t>.</w:t>
      </w:r>
      <w:r w:rsidR="000B57AA">
        <w:t xml:space="preserve"> Our full research questions can be found in Box 1. </w:t>
      </w:r>
    </w:p>
    <w:p w14:paraId="5B570216" w14:textId="031EBEB1" w:rsidR="005A0B22" w:rsidRDefault="005A0B22" w:rsidP="008C1E89"/>
    <w:p w14:paraId="7AE31EBF" w14:textId="77777777" w:rsidR="00556FCB" w:rsidRDefault="00556FCB" w:rsidP="00556FCB">
      <w:commentRangeStart w:id="68"/>
      <w:r>
        <w:t>_____</w:t>
      </w:r>
      <w:commentRangeEnd w:id="68"/>
      <w:r w:rsidR="00BE25F1">
        <w:rPr>
          <w:rStyle w:val="CommentReference"/>
        </w:rPr>
        <w:commentReference w:id="68"/>
      </w:r>
      <w:r>
        <w:t>______________________________________________________________________</w:t>
      </w:r>
    </w:p>
    <w:p w14:paraId="7648DFBF" w14:textId="77777777" w:rsidR="00556FCB" w:rsidRDefault="00556FCB"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C74536" w:rsidR="005A0B22" w:rsidRDefault="005A0B22" w:rsidP="005A0B22">
      <w:pPr>
        <w:pStyle w:val="ListParagraph"/>
        <w:numPr>
          <w:ilvl w:val="0"/>
          <w:numId w:val="1"/>
        </w:numPr>
      </w:pPr>
      <w:r w:rsidRPr="00383957">
        <w:rPr>
          <w:b/>
          <w:bCs/>
        </w:rPr>
        <w:t>RQ1:</w:t>
      </w:r>
      <w:r>
        <w:t xml:space="preserve"> How calibrated are </w:t>
      </w:r>
      <w:commentRangeStart w:id="69"/>
      <w:commentRangeStart w:id="70"/>
      <w:r>
        <w:t xml:space="preserve">confidence/certainty </w:t>
      </w:r>
      <w:commentRangeEnd w:id="69"/>
      <w:r w:rsidR="00120516">
        <w:rPr>
          <w:rStyle w:val="CommentReference"/>
        </w:rPr>
        <w:commentReference w:id="69"/>
      </w:r>
      <w:commentRangeEnd w:id="70"/>
      <w:r w:rsidR="00AC07E2">
        <w:rPr>
          <w:rStyle w:val="CommentReference"/>
        </w:rPr>
        <w:commentReference w:id="70"/>
      </w:r>
      <w:r>
        <w:t>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3ED40ECF"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1EF27ED" w14:textId="77777777" w:rsidR="00556FCB" w:rsidRDefault="00556FCB" w:rsidP="00556FCB">
      <w:r>
        <w:t>___________________________________________________________________________</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0B8A8AEA" w:rsidR="006C2ACB" w:rsidRDefault="006468BA">
      <w:r>
        <w:t>Our</w:t>
      </w:r>
      <w:r w:rsidR="00527453">
        <w:t xml:space="preserve"> review protocol was preregistered on </w:t>
      </w:r>
      <w:r w:rsidR="00F8369A">
        <w:t>the Open Science Framework</w:t>
      </w:r>
      <w:r w:rsidR="00527453">
        <w:t xml:space="preserve">: </w:t>
      </w:r>
      <w:hyperlink r:id="rId13"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JBI’s PRI</w:t>
      </w:r>
      <w:r w:rsidR="00B747EC">
        <w:t>SM</w:t>
      </w:r>
      <w:r w:rsidR="00F8369A">
        <w:t>A-</w:t>
      </w:r>
      <w:proofErr w:type="spellStart"/>
      <w:r w:rsidR="00F8369A">
        <w:t>ScR</w:t>
      </w:r>
      <w:proofErr w:type="spellEnd"/>
      <w:r w:rsidR="00F8369A">
        <w:t xml:space="preserve"> Checklist for Scoping Reviews</w:t>
      </w:r>
      <w:r w:rsidR="00E10533">
        <w:rPr>
          <w:vertAlign w:val="superscript"/>
        </w:rPr>
        <w:t>2</w:t>
      </w:r>
      <w:r w:rsidR="002C11C7">
        <w:rPr>
          <w:vertAlign w:val="superscript"/>
        </w:rPr>
        <w:t>4</w:t>
      </w:r>
      <w:r w:rsidR="00F8369A">
        <w:t xml:space="preserve">. The search strategy was designed in cooperation with a subject specialist librarian at the University of Oxford’s Bodleian Libraries group. The search string comprised keywords </w:t>
      </w:r>
      <w:r w:rsidR="00932E78">
        <w:t xml:space="preserve">that </w:t>
      </w:r>
      <w:r w:rsidR="00F8369A">
        <w:t>capture</w:t>
      </w:r>
      <w:r w:rsidR="00932E78">
        <w:t>d</w:t>
      </w:r>
      <w:r w:rsidR="00F8369A">
        <w:t xml:space="preserve"> </w:t>
      </w:r>
      <w:r w:rsidR="00D25931">
        <w:t xml:space="preserve">the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relevant articles via backward and forward scanning</w:t>
      </w:r>
      <w:r w:rsidR="00E10533" w:rsidRPr="00E10533">
        <w:rPr>
          <w:vertAlign w:val="superscript"/>
        </w:rPr>
        <w:t>2</w:t>
      </w:r>
      <w:r w:rsidR="002C11C7">
        <w:rPr>
          <w:vertAlign w:val="superscript"/>
        </w:rPr>
        <w:t>5</w:t>
      </w:r>
      <w:r w:rsidR="00E10533" w:rsidRPr="00E10533">
        <w:rPr>
          <w:vertAlign w:val="superscript"/>
        </w:rPr>
        <w:t>,2</w:t>
      </w:r>
      <w:r w:rsidR="002C11C7">
        <w:rPr>
          <w:vertAlign w:val="superscript"/>
        </w:rPr>
        <w:t>6</w:t>
      </w:r>
      <w:r w:rsidR="00E10533">
        <w:t>.</w:t>
      </w:r>
    </w:p>
    <w:p w14:paraId="44CBEF6C" w14:textId="5EACC8E4" w:rsidR="00164C7C" w:rsidRDefault="00164C7C"/>
    <w:p w14:paraId="46E54914" w14:textId="77777777" w:rsidR="00556FCB" w:rsidRDefault="00556FCB" w:rsidP="00556FCB">
      <w:r>
        <w:t>___________________________________________________________________________</w:t>
      </w:r>
    </w:p>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294BAE93" w:rsidR="00B747EC" w:rsidRDefault="006C2ACB" w:rsidP="00B747EC">
      <w:pPr>
        <w:pStyle w:val="ListParagraph"/>
        <w:numPr>
          <w:ilvl w:val="0"/>
          <w:numId w:val="7"/>
        </w:numPr>
      </w:pPr>
      <w:r>
        <w:t xml:space="preserve">inclusion criteria: (1) original empirical studies with quantitative results, (2) written in the English language, (3) </w:t>
      </w:r>
      <w:r w:rsidR="00D507D5">
        <w:t>experimental paradigm uses medical diagnostic decisions</w:t>
      </w:r>
      <w:r>
        <w:t>, (4) confidence or certainty is measured as a dependent variable</w:t>
      </w:r>
      <w:r w:rsidR="00B11E82">
        <w:t xml:space="preserve"> (5) any medical discipline</w:t>
      </w:r>
      <w:r w:rsidR="00D507D5">
        <w:t xml:space="preserve">. </w:t>
      </w:r>
    </w:p>
    <w:p w14:paraId="20031FFD" w14:textId="55588227" w:rsidR="00B11E82" w:rsidRDefault="00B747EC" w:rsidP="00B747EC">
      <w:pPr>
        <w:pStyle w:val="ListParagraph"/>
        <w:numPr>
          <w:ilvl w:val="0"/>
          <w:numId w:val="7"/>
        </w:numPr>
        <w:rPr>
          <w:ins w:id="71" w:author="Sriraj Aiyer" w:date="2024-07-22T13:23:00Z"/>
        </w:rPr>
      </w:pPr>
      <w:r>
        <w:t>E</w:t>
      </w:r>
      <w:r w:rsidR="00D507D5">
        <w:t>xclu</w:t>
      </w:r>
      <w:r>
        <w:t>sion criteria:</w:t>
      </w:r>
      <w:r w:rsidR="00D507D5">
        <w:t xml:space="preserve"> editorials, review papers and opinion papers</w:t>
      </w:r>
      <w:r>
        <w:t xml:space="preserve"> (</w:t>
      </w:r>
      <w:commentRangeStart w:id="72"/>
      <w:r>
        <w:t xml:space="preserve">dissertations </w:t>
      </w:r>
      <w:r w:rsidR="00610584">
        <w:t xml:space="preserve">with original empirical work </w:t>
      </w:r>
      <w:r>
        <w:t xml:space="preserve">were </w:t>
      </w:r>
      <w:commentRangeStart w:id="73"/>
      <w:r>
        <w:t>included</w:t>
      </w:r>
      <w:commentRangeEnd w:id="72"/>
      <w:r w:rsidR="00B11E82">
        <w:rPr>
          <w:rStyle w:val="CommentReference"/>
        </w:rPr>
        <w:commentReference w:id="72"/>
      </w:r>
      <w:commentRangeEnd w:id="73"/>
      <w:r w:rsidR="005B2A79">
        <w:rPr>
          <w:rStyle w:val="CommentReference"/>
        </w:rPr>
        <w:commentReference w:id="73"/>
      </w:r>
      <w:r>
        <w:t>)</w:t>
      </w:r>
      <w:r w:rsidR="00B11E82">
        <w:t xml:space="preserve"> </w:t>
      </w:r>
      <w:ins w:id="74" w:author="Sriraj Aiyer" w:date="2024-07-27T02:20:00Z">
        <w:r w:rsidR="005B2A79">
          <w:t xml:space="preserve"> </w:t>
        </w:r>
      </w:ins>
    </w:p>
    <w:p w14:paraId="50E983A6" w14:textId="77777777" w:rsidR="003E0D84" w:rsidRDefault="003E0D84" w:rsidP="003E0D84">
      <w:pPr>
        <w:pStyle w:val="ListParagraph"/>
      </w:pPr>
    </w:p>
    <w:p w14:paraId="76BC1253" w14:textId="5940FD6C" w:rsidR="00CC44EB" w:rsidRDefault="00D507D5">
      <w:r>
        <w:t>Identified articles were uploaded onto Rayyan</w:t>
      </w:r>
      <w:r w:rsidR="00441CCB">
        <w:t xml:space="preserve"> (</w:t>
      </w:r>
      <w:hyperlink r:id="rId14" w:history="1">
        <w:r w:rsidR="00441CCB" w:rsidRPr="00B733EC">
          <w:rPr>
            <w:rStyle w:val="Hyperlink"/>
          </w:rPr>
          <w:t>https://rayyan.ai/</w:t>
        </w:r>
      </w:hyperlink>
      <w:r w:rsidR="00441CCB">
        <w:t>)</w:t>
      </w:r>
      <w:r>
        <w:t xml:space="preserve"> </w:t>
      </w:r>
      <w:r w:rsidR="00CA34D6">
        <w:t xml:space="preserve">to </w:t>
      </w:r>
      <w:r>
        <w:t xml:space="preserve">detect duplicate papers for manual checking and removal. </w:t>
      </w:r>
    </w:p>
    <w:p w14:paraId="3BE35480" w14:textId="77777777" w:rsidR="00556FCB" w:rsidRDefault="00556FCB" w:rsidP="00556FCB">
      <w:r>
        <w:t>___________________________________________________________________________</w:t>
      </w:r>
    </w:p>
    <w:p w14:paraId="64DF752E" w14:textId="77777777" w:rsidR="00556FCB" w:rsidRDefault="00556FCB"/>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2DD47CD"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r w:rsidR="00B11E82">
        <w:t>hospital</w:t>
      </w:r>
      <w:r w:rsidR="005A0B22">
        <w:t xml:space="preserve"> physicians</w:t>
      </w:r>
      <w:r w:rsidR="000F4AC4">
        <w:t xml:space="preserve"> etc.). We reviewed the experimental procedures to extract their key manipulations</w:t>
      </w:r>
      <w:r w:rsidR="00162699">
        <w:t xml:space="preserve"> and </w:t>
      </w:r>
      <w:r w:rsidR="000F4AC4">
        <w:t>independent variables</w:t>
      </w:r>
      <w:r w:rsidR="00162699">
        <w:t xml:space="preserve"> (e.g., </w:t>
      </w:r>
      <w:r w:rsidR="000F4AC4">
        <w:t>case complexity, use of a cognitive intervention</w:t>
      </w:r>
      <w:r w:rsidR="00162699">
        <w:t>,</w:t>
      </w:r>
      <w:r w:rsidR="000F4AC4">
        <w:t xml:space="preserve"> </w:t>
      </w:r>
      <w:r w:rsidR="00F136A7">
        <w:t xml:space="preserve">level of </w:t>
      </w:r>
      <w:r w:rsidR="000F4AC4">
        <w:t>medical experience</w:t>
      </w:r>
      <w:r w:rsidR="00162699">
        <w:t>)</w:t>
      </w:r>
      <w:r w:rsidR="000F4AC4">
        <w:t>.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443FA1EE" w14:textId="5833F935" w:rsidR="006910D0" w:rsidRDefault="006910D0"/>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DC29E11" w14:textId="16B5E4B3" w:rsidR="003E0D84" w:rsidRPr="00863060" w:rsidRDefault="00863060">
      <w:pPr>
        <w:rPr>
          <w:ins w:id="75" w:author="Sriraj Aiyer" w:date="2024-07-22T13:23:00Z"/>
        </w:rPr>
      </w:pPr>
      <w:r>
        <w:t>The initial search returned a total of 3</w:t>
      </w:r>
      <w:r w:rsidR="00B937FE">
        <w:t>,</w:t>
      </w:r>
      <w:r>
        <w:t xml:space="preserve">332 articles. </w:t>
      </w:r>
      <w:r w:rsidR="007B3463">
        <w:t>A</w:t>
      </w:r>
      <w:r>
        <w:t>pplying the inclusion criteria</w:t>
      </w:r>
      <w:r w:rsidR="007B3463">
        <w:t xml:space="preserve"> identified</w:t>
      </w:r>
      <w:r>
        <w:t xml:space="preserve"> 50 eligible articles. 439 </w:t>
      </w:r>
      <w:r w:rsidR="007B3463">
        <w:t xml:space="preserve">further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r w:rsidR="00C27D55">
        <w:t xml:space="preserve"> (see figure 2 for PRISMA diagram)</w:t>
      </w:r>
      <w:r>
        <w:t xml:space="preserve">. </w:t>
      </w:r>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76"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2A6A2940" w:rsidR="000D755F" w:rsidRDefault="00F05162">
      <w:r>
        <w:t>Table 1</w:t>
      </w:r>
      <w:r w:rsidR="00C27D55">
        <w:t xml:space="preserve"> summarises study characteristics and</w:t>
      </w:r>
      <w:r w:rsidR="00366F81">
        <w:t xml:space="preserve"> Figure </w:t>
      </w:r>
      <w:r w:rsidR="00E65754">
        <w:t>3</w:t>
      </w:r>
      <w:r w:rsidR="00BF1A6F">
        <w:t>,</w:t>
      </w:r>
      <w:r w:rsidR="00366F81">
        <w:t xml:space="preserve"> </w:t>
      </w:r>
      <w:r w:rsidR="00C27D55">
        <w:t>shows that</w:t>
      </w:r>
      <w:r w:rsidR="00366F81">
        <w:t xml:space="preserve"> 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r w:rsidR="00C27D55">
        <w:t>this</w:t>
      </w:r>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r w:rsidR="00215AD2">
        <w:t>medical education</w:t>
      </w:r>
      <w:r w:rsidR="00264D70">
        <w:t xml:space="preserve"> </w:t>
      </w:r>
      <w:r w:rsidR="00C27D55">
        <w:t>journals</w:t>
      </w:r>
      <w:r w:rsidR="00264D70">
        <w:t xml:space="preserve"> </w:t>
      </w:r>
      <w:r w:rsidR="00021153">
        <w:t xml:space="preserve">being </w:t>
      </w:r>
      <w:r w:rsidR="00264D70">
        <w:t>most common (19 studies)</w:t>
      </w:r>
      <w:r w:rsidR="00215AD2">
        <w:t xml:space="preserve">. </w:t>
      </w:r>
      <w:r w:rsidR="00C27D55">
        <w:t xml:space="preserve">Clinical </w:t>
      </w:r>
      <w:r w:rsidR="00215AD2">
        <w:t xml:space="preserve">areas most represented were Primary Care/General Practice, Emergency Medicine and </w:t>
      </w:r>
      <w:commentRangeStart w:id="77"/>
      <w:commentRangeStart w:id="78"/>
      <w:r w:rsidR="00215AD2">
        <w:t>Nursing</w:t>
      </w:r>
      <w:commentRangeEnd w:id="77"/>
      <w:r w:rsidR="00C27D55">
        <w:rPr>
          <w:rStyle w:val="CommentReference"/>
        </w:rPr>
        <w:commentReference w:id="77"/>
      </w:r>
      <w:commentRangeEnd w:id="78"/>
      <w:r w:rsidR="00610584">
        <w:rPr>
          <w:rStyle w:val="CommentReference"/>
        </w:rPr>
        <w:commentReference w:id="78"/>
      </w:r>
      <w:r w:rsidR="00215AD2">
        <w:t xml:space="preserve">.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69900703" w:rsidR="008B490B" w:rsidRDefault="00C27D55">
      <w:r>
        <w:t>Study designs were</w:t>
      </w:r>
      <w:r w:rsidR="005D112F">
        <w:t xml:space="preserve"> </w:t>
      </w:r>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rsidR="00CD1B67">
        <w:t xml:space="preserve"> patient case</w:t>
      </w:r>
      <w:r w:rsidR="000B6205">
        <w:t xml:space="preserve"> (</w:t>
      </w:r>
      <w:r w:rsidR="00505ABC">
        <w:t>31</w:t>
      </w:r>
      <w:r w:rsidR="000B6205">
        <w:t xml:space="preserve"> studies)</w:t>
      </w:r>
      <w:r w:rsidR="00EA3152">
        <w:t>, with</w:t>
      </w:r>
      <w:r w:rsidR="009205CD">
        <w:t xml:space="preserve"> </w:t>
      </w:r>
      <w:r w:rsidR="00505ABC">
        <w:t xml:space="preserve">remaining </w:t>
      </w:r>
      <w:r w:rsidR="00EA3152">
        <w:t>(</w:t>
      </w:r>
      <w:r w:rsidR="00505ABC">
        <w:t>13 studies</w:t>
      </w:r>
      <w:r w:rsidR="00EA3152">
        <w:t>)</w:t>
      </w:r>
      <w:r w:rsidR="00505ABC">
        <w:t xml:space="preserve"> stud</w:t>
      </w:r>
      <w:r w:rsidR="00EA3152">
        <w:t>ying</w:t>
      </w:r>
      <w:r w:rsidR="00505ABC">
        <w:t xml:space="preserve"> both</w:t>
      </w:r>
      <w:r w:rsidR="00DA63E4">
        <w:t>.</w:t>
      </w:r>
      <w:r w:rsidR="000E65A0">
        <w:t xml:space="preserve"> </w:t>
      </w:r>
      <w:r>
        <w:t>Thirty</w:t>
      </w:r>
      <w:r w:rsidR="00186A76">
        <w:t>-</w:t>
      </w:r>
      <w:r>
        <w:t>four</w:t>
      </w:r>
      <w:r w:rsidR="008B490B">
        <w:t xml:space="preserve"> studies</w:t>
      </w:r>
      <w:r w:rsidR="00505ABC">
        <w:t xml:space="preserve"> (</w:t>
      </w:r>
      <w:r w:rsidR="008B490B">
        <w:t>43%</w:t>
      </w:r>
      <w:r w:rsidR="000E65A0">
        <w:t xml:space="preserve"> </w:t>
      </w:r>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‘novice’</w:t>
      </w:r>
      <w:r w:rsidR="00E52E04">
        <w:t xml:space="preserve"> </w:t>
      </w:r>
      <w:r w:rsidR="000B4284">
        <w:t xml:space="preserve">versus </w:t>
      </w:r>
      <w:r w:rsidR="008B490B">
        <w:t>‘experienced’ group.</w:t>
      </w:r>
      <w:r w:rsidR="000E65A0">
        <w:t xml:space="preserve"> </w:t>
      </w:r>
      <w:r>
        <w:t>Nineteen</w:t>
      </w:r>
      <w:r w:rsidR="00610584">
        <w:t xml:space="preserve"> </w:t>
      </w:r>
      <w:r w:rsidR="008B490B">
        <w:t xml:space="preserve">studies (24%) manipulated the complexity or difficulty of the patient case. Finally, </w:t>
      </w:r>
      <w:r w:rsidR="005B2A79">
        <w:t>ten</w:t>
      </w:r>
      <w:r w:rsidR="008B490B">
        <w:t xml:space="preserve">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13BB2EFD" w:rsidR="00F05162" w:rsidRDefault="00E32702">
      <w:r>
        <w:t>Most of the studies</w:t>
      </w:r>
      <w:r w:rsidR="0089637A">
        <w:t xml:space="preserve"> </w:t>
      </w:r>
      <w:r>
        <w:t>(</w:t>
      </w:r>
      <w:r w:rsidR="00215AD2">
        <w:t xml:space="preserve">44 </w:t>
      </w:r>
      <w:r w:rsidR="00C27D55">
        <w:t>(56%))</w:t>
      </w:r>
      <w:r w:rsidR="00215AD2">
        <w:t xml:space="preserve"> 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w:t>
      </w:r>
      <w:r w:rsidR="00D75BC5">
        <w:t xml:space="preserve">which </w:t>
      </w:r>
      <w:r w:rsidR="009B67BE">
        <w:t>may not be possible</w:t>
      </w:r>
      <w:r w:rsidR="00D75BC5">
        <w:t xml:space="preserve"> </w:t>
      </w:r>
      <w:r w:rsidR="009B67BE">
        <w:t>for</w:t>
      </w:r>
      <w:r w:rsidR="00D75BC5">
        <w:t xml:space="preserve"> </w:t>
      </w:r>
      <w:r w:rsidR="00A45FAF">
        <w:t xml:space="preserve">in situ studies involving real patients) to compare the participants’ </w:t>
      </w:r>
      <w:r w:rsidR="006910D0">
        <w:t>confidence</w:t>
      </w:r>
      <w:r w:rsidR="005B2A79">
        <w:t xml:space="preserve"> to their true accuracy</w:t>
      </w:r>
      <w:r w:rsidR="00A45FAF">
        <w:t xml:space="preserve"> </w:t>
      </w:r>
      <w:r w:rsidR="005B2A79">
        <w:t xml:space="preserve">in order to </w:t>
      </w:r>
      <w:r w:rsidR="00A45FAF">
        <w:t xml:space="preserve">gauge </w:t>
      </w:r>
      <w:r w:rsidR="006910D0">
        <w:t>calibration</w:t>
      </w:r>
      <w:r w:rsidR="00A45FAF">
        <w:t xml:space="preserve">. </w:t>
      </w:r>
      <w:r w:rsidR="00886745">
        <w:t xml:space="preserve">Because </w:t>
      </w:r>
      <w:r w:rsidR="00A45FAF">
        <w:t xml:space="preserve">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ne study that nurses were both less accurate and less confident in a high-fidelity simulation compared to a paper-based vignette</w:t>
      </w:r>
      <w:r w:rsidR="001F4005">
        <w:rPr>
          <w:vertAlign w:val="superscript"/>
        </w:rPr>
        <w:t>2</w:t>
      </w:r>
      <w:r w:rsidR="002C11C7">
        <w:rPr>
          <w:vertAlign w:val="superscript"/>
        </w:rPr>
        <w:t>7</w:t>
      </w:r>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w:t>
      </w:r>
      <w:r w:rsidR="005B2A79">
        <w:t xml:space="preserve"> experimental findings</w:t>
      </w:r>
      <w:r w:rsidR="000D755F">
        <w:t xml:space="preserve"> to how </w:t>
      </w:r>
      <w:r w:rsidR="00380685">
        <w:t xml:space="preserve">medical professionals </w:t>
      </w:r>
      <w:r w:rsidR="000D755F">
        <w:t xml:space="preserve">behave in their everyday practice. </w:t>
      </w:r>
    </w:p>
    <w:p w14:paraId="0687D1E6" w14:textId="715A30A1" w:rsidR="0062261E" w:rsidRDefault="0062261E"/>
    <w:p w14:paraId="7E63CB4B" w14:textId="40C53E5A" w:rsidR="00712D1F" w:rsidRDefault="00751CE0" w:rsidP="00786AD6">
      <w:r>
        <w:t>Studies varied in how confidence and diagnostic accuracy were assessed</w:t>
      </w:r>
      <w:r w:rsidR="0062261E">
        <w:t>. Studies mostly use</w:t>
      </w:r>
      <w:r w:rsidR="003C48DA">
        <w:t>d</w:t>
      </w:r>
      <w:r w:rsidR="0062261E">
        <w:t xml:space="preserve"> a self-reported scale for confidence </w:t>
      </w:r>
      <w:r w:rsidR="003C48DA">
        <w:t xml:space="preserve">(usually </w:t>
      </w:r>
      <w:r w:rsidR="0062261E">
        <w:t>1-10 or 1-100</w:t>
      </w:r>
      <w:r w:rsidR="003C48DA">
        <w:t>)</w:t>
      </w:r>
      <w:r w:rsidR="00441CCB">
        <w:t xml:space="preserve"> as opposed to verbal expressions of confidence (e.g.</w:t>
      </w:r>
      <w:r w:rsidR="00DC2BC2">
        <w:t>,</w:t>
      </w:r>
      <w:r w:rsidR="00441CCB">
        <w:t xml:space="preserve"> “not sure”</w:t>
      </w:r>
      <w:r w:rsidR="00DC2BC2">
        <w:t xml:space="preserve"> to “certain”</w:t>
      </w:r>
      <w:r w:rsidR="00441CCB">
        <w:t>) or visual analogue scales</w:t>
      </w:r>
      <w:r w:rsidR="0062261E">
        <w:t>.</w:t>
      </w:r>
      <w:r w:rsidR="00441CCB">
        <w:t xml:space="preserve"> </w:t>
      </w:r>
      <w:r w:rsidR="0062261E">
        <w:t xml:space="preserve">The use of </w:t>
      </w:r>
      <w:r w:rsidR="00AD250F">
        <w:t xml:space="preserve">self-report numerical </w:t>
      </w:r>
      <w:r w:rsidR="0062261E">
        <w:t>scales is common within cognitive psychology</w:t>
      </w:r>
      <w:r w:rsidR="0062548D">
        <w:t>,</w:t>
      </w:r>
      <w:r w:rsidR="0062261E">
        <w:t xml:space="preserve"> </w:t>
      </w:r>
      <w:r w:rsidR="0062548D">
        <w:t xml:space="preserve">where </w:t>
      </w:r>
      <w:r w:rsidR="0062261E">
        <w:t xml:space="preserve">measured confidence values predict other behavioural </w:t>
      </w:r>
      <w:r w:rsidR="00E3073D">
        <w:t xml:space="preserve">indices </w:t>
      </w:r>
      <w:r w:rsidR="0062261E">
        <w:t>of uncertainty, such as the tendency to seek further information or to opt out of making a decision</w:t>
      </w:r>
      <w:r w:rsidR="001F4005" w:rsidRPr="001F4005">
        <w:rPr>
          <w:vertAlign w:val="superscript"/>
        </w:rPr>
        <w:t>2</w:t>
      </w:r>
      <w:r w:rsidR="002C11C7">
        <w:rPr>
          <w:vertAlign w:val="superscript"/>
        </w:rPr>
        <w:t>8</w:t>
      </w:r>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0BBEC25B" w:rsidR="00786AD6" w:rsidRDefault="0072662A" w:rsidP="00786AD6">
      <w:r>
        <w:t>In terms of accuracy, most studies prompt clinicians for a single diagnosis that is marked as correct or incorrect</w:t>
      </w:r>
      <w:r w:rsidR="00712D1F">
        <w:t xml:space="preserve">. </w:t>
      </w:r>
      <w:r w:rsidR="008C345C">
        <w:t xml:space="preserve">However, </w:t>
      </w:r>
      <w:r w:rsidR="00712D1F">
        <w:t xml:space="preserve">clinicians may consider </w:t>
      </w:r>
      <w:r w:rsidR="008C345C">
        <w:t>multiple</w:t>
      </w:r>
      <w:r w:rsidR="006A5856">
        <w:t xml:space="preserve"> possible</w:t>
      </w:r>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r w:rsidR="00BF7C39">
        <w:t>T</w:t>
      </w:r>
      <w:r w:rsidR="00506CDD">
        <w:t>his complicates scoring accuracy and confidence</w:t>
      </w:r>
      <w:r w:rsidR="00BF7C39">
        <w:t>:</w:t>
      </w:r>
      <w:r>
        <w:t xml:space="preserve"> </w:t>
      </w:r>
      <w:r w:rsidR="00574C5E">
        <w:t xml:space="preserve">If </w:t>
      </w:r>
      <w:r>
        <w:t xml:space="preserve">accuracy </w:t>
      </w:r>
      <w:r w:rsidR="00574C5E">
        <w:t>is</w:t>
      </w:r>
      <w:r>
        <w:t xml:space="preserve"> operationalised </w:t>
      </w:r>
      <w:r w:rsidR="00861340">
        <w:t>as whether</w:t>
      </w:r>
      <w:r>
        <w:t xml:space="preserve"> a correct diagnosis is included in this set of multiple differentials</w:t>
      </w:r>
      <w:r w:rsidR="00861340">
        <w:t>,</w:t>
      </w:r>
      <w:r>
        <w:t xml:space="preserve"> clinicians are more likely to</w:t>
      </w:r>
      <w:r w:rsidR="001C5E97">
        <w:t xml:space="preserve"> be</w:t>
      </w:r>
      <w:r>
        <w:t xml:space="preserve"> correct with more differentials</w:t>
      </w:r>
      <w:r w:rsidR="00861340">
        <w:t>,</w:t>
      </w:r>
      <w:r>
        <w:t xml:space="preserve"> and </w:t>
      </w:r>
      <w:r w:rsidR="00861340">
        <w:t>it may remain unclear how</w:t>
      </w:r>
      <w:r>
        <w:t xml:space="preserve"> clinicians weigh up competing differentials.</w:t>
      </w:r>
      <w:r w:rsidR="00786AD6">
        <w:t xml:space="preserve"> Hence, </w:t>
      </w:r>
      <w:r w:rsidR="00F7794F">
        <w:t>the operationalised</w:t>
      </w:r>
      <w:r w:rsidR="00786AD6">
        <w:t xml:space="preserve"> </w:t>
      </w:r>
      <w:r w:rsidR="00F7794F">
        <w:t xml:space="preserve">calibration of confidence </w:t>
      </w:r>
      <w:r w:rsidR="00786AD6">
        <w:t xml:space="preserve">judgements </w:t>
      </w:r>
      <w:r w:rsidR="00F7794F">
        <w:t>is</w:t>
      </w:r>
      <w:r w:rsidR="00786AD6">
        <w:t xml:space="preserve"> heavily contingent on how diagnoses are recorded</w:t>
      </w:r>
      <w:r>
        <w:t>.</w:t>
      </w:r>
    </w:p>
    <w:p w14:paraId="77BCD641" w14:textId="2274675D" w:rsidR="00E01852" w:rsidRDefault="00E01852"/>
    <w:p w14:paraId="66AE160D" w14:textId="3F90E490" w:rsidR="00E01852" w:rsidRDefault="00E01852"/>
    <w:p w14:paraId="349D3B1C" w14:textId="0EF17000" w:rsidR="00E01852" w:rsidRDefault="00E01852"/>
    <w:p w14:paraId="5F6266C5" w14:textId="5D0D8B4D" w:rsidR="00E01852" w:rsidRDefault="00E01852"/>
    <w:p w14:paraId="6BA5ECDA" w14:textId="577C45E7" w:rsidR="00E01852" w:rsidRDefault="00E01852"/>
    <w:p w14:paraId="55929F89" w14:textId="74FF24D5" w:rsidR="00E01852" w:rsidRDefault="00E01852"/>
    <w:p w14:paraId="7B34E5F4" w14:textId="3766B51B" w:rsidR="00E01852" w:rsidRDefault="00E01852"/>
    <w:p w14:paraId="7A3EA333" w14:textId="5FCED758" w:rsidR="00E01852" w:rsidRDefault="00E01852"/>
    <w:p w14:paraId="1D28299B" w14:textId="28D0E299" w:rsidR="00E01852" w:rsidRDefault="00E01852"/>
    <w:p w14:paraId="7091BF67" w14:textId="2268B89F" w:rsidR="00E01852" w:rsidRDefault="00E01852"/>
    <w:p w14:paraId="267F7C50" w14:textId="03D0C6A8" w:rsidR="00E01852" w:rsidRDefault="00E01852"/>
    <w:p w14:paraId="7B61DA58" w14:textId="74024E76" w:rsidR="00E01852" w:rsidRDefault="00E01852"/>
    <w:p w14:paraId="178905AC" w14:textId="19561E7D" w:rsidR="00E01852" w:rsidRDefault="00E01852"/>
    <w:p w14:paraId="17DC6599" w14:textId="77777777" w:rsidR="00E01852" w:rsidRDefault="00E01852"/>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7D67EED3" w:rsidR="008E1B63" w:rsidRDefault="008E1B63" w:rsidP="002066A6">
            <w:r>
              <w:t>Text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0CC1B7A" w:rsidR="008E1B63" w:rsidRDefault="008E1B63">
      <w:pPr>
        <w:rPr>
          <w:b/>
          <w:bCs/>
        </w:rPr>
      </w:pPr>
      <w:commentRangeStart w:id="79"/>
      <w:commentRangeStart w:id="80"/>
      <w:r w:rsidRPr="000078DF">
        <w:rPr>
          <w:b/>
          <w:bCs/>
        </w:rPr>
        <w:t>TABLE 1:</w:t>
      </w:r>
      <w:r w:rsidR="00007CF2">
        <w:rPr>
          <w:b/>
          <w:bCs/>
        </w:rPr>
        <w:t xml:space="preserve"> </w:t>
      </w:r>
      <w:r w:rsidRPr="000078DF">
        <w:rPr>
          <w:b/>
          <w:bCs/>
        </w:rPr>
        <w:t xml:space="preserve">Characteristics </w:t>
      </w:r>
      <w:commentRangeEnd w:id="79"/>
      <w:r w:rsidR="00C27D55">
        <w:rPr>
          <w:rStyle w:val="CommentReference"/>
        </w:rPr>
        <w:commentReference w:id="79"/>
      </w:r>
      <w:commentRangeEnd w:id="80"/>
      <w:r w:rsidR="00610584">
        <w:rPr>
          <w:rStyle w:val="CommentReference"/>
        </w:rPr>
        <w:commentReference w:id="80"/>
      </w:r>
      <w:r w:rsidRPr="000078DF">
        <w:rPr>
          <w:b/>
          <w:bCs/>
        </w:rPr>
        <w:t>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r w:rsidR="00610584">
        <w:rPr>
          <w:b/>
          <w:bCs/>
        </w:rPr>
        <w:t>A full list of all included papers can be found in the Supplemental Materials.</w:t>
      </w:r>
    </w:p>
    <w:p w14:paraId="26872FF5" w14:textId="77777777" w:rsidR="00E36441" w:rsidRPr="00F7352F" w:rsidRDefault="00E36441">
      <w:pPr>
        <w:rPr>
          <w:ins w:id="81" w:author="Sriraj Aiyer" w:date="2024-05-22T16:28:00Z"/>
          <w:b/>
          <w:bCs/>
        </w:rPr>
      </w:pPr>
    </w:p>
    <w:p w14:paraId="7A1D4E35" w14:textId="57EC5D8B" w:rsidR="008E1B63" w:rsidRDefault="008E1B63">
      <w:ins w:id="82" w:author="Sriraj Aiyer" w:date="2024-05-22T16:28:00Z">
        <w:r>
          <w:rPr>
            <w:noProof/>
          </w:rPr>
          <w:drawing>
            <wp:inline distT="0" distB="0" distL="0" distR="0" wp14:anchorId="21CD93F6" wp14:editId="51ADC1FE">
              <wp:extent cx="5219700" cy="3771194"/>
              <wp:effectExtent l="0" t="0" r="0" b="127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79201" cy="3814183"/>
                      </a:xfrm>
                      <a:prstGeom prst="rect">
                        <a:avLst/>
                      </a:prstGeom>
                    </pic:spPr>
                  </pic:pic>
                </a:graphicData>
              </a:graphic>
            </wp:inline>
          </w:drawing>
        </w:r>
      </w:ins>
    </w:p>
    <w:p w14:paraId="7CC1146F" w14:textId="7E9FEFC2" w:rsidR="008E1B63" w:rsidRDefault="008E1B63" w:rsidP="008E1B63">
      <w:pPr>
        <w:rPr>
          <w:b/>
          <w:bCs/>
        </w:rPr>
      </w:pPr>
      <w:commentRangeStart w:id="83"/>
      <w:commentRangeStart w:id="84"/>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commentRangeEnd w:id="83"/>
      <w:r w:rsidR="00C02A67">
        <w:rPr>
          <w:rStyle w:val="CommentReference"/>
        </w:rPr>
        <w:commentReference w:id="83"/>
      </w:r>
      <w:commentRangeEnd w:id="84"/>
      <w:r w:rsidR="00610584">
        <w:rPr>
          <w:rStyle w:val="CommentReference"/>
        </w:rPr>
        <w:commentReference w:id="84"/>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1D51071F" w:rsidR="000B57AA" w:rsidRPr="00800160" w:rsidRDefault="00786AD6">
      <w:pPr>
        <w:rPr>
          <w:i/>
          <w:iCs/>
        </w:rPr>
      </w:pPr>
      <w:r w:rsidRPr="00800160">
        <w:rPr>
          <w:i/>
          <w:iCs/>
        </w:rPr>
        <w:t>Misc</w:t>
      </w:r>
      <w:r w:rsidR="000B57AA" w:rsidRPr="00800160">
        <w:rPr>
          <w:i/>
          <w:iCs/>
        </w:rPr>
        <w:t>alibration of Confidence and Certainty Judgements</w:t>
      </w:r>
      <w:r w:rsidRPr="00800160">
        <w:rPr>
          <w:i/>
          <w:iCs/>
        </w:rPr>
        <w:t xml:space="preserve"> </w:t>
      </w:r>
      <w:r w:rsidR="002A50EB" w:rsidRPr="00800160">
        <w:rPr>
          <w:i/>
          <w:iCs/>
        </w:rPr>
        <w:t xml:space="preserve">to </w:t>
      </w:r>
      <w:r w:rsidRPr="00800160">
        <w:rPr>
          <w:i/>
          <w:iCs/>
        </w:rPr>
        <w:t>Objective Accuracy</w:t>
      </w:r>
    </w:p>
    <w:p w14:paraId="565AC928" w14:textId="73E3D7F9" w:rsidR="005B6EC8" w:rsidRDefault="005B6EC8">
      <w:pPr>
        <w:rPr>
          <w:u w:val="single"/>
        </w:rPr>
      </w:pPr>
    </w:p>
    <w:p w14:paraId="7A8D506E" w14:textId="064996F4"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Calibration is then an indirect measure that is calculated by comparing two other observed measures: confidence and accuracy. In our study sample, there was limited evidence of calibrated confidence judgements, with some studies reporting underconfidence</w:t>
      </w:r>
      <w:r w:rsidR="001F4005">
        <w:rPr>
          <w:vertAlign w:val="superscript"/>
        </w:rPr>
        <w:t>2</w:t>
      </w:r>
      <w:r w:rsidR="002C11C7">
        <w:rPr>
          <w:vertAlign w:val="superscript"/>
        </w:rPr>
        <w:t>7</w:t>
      </w:r>
      <w:r w:rsidR="001F4005">
        <w:rPr>
          <w:vertAlign w:val="superscript"/>
        </w:rPr>
        <w:t>,2</w:t>
      </w:r>
      <w:r w:rsidR="002C11C7">
        <w:rPr>
          <w:vertAlign w:val="superscript"/>
        </w:rPr>
        <w:t>9</w:t>
      </w:r>
      <w:r w:rsidR="001F4005">
        <w:rPr>
          <w:vertAlign w:val="superscript"/>
        </w:rPr>
        <w:t>,</w:t>
      </w:r>
      <w:r w:rsidR="002C11C7">
        <w:rPr>
          <w:vertAlign w:val="superscript"/>
        </w:rPr>
        <w:t>30</w:t>
      </w:r>
      <w:r w:rsidR="00A45FAF">
        <w:t xml:space="preserve"> and others overconfidence</w:t>
      </w:r>
      <w:r w:rsidR="001F4005">
        <w:rPr>
          <w:vertAlign w:val="superscript"/>
        </w:rPr>
        <w:t>3</w:t>
      </w:r>
      <w:r w:rsidR="002C11C7">
        <w:rPr>
          <w:vertAlign w:val="superscript"/>
        </w:rPr>
        <w:t>1</w:t>
      </w:r>
      <w:r w:rsidR="00A45FAF" w:rsidRPr="00596D5E">
        <w:rPr>
          <w:vertAlign w:val="superscript"/>
        </w:rPr>
        <w:t>-</w:t>
      </w:r>
      <w:r w:rsidR="001F4005">
        <w:rPr>
          <w:vertAlign w:val="superscript"/>
        </w:rPr>
        <w:t>3</w:t>
      </w:r>
      <w:r w:rsidR="002C11C7">
        <w:rPr>
          <w:vertAlign w:val="superscript"/>
        </w:rPr>
        <w:t>3</w:t>
      </w:r>
      <w:r w:rsidR="00A45FAF">
        <w:t xml:space="preserve">. </w:t>
      </w:r>
      <w:r w:rsidR="00161D14">
        <w:t>T</w:t>
      </w:r>
      <w:r w:rsidR="00A45FAF">
        <w:t>o examine these findings in more detail, we consider</w:t>
      </w:r>
      <w:r w:rsidR="00C27D55">
        <w:t>ed</w:t>
      </w:r>
      <w:r w:rsidR="00A45FAF">
        <w:t xml:space="preserve"> factors that impact</w:t>
      </w:r>
      <w:r w:rsidR="00D13D4C">
        <w:t xml:space="preserve"> and </w:t>
      </w:r>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287F66F8" w14:textId="77777777" w:rsidR="00610584" w:rsidRDefault="00610584"/>
    <w:p w14:paraId="534833D4" w14:textId="0C591721" w:rsidR="00474607" w:rsidRPr="00800160" w:rsidRDefault="00D72AAC">
      <w:pPr>
        <w:rPr>
          <w:i/>
          <w:iCs/>
        </w:rPr>
      </w:pPr>
      <w:commentRangeStart w:id="85"/>
      <w:commentRangeStart w:id="86"/>
      <w:r w:rsidRPr="00800160">
        <w:rPr>
          <w:i/>
          <w:iCs/>
        </w:rPr>
        <w:t xml:space="preserve">The </w:t>
      </w:r>
      <w:r w:rsidR="00800160">
        <w:rPr>
          <w:i/>
          <w:iCs/>
        </w:rPr>
        <w:t>I</w:t>
      </w:r>
      <w:r w:rsidRPr="00800160">
        <w:rPr>
          <w:i/>
          <w:iCs/>
        </w:rPr>
        <w:t xml:space="preserve">mpact of </w:t>
      </w:r>
      <w:r w:rsidR="00800160">
        <w:rPr>
          <w:i/>
          <w:iCs/>
        </w:rPr>
        <w:t>E</w:t>
      </w:r>
      <w:r w:rsidRPr="00800160">
        <w:rPr>
          <w:i/>
          <w:iCs/>
        </w:rPr>
        <w:t xml:space="preserve">xperience on </w:t>
      </w:r>
      <w:r w:rsidR="00800160">
        <w:rPr>
          <w:i/>
          <w:iCs/>
        </w:rPr>
        <w:t>C</w:t>
      </w:r>
      <w:r w:rsidRPr="00800160">
        <w:rPr>
          <w:i/>
          <w:iCs/>
        </w:rPr>
        <w:t>alibration</w:t>
      </w:r>
      <w:commentRangeEnd w:id="85"/>
      <w:r w:rsidRPr="00800160">
        <w:rPr>
          <w:rStyle w:val="CommentReference"/>
          <w:i/>
          <w:iCs/>
        </w:rPr>
        <w:commentReference w:id="85"/>
      </w:r>
      <w:commentRangeEnd w:id="86"/>
      <w:r w:rsidR="00610584" w:rsidRPr="00800160">
        <w:rPr>
          <w:rStyle w:val="CommentReference"/>
          <w:i/>
          <w:iCs/>
        </w:rPr>
        <w:commentReference w:id="86"/>
      </w:r>
    </w:p>
    <w:p w14:paraId="5E728686" w14:textId="77777777" w:rsidR="005E0C2A" w:rsidRPr="003E0D84" w:rsidRDefault="005E0C2A">
      <w:pPr>
        <w:rPr>
          <w:b/>
          <w:bCs/>
        </w:rPr>
      </w:pPr>
    </w:p>
    <w:p w14:paraId="5D42B2A3" w14:textId="664E7F7C" w:rsidR="00C44BB9" w:rsidRDefault="00E65754" w:rsidP="00C44BB9">
      <w:pPr>
        <w:rPr>
          <w:ins w:id="87" w:author="Sriraj Aiyer" w:date="2024-07-22T11:55:00Z"/>
        </w:rPr>
      </w:pPr>
      <w:r>
        <w:t xml:space="preserve">The first major theme of interest is </w:t>
      </w:r>
      <w:r w:rsidR="00337DEC">
        <w:t xml:space="preserve">whether </w:t>
      </w:r>
      <w:r>
        <w:t xml:space="preserve">calibration </w:t>
      </w:r>
      <w:commentRangeStart w:id="88"/>
      <w:r w:rsidR="00337DEC">
        <w:t xml:space="preserve">improves </w:t>
      </w:r>
      <w:commentRangeEnd w:id="88"/>
      <w:r w:rsidR="0066073A">
        <w:rPr>
          <w:rStyle w:val="CommentReference"/>
        </w:rPr>
        <w:commentReference w:id="88"/>
      </w:r>
      <w:r>
        <w:t>with experience</w:t>
      </w:r>
      <w:r w:rsidR="00474607">
        <w:t xml:space="preserve">. </w:t>
      </w:r>
      <w:r w:rsidR="00C843ED">
        <w:t>This</w:t>
      </w:r>
      <w:r w:rsidR="00C44BB9">
        <w:t xml:space="preserve"> was not always observed in the results</w:t>
      </w:r>
      <w:r w:rsidR="007866E1">
        <w:rPr>
          <w:vertAlign w:val="superscript"/>
        </w:rPr>
        <w:t>3</w:t>
      </w:r>
      <w:r w:rsidR="002C11C7">
        <w:rPr>
          <w:vertAlign w:val="superscript"/>
        </w:rPr>
        <w:t>4</w:t>
      </w:r>
      <w:r>
        <w:rPr>
          <w:vertAlign w:val="superscript"/>
        </w:rPr>
        <w:t>,3</w:t>
      </w:r>
      <w:r w:rsidR="002C11C7">
        <w:rPr>
          <w:vertAlign w:val="superscript"/>
        </w:rPr>
        <w:t>5</w:t>
      </w:r>
      <w:r w:rsidR="00C44BB9">
        <w:t xml:space="preserve">. </w:t>
      </w:r>
      <w:r>
        <w:t xml:space="preserve"> </w:t>
      </w:r>
      <w:r w:rsidR="00C843ED">
        <w:t xml:space="preserve">However, </w:t>
      </w:r>
      <w:r>
        <w:t xml:space="preserve">experienced clinicians </w:t>
      </w:r>
      <w:r w:rsidR="008F19B7">
        <w:t>seem</w:t>
      </w:r>
      <w:r w:rsidR="00C843ED">
        <w:t xml:space="preserve"> </w:t>
      </w:r>
      <w:r>
        <w:t xml:space="preserve">better able to </w:t>
      </w:r>
      <w:r w:rsidR="00F905C6">
        <w:t xml:space="preserve">identify </w:t>
      </w:r>
      <w:r>
        <w:t xml:space="preserve">when a case </w:t>
      </w:r>
      <w:r w:rsidR="00F95164">
        <w:t xml:space="preserve">is </w:t>
      </w:r>
      <w:r>
        <w:t>more complex</w:t>
      </w:r>
      <w:r w:rsidR="00227A9C">
        <w:t xml:space="preserve"> </w:t>
      </w:r>
      <w:r w:rsidR="00D72AAC">
        <w:t xml:space="preserve">and </w:t>
      </w:r>
      <w:r>
        <w:t>adjust their confidence accordingly</w:t>
      </w:r>
      <w:r>
        <w:rPr>
          <w:vertAlign w:val="superscript"/>
        </w:rPr>
        <w:t>3</w:t>
      </w:r>
      <w:r w:rsidR="002C11C7">
        <w:rPr>
          <w:vertAlign w:val="superscript"/>
        </w:rPr>
        <w:t>6</w:t>
      </w:r>
      <w:r>
        <w:rPr>
          <w:vertAlign w:val="superscript"/>
        </w:rPr>
        <w:t>,3</w:t>
      </w:r>
      <w:r w:rsidR="002C11C7">
        <w:rPr>
          <w:vertAlign w:val="superscript"/>
        </w:rPr>
        <w:t>7</w:t>
      </w:r>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their reported diagnoses, indicating a lower tendency toward confirmation bias</w:t>
      </w:r>
      <w:r w:rsidR="000950C0">
        <w:rPr>
          <w:vertAlign w:val="superscript"/>
        </w:rPr>
        <w:t>3</w:t>
      </w:r>
      <w:r w:rsidR="002C11C7">
        <w:rPr>
          <w:vertAlign w:val="superscript"/>
        </w:rPr>
        <w:t>8</w:t>
      </w:r>
      <w:r w:rsidR="00C44BB9">
        <w:t xml:space="preserve">. </w:t>
      </w:r>
      <w:r>
        <w:t>P</w:t>
      </w:r>
      <w:r w:rsidR="00492F62">
        <w:t xml:space="preserve">ast work has </w:t>
      </w:r>
      <w:r>
        <w:t xml:space="preserve">also </w:t>
      </w:r>
      <w:r w:rsidR="00D72AAC">
        <w:t>suggested</w:t>
      </w:r>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knowledge</w:t>
      </w:r>
      <w:r w:rsidR="009109A2">
        <w:rPr>
          <w:vertAlign w:val="superscript"/>
        </w:rPr>
        <w:t>3</w:t>
      </w:r>
      <w:r w:rsidR="002C11C7">
        <w:rPr>
          <w:vertAlign w:val="superscript"/>
        </w:rPr>
        <w:t>9</w:t>
      </w:r>
      <w:r w:rsidR="00492F62">
        <w:t xml:space="preserve">. </w:t>
      </w:r>
      <w:r w:rsidR="00610584">
        <w:t>Information ‘distortion’ was found to affect novice clinicians more</w:t>
      </w:r>
      <w:r w:rsidR="00610584">
        <w:rPr>
          <w:vertAlign w:val="superscript"/>
        </w:rPr>
        <w:t>38</w:t>
      </w:r>
      <w:r w:rsidR="00610584">
        <w:t xml:space="preserve"> and lower knowledge was found to be related to higher susceptibility to irrelevant, distracting features of a patient</w:t>
      </w:r>
      <w:r w:rsidR="00610584">
        <w:rPr>
          <w:vertAlign w:val="superscript"/>
        </w:rPr>
        <w:t xml:space="preserve">40, </w:t>
      </w:r>
      <w:r w:rsidR="00492F62">
        <w:t xml:space="preserve">However, the </w:t>
      </w:r>
      <w:commentRangeStart w:id="89"/>
      <w:r w:rsidR="00492F62">
        <w:t xml:space="preserve">latter study </w:t>
      </w:r>
      <w:commentRangeEnd w:id="89"/>
      <w:r w:rsidR="00610584">
        <w:t xml:space="preserve">from </w:t>
      </w:r>
      <w:proofErr w:type="spellStart"/>
      <w:r w:rsidR="00610584">
        <w:t>Mamede</w:t>
      </w:r>
      <w:proofErr w:type="spellEnd"/>
      <w:r w:rsidR="00610584">
        <w:t xml:space="preserve"> et al </w:t>
      </w:r>
      <w:r w:rsidR="00D72AAC">
        <w:rPr>
          <w:rStyle w:val="CommentReference"/>
        </w:rPr>
        <w:commentReference w:id="89"/>
      </w:r>
      <w:r w:rsidR="00610584">
        <w:t xml:space="preserve">(2024) </w:t>
      </w:r>
      <w:r w:rsidR="00492F62">
        <w:t>found that medical knowledge</w:t>
      </w:r>
      <w:r w:rsidR="00610584">
        <w:t xml:space="preserve"> on the part of resident physicians</w:t>
      </w:r>
      <w:r w:rsidR="00492F62">
        <w:t xml:space="preserve"> was not directly associated with </w:t>
      </w:r>
      <w:r>
        <w:t>calibration</w:t>
      </w:r>
      <w:r w:rsidR="00492F62">
        <w:t xml:space="preserve">.  </w:t>
      </w:r>
    </w:p>
    <w:p w14:paraId="65F381D8" w14:textId="77777777" w:rsidR="00610584" w:rsidRDefault="00610584" w:rsidP="00C44BB9">
      <w:pPr>
        <w:rPr>
          <w:ins w:id="90" w:author="Nicholas Yeung" w:date="2024-06-20T10:34:00Z"/>
        </w:rPr>
      </w:pPr>
    </w:p>
    <w:p w14:paraId="79DA21FE" w14:textId="310D9EE8" w:rsidR="00C44BB9" w:rsidRPr="00800160" w:rsidRDefault="00D72AAC">
      <w:pPr>
        <w:rPr>
          <w:i/>
          <w:iCs/>
        </w:rPr>
      </w:pPr>
      <w:r w:rsidRPr="00800160">
        <w:rPr>
          <w:i/>
          <w:iCs/>
        </w:rPr>
        <w:t xml:space="preserve">The </w:t>
      </w:r>
      <w:r w:rsidR="00800160" w:rsidRPr="00800160">
        <w:rPr>
          <w:i/>
          <w:iCs/>
        </w:rPr>
        <w:t>I</w:t>
      </w:r>
      <w:r w:rsidRPr="00800160">
        <w:rPr>
          <w:i/>
          <w:iCs/>
        </w:rPr>
        <w:t xml:space="preserve">mpact of </w:t>
      </w:r>
      <w:r w:rsidR="00800160" w:rsidRPr="00800160">
        <w:rPr>
          <w:i/>
          <w:iCs/>
        </w:rPr>
        <w:t>C</w:t>
      </w:r>
      <w:r w:rsidRPr="00800160">
        <w:rPr>
          <w:i/>
          <w:iCs/>
        </w:rPr>
        <w:t xml:space="preserve">ontextual </w:t>
      </w:r>
      <w:r w:rsidR="00800160" w:rsidRPr="00800160">
        <w:rPr>
          <w:i/>
          <w:iCs/>
        </w:rPr>
        <w:t>F</w:t>
      </w:r>
      <w:r w:rsidRPr="00800160">
        <w:rPr>
          <w:i/>
          <w:iCs/>
        </w:rPr>
        <w:t xml:space="preserve">actors on </w:t>
      </w:r>
      <w:r w:rsidR="00800160" w:rsidRPr="00800160">
        <w:rPr>
          <w:i/>
          <w:iCs/>
        </w:rPr>
        <w:t>C</w:t>
      </w:r>
      <w:r w:rsidRPr="00800160">
        <w:rPr>
          <w:i/>
          <w:iCs/>
        </w:rPr>
        <w:t>alibration</w:t>
      </w:r>
    </w:p>
    <w:p w14:paraId="21CBDE4E" w14:textId="77777777" w:rsidR="00610584" w:rsidRPr="003E0D84" w:rsidRDefault="00610584">
      <w:pPr>
        <w:rPr>
          <w:u w:val="single"/>
        </w:rPr>
      </w:pPr>
    </w:p>
    <w:p w14:paraId="7A6A8EE2" w14:textId="6AC0E5AC" w:rsidR="00E65754" w:rsidRDefault="00E65754">
      <w:r>
        <w:rPr>
          <w:lang w:bidi="hi-IN"/>
        </w:rPr>
        <w:t xml:space="preserve">The second major theme </w:t>
      </w:r>
      <w:r w:rsidR="00684A88">
        <w:rPr>
          <w:lang w:bidi="hi-IN"/>
        </w:rPr>
        <w:t>relates to</w:t>
      </w:r>
      <w:r>
        <w:rPr>
          <w:lang w:bidi="hi-IN"/>
        </w:rPr>
        <w:t xml:space="preserve"> contextual and environmental factors. </w:t>
      </w:r>
      <w:r w:rsidR="00474607">
        <w:t>Studies have found that calibration is affect</w:t>
      </w:r>
      <w:r w:rsidR="002E2057">
        <w:t xml:space="preserve">ed </w:t>
      </w:r>
      <w:r w:rsidR="00474607">
        <w:t>by the complexity or difficulty of the presented case</w:t>
      </w:r>
      <w:r w:rsidR="000A2354">
        <w:rPr>
          <w:vertAlign w:val="superscript"/>
        </w:rPr>
        <w:t>4</w:t>
      </w:r>
      <w:r w:rsidR="002C11C7">
        <w:rPr>
          <w:vertAlign w:val="superscript"/>
        </w:rPr>
        <w:t>1</w:t>
      </w:r>
      <w:r w:rsidR="000A2354">
        <w:rPr>
          <w:vertAlign w:val="superscript"/>
        </w:rPr>
        <w:t>-4</w:t>
      </w:r>
      <w:r w:rsidR="002C11C7">
        <w:rPr>
          <w:vertAlign w:val="superscript"/>
        </w:rPr>
        <w:t>3</w:t>
      </w:r>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r w:rsidR="0064320C" w:rsidRPr="00610584">
        <w:rPr>
          <w:vertAlign w:val="superscript"/>
        </w:rPr>
        <w:t>41</w:t>
      </w:r>
      <w:commentRangeStart w:id="91"/>
      <w:r w:rsidR="00EC555F">
        <w:t>.</w:t>
      </w:r>
      <w:commentRangeEnd w:id="91"/>
      <w:r w:rsidR="003B5249">
        <w:rPr>
          <w:rStyle w:val="CommentReference"/>
        </w:rPr>
        <w:commentReference w:id="91"/>
      </w:r>
      <w:r w:rsidR="00EC555F">
        <w:t xml:space="preserve"> In past studies, complexity is manipulated by either presenting patient</w:t>
      </w:r>
      <w:r w:rsidR="00474607">
        <w:t xml:space="preserve"> </w:t>
      </w:r>
      <w:r w:rsidR="00EC555F">
        <w:t>cases with more comorbid conditions</w:t>
      </w:r>
      <w:r w:rsidR="00F36703">
        <w:rPr>
          <w:vertAlign w:val="superscript"/>
        </w:rPr>
        <w:t>4</w:t>
      </w:r>
      <w:r w:rsidR="002C11C7">
        <w:rPr>
          <w:vertAlign w:val="superscript"/>
        </w:rPr>
        <w:t>2</w:t>
      </w:r>
      <w:r w:rsidR="00EC555F">
        <w:t xml:space="preserve"> or by showing conflicting information about the patient to indicate multiple possible conditions</w:t>
      </w:r>
      <w:r w:rsidR="00F36703">
        <w:rPr>
          <w:vertAlign w:val="superscript"/>
        </w:rPr>
        <w:t>3</w:t>
      </w:r>
      <w:r w:rsidR="002C11C7">
        <w:rPr>
          <w:vertAlign w:val="superscript"/>
        </w:rPr>
        <w:t>4</w:t>
      </w:r>
      <w:r w:rsidR="00EC555F">
        <w:t xml:space="preserve">. </w:t>
      </w:r>
      <w:r w:rsidR="003E01B6">
        <w:t xml:space="preserve">Calibration </w:t>
      </w:r>
      <w:r w:rsidR="0014377B">
        <w:t>can</w:t>
      </w:r>
      <w:r w:rsidR="003E01B6">
        <w:t xml:space="preserve"> be improved by the presence of feedback during a training period</w:t>
      </w:r>
      <w:r w:rsidR="00087E58">
        <w:rPr>
          <w:vertAlign w:val="superscript"/>
        </w:rPr>
        <w:t>4</w:t>
      </w:r>
      <w:r w:rsidR="002C11C7">
        <w:rPr>
          <w:vertAlign w:val="superscript"/>
        </w:rPr>
        <w:t>4</w:t>
      </w:r>
      <w:r w:rsidR="00087E58">
        <w:rPr>
          <w:vertAlign w:val="superscript"/>
        </w:rPr>
        <w:t>,4</w:t>
      </w:r>
      <w:r w:rsidR="002C11C7">
        <w:rPr>
          <w:vertAlign w:val="superscript"/>
        </w:rPr>
        <w:t>5</w:t>
      </w:r>
      <w:r w:rsidR="003E01B6">
        <w:t>.</w:t>
      </w:r>
      <w:r>
        <w:t xml:space="preserve"> </w:t>
      </w:r>
    </w:p>
    <w:p w14:paraId="277949C7" w14:textId="77777777" w:rsidR="00E65754" w:rsidRDefault="00E65754"/>
    <w:p w14:paraId="586B688E" w14:textId="6A6633E3" w:rsidR="00FC0869" w:rsidRDefault="00FC0869">
      <w:r>
        <w:t xml:space="preserve">Contextual factors that pertain to the situated medical environment can also affect </w:t>
      </w:r>
      <w:r w:rsidR="0099611F">
        <w:t xml:space="preserve">overall levels of </w:t>
      </w:r>
      <w:r>
        <w:t>confidence</w:t>
      </w:r>
      <w:r w:rsidR="00E65754">
        <w:t xml:space="preserve"> </w:t>
      </w:r>
      <w:r w:rsidR="00AB30BD">
        <w:t>(rather than calibration)</w:t>
      </w:r>
      <w:r w:rsidR="002A34D9">
        <w:t xml:space="preserve">, as found </w:t>
      </w:r>
      <w:r w:rsidR="001B1A3D">
        <w:t>using</w:t>
      </w:r>
      <w:r w:rsidR="002A34D9">
        <w:t xml:space="preserve"> naturalistic paradigms</w:t>
      </w:r>
      <w:r>
        <w:t xml:space="preserve">. For example, clinicians may be constantly interrupted </w:t>
      </w:r>
      <w:r w:rsidR="00EA4C91">
        <w:t xml:space="preserve">by </w:t>
      </w:r>
      <w:r>
        <w:t>other tasks</w:t>
      </w:r>
      <w:r w:rsidR="005C5C4C">
        <w:rPr>
          <w:vertAlign w:val="superscript"/>
        </w:rPr>
        <w:t>4</w:t>
      </w:r>
      <w:r w:rsidR="002C11C7">
        <w:rPr>
          <w:vertAlign w:val="superscript"/>
        </w:rPr>
        <w:t>6</w:t>
      </w:r>
      <w:r>
        <w:t>, especially</w:t>
      </w:r>
      <w:r w:rsidR="002E2057">
        <w:t xml:space="preserve"> </w:t>
      </w:r>
      <w:r>
        <w:t>during busier shifts where they have to manage more patients</w:t>
      </w:r>
      <w:r w:rsidR="005C5C4C">
        <w:rPr>
          <w:vertAlign w:val="superscript"/>
        </w:rPr>
        <w:t>4</w:t>
      </w:r>
      <w:r w:rsidR="002C11C7">
        <w:rPr>
          <w:vertAlign w:val="superscript"/>
        </w:rPr>
        <w:t>7</w:t>
      </w:r>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handover</w:t>
      </w:r>
      <w:r w:rsidR="006910D0">
        <w:t>s</w:t>
      </w:r>
      <w:r w:rsidR="005C5C4C">
        <w:rPr>
          <w:vertAlign w:val="superscript"/>
        </w:rPr>
        <w:t>4</w:t>
      </w:r>
      <w:r w:rsidR="002C11C7">
        <w:rPr>
          <w:vertAlign w:val="superscript"/>
        </w:rPr>
        <w:t>8</w:t>
      </w:r>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 xml:space="preserve">the effect of contextual factors on </w:t>
      </w:r>
      <w:r w:rsidR="00850F46">
        <w:t xml:space="preserve">confidence </w:t>
      </w:r>
      <w:r w:rsidR="009345AF">
        <w:t>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w:t>
      </w:r>
      <w:r w:rsidR="005E0C2A">
        <w:t>do not yet have a ground truth of the patient’s condition</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6438C77D" w14:textId="77777777" w:rsidR="00556FCB" w:rsidRDefault="00556FCB"/>
    <w:p w14:paraId="08E90ADF" w14:textId="4321CBFC" w:rsidR="007F69AD" w:rsidRDefault="00556FCB" w:rsidP="007F69AD">
      <w:pPr>
        <w:rPr>
          <w:ins w:id="92" w:author="Nicholas Yeung" w:date="2024-08-22T11:09:00Z"/>
        </w:rPr>
      </w:pPr>
      <w:r>
        <w:t>___________________________________________________________________________</w:t>
      </w:r>
    </w:p>
    <w:p w14:paraId="54830A24" w14:textId="4228F5F9" w:rsidR="00164C7C" w:rsidRDefault="00164C7C"/>
    <w:p w14:paraId="40F2A1B4" w14:textId="599F5B1A" w:rsidR="008E1B63" w:rsidRDefault="008E1B63" w:rsidP="008E1B63">
      <w:pPr>
        <w:rPr>
          <w:b/>
          <w:bCs/>
        </w:rPr>
      </w:pPr>
      <w:commentRangeStart w:id="93"/>
      <w:commentRangeStart w:id="94"/>
      <w:r w:rsidRPr="00164C7C">
        <w:rPr>
          <w:b/>
          <w:bCs/>
        </w:rPr>
        <w:t xml:space="preserve">BOX 3: Papers </w:t>
      </w:r>
      <w:commentRangeEnd w:id="93"/>
      <w:r w:rsidR="00B97D13">
        <w:rPr>
          <w:rStyle w:val="CommentReference"/>
        </w:rPr>
        <w:commentReference w:id="93"/>
      </w:r>
      <w:commentRangeEnd w:id="94"/>
      <w:r w:rsidR="00AB30BD">
        <w:rPr>
          <w:rStyle w:val="CommentReference"/>
        </w:rPr>
        <w:commentReference w:id="94"/>
      </w:r>
      <w:r w:rsidRPr="00164C7C">
        <w:rPr>
          <w:b/>
          <w:bCs/>
        </w:rPr>
        <w:t xml:space="preserve">on Imaging and </w:t>
      </w:r>
      <w:r w:rsidR="00E95694">
        <w:rPr>
          <w:b/>
          <w:bCs/>
        </w:rPr>
        <w:t>Decision Support Systems</w:t>
      </w:r>
    </w:p>
    <w:p w14:paraId="37323F5F" w14:textId="77777777" w:rsidR="008E1B63" w:rsidRDefault="008E1B63" w:rsidP="008E1B63">
      <w:pPr>
        <w:rPr>
          <w:b/>
          <w:bCs/>
        </w:rPr>
      </w:pPr>
    </w:p>
    <w:p w14:paraId="1DB5F635" w14:textId="05BDC01F" w:rsidR="008E1B63" w:rsidRDefault="00EA4C91" w:rsidP="008E1B63">
      <w:commentRangeStart w:id="95"/>
      <w:r>
        <w:t>A</w:t>
      </w:r>
      <w:r w:rsidR="008E1B63">
        <w:t xml:space="preserve"> subset </w:t>
      </w:r>
      <w:commentRangeEnd w:id="95"/>
      <w:r w:rsidR="00860C00">
        <w:rPr>
          <w:rStyle w:val="CommentReference"/>
        </w:rPr>
        <w:commentReference w:id="95"/>
      </w:r>
      <w:r w:rsidR="008E1B63">
        <w:t>of papers f</w:t>
      </w:r>
      <w:r w:rsidR="00D72AAC">
        <w:t>ound</w:t>
      </w:r>
      <w:r w:rsidR="008E1B63">
        <w:t xml:space="preserve"> </w:t>
      </w:r>
      <w:r w:rsidR="00610584">
        <w:t xml:space="preserve">evidence for </w:t>
      </w:r>
      <w:r w:rsidR="008E1B63">
        <w:t xml:space="preserve">an increase in confidence when providing clinicians with specialised imaging for a patient </w:t>
      </w:r>
      <w:r w:rsidR="00D72AAC">
        <w:t>to assist</w:t>
      </w:r>
      <w:r w:rsidR="008E1B63">
        <w:t xml:space="preserve"> diagnoses, be they MRI scans</w:t>
      </w:r>
      <w:r w:rsidR="008D02B8">
        <w:rPr>
          <w:vertAlign w:val="superscript"/>
        </w:rPr>
        <w:t>4</w:t>
      </w:r>
      <w:r w:rsidR="002C11C7">
        <w:rPr>
          <w:vertAlign w:val="superscript"/>
        </w:rPr>
        <w:t>9</w:t>
      </w:r>
      <w:r w:rsidR="008E1B63" w:rsidRPr="00136332">
        <w:rPr>
          <w:vertAlign w:val="superscript"/>
        </w:rPr>
        <w:t>-</w:t>
      </w:r>
      <w:r w:rsidR="002C11C7">
        <w:rPr>
          <w:vertAlign w:val="superscript"/>
        </w:rPr>
        <w:t>50</w:t>
      </w:r>
      <w:r w:rsidR="008E1B63">
        <w:t>, CT scans</w:t>
      </w:r>
      <w:r w:rsidR="008D02B8">
        <w:rPr>
          <w:vertAlign w:val="superscript"/>
        </w:rPr>
        <w:t>5</w:t>
      </w:r>
      <w:r w:rsidR="002C11C7">
        <w:rPr>
          <w:vertAlign w:val="superscript"/>
        </w:rPr>
        <w:t>1</w:t>
      </w:r>
      <w:r w:rsidR="008E1B63">
        <w:t>, evacuation proctography</w:t>
      </w:r>
      <w:r w:rsidR="008D02B8">
        <w:rPr>
          <w:vertAlign w:val="superscript"/>
        </w:rPr>
        <w:t>5</w:t>
      </w:r>
      <w:r w:rsidR="002C11C7">
        <w:rPr>
          <w:vertAlign w:val="superscript"/>
        </w:rPr>
        <w:t>2</w:t>
      </w:r>
      <w:r w:rsidR="008E1B63">
        <w:t xml:space="preserve"> or photos of wounds</w:t>
      </w:r>
      <w:r w:rsidR="008D02B8">
        <w:rPr>
          <w:vertAlign w:val="superscript"/>
        </w:rPr>
        <w:t>5</w:t>
      </w:r>
      <w:r w:rsidR="002C11C7">
        <w:rPr>
          <w:vertAlign w:val="superscript"/>
        </w:rPr>
        <w:t>3</w:t>
      </w:r>
      <w:r w:rsidR="008E1B63">
        <w:t xml:space="preserve">. </w:t>
      </w:r>
      <w:r w:rsidR="004D7594">
        <w:t>A</w:t>
      </w:r>
      <w:r w:rsidR="008E1B63">
        <w:t>nother subset of papers use</w:t>
      </w:r>
      <w:r w:rsidR="00D72AAC">
        <w:t>d</w:t>
      </w:r>
      <w:r w:rsidR="008E1B63">
        <w:t xml:space="preserve"> various forms of computer-aided decision support systems with the goal of </w:t>
      </w:r>
      <w:r w:rsidR="00611041">
        <w:t xml:space="preserve">increasing </w:t>
      </w:r>
      <w:r w:rsidR="008E1B63">
        <w:t>confidence</w:t>
      </w:r>
      <w:r w:rsidR="008D02B8">
        <w:rPr>
          <w:vertAlign w:val="superscript"/>
        </w:rPr>
        <w:t>5</w:t>
      </w:r>
      <w:r w:rsidR="002C11C7">
        <w:rPr>
          <w:vertAlign w:val="superscript"/>
        </w:rPr>
        <w:t>4</w:t>
      </w:r>
      <w:r w:rsidR="008E1B63" w:rsidRPr="0080278F">
        <w:rPr>
          <w:vertAlign w:val="superscript"/>
        </w:rPr>
        <w:t>-</w:t>
      </w:r>
      <w:r w:rsidR="008D02B8">
        <w:rPr>
          <w:vertAlign w:val="superscript"/>
        </w:rPr>
        <w:t>5</w:t>
      </w:r>
      <w:r w:rsidR="002C11C7">
        <w:rPr>
          <w:vertAlign w:val="superscript"/>
        </w:rPr>
        <w:t>7</w:t>
      </w:r>
      <w:r w:rsidR="008E1B63">
        <w:t>.</w:t>
      </w:r>
      <w:r w:rsidR="00E95694">
        <w:t xml:space="preserve"> Hillson, </w:t>
      </w:r>
      <w:proofErr w:type="spellStart"/>
      <w:r w:rsidR="00E95694">
        <w:t>Conelly</w:t>
      </w:r>
      <w:proofErr w:type="spellEnd"/>
      <w:r w:rsidR="00E95694">
        <w:t xml:space="preserve"> &amp; Liu (1995) found that the adoption of diagnoses that were recommended by a computer-aided decision support system was not associated with an increase in confidence. Neugebauer, Ebert &amp; </w:t>
      </w:r>
      <w:proofErr w:type="spellStart"/>
      <w:r w:rsidR="00E95694">
        <w:t>Vogelmann</w:t>
      </w:r>
      <w:proofErr w:type="spellEnd"/>
      <w:r w:rsidR="00E95694">
        <w:t xml:space="preserve"> (2020) did find evidence for such an association</w:t>
      </w:r>
      <w:r w:rsidR="00270D76">
        <w:t>,</w:t>
      </w:r>
      <w:r w:rsidR="00E95694">
        <w:t xml:space="preserve"> however, </w:t>
      </w:r>
      <w:r w:rsidR="00270D76">
        <w:t>with</w:t>
      </w:r>
      <w:r w:rsidR="00E95694">
        <w:t xml:space="preserve"> use of decision support </w:t>
      </w:r>
      <w:r w:rsidR="00270D76">
        <w:t>leading to</w:t>
      </w:r>
      <w:r w:rsidR="00E95694">
        <w:t xml:space="preserve"> both increased confidence and increase</w:t>
      </w:r>
      <w:r w:rsidR="00270D76">
        <w:t>d</w:t>
      </w:r>
      <w:r w:rsidR="00E95694">
        <w:t xml:space="preserve"> diagnostic accuracy when compared to diagnoses made without using the system. On the other hand, both Berner &amp; </w:t>
      </w:r>
      <w:proofErr w:type="spellStart"/>
      <w:r w:rsidR="00E95694">
        <w:t>Maisiak</w:t>
      </w:r>
      <w:proofErr w:type="spellEnd"/>
      <w:r w:rsidR="00E95694">
        <w:t xml:space="preserve"> (1999) and </w:t>
      </w:r>
      <w:proofErr w:type="spellStart"/>
      <w:r w:rsidR="00E95694">
        <w:t>Dreiseitl</w:t>
      </w:r>
      <w:proofErr w:type="spellEnd"/>
      <w:r w:rsidR="00E95694">
        <w:t xml:space="preserve"> &amp; Binder (2005) found that usage of decision support recommendations were associated with lower confidence when compared with decisions in which such recommendations were not utilised. </w:t>
      </w:r>
      <w:commentRangeStart w:id="96"/>
      <w:r w:rsidR="008E1B63">
        <w:t xml:space="preserve"> </w:t>
      </w:r>
      <w:commentRangeEnd w:id="96"/>
      <w:r w:rsidR="00860C00">
        <w:rPr>
          <w:rStyle w:val="CommentReference"/>
        </w:rPr>
        <w:commentReference w:id="96"/>
      </w:r>
      <w:r w:rsidR="00E95694">
        <w:t>Taken as a whole, whilst useful imaging increases confidence when available to clinicians, the efficacy of decision support systems at increasing confidence is likely dependent on other factors that require future work to elucidate.</w:t>
      </w:r>
    </w:p>
    <w:p w14:paraId="32DC4DB8" w14:textId="77777777" w:rsidR="00556FCB" w:rsidRDefault="00556FCB" w:rsidP="00556FCB">
      <w:r>
        <w:t>___________________________________________________________________________</w:t>
      </w:r>
    </w:p>
    <w:p w14:paraId="558FCDFE" w14:textId="77777777" w:rsidR="00E95694" w:rsidRDefault="00E95694" w:rsidP="008E1B63"/>
    <w:p w14:paraId="4E92722D" w14:textId="77777777" w:rsidR="003E01B6" w:rsidRDefault="003E01B6" w:rsidP="000B57AA">
      <w:pPr>
        <w:rPr>
          <w:u w:val="single"/>
        </w:rPr>
      </w:pPr>
    </w:p>
    <w:p w14:paraId="4CEBD7DF" w14:textId="46E55648" w:rsidR="000B57AA" w:rsidRPr="00F0077F" w:rsidRDefault="00C2407D">
      <w:pPr>
        <w:rPr>
          <w:i/>
          <w:iCs/>
        </w:rPr>
      </w:pPr>
      <w:r w:rsidRPr="00F0077F">
        <w:rPr>
          <w:i/>
          <w:iCs/>
        </w:rPr>
        <w:t>Interventions at the Point of Generating Differentials</w:t>
      </w:r>
    </w:p>
    <w:p w14:paraId="22C26728" w14:textId="6333033C" w:rsidR="000B57AA" w:rsidRDefault="000B57AA">
      <w:pPr>
        <w:rPr>
          <w:b/>
          <w:bCs/>
          <w:sz w:val="28"/>
          <w:szCs w:val="28"/>
        </w:rPr>
      </w:pPr>
    </w:p>
    <w:p w14:paraId="2277992D" w14:textId="7E18559A"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r w:rsidR="00A1154A">
        <w:t xml:space="preserve">This work is applicable, </w:t>
      </w:r>
      <w:r>
        <w:t>for instance</w:t>
      </w:r>
      <w:r w:rsidR="00A1154A">
        <w:t>, to understanding how</w:t>
      </w:r>
      <w:r>
        <w:t xml:space="preserve"> a clinician transition</w:t>
      </w:r>
      <w:r w:rsidR="00A1154A">
        <w:t>s</w:t>
      </w:r>
      <w:r>
        <w:t xml:space="preserve"> care </w:t>
      </w:r>
      <w:r w:rsidR="00576E39">
        <w:t>of</w:t>
      </w:r>
      <w:r>
        <w:t xml:space="preserve"> a patient to another clinician</w:t>
      </w:r>
      <w:r w:rsidR="00576E39">
        <w:t xml:space="preserve"> and</w:t>
      </w:r>
      <w:r w:rsidR="00795723">
        <w:t xml:space="preserve"> </w:t>
      </w:r>
      <w:r>
        <w:t>giv</w:t>
      </w:r>
      <w:r w:rsidR="00B066C3">
        <w:t>es</w:t>
      </w:r>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w:t>
      </w:r>
      <w:commentRangeStart w:id="97"/>
      <w:commentRangeStart w:id="98"/>
      <w:r w:rsidR="0070460D">
        <w:t>.</w:t>
      </w:r>
      <w:commentRangeEnd w:id="97"/>
      <w:r w:rsidR="00860C00">
        <w:rPr>
          <w:rStyle w:val="CommentReference"/>
        </w:rPr>
        <w:commentReference w:id="97"/>
      </w:r>
      <w:commentRangeEnd w:id="98"/>
      <w:r w:rsidR="009D6B0D">
        <w:rPr>
          <w:rStyle w:val="CommentReference"/>
        </w:rPr>
        <w:commentReference w:id="98"/>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r w:rsidR="0070460D">
        <w:t>them</w:t>
      </w:r>
      <w:r w:rsidR="007878A6" w:rsidRPr="007878A6">
        <w:rPr>
          <w:vertAlign w:val="superscript"/>
        </w:rPr>
        <w:t>5</w:t>
      </w:r>
      <w:r w:rsidR="002C11C7">
        <w:rPr>
          <w:vertAlign w:val="superscript"/>
        </w:rPr>
        <w:t>8</w:t>
      </w:r>
      <w:r w:rsidR="007878A6" w:rsidRPr="007878A6">
        <w:rPr>
          <w:vertAlign w:val="superscript"/>
        </w:rPr>
        <w:t>-5</w:t>
      </w:r>
      <w:r w:rsidR="002C11C7">
        <w:rPr>
          <w:vertAlign w:val="superscript"/>
        </w:rPr>
        <w:t>9</w:t>
      </w:r>
      <w:r w:rsidR="0070460D">
        <w:t xml:space="preserve">. This also affects the breadth of differentials considered, with fewer differentials considered when provided </w:t>
      </w:r>
      <w:r w:rsidR="00394622">
        <w:t xml:space="preserve">with early </w:t>
      </w:r>
      <w:r w:rsidR="0070460D">
        <w:t>suggestions</w:t>
      </w:r>
      <w:r w:rsidR="002C11C7">
        <w:rPr>
          <w:vertAlign w:val="superscript"/>
        </w:rPr>
        <w:t>60</w:t>
      </w:r>
      <w:r w:rsidR="0070460D">
        <w:t xml:space="preserve"> and an underweighting of differentials if they were considered </w:t>
      </w:r>
      <w:r w:rsidR="00394622">
        <w:t>later</w:t>
      </w:r>
      <w:r w:rsidR="0070460D">
        <w:t xml:space="preserve"> in the diagnostic process</w:t>
      </w:r>
      <w:r w:rsidR="009F4783">
        <w:rPr>
          <w:vertAlign w:val="superscript"/>
        </w:rPr>
        <w:t>6</w:t>
      </w:r>
      <w:r w:rsidR="002C11C7">
        <w:rPr>
          <w:vertAlign w:val="superscript"/>
        </w:rPr>
        <w:t>1</w:t>
      </w:r>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calibration</w:t>
      </w:r>
      <w:r w:rsidR="009F4783">
        <w:rPr>
          <w:vertAlign w:val="superscript"/>
        </w:rPr>
        <w:t>6</w:t>
      </w:r>
      <w:r w:rsidR="002C11C7">
        <w:rPr>
          <w:vertAlign w:val="superscript"/>
        </w:rPr>
        <w:t>2</w:t>
      </w:r>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accuracy</w:t>
      </w:r>
      <w:r w:rsidR="002C11C7">
        <w:rPr>
          <w:vertAlign w:val="superscript"/>
        </w:rPr>
        <w:t>63</w:t>
      </w:r>
      <w:r w:rsidR="0070460D">
        <w:t xml:space="preserve">. These interventions seem to </w:t>
      </w:r>
      <w:r w:rsidR="00CA3AED">
        <w:t xml:space="preserve">require </w:t>
      </w:r>
      <w:r w:rsidR="0070460D">
        <w:t xml:space="preserve">explicit </w:t>
      </w:r>
      <w:r w:rsidR="00A84B4D">
        <w:t>instructions</w:t>
      </w:r>
      <w:r w:rsidR="00CA3AED">
        <w:t>: S</w:t>
      </w:r>
      <w:r w:rsidR="0070460D">
        <w:t>imply asking clinicians to reflect on their decision without guidance</w:t>
      </w:r>
      <w:r w:rsidR="009F4783">
        <w:rPr>
          <w:vertAlign w:val="superscript"/>
        </w:rPr>
        <w:t>6</w:t>
      </w:r>
      <w:r w:rsidR="002C11C7">
        <w:rPr>
          <w:vertAlign w:val="superscript"/>
        </w:rPr>
        <w:t>4</w:t>
      </w:r>
      <w:r w:rsidR="009F4783">
        <w:rPr>
          <w:vertAlign w:val="superscript"/>
        </w:rPr>
        <w:t>,6</w:t>
      </w:r>
      <w:r w:rsidR="002C11C7">
        <w:rPr>
          <w:vertAlign w:val="superscript"/>
        </w:rPr>
        <w:t>5</w:t>
      </w:r>
      <w:r w:rsidR="0070460D">
        <w:t xml:space="preserve"> </w:t>
      </w:r>
      <w:r w:rsidR="00375604">
        <w:t>or participate in an educational</w:t>
      </w:r>
      <w:r w:rsidR="00A669ED">
        <w:t xml:space="preserve"> training</w:t>
      </w:r>
      <w:r w:rsidR="00375604">
        <w:t xml:space="preserve"> course</w:t>
      </w:r>
      <w:r w:rsidR="009F4783">
        <w:rPr>
          <w:vertAlign w:val="superscript"/>
        </w:rPr>
        <w:t>6</w:t>
      </w:r>
      <w:r w:rsidR="002C11C7">
        <w:rPr>
          <w:vertAlign w:val="superscript"/>
        </w:rPr>
        <w:t>6</w:t>
      </w:r>
      <w:r w:rsidR="003511F9" w:rsidRPr="003511F9">
        <w:rPr>
          <w:vertAlign w:val="superscript"/>
        </w:rPr>
        <w:t>-</w:t>
      </w:r>
      <w:r w:rsidR="009F4783">
        <w:rPr>
          <w:vertAlign w:val="superscript"/>
        </w:rPr>
        <w:t>6</w:t>
      </w:r>
      <w:r w:rsidR="002C11C7">
        <w:rPr>
          <w:vertAlign w:val="superscript"/>
        </w:rPr>
        <w:t>7</w:t>
      </w:r>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3E8B164B" w14:textId="4CAC5343" w:rsidR="00E65754" w:rsidRDefault="004C6FB8">
      <w:r>
        <w:t>S</w:t>
      </w:r>
      <w:r w:rsidR="00492F62">
        <w:t>tudies</w:t>
      </w:r>
      <w:r>
        <w:t xml:space="preserve"> have </w:t>
      </w:r>
      <w:r w:rsidR="0008705F">
        <w:t xml:space="preserve">also </w:t>
      </w:r>
      <w:r>
        <w:t>investigated how confidence is affected by</w:t>
      </w:r>
      <w:r w:rsidR="00492F62">
        <w:t xml:space="preserve"> the manner in which information </w:t>
      </w:r>
      <w:r>
        <w:t xml:space="preserve">is </w:t>
      </w:r>
      <w:r w:rsidR="00492F62">
        <w:t>presented to clinicians during the diagnostic process</w:t>
      </w:r>
      <w:commentRangeStart w:id="99"/>
      <w:r w:rsidR="00492F62">
        <w:t>.</w:t>
      </w:r>
      <w:commentRangeEnd w:id="99"/>
      <w:r>
        <w:rPr>
          <w:rStyle w:val="CommentReference"/>
        </w:rPr>
        <w:commentReference w:id="99"/>
      </w:r>
      <w:r w:rsidR="00492F62">
        <w:t xml:space="preserve"> </w:t>
      </w:r>
      <w:commentRangeStart w:id="100"/>
      <w:commentRangeStart w:id="101"/>
      <w:r w:rsidR="00492F62">
        <w:t xml:space="preserve">Higher confidence was found when clinicians were presented with </w:t>
      </w:r>
      <w:r w:rsidR="00F2375B">
        <w:t xml:space="preserve">additional </w:t>
      </w:r>
      <w:r w:rsidR="00492F62">
        <w:t>patient information</w:t>
      </w:r>
      <w:r w:rsidR="00F2375B">
        <w:t xml:space="preserve"> </w:t>
      </w:r>
      <w:r w:rsidR="002225D9">
        <w:t xml:space="preserve">even </w:t>
      </w:r>
      <w:r w:rsidR="00920C82">
        <w:t>when this</w:t>
      </w:r>
      <w:r w:rsidR="00F2375B">
        <w:t xml:space="preserve"> did not carry diagnostic value</w:t>
      </w:r>
      <w:r w:rsidR="00492F62" w:rsidRPr="00BD46F0">
        <w:rPr>
          <w:vertAlign w:val="superscript"/>
        </w:rPr>
        <w:t>6</w:t>
      </w:r>
      <w:r w:rsidR="002C11C7">
        <w:rPr>
          <w:vertAlign w:val="superscript"/>
        </w:rPr>
        <w:t>8</w:t>
      </w:r>
      <w:r w:rsidR="00492F62">
        <w:t xml:space="preserve"> </w:t>
      </w:r>
      <w:commentRangeEnd w:id="100"/>
      <w:r w:rsidR="00171C43">
        <w:rPr>
          <w:rStyle w:val="CommentReference"/>
        </w:rPr>
        <w:commentReference w:id="100"/>
      </w:r>
      <w:commentRangeEnd w:id="101"/>
      <w:r w:rsidR="00F2375B">
        <w:rPr>
          <w:rStyle w:val="CommentReference"/>
        </w:rPr>
        <w:commentReference w:id="101"/>
      </w:r>
      <w:r w:rsidR="00492F62">
        <w:t>and when given all available patient information rather than having to gather information themselves</w:t>
      </w:r>
      <w:r w:rsidR="00492F62" w:rsidRPr="00BD46F0">
        <w:rPr>
          <w:vertAlign w:val="superscript"/>
        </w:rPr>
        <w:t>6</w:t>
      </w:r>
      <w:r w:rsidR="002C11C7">
        <w:rPr>
          <w:vertAlign w:val="superscript"/>
        </w:rPr>
        <w:t>9</w:t>
      </w:r>
      <w:r w:rsidR="00492F62">
        <w:t xml:space="preserve">. </w:t>
      </w:r>
      <w:commentRangeStart w:id="102"/>
      <w:r w:rsidR="00492F62">
        <w:t>Clinicians were also found to be more confident</w:t>
      </w:r>
      <w:r w:rsidR="00F2375B">
        <w:t xml:space="preserve"> and more accurate</w:t>
      </w:r>
      <w:r w:rsidR="00492F62">
        <w:t xml:space="preserve"> when presented with an Electronic Health Record of the patient alongside other information</w:t>
      </w:r>
      <w:commentRangeEnd w:id="102"/>
      <w:r w:rsidR="00440668">
        <w:rPr>
          <w:rStyle w:val="CommentReference"/>
        </w:rPr>
        <w:commentReference w:id="102"/>
      </w:r>
      <w:r w:rsidR="002C11C7">
        <w:rPr>
          <w:vertAlign w:val="superscript"/>
        </w:rPr>
        <w:t>70</w:t>
      </w:r>
      <w:r w:rsidR="00492F62">
        <w:t xml:space="preserve"> and when presented with the patient history first rather than out of order</w:t>
      </w:r>
      <w:r w:rsidR="009F4783">
        <w:rPr>
          <w:vertAlign w:val="superscript"/>
        </w:rPr>
        <w:t>7</w:t>
      </w:r>
      <w:r w:rsidR="002C11C7">
        <w:rPr>
          <w:vertAlign w:val="superscript"/>
        </w:rPr>
        <w:t>1</w:t>
      </w:r>
      <w:r w:rsidR="007B2305">
        <w:t>. This</w:t>
      </w:r>
      <w:r w:rsidR="007D4369">
        <w:t xml:space="preserve"> finding</w:t>
      </w:r>
      <w:r w:rsidR="007B2305">
        <w:t xml:space="preserve"> indicates that </w:t>
      </w:r>
      <w:r w:rsidR="00492F62">
        <w:t xml:space="preserve">complete patient history available early on </w:t>
      </w:r>
      <w:r w:rsidR="007B2305">
        <w:t>has a positive impact on confidence</w:t>
      </w:r>
      <w:r w:rsidR="00492F62">
        <w:t xml:space="preserve">. </w:t>
      </w:r>
      <w:r w:rsidR="007B2305">
        <w:t>However, an</w:t>
      </w:r>
      <w:r w:rsidR="00492F62">
        <w:t xml:space="preserve"> erroneous patient history has also been found to cue both novice and experienced clinicians to incorrect diagnoses whilst confidence remained relatively high, resulting in overconfidence</w:t>
      </w:r>
      <w:r w:rsidR="009F4783">
        <w:rPr>
          <w:vertAlign w:val="superscript"/>
        </w:rPr>
        <w:t>7</w:t>
      </w:r>
      <w:r w:rsidR="002C11C7">
        <w:rPr>
          <w:vertAlign w:val="superscript"/>
        </w:rPr>
        <w:t>2</w:t>
      </w:r>
      <w:r w:rsidR="00492F62">
        <w:t xml:space="preserve">. </w:t>
      </w:r>
    </w:p>
    <w:p w14:paraId="65D61FC4" w14:textId="77777777" w:rsidR="00E769CD" w:rsidRDefault="00E769CD"/>
    <w:p w14:paraId="4402ED72" w14:textId="77777777" w:rsidR="00963C9E" w:rsidRPr="00F0077F" w:rsidRDefault="00963C9E" w:rsidP="00963C9E">
      <w:pPr>
        <w:rPr>
          <w:i/>
          <w:iCs/>
        </w:rPr>
      </w:pPr>
      <w:r w:rsidRPr="00F0077F">
        <w:rPr>
          <w:i/>
          <w:iCs/>
        </w:rPr>
        <w:t>Uses of Confidence</w:t>
      </w:r>
    </w:p>
    <w:p w14:paraId="3F5C1750" w14:textId="77777777" w:rsidR="00963C9E" w:rsidRDefault="00963C9E" w:rsidP="00963C9E">
      <w:pPr>
        <w:rPr>
          <w:u w:val="single"/>
        </w:rPr>
      </w:pPr>
    </w:p>
    <w:p w14:paraId="164FC914" w14:textId="6848DE8F" w:rsidR="00963C9E" w:rsidRDefault="00963C9E">
      <w:pPr>
        <w:rPr>
          <w:lang w:bidi="hi-IN"/>
        </w:rPr>
      </w:pPr>
      <w:r>
        <w:t xml:space="preserve">With more naturalistic studies, it is possible to isolate ways in which confidence </w:t>
      </w:r>
      <w:r w:rsidR="00C76D31">
        <w:t>is</w:t>
      </w:r>
      <w:r>
        <w:t xml:space="preserve"> utilised within the wider diagnostic process, especially </w:t>
      </w:r>
      <w:r w:rsidR="001A43C9">
        <w:t xml:space="preserve">where </w:t>
      </w:r>
      <w:r>
        <w:t>healthcare involves transition</w:t>
      </w:r>
      <w:r w:rsidR="00394622">
        <w:t>s</w:t>
      </w:r>
      <w:r>
        <w:t xml:space="preserve"> of care between multiple clinicians and departments. Past work has attempted to establish a link between confidence and further seeking of patient information and tests</w:t>
      </w:r>
      <w:r w:rsidR="00AE5E02">
        <w:t>,</w:t>
      </w:r>
      <w:r>
        <w:t xml:space="preserve"> with mixed results. </w:t>
      </w:r>
      <w:r w:rsidR="004A5716">
        <w:t xml:space="preserve">US </w:t>
      </w:r>
      <w:commentRangeStart w:id="103"/>
      <w:commentRangeStart w:id="104"/>
      <w:commentRangeStart w:id="105"/>
      <w:r w:rsidR="004A5716">
        <w:t>hospitalists</w:t>
      </w:r>
      <w:commentRangeEnd w:id="103"/>
      <w:r>
        <w:t xml:space="preserve"> </w:t>
      </w:r>
      <w:commentRangeEnd w:id="104"/>
      <w:r w:rsidR="00860C00">
        <w:rPr>
          <w:rStyle w:val="CommentReference"/>
        </w:rPr>
        <w:commentReference w:id="103"/>
      </w:r>
      <w:r w:rsidR="00AE5E02">
        <w:rPr>
          <w:rStyle w:val="CommentReference"/>
        </w:rPr>
        <w:commentReference w:id="104"/>
      </w:r>
      <w:commentRangeEnd w:id="105"/>
      <w:r w:rsidR="00AB30BD">
        <w:rPr>
          <w:rStyle w:val="CommentReference"/>
        </w:rPr>
        <w:commentReference w:id="105"/>
      </w:r>
      <w:r w:rsidR="000361DC">
        <w:t xml:space="preserve">(medical staff who provide care for patients specifically within US hospitals) </w:t>
      </w:r>
      <w:r>
        <w:t xml:space="preserve">with lower confidence were found to </w:t>
      </w:r>
      <w:commentRangeStart w:id="106"/>
      <w:r w:rsidR="00DE622F">
        <w:t>order</w:t>
      </w:r>
      <w:r>
        <w:t xml:space="preserve"> </w:t>
      </w:r>
      <w:commentRangeEnd w:id="106"/>
      <w:r w:rsidR="00AD705C">
        <w:rPr>
          <w:rStyle w:val="CommentReference"/>
        </w:rPr>
        <w:commentReference w:id="106"/>
      </w:r>
      <w:r>
        <w:t>more tests</w:t>
      </w:r>
      <w:r w:rsidR="006830AF">
        <w:rPr>
          <w:vertAlign w:val="superscript"/>
        </w:rPr>
        <w:t>4</w:t>
      </w:r>
      <w:r w:rsidR="002C11C7">
        <w:rPr>
          <w:vertAlign w:val="superscript"/>
        </w:rPr>
        <w:t>7</w:t>
      </w:r>
      <w:r>
        <w:t xml:space="preserve"> whilst</w:t>
      </w:r>
      <w:r w:rsidR="000361DC">
        <w:t xml:space="preserve"> </w:t>
      </w:r>
      <w:commentRangeStart w:id="107"/>
      <w:commentRangeStart w:id="108"/>
      <w:r>
        <w:t>pathologists</w:t>
      </w:r>
      <w:r w:rsidR="000361DC">
        <w:t xml:space="preserve"> who were better calibrated</w:t>
      </w:r>
      <w:r>
        <w:t xml:space="preserve"> </w:t>
      </w:r>
      <w:commentRangeEnd w:id="107"/>
      <w:commentRangeEnd w:id="108"/>
      <w:r w:rsidR="00860C00">
        <w:rPr>
          <w:rStyle w:val="CommentReference"/>
        </w:rPr>
        <w:commentReference w:id="107"/>
      </w:r>
      <w:r w:rsidR="007D4E69">
        <w:rPr>
          <w:rStyle w:val="CommentReference"/>
        </w:rPr>
        <w:commentReference w:id="108"/>
      </w:r>
      <w:r>
        <w:t>(i.e.</w:t>
      </w:r>
      <w:r w:rsidR="007D4E69">
        <w:t>,</w:t>
      </w:r>
      <w:r>
        <w:t xml:space="preserve"> who tended to report confidence judgements that were closer to their true accuracy) were found to be more likely to request further tests when they were unsure</w:t>
      </w:r>
      <w:r w:rsidR="006830AF">
        <w:rPr>
          <w:vertAlign w:val="superscript"/>
        </w:rPr>
        <w:t>3</w:t>
      </w:r>
      <w:r w:rsidR="002C11C7">
        <w:rPr>
          <w:vertAlign w:val="superscript"/>
        </w:rPr>
        <w:t>7</w:t>
      </w:r>
      <w:r>
        <w:t xml:space="preserve">. Confidence has also been linked to prescribing medication, though overtreatment </w:t>
      </w:r>
      <w:r w:rsidR="00394622">
        <w:t>with</w:t>
      </w:r>
      <w:r>
        <w:t xml:space="preserve"> unnecessary medications </w:t>
      </w:r>
      <w:r w:rsidR="00DF47D0">
        <w:t xml:space="preserve">has </w:t>
      </w:r>
      <w:r w:rsidR="004323AA">
        <w:t>be</w:t>
      </w:r>
      <w:r w:rsidR="00DF47D0">
        <w:t>en</w:t>
      </w:r>
      <w:r>
        <w:t xml:space="preserve"> linked to both underconfidence</w:t>
      </w:r>
      <w:r w:rsidR="006830AF">
        <w:rPr>
          <w:vertAlign w:val="superscript"/>
        </w:rPr>
        <w:t>7</w:t>
      </w:r>
      <w:r w:rsidR="002C11C7">
        <w:rPr>
          <w:vertAlign w:val="superscript"/>
        </w:rPr>
        <w:t>3</w:t>
      </w:r>
      <w:r>
        <w:t xml:space="preserve"> and overconfidence</w:t>
      </w:r>
      <w:r w:rsidR="006830AF">
        <w:rPr>
          <w:vertAlign w:val="superscript"/>
        </w:rPr>
        <w:t>3</w:t>
      </w:r>
      <w:r w:rsidR="002C11C7">
        <w:rPr>
          <w:vertAlign w:val="superscript"/>
        </w:rPr>
        <w:t>3</w:t>
      </w:r>
      <w:r>
        <w:t>. Higher confidence has also been linked to</w:t>
      </w:r>
      <w:r w:rsidR="00AB30BD">
        <w:t xml:space="preserve"> more</w:t>
      </w:r>
      <w:r>
        <w:t xml:space="preserve"> referral</w:t>
      </w:r>
      <w:r w:rsidR="00AB30BD">
        <w:t xml:space="preserve">s </w:t>
      </w:r>
      <w:r>
        <w:t>to specialists in other departments</w:t>
      </w:r>
      <w:r w:rsidR="00E211F5">
        <w:rPr>
          <w:vertAlign w:val="superscript"/>
        </w:rPr>
        <w:t>7</w:t>
      </w:r>
      <w:r w:rsidR="002C11C7">
        <w:rPr>
          <w:vertAlign w:val="superscript"/>
        </w:rPr>
        <w:t>4</w:t>
      </w:r>
      <w:r>
        <w:t xml:space="preserve"> and to a lower willingness to admit mistakes</w:t>
      </w:r>
      <w:r w:rsidR="002C11C7">
        <w:rPr>
          <w:vertAlign w:val="superscript"/>
        </w:rPr>
        <w:t>30</w:t>
      </w:r>
      <w:r>
        <w:t>.</w:t>
      </w:r>
      <w:r w:rsidR="00A77C3F">
        <w:t xml:space="preserve">  One study found that whilst experienced clinicians were not more accurate in their</w:t>
      </w:r>
      <w:r w:rsidR="00AB30BD">
        <w:t xml:space="preserve"> initial</w:t>
      </w:r>
      <w:r w:rsidR="00A77C3F">
        <w:t xml:space="preserve"> </w:t>
      </w:r>
      <w:commentRangeStart w:id="109"/>
      <w:r w:rsidR="00A77C3F">
        <w:t>diagnoses</w:t>
      </w:r>
      <w:commentRangeEnd w:id="109"/>
      <w:r w:rsidR="00EB3988">
        <w:rPr>
          <w:rStyle w:val="CommentReference"/>
        </w:rPr>
        <w:commentReference w:id="109"/>
      </w:r>
      <w:r w:rsidR="00A77C3F">
        <w:t>, they were more willing to change diagnoses and request more information</w:t>
      </w:r>
      <w:r w:rsidR="00BB7E8E">
        <w:rPr>
          <w:vertAlign w:val="superscript"/>
        </w:rPr>
        <w:t>7</w:t>
      </w:r>
      <w:r w:rsidR="002C11C7">
        <w:rPr>
          <w:vertAlign w:val="superscript"/>
        </w:rPr>
        <w:t>5</w:t>
      </w:r>
      <w:r w:rsidR="00A77C3F">
        <w:t xml:space="preserve">. </w:t>
      </w:r>
      <w:r>
        <w:t>Lower confidence has been found to result in less specific diagnoses for patients in situ</w:t>
      </w:r>
      <w:r w:rsidR="00BB7E8E">
        <w:rPr>
          <w:vertAlign w:val="superscript"/>
        </w:rPr>
        <w:t>7</w:t>
      </w:r>
      <w:r w:rsidR="002C11C7">
        <w:rPr>
          <w:vertAlign w:val="superscript"/>
        </w:rPr>
        <w:t>6</w:t>
      </w:r>
      <w:r>
        <w:t xml:space="preserve">. </w:t>
      </w:r>
      <w:r w:rsidR="00DC1021">
        <w:t>Although psychology research</w:t>
      </w:r>
      <w:r>
        <w:t xml:space="preserve"> on confidence has examined its role within groups (as discussed in the</w:t>
      </w:r>
      <w:r w:rsidR="007F123C">
        <w:t xml:space="preserve"> Introduction</w:t>
      </w:r>
      <w:r>
        <w:t>), only one article looked at confidence in group decisions</w:t>
      </w:r>
      <w:r w:rsidR="00553B34">
        <w:t xml:space="preserve"> in medicine. This study</w:t>
      </w:r>
      <w:r w:rsidR="005E1954">
        <w:t xml:space="preserve"> </w:t>
      </w:r>
      <w:r>
        <w:t>found that a multidisciplinary panel was more confident and better calibrated than a single clinician</w:t>
      </w:r>
      <w:r w:rsidR="00D41A30" w:rsidRPr="00D41A30">
        <w:rPr>
          <w:vertAlign w:val="superscript"/>
        </w:rPr>
        <w:t>7</w:t>
      </w:r>
      <w:r w:rsidR="002C11C7">
        <w:rPr>
          <w:vertAlign w:val="superscript"/>
        </w:rPr>
        <w:t>7</w:t>
      </w:r>
      <w:r>
        <w:t xml:space="preserve">. </w:t>
      </w:r>
      <w:commentRangeStart w:id="110"/>
      <w:commentRangeEnd w:id="110"/>
      <w:r w:rsidR="007F120A">
        <w:rPr>
          <w:rStyle w:val="CommentReference"/>
        </w:rPr>
        <w:commentReference w:id="110"/>
      </w:r>
    </w:p>
    <w:p w14:paraId="6E64890A" w14:textId="21EA3314" w:rsidR="004C6ED5" w:rsidRDefault="004C6ED5"/>
    <w:p w14:paraId="30B65637" w14:textId="1DEA6A5D" w:rsidR="004C6ED5" w:rsidRPr="00F0077F" w:rsidRDefault="00093B41">
      <w:pPr>
        <w:rPr>
          <w:i/>
          <w:iCs/>
        </w:rPr>
      </w:pPr>
      <w:r w:rsidRPr="00F0077F">
        <w:rPr>
          <w:i/>
          <w:iCs/>
        </w:rPr>
        <w:t>Conceptual Model</w:t>
      </w:r>
      <w:r w:rsidR="004C6ED5" w:rsidRPr="00F0077F">
        <w:rPr>
          <w:i/>
          <w:iCs/>
        </w:rPr>
        <w:t xml:space="preserve"> for Diagnostic Decisions</w:t>
      </w:r>
    </w:p>
    <w:p w14:paraId="1ED8F5AB" w14:textId="04555EA4" w:rsidR="004C6ED5" w:rsidRDefault="004C6ED5"/>
    <w:p w14:paraId="4E0D2F66" w14:textId="5A339F32" w:rsidR="00093B41" w:rsidRDefault="004C6ED5">
      <w:r>
        <w:t>We synthesise</w:t>
      </w:r>
      <w:r w:rsidR="00C76D31">
        <w:t>d</w:t>
      </w:r>
      <w:r>
        <w:t xml:space="preserve"> the </w:t>
      </w:r>
      <w:r w:rsidR="00EE2F0C">
        <w:t xml:space="preserve">reviewed </w:t>
      </w:r>
      <w:r>
        <w:t xml:space="preserve">findings into a theoretical </w:t>
      </w:r>
      <w:r w:rsidR="00610584">
        <w:t xml:space="preserve">model </w:t>
      </w:r>
      <w:r w:rsidR="0078574E" w:rsidRPr="00610584">
        <w:t>(Fig</w:t>
      </w:r>
      <w:r w:rsidR="0078574E">
        <w:t>ure</w:t>
      </w:r>
      <w:r w:rsidR="0078574E" w:rsidRPr="00610584">
        <w:t xml:space="preserve"> 4) </w:t>
      </w:r>
      <w:r w:rsidR="00EB3410">
        <w:t xml:space="preserve">that </w:t>
      </w:r>
      <w:r>
        <w:t>illustrate</w:t>
      </w:r>
      <w:r w:rsidR="00EB3410">
        <w:t>s</w:t>
      </w:r>
      <w:r>
        <w:t xml:space="preserve"> how various factors distinctly impact diagnostic confidence and accuracy</w:t>
      </w:r>
      <w:r w:rsidR="004477F7">
        <w:t xml:space="preserve">. </w:t>
      </w:r>
      <w:r w:rsidR="00610584" w:rsidRPr="00610584">
        <w:t>Th</w:t>
      </w:r>
      <w:r w:rsidR="0078574E">
        <w:t>is model aims</w:t>
      </w:r>
      <w:r w:rsidR="00610584" w:rsidRPr="00610584">
        <w:t xml:space="preserve"> to clarify existing research and </w:t>
      </w:r>
      <w:r w:rsidR="0078574E">
        <w:t>identify</w:t>
      </w:r>
      <w:r w:rsidR="00610584" w:rsidRPr="00610584">
        <w:t xml:space="preserve"> directions for future work.</w:t>
      </w:r>
      <w:r w:rsidR="0078574E">
        <w:t xml:space="preserve"> </w:t>
      </w:r>
      <w:r w:rsidR="00093B41">
        <w:t xml:space="preserve">The </w:t>
      </w:r>
      <w:commentRangeStart w:id="111"/>
      <w:r w:rsidR="00093B41">
        <w:t>model</w:t>
      </w:r>
      <w:commentRangeEnd w:id="111"/>
      <w:r w:rsidR="007F120A">
        <w:rPr>
          <w:rStyle w:val="CommentReference"/>
        </w:rPr>
        <w:commentReference w:id="111"/>
      </w:r>
      <w:r w:rsidR="00093B41">
        <w:t xml:space="preserve"> starts by mapping out the stages of the diagnostic process</w:t>
      </w:r>
      <w:r w:rsidR="00C62E68">
        <w:t xml:space="preserve"> (Figure 4, bottom panel)</w:t>
      </w:r>
      <w:r w:rsidR="00714EE4">
        <w:t>.</w:t>
      </w:r>
      <w:r w:rsidR="00093B41">
        <w:t xml:space="preserve"> </w:t>
      </w:r>
      <w:r w:rsidR="00714EE4">
        <w:t>B</w:t>
      </w:r>
      <w:r w:rsidR="00C84E78">
        <w:t>ased on initial</w:t>
      </w:r>
      <w:r w:rsidR="00093B41">
        <w:t xml:space="preserve"> patient presentation, </w:t>
      </w:r>
      <w:r w:rsidR="00C84E78">
        <w:t xml:space="preserve">clinicians </w:t>
      </w:r>
      <w:r w:rsidR="00093B41">
        <w:t>gather and interpret patient information (e.g. history, examinations, tests)</w:t>
      </w:r>
      <w:r w:rsidR="00C84E78">
        <w:t xml:space="preserve"> to inform </w:t>
      </w:r>
      <w:r w:rsidR="00615D5B">
        <w:t>their</w:t>
      </w:r>
      <w:r w:rsidR="00093B41">
        <w:t xml:space="preserve"> diagnosis of the patient</w:t>
      </w:r>
      <w:r w:rsidR="00615D5B">
        <w:t>’s condition</w:t>
      </w:r>
      <w:r w:rsidR="00A51C30">
        <w:t xml:space="preserve">. </w:t>
      </w:r>
      <w:r w:rsidR="001B7F8C">
        <w:t>T</w:t>
      </w:r>
      <w:r w:rsidR="00093B41">
        <w:t>he clinician</w:t>
      </w:r>
      <w:r w:rsidR="001B7F8C">
        <w:t>’s</w:t>
      </w:r>
      <w:r w:rsidR="00093B41">
        <w:t xml:space="preserve"> confidence in their diagnosis</w:t>
      </w:r>
      <w:r w:rsidR="001B7F8C">
        <w:t xml:space="preserve"> </w:t>
      </w:r>
      <w:r w:rsidR="00FA4763">
        <w:t xml:space="preserve">guides their judgment on </w:t>
      </w:r>
      <w:r w:rsidR="005E57D8">
        <w:t>when</w:t>
      </w:r>
      <w:r w:rsidR="00FA4763">
        <w:t xml:space="preserve"> they have enough information to begin treatment </w:t>
      </w:r>
      <w:r w:rsidR="00C72787">
        <w:t>versus whether</w:t>
      </w:r>
      <w:r w:rsidR="00FA4763">
        <w:t xml:space="preserve"> further tests or additional information </w:t>
      </w:r>
      <w:r w:rsidR="002B07EF">
        <w:t>are</w:t>
      </w:r>
      <w:r w:rsidR="00FA4763">
        <w:t xml:space="preserve"> needed</w:t>
      </w:r>
      <w:r w:rsidR="00093B41">
        <w:t xml:space="preserve">. </w:t>
      </w:r>
      <w:r w:rsidR="00005B5B">
        <w:t>Once a</w:t>
      </w:r>
      <w:r w:rsidR="00093B41">
        <w:t xml:space="preserve"> diagnosis is</w:t>
      </w:r>
      <w:r w:rsidR="00005B5B">
        <w:t xml:space="preserve"> reached,</w:t>
      </w:r>
      <w:r w:rsidR="00093B41">
        <w:t xml:space="preserve"> </w:t>
      </w:r>
      <w:r w:rsidR="00005B5B">
        <w:t>this</w:t>
      </w:r>
      <w:r w:rsidR="00093B41">
        <w:t xml:space="preserve"> guide</w:t>
      </w:r>
      <w:r w:rsidR="00005B5B">
        <w:t>s</w:t>
      </w:r>
      <w:r w:rsidR="00093B41">
        <w:t xml:space="preserve"> patient treatment and care, </w:t>
      </w:r>
      <w:r w:rsidR="00A47E16">
        <w:t xml:space="preserve">the success of which is evident in the </w:t>
      </w:r>
      <w:r w:rsidR="00093B41">
        <w:t>outcome for the patient.</w:t>
      </w:r>
    </w:p>
    <w:p w14:paraId="039CF672" w14:textId="37A7205F" w:rsidR="00093B41" w:rsidRDefault="00093B41"/>
    <w:p w14:paraId="29C27C6C" w14:textId="5D5AC834" w:rsidR="00093B41" w:rsidRDefault="00322EA8">
      <w:r>
        <w:t xml:space="preserve">The middle panel of Figure 4 characterises the </w:t>
      </w:r>
      <w:r w:rsidR="006B5613">
        <w:t xml:space="preserve">cognitive processes of </w:t>
      </w:r>
      <w:r w:rsidR="00093B41">
        <w:t xml:space="preserve">the clinician that </w:t>
      </w:r>
      <w:r w:rsidR="006B5613">
        <w:t>determine</w:t>
      </w:r>
      <w:r w:rsidR="00093B41">
        <w:t xml:space="preserve"> the accuracy of the diagnosis and confidence </w:t>
      </w:r>
      <w:r w:rsidR="00C56522">
        <w:t>with which the diagnosis is made</w:t>
      </w:r>
      <w:r w:rsidR="00093B41">
        <w:t xml:space="preserve">. </w:t>
      </w:r>
      <w:r w:rsidR="002903A7" w:rsidRPr="002903A7">
        <w:t>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commentRangeStart w:id="112"/>
      <w:r w:rsidR="00093B41" w:rsidRPr="00093B41">
        <w:rPr>
          <w:vertAlign w:val="superscript"/>
        </w:rPr>
        <w:t>3</w:t>
      </w:r>
      <w:r w:rsidR="002C11C7">
        <w:rPr>
          <w:vertAlign w:val="superscript"/>
        </w:rPr>
        <w:t>8</w:t>
      </w:r>
      <w:r w:rsidR="00093B41" w:rsidRPr="00093B41">
        <w:rPr>
          <w:vertAlign w:val="superscript"/>
        </w:rPr>
        <w:t>-</w:t>
      </w:r>
      <w:r w:rsidR="002C11C7">
        <w:rPr>
          <w:vertAlign w:val="superscript"/>
        </w:rPr>
        <w:t>40</w:t>
      </w:r>
      <w:r w:rsidR="00835CCD">
        <w:t xml:space="preserve">. </w:t>
      </w:r>
      <w:commentRangeEnd w:id="112"/>
      <w:r w:rsidR="00A47A57">
        <w:rPr>
          <w:rStyle w:val="CommentReference"/>
        </w:rPr>
        <w:commentReference w:id="112"/>
      </w:r>
      <w:r w:rsidR="00835CCD">
        <w:t xml:space="preserve"> </w:t>
      </w:r>
      <w:r w:rsidR="00B175BD">
        <w:t>K</w:t>
      </w:r>
      <w:r w:rsidR="00093B41">
        <w:t>nowledge is improved through feedback on how a patient case was handled</w:t>
      </w:r>
      <w:r w:rsidR="00B77C8A">
        <w:t xml:space="preserve"> and its outcome</w:t>
      </w:r>
      <w:r w:rsidR="00093B41">
        <w:t>, which in turn improves future diagnostic accuracy</w:t>
      </w:r>
      <w:r w:rsidR="002903A7">
        <w:t xml:space="preserve"> (though this feedback loop’s impact on later confidence is yet to be explored)</w:t>
      </w:r>
      <w:commentRangeStart w:id="113"/>
      <w:r w:rsidR="00093B41">
        <w:t>.</w:t>
      </w:r>
      <w:commentRangeEnd w:id="113"/>
      <w:r w:rsidR="002D114D">
        <w:rPr>
          <w:rStyle w:val="CommentReference"/>
        </w:rPr>
        <w:commentReference w:id="113"/>
      </w:r>
    </w:p>
    <w:p w14:paraId="460057B3" w14:textId="16314B64" w:rsidR="00093B41" w:rsidRDefault="00093B41"/>
    <w:p w14:paraId="7C25FB3D" w14:textId="76830405" w:rsidR="00093B41" w:rsidRDefault="0064047A">
      <w:r>
        <w:t>The top panel of Figure 4 highlights</w:t>
      </w:r>
      <w:r w:rsidR="00093B41">
        <w:t xml:space="preserve"> factors pertaining to the medical environment/context. </w:t>
      </w:r>
      <w:commentRangeStart w:id="114"/>
      <w:r w:rsidR="002903A7">
        <w:t>Separately from the patient case,</w:t>
      </w:r>
      <w:r w:rsidR="00093B41">
        <w:t xml:space="preserve"> confidence </w:t>
      </w:r>
      <w:r w:rsidR="002903A7">
        <w:t xml:space="preserve">is reduced by </w:t>
      </w:r>
      <w:r w:rsidR="00093B41">
        <w:t>time pressures</w:t>
      </w:r>
      <w:r w:rsidR="00093B41" w:rsidRPr="00093B41">
        <w:rPr>
          <w:vertAlign w:val="superscript"/>
        </w:rPr>
        <w:t>2</w:t>
      </w:r>
      <w:r w:rsidR="002C11C7">
        <w:rPr>
          <w:vertAlign w:val="superscript"/>
        </w:rPr>
        <w:t>7</w:t>
      </w:r>
      <w:r w:rsidR="00093B41">
        <w:t>, interruptions to work</w:t>
      </w:r>
      <w:r w:rsidR="00093B41" w:rsidRPr="00093B41">
        <w:rPr>
          <w:vertAlign w:val="superscript"/>
        </w:rPr>
        <w:t>4</w:t>
      </w:r>
      <w:r w:rsidR="002C11C7">
        <w:rPr>
          <w:vertAlign w:val="superscript"/>
        </w:rPr>
        <w:t>6</w:t>
      </w:r>
      <w:r w:rsidR="00093B41">
        <w:t>, busy shifts</w:t>
      </w:r>
      <w:r w:rsidR="00093B41" w:rsidRPr="00093B41">
        <w:rPr>
          <w:vertAlign w:val="superscript"/>
        </w:rPr>
        <w:t>4</w:t>
      </w:r>
      <w:r w:rsidR="002C11C7">
        <w:rPr>
          <w:vertAlign w:val="superscript"/>
        </w:rPr>
        <w:t>7</w:t>
      </w:r>
      <w:r w:rsidR="00093B41">
        <w:t xml:space="preserve"> and complex patient cases</w:t>
      </w:r>
      <w:r w:rsidR="00093B41" w:rsidRPr="00093B41">
        <w:rPr>
          <w:vertAlign w:val="superscript"/>
        </w:rPr>
        <w:t>4</w:t>
      </w:r>
      <w:r w:rsidR="002C11C7">
        <w:rPr>
          <w:vertAlign w:val="superscript"/>
        </w:rPr>
        <w:t>1</w:t>
      </w:r>
      <w:r w:rsidR="00093B41" w:rsidRPr="00093B41">
        <w:rPr>
          <w:vertAlign w:val="superscript"/>
        </w:rPr>
        <w:t>-4</w:t>
      </w:r>
      <w:r w:rsidR="002C11C7">
        <w:rPr>
          <w:vertAlign w:val="superscript"/>
        </w:rPr>
        <w:t>3</w:t>
      </w:r>
      <w:r w:rsidR="00093B41">
        <w:t xml:space="preserve"> (either due to </w:t>
      </w:r>
      <w:r w:rsidR="002C31E7">
        <w:t>conflicting information</w:t>
      </w:r>
      <w:r w:rsidR="00093B41">
        <w:t xml:space="preserve"> or comorbidities). </w:t>
      </w:r>
      <w:commentRangeEnd w:id="114"/>
      <w:r w:rsidR="002D114D">
        <w:rPr>
          <w:rStyle w:val="CommentReference"/>
        </w:rPr>
        <w:commentReference w:id="114"/>
      </w:r>
      <w:r w:rsidR="00093B41">
        <w:t xml:space="preserve">We also </w:t>
      </w:r>
      <w:r w:rsidR="00FD6F7F">
        <w:t>include a link between patient complexity and medical knowledge</w:t>
      </w:r>
      <w:r w:rsidR="00AB1D49">
        <w:t xml:space="preserve">. This </w:t>
      </w:r>
      <w:r w:rsidR="003A5D89">
        <w:t>reflect</w:t>
      </w:r>
      <w:r w:rsidR="00AB1D49">
        <w:t>s</w:t>
      </w:r>
      <w:r w:rsidR="003A5D89">
        <w:t xml:space="preserve"> that </w:t>
      </w:r>
      <w:r w:rsidR="00093B41">
        <w:t>exposure to complex cases can improve knowledge by giving clinicians a more diverse pool of cases to draw upon.</w:t>
      </w:r>
    </w:p>
    <w:p w14:paraId="7A626626" w14:textId="2BF5C9D3" w:rsidR="00093B41" w:rsidRDefault="00093B41"/>
    <w:p w14:paraId="0F4C6D9C" w14:textId="07DD2A97" w:rsidR="00093B41" w:rsidRPr="00E769CD" w:rsidRDefault="00F97DF1">
      <w:r>
        <w:t>Figure 4 highlights</w:t>
      </w:r>
      <w:r w:rsidR="00093B41">
        <w:t xml:space="preserve"> </w:t>
      </w:r>
      <w:r w:rsidR="004E113E">
        <w:t xml:space="preserve">three </w:t>
      </w:r>
      <w:r w:rsidR="00093B41">
        <w:t xml:space="preserve">primary directions for future research. </w:t>
      </w:r>
      <w:r w:rsidR="004E113E">
        <w:t>First</w:t>
      </w:r>
      <w:r w:rsidR="00093B41">
        <w:t xml:space="preserve">, </w:t>
      </w:r>
      <w:r w:rsidR="006C3987">
        <w:t>given</w:t>
      </w:r>
      <w:r w:rsidR="00093B41">
        <w:t xml:space="preserve"> the focus</w:t>
      </w:r>
      <w:r w:rsidR="000549C4">
        <w:t xml:space="preserve"> of research to date</w:t>
      </w:r>
      <w:r w:rsidR="00093B41">
        <w:t xml:space="preserve"> on diagnosis by individual clinicians</w:t>
      </w:r>
      <w:r w:rsidR="000549C4">
        <w:t>,</w:t>
      </w:r>
      <w:r w:rsidR="00093B41">
        <w:t xml:space="preserve"> </w:t>
      </w:r>
      <w:r w:rsidR="000549C4">
        <w:t>w</w:t>
      </w:r>
      <w:r w:rsidR="00093B41">
        <w:t xml:space="preserve">e recommend that future work </w:t>
      </w:r>
      <w:r w:rsidR="000549C4">
        <w:t xml:space="preserve">also </w:t>
      </w:r>
      <w:r w:rsidR="00093B41">
        <w:t>stud</w:t>
      </w:r>
      <w:r w:rsidR="000549C4">
        <w:t>ies</w:t>
      </w:r>
      <w:r w:rsidR="00093B41">
        <w:t xml:space="preserve"> diagnoses in groups, given that diagnoses are</w:t>
      </w:r>
      <w:r w:rsidR="007B4E88">
        <w:t xml:space="preserve"> often made by teams rather than individuals, </w:t>
      </w:r>
      <w:commentRangeStart w:id="115"/>
      <w:r w:rsidR="007B4E88">
        <w:t xml:space="preserve">particularly in </w:t>
      </w:r>
      <w:del w:id="116" w:author="Sriraj Aiyer" w:date="2024-08-29T14:56:00Z">
        <w:r w:rsidR="007B4E88" w:rsidDel="00727867">
          <w:delText xml:space="preserve">primary </w:delText>
        </w:r>
      </w:del>
      <w:ins w:id="117" w:author="Sriraj Aiyer" w:date="2024-08-29T14:56:00Z">
        <w:r w:rsidR="00727867">
          <w:t xml:space="preserve">secondary </w:t>
        </w:r>
      </w:ins>
      <w:r w:rsidR="007B4E88">
        <w:t>care settings</w:t>
      </w:r>
      <w:commentRangeEnd w:id="115"/>
      <w:ins w:id="118" w:author="Sriraj Aiyer" w:date="2024-08-29T14:56:00Z">
        <w:r w:rsidR="00727867">
          <w:t xml:space="preserve"> where </w:t>
        </w:r>
      </w:ins>
      <w:r w:rsidR="007309F0">
        <w:rPr>
          <w:rStyle w:val="CommentReference"/>
        </w:rPr>
        <w:commentReference w:id="115"/>
      </w:r>
      <w:ins w:id="119" w:author="Sriraj Aiyer" w:date="2024-08-29T14:58:00Z">
        <w:r w:rsidR="00727867">
          <w:t>there are regular ward rounds and MDT meetings</w:t>
        </w:r>
      </w:ins>
      <w:r w:rsidR="00093B41">
        <w:t>.</w:t>
      </w:r>
      <w:r w:rsidR="002903A7">
        <w:t xml:space="preserve"> </w:t>
      </w:r>
      <w:commentRangeStart w:id="120"/>
      <w:r w:rsidR="002903A7">
        <w:t>This is especially pertinent given the social influence that experience/seniority can have within a group</w:t>
      </w:r>
      <w:r w:rsidR="00785E10">
        <w:t xml:space="preserve">: </w:t>
      </w:r>
      <w:r w:rsidR="002903A7">
        <w:t>junior clinicians</w:t>
      </w:r>
      <w:r w:rsidR="00785E10">
        <w:t xml:space="preserve"> may be less likely to</w:t>
      </w:r>
      <w:r w:rsidR="002903A7">
        <w:t xml:space="preserve"> speak up about potential errors in the presence of more experienced clinicians</w:t>
      </w:r>
      <w:r w:rsidR="002903A7">
        <w:rPr>
          <w:vertAlign w:val="superscript"/>
        </w:rPr>
        <w:t>78</w:t>
      </w:r>
      <w:r w:rsidR="002903A7">
        <w:t>.</w:t>
      </w:r>
      <w:commentRangeEnd w:id="120"/>
      <w:r w:rsidR="002903A7">
        <w:rPr>
          <w:rStyle w:val="CommentReference"/>
        </w:rPr>
        <w:commentReference w:id="120"/>
      </w:r>
      <w:r w:rsidR="002903A7">
        <w:t xml:space="preserve"> </w:t>
      </w:r>
      <w:r w:rsidR="004E113E">
        <w:t xml:space="preserve">Second, future work should study individual differences on the part of clinicians to </w:t>
      </w:r>
      <w:r w:rsidR="002756E6">
        <w:t>characterise</w:t>
      </w:r>
      <w:r w:rsidR="004E113E">
        <w:t xml:space="preserve"> how personality and trait level factors impact diagnostic confidence.</w:t>
      </w:r>
      <w:ins w:id="121" w:author="Sriraj Aiyer" w:date="2024-08-27T12:15:00Z">
        <w:r w:rsidR="009175BB">
          <w:t xml:space="preserve"> </w:t>
        </w:r>
      </w:ins>
      <w:ins w:id="122" w:author="Sriraj Aiyer" w:date="2024-08-28T10:47:00Z">
        <w:r w:rsidR="002518ED">
          <w:t>In particular, factors such as personality</w:t>
        </w:r>
        <w:r w:rsidR="002518ED" w:rsidRPr="001C2991">
          <w:rPr>
            <w:vertAlign w:val="superscript"/>
          </w:rPr>
          <w:t>14</w:t>
        </w:r>
        <w:r w:rsidR="002518ED">
          <w:t>, gender</w:t>
        </w:r>
        <w:r w:rsidR="002518ED" w:rsidRPr="001C2991">
          <w:rPr>
            <w:vertAlign w:val="superscript"/>
          </w:rPr>
          <w:t>15</w:t>
        </w:r>
        <w:r w:rsidR="002518ED">
          <w:t xml:space="preserve"> and status</w:t>
        </w:r>
        <w:r w:rsidR="002518ED" w:rsidRPr="001C2991">
          <w:rPr>
            <w:vertAlign w:val="superscript"/>
          </w:rPr>
          <w:t>16</w:t>
        </w:r>
        <w:r w:rsidR="002518ED">
          <w:t xml:space="preserve"> may impact </w:t>
        </w:r>
      </w:ins>
      <w:ins w:id="123" w:author="Sriraj Aiyer" w:date="2024-08-28T10:48:00Z">
        <w:r w:rsidR="002518ED">
          <w:t xml:space="preserve">a clinician’s confidence in their diagnoses. </w:t>
        </w:r>
      </w:ins>
      <w:del w:id="124" w:author="Sriraj Aiyer" w:date="2024-08-28T10:47:00Z">
        <w:r w:rsidR="00093B41" w:rsidDel="002518ED">
          <w:delText xml:space="preserve"> </w:delText>
        </w:r>
      </w:del>
      <w:r w:rsidR="004E113E">
        <w:t>Finally</w:t>
      </w:r>
      <w:r w:rsidR="00093B41">
        <w:t xml:space="preserve">, we recommend future work investigate </w:t>
      </w:r>
      <w:commentRangeStart w:id="125"/>
      <w:commentRangeStart w:id="126"/>
      <w:commentRangeStart w:id="127"/>
      <w:r w:rsidR="00093B41">
        <w:t xml:space="preserve">the association between the </w:t>
      </w:r>
      <w:r w:rsidR="0079301E">
        <w:t xml:space="preserve">ongoing </w:t>
      </w:r>
      <w:r w:rsidR="00093B41">
        <w:t>receipt of information and confidence</w:t>
      </w:r>
      <w:commentRangeEnd w:id="125"/>
      <w:r w:rsidR="007F0E62">
        <w:rPr>
          <w:rStyle w:val="CommentReference"/>
        </w:rPr>
        <w:commentReference w:id="125"/>
      </w:r>
      <w:commentRangeEnd w:id="126"/>
      <w:r w:rsidR="00B054B3">
        <w:rPr>
          <w:rStyle w:val="CommentReference"/>
        </w:rPr>
        <w:commentReference w:id="126"/>
      </w:r>
      <w:commentRangeEnd w:id="127"/>
      <w:r w:rsidR="0079301E">
        <w:rPr>
          <w:rStyle w:val="CommentReference"/>
        </w:rPr>
        <w:commentReference w:id="127"/>
      </w:r>
      <w:r w:rsidR="00093B41">
        <w:t xml:space="preserve">. </w:t>
      </w:r>
      <w:del w:id="128" w:author="Sriraj Aiyer" w:date="2024-08-28T11:14:00Z">
        <w:r w:rsidR="00E769CD" w:rsidDel="00747E32">
          <w:delText>While included literature found that confidence was predictive of subsequent testing</w:delText>
        </w:r>
        <w:r w:rsidR="00E769CD" w:rsidRPr="00E769CD" w:rsidDel="00747E32">
          <w:rPr>
            <w:vertAlign w:val="superscript"/>
          </w:rPr>
          <w:delText>3</w:delText>
        </w:r>
        <w:r w:rsidR="002C11C7" w:rsidDel="00747E32">
          <w:rPr>
            <w:vertAlign w:val="superscript"/>
          </w:rPr>
          <w:delText>7</w:delText>
        </w:r>
        <w:r w:rsidR="00E769CD" w:rsidRPr="00E769CD" w:rsidDel="00747E32">
          <w:rPr>
            <w:vertAlign w:val="superscript"/>
          </w:rPr>
          <w:delText>,4</w:delText>
        </w:r>
        <w:r w:rsidR="002C11C7" w:rsidDel="00747E32">
          <w:rPr>
            <w:vertAlign w:val="superscript"/>
          </w:rPr>
          <w:delText>7</w:delText>
        </w:r>
        <w:r w:rsidR="00E769CD" w:rsidDel="00747E32">
          <w:delText xml:space="preserve"> or referral to specialists</w:delText>
        </w:r>
        <w:r w:rsidR="00E769CD" w:rsidRPr="00E769CD" w:rsidDel="00747E32">
          <w:rPr>
            <w:vertAlign w:val="superscript"/>
          </w:rPr>
          <w:delText>7</w:delText>
        </w:r>
        <w:r w:rsidR="002C11C7" w:rsidDel="00747E32">
          <w:rPr>
            <w:vertAlign w:val="superscript"/>
          </w:rPr>
          <w:delText>4</w:delText>
        </w:r>
        <w:r w:rsidR="00E769CD" w:rsidDel="00747E32">
          <w:delText xml:space="preserve">, </w:delText>
        </w:r>
        <w:r w:rsidR="0093690A" w:rsidDel="00747E32">
          <w:delText xml:space="preserve">existing </w:delText>
        </w:r>
        <w:r w:rsidR="00E769CD" w:rsidDel="00747E32">
          <w:delText xml:space="preserve">work </w:delText>
        </w:r>
        <w:r w:rsidR="0093690A" w:rsidDel="00747E32">
          <w:delText xml:space="preserve">has </w:delText>
        </w:r>
        <w:r w:rsidR="00E769CD" w:rsidDel="00747E32">
          <w:delText>not look at the decisional process prior to formulating a diagnosis and associated confidence, in particular how information is sought and collated</w:delText>
        </w:r>
        <w:r w:rsidR="0079301E" w:rsidDel="00747E32">
          <w:delText xml:space="preserve"> to arrive at a diagnosis</w:delText>
        </w:r>
        <w:r w:rsidR="00E769CD" w:rsidDel="00747E32">
          <w:delText>. Cognitive psychology literature has found that higher information seeking is associated with increased confidence</w:delText>
        </w:r>
        <w:r w:rsidR="00E769CD" w:rsidRPr="00E769CD" w:rsidDel="00747E32">
          <w:rPr>
            <w:vertAlign w:val="superscript"/>
          </w:rPr>
          <w:delText>12</w:delText>
        </w:r>
        <w:r w:rsidR="00E769CD" w:rsidDel="00747E32">
          <w:delText xml:space="preserve">. </w:delText>
        </w:r>
        <w:r w:rsidR="00E769CD" w:rsidRPr="00E769CD" w:rsidDel="00747E32">
          <w:delText>Individuals have</w:delText>
        </w:r>
        <w:r w:rsidR="00E769CD" w:rsidDel="00747E32">
          <w:delText xml:space="preserve"> also been shown to have</w:delText>
        </w:r>
        <w:r w:rsidR="00E769CD" w:rsidRPr="00E769CD" w:rsidDel="00747E32">
          <w:delText xml:space="preserve"> a tendency to sample information that corresponds with a previous </w:delText>
        </w:r>
        <w:r w:rsidR="00E769CD" w:rsidDel="00747E32">
          <w:delText>decision</w:delText>
        </w:r>
        <w:r w:rsidR="00E769CD" w:rsidRPr="00E769CD" w:rsidDel="00747E32">
          <w:delText xml:space="preserve">, with confidence increasing the extent to which information sampling is </w:delText>
        </w:r>
        <w:r w:rsidR="00610584" w:rsidRPr="00DD763E" w:rsidDel="00747E32">
          <w:delText>b</w:delText>
        </w:r>
        <w:r w:rsidR="00E769CD" w:rsidRPr="00E769CD" w:rsidDel="00747E32">
          <w:delText>iased</w:delText>
        </w:r>
        <w:r w:rsidR="00E769CD" w:rsidRPr="00E769CD" w:rsidDel="00747E32">
          <w:rPr>
            <w:vertAlign w:val="superscript"/>
          </w:rPr>
          <w:delText>7</w:delText>
        </w:r>
        <w:r w:rsidR="002C11C7" w:rsidDel="00747E32">
          <w:rPr>
            <w:vertAlign w:val="superscript"/>
          </w:rPr>
          <w:delText>9</w:delText>
        </w:r>
        <w:r w:rsidR="00E769CD" w:rsidRPr="00E769CD" w:rsidDel="00747E32">
          <w:delText>.</w:delText>
        </w:r>
      </w:del>
      <w:ins w:id="129" w:author="Sriraj Aiyer" w:date="2024-08-27T12:17:00Z">
        <w:r w:rsidR="009175BB">
          <w:t xml:space="preserve">We recommend future work </w:t>
        </w:r>
      </w:ins>
      <w:ins w:id="130" w:author="Sriraj Aiyer" w:date="2024-08-28T10:50:00Z">
        <w:r w:rsidR="002518ED">
          <w:t>on</w:t>
        </w:r>
      </w:ins>
      <w:ins w:id="131" w:author="Sriraj Aiyer" w:date="2024-08-27T12:17:00Z">
        <w:r w:rsidR="009175BB">
          <w:t xml:space="preserve"> </w:t>
        </w:r>
      </w:ins>
      <w:ins w:id="132" w:author="Sriraj Aiyer" w:date="2024-08-27T12:27:00Z">
        <w:r w:rsidR="00273D3C">
          <w:t>the implications</w:t>
        </w:r>
      </w:ins>
      <w:ins w:id="133" w:author="Sriraj Aiyer" w:date="2024-08-27T12:17:00Z">
        <w:r w:rsidR="009175BB">
          <w:t xml:space="preserve"> </w:t>
        </w:r>
      </w:ins>
      <w:ins w:id="134" w:author="Sriraj Aiyer" w:date="2024-08-27T12:27:00Z">
        <w:r w:rsidR="00273D3C">
          <w:t>of diagnosis as a</w:t>
        </w:r>
      </w:ins>
      <w:ins w:id="135" w:author="Sriraj Aiyer" w:date="2024-08-27T12:17:00Z">
        <w:r w:rsidR="009175BB">
          <w:t xml:space="preserve"> dynamic process where confidence and information seeking interact. </w:t>
        </w:r>
      </w:ins>
      <w:ins w:id="136" w:author="Sriraj Aiyer" w:date="2024-08-28T10:48:00Z">
        <w:r w:rsidR="002518ED">
          <w:t xml:space="preserve">Past work has tended to frame information seeking as a further action after diagnosis, </w:t>
        </w:r>
        <w:commentRangeStart w:id="137"/>
        <w:r w:rsidR="002518ED">
          <w:t>rather than</w:t>
        </w:r>
      </w:ins>
      <w:ins w:id="138" w:author="Sriraj Aiyer" w:date="2024-08-28T11:27:00Z">
        <w:r w:rsidR="00DE05A4">
          <w:t xml:space="preserve"> </w:t>
        </w:r>
      </w:ins>
      <w:ins w:id="139" w:author="Sriraj Aiyer" w:date="2024-08-28T10:48:00Z">
        <w:r w:rsidR="002518ED">
          <w:t xml:space="preserve">information seeking </w:t>
        </w:r>
      </w:ins>
      <w:ins w:id="140" w:author="Sriraj Aiyer" w:date="2024-08-28T10:49:00Z">
        <w:r w:rsidR="002518ED">
          <w:t>as a process that forms the diagnosis in the first place.</w:t>
        </w:r>
      </w:ins>
      <w:commentRangeEnd w:id="137"/>
      <w:r w:rsidR="007309F0">
        <w:rPr>
          <w:rStyle w:val="CommentReference"/>
        </w:rPr>
        <w:commentReference w:id="137"/>
      </w:r>
      <w:ins w:id="141" w:author="Sriraj Aiyer" w:date="2024-08-28T10:49:00Z">
        <w:r w:rsidR="002518ED">
          <w:t xml:space="preserve"> </w:t>
        </w:r>
      </w:ins>
      <w:ins w:id="142" w:author="Sriraj Aiyer" w:date="2024-08-28T11:27:00Z">
        <w:r w:rsidR="00DE05A4">
          <w:t>F</w:t>
        </w:r>
      </w:ins>
      <w:ins w:id="143" w:author="Sriraj Aiyer" w:date="2024-08-28T10:49:00Z">
        <w:r w:rsidR="002518ED">
          <w:t xml:space="preserve">uture work </w:t>
        </w:r>
      </w:ins>
      <w:ins w:id="144" w:author="Sriraj Aiyer" w:date="2024-08-28T11:27:00Z">
        <w:r w:rsidR="00DE05A4">
          <w:t>sh</w:t>
        </w:r>
      </w:ins>
      <w:ins w:id="145" w:author="Sriraj Aiyer" w:date="2024-08-28T10:49:00Z">
        <w:r w:rsidR="002518ED">
          <w:t>ould prioritise</w:t>
        </w:r>
      </w:ins>
      <w:r w:rsidR="007309F0">
        <w:t xml:space="preserve"> examining how to</w:t>
      </w:r>
      <w:ins w:id="146" w:author="Sriraj Aiyer" w:date="2024-08-28T10:49:00Z">
        <w:r w:rsidR="002518ED">
          <w:t xml:space="preserve"> promp</w:t>
        </w:r>
      </w:ins>
      <w:ins w:id="147" w:author="Sriraj Aiyer" w:date="2024-08-29T15:48:00Z">
        <w:r w:rsidR="00610769">
          <w:t>t</w:t>
        </w:r>
      </w:ins>
      <w:ins w:id="148" w:author="Sriraj Aiyer" w:date="2024-08-28T10:49:00Z">
        <w:r w:rsidR="002518ED">
          <w:t xml:space="preserve"> appropriate information seeking (i.e. neither </w:t>
        </w:r>
      </w:ins>
      <w:proofErr w:type="spellStart"/>
      <w:ins w:id="149" w:author="Sriraj Aiyer" w:date="2024-08-28T10:50:00Z">
        <w:r w:rsidR="002518ED">
          <w:t>overtesting</w:t>
        </w:r>
        <w:proofErr w:type="spellEnd"/>
        <w:r w:rsidR="002518ED">
          <w:t xml:space="preserve"> nor undertesting) via educational tools or cognitive interventions.</w:t>
        </w:r>
      </w:ins>
    </w:p>
    <w:p w14:paraId="47791C97" w14:textId="5456D642" w:rsidR="008E1B63" w:rsidRDefault="008E1B63">
      <w:pPr>
        <w:rPr>
          <w:ins w:id="150" w:author="Sriraj Aiyer" w:date="2024-08-27T12:29:00Z"/>
        </w:rPr>
      </w:pPr>
    </w:p>
    <w:p w14:paraId="54999C95" w14:textId="1D358A59" w:rsidR="00273D3C" w:rsidDel="002518ED" w:rsidRDefault="00273D3C">
      <w:pPr>
        <w:rPr>
          <w:del w:id="151" w:author="Sriraj Aiyer" w:date="2024-08-28T10:50:00Z"/>
        </w:rPr>
      </w:pPr>
    </w:p>
    <w:p w14:paraId="183F0D3E" w14:textId="64C70B40" w:rsidR="006071BB" w:rsidRDefault="00FD6F7F">
      <w:pPr>
        <w:rPr>
          <w:ins w:id="152" w:author="Sriraj Aiyer" w:date="2024-05-22T16:29:00Z"/>
        </w:rPr>
      </w:pPr>
      <w:commentRangeStart w:id="153"/>
      <w:ins w:id="154" w:author="Sriraj Aiyer" w:date="2024-08-22T15:12:00Z">
        <w:r>
          <w:rPr>
            <w:noProof/>
          </w:rPr>
          <w:drawing>
            <wp:inline distT="0" distB="0" distL="0" distR="0" wp14:anchorId="43079494" wp14:editId="19780BB0">
              <wp:extent cx="6217183" cy="3702050"/>
              <wp:effectExtent l="0" t="0" r="6350" b="0"/>
              <wp:docPr id="4" name="Picture 4" descr="A diagram of a patient's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atient's lev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8235" cy="3702677"/>
                      </a:xfrm>
                      <a:prstGeom prst="rect">
                        <a:avLst/>
                      </a:prstGeom>
                    </pic:spPr>
                  </pic:pic>
                </a:graphicData>
              </a:graphic>
            </wp:inline>
          </w:drawing>
        </w:r>
      </w:ins>
      <w:commentRangeEnd w:id="153"/>
      <w:r w:rsidR="00BB5909">
        <w:rPr>
          <w:rStyle w:val="CommentReference"/>
        </w:rPr>
        <w:commentReference w:id="153"/>
      </w:r>
      <w:del w:id="155" w:author="Sriraj Aiyer" w:date="2024-07-22T17:04:00Z">
        <w:r w:rsidR="006071BB" w:rsidDel="004E113E">
          <w:rPr>
            <w:noProof/>
          </w:rPr>
          <w:drawing>
            <wp:inline distT="0" distB="0" distL="0" distR="0" wp14:anchorId="281307C3" wp14:editId="7AEE0D10">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8">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del>
    </w:p>
    <w:p w14:paraId="5B4D6886" w14:textId="06E507B5" w:rsidR="008E1B63" w:rsidRPr="007F69AD" w:rsidRDefault="008E1B63"/>
    <w:p w14:paraId="412F226C" w14:textId="59AC7ED8" w:rsidR="00CC44EB" w:rsidRPr="00604780" w:rsidRDefault="008E1B63">
      <w:pPr>
        <w:rPr>
          <w:ins w:id="156" w:author="Sriraj Aiyer" w:date="2024-05-22T16:29:00Z"/>
          <w:b/>
          <w:bCs/>
        </w:rPr>
      </w:pPr>
      <w:commentRangeStart w:id="157"/>
      <w:commentRangeStart w:id="158"/>
      <w:commentRangeStart w:id="159"/>
      <w:commentRangeStart w:id="160"/>
      <w:commentRangeStart w:id="161"/>
      <w:commentRangeStart w:id="162"/>
      <w:commentRangeStart w:id="163"/>
      <w:r w:rsidRPr="000078DF">
        <w:rPr>
          <w:b/>
          <w:bCs/>
        </w:rPr>
        <w:t xml:space="preserve">FIGURE </w:t>
      </w:r>
      <w:r w:rsidR="00E36441">
        <w:rPr>
          <w:b/>
          <w:bCs/>
        </w:rPr>
        <w:t>4</w:t>
      </w:r>
      <w:r w:rsidRPr="000078DF">
        <w:rPr>
          <w:b/>
          <w:bCs/>
        </w:rPr>
        <w:t>:</w:t>
      </w:r>
      <w:commentRangeEnd w:id="157"/>
      <w:r w:rsidR="00535508">
        <w:rPr>
          <w:rStyle w:val="CommentReference"/>
        </w:rPr>
        <w:commentReference w:id="157"/>
      </w:r>
      <w:r w:rsidRPr="000078DF">
        <w:rPr>
          <w:b/>
          <w:bCs/>
        </w:rPr>
        <w:t xml:space="preserve"> </w:t>
      </w:r>
      <w:commentRangeEnd w:id="158"/>
      <w:r w:rsidR="007309F0">
        <w:rPr>
          <w:rStyle w:val="CommentReference"/>
        </w:rPr>
        <w:commentReference w:id="158"/>
      </w:r>
      <w:r w:rsidR="006071BB">
        <w:rPr>
          <w:b/>
          <w:bCs/>
        </w:rPr>
        <w:t xml:space="preserve">Conceptual </w:t>
      </w:r>
      <w:commentRangeEnd w:id="159"/>
      <w:r w:rsidR="00B51580">
        <w:rPr>
          <w:rStyle w:val="CommentReference"/>
        </w:rPr>
        <w:commentReference w:id="159"/>
      </w:r>
      <w:commentRangeEnd w:id="160"/>
      <w:r w:rsidR="007058FA">
        <w:rPr>
          <w:rStyle w:val="CommentReference"/>
        </w:rPr>
        <w:commentReference w:id="160"/>
      </w:r>
      <w:commentRangeEnd w:id="161"/>
      <w:r w:rsidR="004E113E">
        <w:rPr>
          <w:rStyle w:val="CommentReference"/>
        </w:rPr>
        <w:commentReference w:id="161"/>
      </w:r>
      <w:r w:rsidR="006071BB">
        <w:rPr>
          <w:b/>
          <w:bCs/>
        </w:rPr>
        <w:t xml:space="preserve">model </w:t>
      </w:r>
      <w:commentRangeEnd w:id="162"/>
      <w:r w:rsidR="001D7856">
        <w:rPr>
          <w:rStyle w:val="CommentReference"/>
        </w:rPr>
        <w:commentReference w:id="162"/>
      </w:r>
      <w:commentRangeEnd w:id="163"/>
      <w:r w:rsidR="004E113E">
        <w:rPr>
          <w:rStyle w:val="CommentReference"/>
        </w:rPr>
        <w:commentReference w:id="163"/>
      </w:r>
      <w:r w:rsidR="006071BB">
        <w:rPr>
          <w:b/>
          <w:bCs/>
        </w:rPr>
        <w:t>that depict</w:t>
      </w:r>
      <w:r w:rsidR="00610584">
        <w:rPr>
          <w:b/>
          <w:bCs/>
        </w:rPr>
        <w:t xml:space="preserve">s </w:t>
      </w:r>
      <w:r w:rsidR="006071BB">
        <w:rPr>
          <w:b/>
          <w:bCs/>
        </w:rPr>
        <w:t xml:space="preserve">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w:t>
      </w:r>
      <w:r w:rsidR="00FD6F7F">
        <w:rPr>
          <w:b/>
          <w:bCs/>
        </w:rPr>
        <w:t xml:space="preserve"> blue,</w:t>
      </w:r>
      <w:r w:rsidR="006071BB">
        <w:rPr>
          <w:b/>
          <w:bCs/>
        </w:rPr>
        <w:t xml:space="preserve"> where the course of the decision proceeds from left to right), the level of</w:t>
      </w:r>
      <w:r w:rsidR="002C31E7">
        <w:rPr>
          <w:b/>
          <w:bCs/>
        </w:rPr>
        <w:t xml:space="preserve"> the</w:t>
      </w:r>
      <w:r w:rsidR="006071BB">
        <w:rPr>
          <w:b/>
          <w:bCs/>
        </w:rPr>
        <w:t xml:space="preserve"> clinician (middle box</w:t>
      </w:r>
      <w:r w:rsidR="00FD6F7F">
        <w:rPr>
          <w:b/>
          <w:bCs/>
        </w:rPr>
        <w:t>, pink</w:t>
      </w:r>
      <w:r w:rsidR="006071BB">
        <w:rPr>
          <w:b/>
          <w:bCs/>
        </w:rPr>
        <w:t>) and the level of the environmental context within which the clinician operates (top box</w:t>
      </w:r>
      <w:r w:rsidR="00FD6F7F">
        <w:rPr>
          <w:b/>
          <w:bCs/>
        </w:rPr>
        <w:t>, yellow</w:t>
      </w:r>
      <w:r w:rsidR="006071BB">
        <w:rPr>
          <w:b/>
          <w:bCs/>
        </w:rPr>
        <w:t xml:space="preserve">). </w:t>
      </w:r>
      <w:r w:rsidR="00604780">
        <w:rPr>
          <w:b/>
          <w:bCs/>
        </w:rPr>
        <w:t xml:space="preserve">Black arrows represent a progression from one concept to another. </w:t>
      </w:r>
      <w:r w:rsidR="00590B10">
        <w:rPr>
          <w:b/>
          <w:bCs/>
        </w:rPr>
        <w:t>G</w:t>
      </w:r>
      <w:r w:rsidR="00604780">
        <w:rPr>
          <w:b/>
          <w:bCs/>
        </w:rPr>
        <w:t>reen arrow</w:t>
      </w:r>
      <w:r w:rsidR="00590B10">
        <w:rPr>
          <w:b/>
          <w:bCs/>
        </w:rPr>
        <w:t>s</w:t>
      </w:r>
      <w:r w:rsidR="00604780">
        <w:rPr>
          <w:b/>
          <w:bCs/>
        </w:rPr>
        <w:t xml:space="preserve"> </w:t>
      </w:r>
      <w:r w:rsidR="00590B10">
        <w:rPr>
          <w:b/>
          <w:bCs/>
        </w:rPr>
        <w:t>indicate</w:t>
      </w:r>
      <w:r w:rsidR="00604780">
        <w:rPr>
          <w:b/>
          <w:bCs/>
        </w:rPr>
        <w:t xml:space="preserve"> positive impact</w:t>
      </w:r>
      <w:r w:rsidR="00590B10">
        <w:rPr>
          <w:b/>
          <w:bCs/>
        </w:rPr>
        <w:t>s</w:t>
      </w:r>
      <w:r w:rsidR="00604780">
        <w:rPr>
          <w:b/>
          <w:bCs/>
        </w:rPr>
        <w:t xml:space="preserve"> </w:t>
      </w:r>
      <w:r w:rsidR="00590B10">
        <w:rPr>
          <w:b/>
          <w:bCs/>
        </w:rPr>
        <w:t>between concepts</w:t>
      </w:r>
      <w:r w:rsidR="00E20E64">
        <w:rPr>
          <w:b/>
          <w:bCs/>
        </w:rPr>
        <w:t xml:space="preserve">; </w:t>
      </w:r>
      <w:r w:rsidR="00604780">
        <w:rPr>
          <w:b/>
          <w:bCs/>
        </w:rPr>
        <w:t>red arrow</w:t>
      </w:r>
      <w:r w:rsidR="00E20E64">
        <w:rPr>
          <w:b/>
          <w:bCs/>
        </w:rPr>
        <w:t>s</w:t>
      </w:r>
      <w:r w:rsidR="00604780">
        <w:rPr>
          <w:b/>
          <w:bCs/>
        </w:rPr>
        <w:t xml:space="preserve"> </w:t>
      </w:r>
      <w:r w:rsidR="00E20E64">
        <w:rPr>
          <w:b/>
          <w:bCs/>
        </w:rPr>
        <w:t xml:space="preserve">indicate </w:t>
      </w:r>
      <w:r w:rsidR="00604780">
        <w:rPr>
          <w:b/>
          <w:bCs/>
        </w:rPr>
        <w:t xml:space="preserve">the opposite (i.e. a negative relationship). Orange arrows represent links between concepts that </w:t>
      </w:r>
      <w:r w:rsidR="007F120A">
        <w:rPr>
          <w:b/>
          <w:bCs/>
        </w:rPr>
        <w:t>are areas</w:t>
      </w:r>
      <w:r w:rsidR="00604780">
        <w:rPr>
          <w:b/>
          <w:bCs/>
        </w:rPr>
        <w:t xml:space="preserve"> for future research</w:t>
      </w:r>
      <w:r w:rsidR="007F120A">
        <w:rPr>
          <w:b/>
          <w:bCs/>
        </w:rPr>
        <w:t>.</w:t>
      </w:r>
      <w:r w:rsidR="00604780">
        <w:rPr>
          <w:b/>
          <w:bCs/>
        </w:rPr>
        <w:t xml:space="preserve"> </w:t>
      </w:r>
      <w:r w:rsidR="004E113E">
        <w:rPr>
          <w:b/>
          <w:bCs/>
        </w:rPr>
        <w:t>Light grey boxes represent factors that are known to affect decisions and confidence within the psychology literature but are currently less understood in the context of medical decisions.</w:t>
      </w:r>
      <w:commentRangeStart w:id="164"/>
      <w:commentRangeEnd w:id="164"/>
      <w:r w:rsidR="00AA6770">
        <w:rPr>
          <w:rStyle w:val="CommentReference"/>
        </w:rPr>
        <w:commentReference w:id="164"/>
      </w:r>
    </w:p>
    <w:p w14:paraId="63FDAD03" w14:textId="77777777" w:rsidR="008E1B63" w:rsidRDefault="008E1B63">
      <w:pPr>
        <w:rPr>
          <w:b/>
          <w:bCs/>
          <w:sz w:val="28"/>
          <w:szCs w:val="28"/>
        </w:rPr>
      </w:pPr>
    </w:p>
    <w:p w14:paraId="19DA3AED" w14:textId="4F5C74AF" w:rsidR="00CC44EB" w:rsidRDefault="00CC44EB">
      <w:pPr>
        <w:rPr>
          <w:b/>
          <w:bCs/>
          <w:sz w:val="28"/>
          <w:szCs w:val="28"/>
        </w:rPr>
      </w:pPr>
      <w:commentRangeStart w:id="165"/>
      <w:r>
        <w:rPr>
          <w:b/>
          <w:bCs/>
          <w:sz w:val="28"/>
          <w:szCs w:val="28"/>
        </w:rPr>
        <w:t>DISCUSSION</w:t>
      </w:r>
      <w:commentRangeEnd w:id="165"/>
      <w:r w:rsidR="001D7856">
        <w:rPr>
          <w:rStyle w:val="CommentReference"/>
        </w:rPr>
        <w:commentReference w:id="165"/>
      </w:r>
    </w:p>
    <w:p w14:paraId="405500B4" w14:textId="1B2A3CDE" w:rsidR="00AD238B" w:rsidRDefault="00AD238B">
      <w:pPr>
        <w:rPr>
          <w:b/>
          <w:bCs/>
          <w:sz w:val="28"/>
          <w:szCs w:val="28"/>
        </w:rPr>
      </w:pPr>
    </w:p>
    <w:p w14:paraId="7EE6A96D" w14:textId="0406914B" w:rsidR="00F655E3" w:rsidRDefault="00EF7D9C" w:rsidP="00F655E3">
      <w:r>
        <w:t xml:space="preserve">The present work </w:t>
      </w:r>
      <w:r w:rsidR="00E506A4">
        <w:t xml:space="preserve">comprehensively maps out the literature on confidence in medical diagnoses, </w:t>
      </w:r>
      <w:r w:rsidR="00E45229">
        <w:t>thus extending</w:t>
      </w:r>
      <w:r>
        <w:t xml:space="preserve"> p</w:t>
      </w:r>
      <w:r w:rsidR="00E45229">
        <w:t xml:space="preserve">revious </w:t>
      </w:r>
      <w:r w:rsidR="007D64DB">
        <w:t>work</w:t>
      </w:r>
      <w:r>
        <w:t xml:space="preserve"> </w:t>
      </w:r>
      <w:r w:rsidR="00BC65A1">
        <w:t>explor</w:t>
      </w:r>
      <w:r w:rsidR="007D64DB">
        <w:t>ing</w:t>
      </w:r>
      <w:r>
        <w:t xml:space="preserve"> how</w:t>
      </w:r>
      <w:r w:rsidR="004E113E">
        <w:t xml:space="preserve"> cognitive biases </w:t>
      </w:r>
      <w:r>
        <w:t xml:space="preserve">contribute to </w:t>
      </w:r>
      <w:r w:rsidR="004E113E">
        <w:t>medical error</w:t>
      </w:r>
      <w:r w:rsidR="00F655E3">
        <w:rPr>
          <w:vertAlign w:val="superscript"/>
        </w:rPr>
        <w:t>79</w:t>
      </w:r>
      <w:r w:rsidR="004E113E" w:rsidRPr="00882DDA">
        <w:rPr>
          <w:vertAlign w:val="superscript"/>
        </w:rPr>
        <w:t>-</w:t>
      </w:r>
      <w:r w:rsidR="004E113E">
        <w:rPr>
          <w:vertAlign w:val="superscript"/>
        </w:rPr>
        <w:t>8</w:t>
      </w:r>
      <w:r w:rsidR="00F655E3">
        <w:rPr>
          <w:vertAlign w:val="superscript"/>
        </w:rPr>
        <w:t>1</w:t>
      </w:r>
      <w:r w:rsidR="004E113E">
        <w:t xml:space="preserve"> </w:t>
      </w:r>
      <w:r>
        <w:t xml:space="preserve">and </w:t>
      </w:r>
      <w:r w:rsidR="004C07BE">
        <w:t>characteris</w:t>
      </w:r>
      <w:r w:rsidR="007D64DB">
        <w:t>ing</w:t>
      </w:r>
      <w:r>
        <w:t xml:space="preserve"> </w:t>
      </w:r>
      <w:r w:rsidR="004E113E">
        <w:t>medical uncertainty more broadly</w:t>
      </w:r>
      <w:r w:rsidR="004E113E">
        <w:rPr>
          <w:vertAlign w:val="superscript"/>
        </w:rPr>
        <w:t>8</w:t>
      </w:r>
      <w:r w:rsidR="00F655E3">
        <w:rPr>
          <w:vertAlign w:val="superscript"/>
        </w:rPr>
        <w:t>2</w:t>
      </w:r>
      <w:r w:rsidR="004E113E">
        <w:rPr>
          <w:vertAlign w:val="superscript"/>
        </w:rPr>
        <w:t>,8</w:t>
      </w:r>
      <w:r w:rsidR="00F655E3">
        <w:rPr>
          <w:vertAlign w:val="superscript"/>
        </w:rPr>
        <w:t>3</w:t>
      </w:r>
      <w:r w:rsidR="004E113E">
        <w:t xml:space="preserve">. </w:t>
      </w:r>
      <w:r w:rsidR="00F655E3" w:rsidRPr="00E018C1">
        <w:t xml:space="preserve">This </w:t>
      </w:r>
      <w:r w:rsidR="00F655E3">
        <w:t xml:space="preserve">scoping review shows the importance </w:t>
      </w:r>
      <w:r w:rsidR="00B95241">
        <w:t>of</w:t>
      </w:r>
      <w:r w:rsidR="00460871">
        <w:t>,</w:t>
      </w:r>
      <w:r w:rsidR="00B95241">
        <w:t xml:space="preserve"> </w:t>
      </w:r>
      <w:r w:rsidR="00F655E3">
        <w:t>and the recent surge in interest in</w:t>
      </w:r>
      <w:r w:rsidR="00460871">
        <w:t>,</w:t>
      </w:r>
      <w:r w:rsidR="00F655E3">
        <w:t xml:space="preserve"> diagnostic confidence. </w:t>
      </w:r>
      <w:r w:rsidR="00FA1FE7">
        <w:t>Although</w:t>
      </w:r>
      <w:r w:rsidR="00F655E3">
        <w:t xml:space="preserve"> confidence has been linked to diagnostic error in the past</w:t>
      </w:r>
      <w:r w:rsidR="00F655E3" w:rsidRPr="00351395">
        <w:rPr>
          <w:vertAlign w:val="superscript"/>
        </w:rPr>
        <w:t>7</w:t>
      </w:r>
      <w:r w:rsidR="00F655E3">
        <w:t xml:space="preserve">, </w:t>
      </w:r>
      <w:r w:rsidR="00E55901">
        <w:t xml:space="preserve">full understanding will benefit from </w:t>
      </w:r>
      <w:r w:rsidR="005807CD">
        <w:t xml:space="preserve">leveraging </w:t>
      </w:r>
      <w:r w:rsidR="00F655E3">
        <w:t>insights from cognitive psychology to inform medical education and practice</w:t>
      </w:r>
      <w:r w:rsidR="00F655E3">
        <w:rPr>
          <w:vertAlign w:val="superscript"/>
        </w:rPr>
        <w:t>84</w:t>
      </w:r>
      <w:r w:rsidR="00F655E3">
        <w:t>. How clinicians evaluate their decisions contributes to their effectiveness</w:t>
      </w:r>
      <w:r>
        <w:t>:</w:t>
      </w:r>
      <w:r w:rsidR="00F655E3">
        <w:t xml:space="preserve"> </w:t>
      </w:r>
      <w:r>
        <w:t>A</w:t>
      </w:r>
      <w:r w:rsidR="00F655E3">
        <w:t>n overconfident clinician may overlook diagnostic possibilities, delay treatment or ignore crucial information. Conversely, an underconfident clinician may be less likely to speak up in a group about potential errors</w:t>
      </w:r>
      <w:ins w:id="166" w:author="Sriraj Aiyer" w:date="2024-08-28T11:18:00Z">
        <w:r w:rsidR="006C62B1">
          <w:rPr>
            <w:vertAlign w:val="superscript"/>
          </w:rPr>
          <w:t>78</w:t>
        </w:r>
      </w:ins>
      <w:del w:id="167" w:author="Sriraj Aiyer" w:date="2024-08-28T11:18:00Z">
        <w:r w:rsidR="00F655E3" w:rsidDel="006C62B1">
          <w:rPr>
            <w:vertAlign w:val="superscript"/>
          </w:rPr>
          <w:delText>85</w:delText>
        </w:r>
      </w:del>
      <w:r w:rsidR="00F655E3">
        <w:t>.</w:t>
      </w:r>
    </w:p>
    <w:p w14:paraId="4D536CA4" w14:textId="77777777" w:rsidR="00E50752" w:rsidRDefault="00E50752" w:rsidP="00F655E3"/>
    <w:p w14:paraId="175F8DDF" w14:textId="740F287F" w:rsidR="00331FEB" w:rsidRDefault="00331FEB" w:rsidP="00331FEB">
      <w:commentRangeStart w:id="168"/>
      <w:r>
        <w:t>O</w:t>
      </w:r>
      <w:commentRangeEnd w:id="168"/>
      <w:r w:rsidR="00C422A2">
        <w:rPr>
          <w:rStyle w:val="CommentReference"/>
        </w:rPr>
        <w:commentReference w:id="168"/>
      </w:r>
      <w:r>
        <w:t>ur review finds that confidence and accuracy are rarely aligned during diagnoses. Notably, miscalibration of confidence is not only a function of social and environmental factors</w:t>
      </w:r>
      <w:r w:rsidR="00BC43F4">
        <w:t>:</w:t>
      </w:r>
      <w:r w:rsidR="00107CF3">
        <w:t xml:space="preserve"> Miscalibration</w:t>
      </w:r>
      <w:r w:rsidR="00F80DB2">
        <w:t xml:space="preserve"> </w:t>
      </w:r>
      <w:r w:rsidR="00107CF3">
        <w:t>is</w:t>
      </w:r>
      <w:r w:rsidR="002707B5">
        <w:t xml:space="preserve"> consistently</w:t>
      </w:r>
      <w:r w:rsidR="00F80DB2">
        <w:t xml:space="preserve"> </w:t>
      </w:r>
      <w:r>
        <w:t xml:space="preserve">observed </w:t>
      </w:r>
      <w:r w:rsidR="00F80DB2">
        <w:t xml:space="preserve">in </w:t>
      </w:r>
      <w:r>
        <w:t>vignette studies performed by individual participants</w:t>
      </w:r>
      <w:r w:rsidR="00985491">
        <w:t xml:space="preserve">, where decision makers tend to be overconfident particularly when dealing with complex cases. Nevertheless, social and environmental </w:t>
      </w:r>
      <w:r>
        <w:t xml:space="preserve">factors </w:t>
      </w:r>
      <w:r w:rsidR="00985491">
        <w:t xml:space="preserve">may </w:t>
      </w:r>
      <w:r>
        <w:t xml:space="preserve">amplify systematic tendencies toward misaligned confidence/certainty. </w:t>
      </w:r>
      <w:commentRangeStart w:id="169"/>
      <w:r>
        <w:t xml:space="preserve">Overconfidence </w:t>
      </w:r>
      <w:r w:rsidR="00006005">
        <w:t>is</w:t>
      </w:r>
      <w:r>
        <w:t xml:space="preserve"> associated with overlooking differentials, ignoring important patient information and being less willing to admit mistakes. Hence, mitigating overconfidence is an important direction for future research. </w:t>
      </w:r>
      <w:proofErr w:type="spellStart"/>
      <w:r>
        <w:t>Underconfidence</w:t>
      </w:r>
      <w:proofErr w:type="spellEnd"/>
      <w:r>
        <w:t xml:space="preserve"> has received less attention, but is observed in medical trainees</w:t>
      </w:r>
      <w:r w:rsidRPr="00A13E1A">
        <w:rPr>
          <w:vertAlign w:val="superscript"/>
        </w:rPr>
        <w:t>2</w:t>
      </w:r>
      <w:r>
        <w:rPr>
          <w:vertAlign w:val="superscript"/>
        </w:rPr>
        <w:t>7</w:t>
      </w:r>
      <w:r w:rsidRPr="00A13E1A">
        <w:rPr>
          <w:vertAlign w:val="superscript"/>
        </w:rPr>
        <w:t>,2</w:t>
      </w:r>
      <w:r>
        <w:rPr>
          <w:vertAlign w:val="superscript"/>
        </w:rPr>
        <w:t>9</w:t>
      </w:r>
      <w:r w:rsidRPr="00A13E1A">
        <w:rPr>
          <w:vertAlign w:val="superscript"/>
        </w:rPr>
        <w:t>,</w:t>
      </w:r>
      <w:r>
        <w:rPr>
          <w:vertAlign w:val="superscript"/>
        </w:rPr>
        <w:t>30</w:t>
      </w:r>
      <w:r>
        <w:t xml:space="preserve"> and can lead to negative outcomes such as delayed treatment</w:t>
      </w:r>
      <w:r w:rsidRPr="00A13E1A">
        <w:rPr>
          <w:vertAlign w:val="superscript"/>
        </w:rPr>
        <w:t>8</w:t>
      </w:r>
      <w:ins w:id="170" w:author="Sriraj Aiyer" w:date="2024-08-28T11:19:00Z">
        <w:r w:rsidR="006C62B1">
          <w:rPr>
            <w:vertAlign w:val="superscript"/>
          </w:rPr>
          <w:t>5</w:t>
        </w:r>
      </w:ins>
      <w:del w:id="171" w:author="Sriraj Aiyer" w:date="2024-08-28T11:19:00Z">
        <w:r w:rsidDel="006C62B1">
          <w:rPr>
            <w:vertAlign w:val="superscript"/>
          </w:rPr>
          <w:delText>6</w:delText>
        </w:r>
      </w:del>
      <w:r w:rsidR="00225CC6">
        <w:rPr>
          <w:vertAlign w:val="superscript"/>
        </w:rPr>
        <w:t xml:space="preserve"> </w:t>
      </w:r>
      <w:r w:rsidR="00225CC6">
        <w:t>and ordering of unnecessary tests</w:t>
      </w:r>
      <w:r w:rsidR="00225CC6" w:rsidRPr="002518ED">
        <w:rPr>
          <w:vertAlign w:val="superscript"/>
        </w:rPr>
        <w:t>47</w:t>
      </w:r>
      <w:commentRangeStart w:id="172"/>
      <w:r>
        <w:t>.</w:t>
      </w:r>
      <w:commentRangeEnd w:id="172"/>
      <w:r w:rsidR="002F2B15">
        <w:rPr>
          <w:rStyle w:val="CommentReference"/>
        </w:rPr>
        <w:commentReference w:id="172"/>
      </w:r>
      <w:r>
        <w:t xml:space="preserve"> Interventions have been tested to improve confidence calibration (such as considering alternative diagnoses and guided reflection), but these have not </w:t>
      </w:r>
      <w:r w:rsidR="000E6F97">
        <w:t xml:space="preserve">proven </w:t>
      </w:r>
      <w:r w:rsidR="00EA4A1F">
        <w:t xml:space="preserve">fully </w:t>
      </w:r>
      <w:r>
        <w:t>successful</w:t>
      </w:r>
      <w:r w:rsidRPr="006D0D7D">
        <w:rPr>
          <w:vertAlign w:val="superscript"/>
        </w:rPr>
        <w:t>6</w:t>
      </w:r>
      <w:r>
        <w:rPr>
          <w:vertAlign w:val="superscript"/>
        </w:rPr>
        <w:t>4</w:t>
      </w:r>
      <w:r w:rsidRPr="006D0D7D">
        <w:rPr>
          <w:vertAlign w:val="superscript"/>
        </w:rPr>
        <w:t>,6</w:t>
      </w:r>
      <w:r>
        <w:rPr>
          <w:vertAlign w:val="superscript"/>
        </w:rPr>
        <w:t>5</w:t>
      </w:r>
      <w:r>
        <w:t>. More work is the</w:t>
      </w:r>
      <w:r w:rsidR="00FC057D">
        <w:t>refore</w:t>
      </w:r>
      <w:r>
        <w:t xml:space="preserve"> needed to design interventions to improve calibration</w:t>
      </w:r>
      <w:ins w:id="173" w:author="Sriraj Aiyer" w:date="2024-08-28T10:54:00Z">
        <w:r w:rsidR="002518ED">
          <w:t>, as one can surmise here a link between miscalibrated confidence and suboptimal patient care.</w:t>
        </w:r>
      </w:ins>
      <w:del w:id="174" w:author="Sriraj Aiyer" w:date="2024-08-28T10:54:00Z">
        <w:r w:rsidDel="002518ED">
          <w:delText>.</w:delText>
        </w:r>
      </w:del>
      <w:r>
        <w:t xml:space="preserve"> </w:t>
      </w:r>
      <w:commentRangeEnd w:id="169"/>
      <w:r>
        <w:rPr>
          <w:rStyle w:val="CommentReference"/>
        </w:rPr>
        <w:commentReference w:id="169"/>
      </w:r>
      <w:r w:rsidRPr="009C6D45">
        <w:t xml:space="preserve"> </w:t>
      </w:r>
      <w:r>
        <w:t xml:space="preserve">Findings from metacognition are already being used to inform educational practices outside medicine to improve students’ memory </w:t>
      </w:r>
      <w:commentRangeStart w:id="175"/>
      <w:commentRangeEnd w:id="175"/>
      <w:r>
        <w:rPr>
          <w:rStyle w:val="CommentReference"/>
        </w:rPr>
        <w:commentReference w:id="175"/>
      </w:r>
      <w:r>
        <w:t>retention</w:t>
      </w:r>
      <w:r w:rsidRPr="00DA3C2A">
        <w:rPr>
          <w:vertAlign w:val="superscript"/>
        </w:rPr>
        <w:t>8</w:t>
      </w:r>
      <w:ins w:id="176" w:author="Sriraj Aiyer" w:date="2024-08-28T11:19:00Z">
        <w:r w:rsidR="006C62B1">
          <w:rPr>
            <w:vertAlign w:val="superscript"/>
          </w:rPr>
          <w:t>6</w:t>
        </w:r>
      </w:ins>
      <w:del w:id="177" w:author="Sriraj Aiyer" w:date="2024-08-28T11:19:00Z">
        <w:r w:rsidDel="006C62B1">
          <w:rPr>
            <w:vertAlign w:val="superscript"/>
          </w:rPr>
          <w:delText>7</w:delText>
        </w:r>
      </w:del>
      <w:r w:rsidRPr="00DA3C2A">
        <w:rPr>
          <w:vertAlign w:val="superscript"/>
        </w:rPr>
        <w:t>,8</w:t>
      </w:r>
      <w:ins w:id="178" w:author="Sriraj Aiyer" w:date="2024-08-28T11:19:00Z">
        <w:r w:rsidR="006C62B1">
          <w:rPr>
            <w:vertAlign w:val="superscript"/>
          </w:rPr>
          <w:t>7</w:t>
        </w:r>
      </w:ins>
      <w:del w:id="179" w:author="Sriraj Aiyer" w:date="2024-08-28T11:19:00Z">
        <w:r w:rsidDel="006C62B1">
          <w:rPr>
            <w:vertAlign w:val="superscript"/>
          </w:rPr>
          <w:delText>8</w:delText>
        </w:r>
      </w:del>
      <w:r>
        <w:t xml:space="preserve">.  </w:t>
      </w:r>
      <w:r w:rsidR="009E1FA6">
        <w:t>Although</w:t>
      </w:r>
      <w:r w:rsidR="00CC50E4">
        <w:t xml:space="preserve"> cognitive interventions such as considering alternative diagnoses and guided reflections have been tested, there is yet to be a standardised cognitive framework to teach non-technical skills such as</w:t>
      </w:r>
      <w:ins w:id="180" w:author="Helen Higham" w:date="2024-08-29T10:35:00Z">
        <w:r w:rsidR="00C60F1C">
          <w:t xml:space="preserve"> constructive confrontation or</w:t>
        </w:r>
      </w:ins>
      <w:r w:rsidR="00CC50E4">
        <w:t xml:space="preserve"> expressions of uncertainty.</w:t>
      </w:r>
    </w:p>
    <w:p w14:paraId="686BA33A" w14:textId="77777777" w:rsidR="00331FEB" w:rsidRDefault="00331FEB" w:rsidP="00331FEB"/>
    <w:p w14:paraId="2E0689EF" w14:textId="78B7D39F" w:rsidR="00331FEB" w:rsidRPr="00E018C1" w:rsidRDefault="004E113E" w:rsidP="00331FEB">
      <w:del w:id="181" w:author="Sriraj Aiyer" w:date="2024-08-28T10:51:00Z">
        <w:r w:rsidDel="002518ED">
          <w:delText xml:space="preserve"> </w:delText>
        </w:r>
        <w:commentRangeStart w:id="182"/>
        <w:commentRangeStart w:id="183"/>
        <w:r w:rsidDel="002518ED">
          <w:delText xml:space="preserve">This review has shown how confidence is associated with many aspects of the patient care process, illustrating how </w:delText>
        </w:r>
        <w:r w:rsidR="00DD737F" w:rsidDel="002518ED">
          <w:delText xml:space="preserve">confidence judgements </w:delText>
        </w:r>
        <w:r w:rsidDel="002518ED">
          <w:delText xml:space="preserve">influence clinicians’ behaviour. </w:delText>
        </w:r>
        <w:commentRangeEnd w:id="182"/>
        <w:r w:rsidDel="002518ED">
          <w:rPr>
            <w:rStyle w:val="CommentReference"/>
          </w:rPr>
          <w:commentReference w:id="182"/>
        </w:r>
        <w:r w:rsidR="009C6D45" w:rsidDel="002518ED">
          <w:delText xml:space="preserve">Given that we find limited evidence of calibration of diagnostic confidence, one can surmise a link between confidence miscalibration and suboptimal patient care. </w:delText>
        </w:r>
        <w:r w:rsidR="00521C6B" w:rsidDel="002518ED">
          <w:delText>With this in mind, we propose a</w:delText>
        </w:r>
      </w:del>
      <w:ins w:id="184" w:author="Sriraj Aiyer" w:date="2024-08-28T10:51:00Z">
        <w:r w:rsidR="002518ED">
          <w:t>Our</w:t>
        </w:r>
      </w:ins>
      <w:r w:rsidR="00521C6B">
        <w:t xml:space="preserve"> conceptual model of the diagnostic decision process</w:t>
      </w:r>
      <w:ins w:id="185" w:author="Sriraj Aiyer" w:date="2024-08-28T10:51:00Z">
        <w:r w:rsidR="002518ED">
          <w:t xml:space="preserve"> </w:t>
        </w:r>
      </w:ins>
      <w:del w:id="186" w:author="Sriraj Aiyer" w:date="2024-08-28T10:51:00Z">
        <w:r w:rsidR="00521C6B" w:rsidDel="002518ED">
          <w:delText xml:space="preserve">. We use this to </w:delText>
        </w:r>
      </w:del>
      <w:r w:rsidR="00521C6B">
        <w:t>reflect</w:t>
      </w:r>
      <w:ins w:id="187" w:author="Sriraj Aiyer" w:date="2024-08-28T10:51:00Z">
        <w:r w:rsidR="002518ED">
          <w:t>s</w:t>
        </w:r>
      </w:ins>
      <w:r w:rsidR="00521C6B">
        <w:t xml:space="preserve"> </w:t>
      </w:r>
      <w:del w:id="188" w:author="Sriraj Aiyer" w:date="2024-08-28T10:51:00Z">
        <w:r w:rsidR="00521C6B" w:rsidDel="002518ED">
          <w:delText xml:space="preserve">other </w:delText>
        </w:r>
      </w:del>
      <w:ins w:id="189" w:author="Sriraj Aiyer" w:date="2024-08-28T10:51:00Z">
        <w:r w:rsidR="002518ED">
          <w:t>how different l</w:t>
        </w:r>
      </w:ins>
      <w:ins w:id="190" w:author="Sriraj Aiyer" w:date="2024-08-28T10:52:00Z">
        <w:r w:rsidR="002518ED">
          <w:t xml:space="preserve">evels of factors (related to </w:t>
        </w:r>
      </w:ins>
      <w:del w:id="191" w:author="Sriraj Aiyer" w:date="2024-08-28T10:51:00Z">
        <w:r w:rsidR="00521C6B" w:rsidDel="002518ED">
          <w:delText xml:space="preserve">different </w:delText>
        </w:r>
      </w:del>
      <w:r w:rsidR="00521C6B">
        <w:t xml:space="preserve">clinician and </w:t>
      </w:r>
      <w:ins w:id="192" w:author="Helen Higham" w:date="2024-08-29T10:35:00Z">
        <w:r w:rsidR="00C60F1C">
          <w:t xml:space="preserve">environmental </w:t>
        </w:r>
      </w:ins>
      <w:r w:rsidR="00521C6B">
        <w:t>contex</w:t>
      </w:r>
      <w:ins w:id="193" w:author="Sriraj Aiyer" w:date="2024-08-28T10:52:00Z">
        <w:r w:rsidR="002518ED">
          <w:t>t</w:t>
        </w:r>
      </w:ins>
      <w:del w:id="194" w:author="Sriraj Aiyer" w:date="2024-08-28T10:52:00Z">
        <w:r w:rsidR="00521C6B" w:rsidDel="002518ED">
          <w:delText>tual</w:delText>
        </w:r>
      </w:del>
      <w:ins w:id="195" w:author="Sriraj Aiyer" w:date="2024-08-28T10:52:00Z">
        <w:r w:rsidR="002518ED">
          <w:t xml:space="preserve">) </w:t>
        </w:r>
      </w:ins>
      <w:del w:id="196" w:author="Sriraj Aiyer" w:date="2024-08-28T10:52:00Z">
        <w:r w:rsidR="00521C6B" w:rsidDel="002518ED">
          <w:delText xml:space="preserve"> factors </w:delText>
        </w:r>
      </w:del>
      <w:r w:rsidR="00521C6B">
        <w:t xml:space="preserve">differently impact accuracy and confidence. </w:t>
      </w:r>
      <w:ins w:id="197" w:author="Sriraj Aiyer" w:date="2024-08-28T10:52:00Z">
        <w:r w:rsidR="002518ED">
          <w:t xml:space="preserve">This model demonstrates the importance of </w:t>
        </w:r>
      </w:ins>
      <w:ins w:id="198" w:author="Helen Higham" w:date="2024-08-29T10:36:00Z">
        <w:r w:rsidR="00C60F1C">
          <w:t xml:space="preserve">both behavioural and work system factors </w:t>
        </w:r>
      </w:ins>
      <w:ins w:id="199" w:author="Sriraj Aiyer" w:date="2024-08-28T10:52:00Z">
        <w:del w:id="200" w:author="Helen Higham" w:date="2024-08-29T10:36:00Z">
          <w:r w:rsidR="002518ED" w:rsidDel="00C60F1C">
            <w:delText xml:space="preserve">human factors </w:delText>
          </w:r>
        </w:del>
        <w:r w:rsidR="002518ED">
          <w:t>within healthcare and how environmental aspects can inform an individual’s decision process.</w:t>
        </w:r>
        <w:commentRangeStart w:id="201"/>
        <w:commentRangeEnd w:id="201"/>
        <w:r w:rsidR="002518ED">
          <w:rPr>
            <w:rStyle w:val="CommentReference"/>
          </w:rPr>
          <w:commentReference w:id="201"/>
        </w:r>
        <w:r w:rsidR="002518ED">
          <w:t xml:space="preserve"> </w:t>
        </w:r>
      </w:ins>
      <w:commentRangeStart w:id="202"/>
      <w:r w:rsidR="00521C6B">
        <w:t xml:space="preserve">Considering the work environment is important given our findings of lower confidence due to environmental </w:t>
      </w:r>
      <w:commentRangeEnd w:id="202"/>
      <w:r w:rsidR="00521C6B">
        <w:rPr>
          <w:rStyle w:val="CommentReference"/>
        </w:rPr>
        <w:commentReference w:id="202"/>
      </w:r>
      <w:r w:rsidR="00521C6B">
        <w:t>factors such as shift busyness and time pressures. This corresponds with other findings of stress being associated with decreased confidence for intermediate levels of uncertainty</w:t>
      </w:r>
      <w:r w:rsidR="00521C6B">
        <w:rPr>
          <w:vertAlign w:val="superscript"/>
        </w:rPr>
        <w:t>8</w:t>
      </w:r>
      <w:ins w:id="203" w:author="Sriraj Aiyer" w:date="2024-08-28T11:19:00Z">
        <w:r w:rsidR="006C62B1">
          <w:rPr>
            <w:vertAlign w:val="superscript"/>
          </w:rPr>
          <w:t>8</w:t>
        </w:r>
      </w:ins>
      <w:del w:id="204" w:author="Sriraj Aiyer" w:date="2024-08-28T11:19:00Z">
        <w:r w:rsidR="00521C6B" w:rsidDel="006C62B1">
          <w:rPr>
            <w:vertAlign w:val="superscript"/>
          </w:rPr>
          <w:delText>9</w:delText>
        </w:r>
      </w:del>
      <w:r w:rsidR="00521C6B">
        <w:t xml:space="preserve"> and this stress could be contributed to by the healthcare environment that the clinician operates in.</w:t>
      </w:r>
      <w:r w:rsidR="00DB747E">
        <w:t xml:space="preserve"> Future interventions on diagnosis can refer to this model to understand the part</w:t>
      </w:r>
      <w:ins w:id="205" w:author="Sriraj Aiyer" w:date="2024-08-28T10:52:00Z">
        <w:r w:rsidR="002518ED">
          <w:t xml:space="preserve"> and context</w:t>
        </w:r>
      </w:ins>
      <w:r w:rsidR="00DB747E">
        <w:t xml:space="preserve"> of the decision process at which they are administering the intervention. </w:t>
      </w:r>
      <w:del w:id="206" w:author="Sriraj Aiyer" w:date="2024-08-28T10:52:00Z">
        <w:r w:rsidR="00FD688E" w:rsidDel="002518ED">
          <w:delText>This model also demonstrates the importance of human factors within healthcare and how environmental aspects can inform an individual’s decision process.</w:delText>
        </w:r>
        <w:commentRangeEnd w:id="183"/>
        <w:r w:rsidR="007F6276" w:rsidDel="002518ED">
          <w:rPr>
            <w:rStyle w:val="CommentReference"/>
          </w:rPr>
          <w:commentReference w:id="183"/>
        </w:r>
        <w:r w:rsidR="00FD688E" w:rsidDel="002518ED">
          <w:delText xml:space="preserve"> </w:delText>
        </w:r>
      </w:del>
    </w:p>
    <w:p w14:paraId="3A9B94BF" w14:textId="77777777" w:rsidR="0014180A" w:rsidRDefault="0014180A" w:rsidP="0014180A"/>
    <w:p w14:paraId="5CEEFE64" w14:textId="0FE37903" w:rsidR="00717240" w:rsidRDefault="00B235C2" w:rsidP="00AB3207">
      <w:pPr>
        <w:rPr>
          <w:ins w:id="207" w:author="Sriraj Aiyer" w:date="2024-08-28T10:56:00Z"/>
        </w:rPr>
      </w:pPr>
      <w:r>
        <w:t xml:space="preserve">Beyond these key research themes, </w:t>
      </w:r>
      <w:r w:rsidR="00AB3207">
        <w:t xml:space="preserve">two </w:t>
      </w:r>
      <w:r w:rsidR="008D2902">
        <w:t>further points</w:t>
      </w:r>
      <w:r w:rsidR="00AB3207">
        <w:t xml:space="preserve"> emerg</w:t>
      </w:r>
      <w:r w:rsidR="008D2902">
        <w:t>e</w:t>
      </w:r>
      <w:r w:rsidR="00AB3207">
        <w:t xml:space="preserve"> from the scope and variety of work identified in our review. </w:t>
      </w:r>
      <w:r w:rsidR="00685513">
        <w:t>First</w:t>
      </w:r>
      <w:r w:rsidR="00AB3207">
        <w:t xml:space="preserve">, </w:t>
      </w:r>
      <w:r w:rsidR="00D13123">
        <w:t xml:space="preserve">our review highlights </w:t>
      </w:r>
      <w:r w:rsidR="0014180A">
        <w:t xml:space="preserve">the broad relevance of confidence across different medical subdisciplines, suggesting the value of focusing on confidence calibration within medical education as a generally applicable approach to improve diagnostic decisions. </w:t>
      </w:r>
      <w:r w:rsidR="00685513">
        <w:t>Second</w:t>
      </w:r>
      <w:r w:rsidR="0014180A">
        <w:t>,</w:t>
      </w:r>
      <w:r w:rsidR="00685513">
        <w:t xml:space="preserve"> in terms of method</w:t>
      </w:r>
      <w:r w:rsidR="000D643F">
        <w:t>ology,</w:t>
      </w:r>
      <w:r w:rsidR="009636D5">
        <w:t xml:space="preserve"> we find that</w:t>
      </w:r>
      <w:r w:rsidR="0014180A">
        <w:t xml:space="preserve"> confidence and certainty have been studied </w:t>
      </w:r>
      <w:r w:rsidR="000D643F">
        <w:t>in</w:t>
      </w:r>
      <w:r w:rsidR="0014180A">
        <w:t xml:space="preserve"> a variety of ways (e.g. using ‘assessments’ or ‘interpretations’ as well as diagnostic decisions), </w:t>
      </w:r>
      <w:commentRangeStart w:id="208"/>
      <w:del w:id="209" w:author="Sriraj Aiyer" w:date="2024-08-28T10:55:00Z">
        <w:r w:rsidR="0014180A" w:rsidDel="00717240">
          <w:delText>but not as a primary variable for study</w:delText>
        </w:r>
        <w:commentRangeEnd w:id="208"/>
        <w:r w:rsidR="009636D5" w:rsidDel="00717240">
          <w:rPr>
            <w:rStyle w:val="CommentReference"/>
          </w:rPr>
          <w:commentReference w:id="208"/>
        </w:r>
        <w:r w:rsidR="0014180A" w:rsidDel="00717240">
          <w:delText xml:space="preserve">. </w:delText>
        </w:r>
        <w:commentRangeStart w:id="210"/>
        <w:r w:rsidR="0014180A" w:rsidDel="00717240">
          <w:delText>Future work would benefit from standardised measures of confidence</w:delText>
        </w:r>
        <w:commentRangeStart w:id="211"/>
        <w:r w:rsidR="0014180A" w:rsidDel="00717240">
          <w:delText xml:space="preserve">, </w:delText>
        </w:r>
        <w:commentRangeStart w:id="212"/>
        <w:r w:rsidR="0014180A" w:rsidDel="00717240">
          <w:delText>as well as studying confidence itself in more detail</w:delText>
        </w:r>
        <w:commentRangeEnd w:id="210"/>
        <w:r w:rsidR="0014180A" w:rsidDel="00717240">
          <w:rPr>
            <w:rStyle w:val="CommentReference"/>
          </w:rPr>
          <w:commentReference w:id="210"/>
        </w:r>
        <w:commentRangeEnd w:id="211"/>
        <w:r w:rsidR="0014180A" w:rsidDel="00717240">
          <w:rPr>
            <w:rStyle w:val="CommentReference"/>
          </w:rPr>
          <w:commentReference w:id="211"/>
        </w:r>
        <w:commentRangeEnd w:id="212"/>
        <w:r w:rsidR="000F0D84" w:rsidDel="00717240">
          <w:rPr>
            <w:rStyle w:val="CommentReference"/>
          </w:rPr>
          <w:commentReference w:id="212"/>
        </w:r>
        <w:r w:rsidR="0014180A" w:rsidDel="00717240">
          <w:delText>.</w:delText>
        </w:r>
      </w:del>
      <w:ins w:id="213" w:author="Sriraj Aiyer" w:date="2024-08-28T10:55:00Z">
        <w:r w:rsidR="00717240">
          <w:t>but can sometimes be seen a primary outcome meas</w:t>
        </w:r>
      </w:ins>
      <w:ins w:id="214" w:author="Sriraj Aiyer" w:date="2024-08-28T10:56:00Z">
        <w:r w:rsidR="00717240">
          <w:t xml:space="preserve">ure to improve. </w:t>
        </w:r>
      </w:ins>
      <w:ins w:id="215" w:author="Sriraj Aiyer" w:date="2024-08-28T10:57:00Z">
        <w:r w:rsidR="00717240">
          <w:t xml:space="preserve">Increasing the confidence of clinicians without considering their objective accuracy may exacerbate instances of overconfidence. </w:t>
        </w:r>
      </w:ins>
      <w:ins w:id="216" w:author="Sriraj Aiyer" w:date="2024-08-28T10:59:00Z">
        <w:r w:rsidR="00717240">
          <w:t>F</w:t>
        </w:r>
      </w:ins>
      <w:ins w:id="217" w:author="Sriraj Aiyer" w:date="2024-08-28T10:58:00Z">
        <w:r w:rsidR="00717240">
          <w:t>uture work should focus instead on prompting calibrated rather than increased confidence given the aforementioned impacts on patient care.</w:t>
        </w:r>
      </w:ins>
      <w:ins w:id="218" w:author="Sriraj Aiyer" w:date="2024-08-28T10:57:00Z">
        <w:r w:rsidR="00717240">
          <w:t xml:space="preserve"> </w:t>
        </w:r>
      </w:ins>
      <w:ins w:id="219" w:author="Sriraj Aiyer" w:date="2024-08-28T10:59:00Z">
        <w:r w:rsidR="00717240">
          <w:t xml:space="preserve">As objective feedback is often unattainable in medical settings, confidence could be studied </w:t>
        </w:r>
      </w:ins>
      <w:ins w:id="220" w:author="Sriraj Aiyer" w:date="2024-08-28T11:00:00Z">
        <w:r w:rsidR="00717240">
          <w:t xml:space="preserve">using methodologies like virtual reality and high-fidelity simulations that better emulate real medical settings when compared to vignette methodologies whilst also having markers of objective accuracy. </w:t>
        </w:r>
      </w:ins>
    </w:p>
    <w:p w14:paraId="1DF7308D" w14:textId="08631A27" w:rsidR="0014180A" w:rsidRPr="00FE0A2D" w:rsidRDefault="0014180A" w:rsidP="00AB3207">
      <w:r>
        <w:t xml:space="preserve"> </w:t>
      </w:r>
    </w:p>
    <w:p w14:paraId="40BF0640" w14:textId="1365B8F8" w:rsidR="00C2407D" w:rsidDel="00717240" w:rsidRDefault="00C2407D">
      <w:pPr>
        <w:rPr>
          <w:del w:id="221" w:author="Sriraj Aiyer" w:date="2024-08-28T10:58:00Z"/>
          <w:b/>
          <w:bCs/>
          <w:sz w:val="28"/>
          <w:szCs w:val="28"/>
        </w:rPr>
      </w:pPr>
    </w:p>
    <w:p w14:paraId="4CA28F71" w14:textId="77777777" w:rsidR="00717240" w:rsidRDefault="00717240">
      <w:pPr>
        <w:rPr>
          <w:ins w:id="222" w:author="Sriraj Aiyer" w:date="2024-08-28T10:58:00Z"/>
          <w:b/>
          <w:bCs/>
          <w:sz w:val="28"/>
          <w:szCs w:val="28"/>
        </w:rPr>
      </w:pPr>
    </w:p>
    <w:p w14:paraId="65DC7D75" w14:textId="77777777" w:rsidR="00FD6F7F" w:rsidRDefault="00FD6F7F">
      <w:pPr>
        <w:rPr>
          <w:b/>
          <w:bCs/>
          <w:sz w:val="28"/>
          <w:szCs w:val="28"/>
        </w:rPr>
      </w:pPr>
    </w:p>
    <w:p w14:paraId="49C2C6CB" w14:textId="49B554ED" w:rsidR="00CC44EB" w:rsidRDefault="00E018C1">
      <w:pPr>
        <w:rPr>
          <w:b/>
          <w:bCs/>
          <w:sz w:val="28"/>
          <w:szCs w:val="28"/>
        </w:rPr>
      </w:pPr>
      <w:r>
        <w:rPr>
          <w:b/>
          <w:bCs/>
          <w:sz w:val="28"/>
          <w:szCs w:val="28"/>
        </w:rPr>
        <w:t xml:space="preserve">Implications </w:t>
      </w:r>
      <w:r w:rsidR="00D52F10">
        <w:rPr>
          <w:b/>
          <w:bCs/>
          <w:sz w:val="28"/>
          <w:szCs w:val="28"/>
        </w:rPr>
        <w:t xml:space="preserve">for </w:t>
      </w:r>
      <w:r w:rsidR="00CC44EB">
        <w:rPr>
          <w:b/>
          <w:bCs/>
          <w:sz w:val="28"/>
          <w:szCs w:val="28"/>
        </w:rPr>
        <w:t>Future</w:t>
      </w:r>
      <w:r>
        <w:rPr>
          <w:b/>
          <w:bCs/>
          <w:sz w:val="28"/>
          <w:szCs w:val="28"/>
        </w:rPr>
        <w:t xml:space="preserve"> Clinical</w:t>
      </w:r>
      <w:r w:rsidR="00CC44EB">
        <w:rPr>
          <w:b/>
          <w:bCs/>
          <w:sz w:val="28"/>
          <w:szCs w:val="28"/>
        </w:rPr>
        <w:t xml:space="preserve"> Research</w:t>
      </w:r>
    </w:p>
    <w:p w14:paraId="2F609007" w14:textId="7D5DF6D9" w:rsidR="00CC44EB" w:rsidRDefault="00CC44EB"/>
    <w:p w14:paraId="72138828" w14:textId="536F6C51" w:rsidR="00657158" w:rsidRDefault="00C319A2" w:rsidP="00B972A8">
      <w:r>
        <w:t xml:space="preserve">Through our conceptual model of the diagnostic process, we identify three primary areas for future work </w:t>
      </w:r>
      <w:r w:rsidR="00521C6B">
        <w:t>that ha</w:t>
      </w:r>
      <w:r w:rsidR="00AA33CE">
        <w:t>ve</w:t>
      </w:r>
      <w:r w:rsidR="00521C6B">
        <w:t xml:space="preserve"> been relatively underexplored in the extant literature</w:t>
      </w:r>
      <w:r>
        <w:t>. First, t</w:t>
      </w:r>
      <w:r w:rsidR="00F655E3">
        <w:t>he</w:t>
      </w:r>
      <w:r w:rsidR="0054650B">
        <w:t xml:space="preserve"> majority of the studies </w:t>
      </w:r>
      <w:r w:rsidR="00314850">
        <w:t xml:space="preserve">we </w:t>
      </w:r>
      <w:r w:rsidR="003910FA">
        <w:t xml:space="preserve">reviewed have </w:t>
      </w:r>
      <w:r w:rsidR="005D7072">
        <w:t>stud</w:t>
      </w:r>
      <w:r w:rsidR="00B81810">
        <w:t>ied</w:t>
      </w:r>
      <w:r w:rsidR="005D7072">
        <w:t xml:space="preserve"> diagnosis as a linear process</w:t>
      </w:r>
      <w:r w:rsidR="00B81810">
        <w:t xml:space="preserve"> in which</w:t>
      </w:r>
      <w:r w:rsidR="005D7072">
        <w:t xml:space="preserve"> information </w:t>
      </w:r>
      <w:r w:rsidR="00B81810">
        <w:t xml:space="preserve">is </w:t>
      </w:r>
      <w:r w:rsidR="005D7072">
        <w:t xml:space="preserve">presented sequentially </w:t>
      </w:r>
      <w:r w:rsidR="00B81810">
        <w:t>prior to a final</w:t>
      </w:r>
      <w:r w:rsidR="005D7072">
        <w:t xml:space="preserve"> diagnosis</w:t>
      </w:r>
      <w:r w:rsidR="00D35F17">
        <w:t>, at which point confidence is assessed</w:t>
      </w:r>
      <w:r w:rsidR="005D7072">
        <w:t>. This is a</w:t>
      </w:r>
      <w:r w:rsidR="005246ED">
        <w:t xml:space="preserve"> helpful</w:t>
      </w:r>
      <w:r w:rsidR="005D7072">
        <w:t xml:space="preserve"> idealis</w:t>
      </w:r>
      <w:r w:rsidR="005246ED">
        <w:t>ation</w:t>
      </w:r>
      <w:r w:rsidR="00D518E7">
        <w:t xml:space="preserve"> of a</w:t>
      </w:r>
      <w:r w:rsidR="007106AC">
        <w:t xml:space="preserve"> </w:t>
      </w:r>
      <w:r w:rsidR="00D518E7">
        <w:t>process</w:t>
      </w:r>
      <w:r w:rsidR="005D7072">
        <w:t xml:space="preserve"> </w:t>
      </w:r>
      <w:r w:rsidR="00314850">
        <w:t xml:space="preserve">that </w:t>
      </w:r>
      <w:r w:rsidR="005D7072">
        <w:t>is often more complex and dynamic in practice</w:t>
      </w:r>
      <w:r w:rsidR="00B779CD">
        <w:t>, with</w:t>
      </w:r>
      <w:r w:rsidR="00D518E7">
        <w:t xml:space="preserve"> </w:t>
      </w:r>
      <w:r w:rsidR="00B779CD">
        <w:t>d</w:t>
      </w:r>
      <w:r w:rsidR="00D518E7">
        <w:t>iagnosis</w:t>
      </w:r>
      <w:r w:rsidR="005246ED">
        <w:t xml:space="preserve"> </w:t>
      </w:r>
      <w:r w:rsidR="0054650B">
        <w:t xml:space="preserve">evolving </w:t>
      </w:r>
      <w:r w:rsidR="00972F40">
        <w:t>via</w:t>
      </w:r>
      <w:r w:rsidR="00FC0869">
        <w:t xml:space="preserve"> back</w:t>
      </w:r>
      <w:r w:rsidR="005D7072">
        <w:t>-</w:t>
      </w:r>
      <w:r w:rsidR="00FC0869">
        <w:t>and</w:t>
      </w:r>
      <w:r w:rsidR="005D7072">
        <w:t>-</w:t>
      </w:r>
      <w:r w:rsidR="00FC0869">
        <w:t>forth between seeking information and evaluating that information in the context of currently considered diagnostic possibilities</w:t>
      </w:r>
      <w:r w:rsidR="00D518E7">
        <w:t>. Moreover,</w:t>
      </w:r>
      <w:r w:rsidR="00AE1848">
        <w:t xml:space="preserve"> patients’ </w:t>
      </w:r>
      <w:r w:rsidR="00D518E7">
        <w:t xml:space="preserve">unexpected </w:t>
      </w:r>
      <w:r w:rsidR="00AE1848">
        <w:t xml:space="preserve">responses to initial treatment </w:t>
      </w:r>
      <w:r w:rsidR="00D518E7">
        <w:t>can</w:t>
      </w:r>
      <w:r w:rsidR="00AE1848">
        <w:t xml:space="preserve"> lead to revision of </w:t>
      </w:r>
      <w:r w:rsidR="00D518E7">
        <w:t>an</w:t>
      </w:r>
      <w:r w:rsidR="008F01F8">
        <w:t xml:space="preserve"> initial</w:t>
      </w:r>
      <w:r w:rsidR="00AE1848">
        <w:t xml:space="preserve"> diagnosis</w:t>
      </w:r>
      <w:r w:rsidR="00D518E7">
        <w:t xml:space="preserve"> and prompt further information seeking</w:t>
      </w:r>
      <w:r w:rsidR="00FC0869">
        <w:t>.</w:t>
      </w:r>
      <w:r w:rsidR="00767A6F">
        <w:t xml:space="preserve"> </w:t>
      </w:r>
      <w:r w:rsidR="00314850">
        <w:t xml:space="preserve">Effects of (miscalibrated) confidence are likely to be amplified within these dynamics, such as an overconfident </w:t>
      </w:r>
      <w:r w:rsidR="00B972A8">
        <w:t>clinician paying too</w:t>
      </w:r>
      <w:r w:rsidR="00BA4F7F">
        <w:t xml:space="preserve"> much attention to evidence supporting their diagnosis and neglecting</w:t>
      </w:r>
      <w:r w:rsidR="00B972A8">
        <w:t xml:space="preserve"> </w:t>
      </w:r>
      <w:ins w:id="223" w:author="Helen Higham" w:date="2024-08-29T10:43:00Z">
        <w:r w:rsidR="00C60F1C">
          <w:t>opposing</w:t>
        </w:r>
      </w:ins>
      <w:ins w:id="224" w:author="Sriraj Aiyer" w:date="2024-08-29T14:55:00Z">
        <w:r w:rsidR="00727867">
          <w:t xml:space="preserve"> </w:t>
        </w:r>
      </w:ins>
      <w:r w:rsidR="00B972A8">
        <w:t xml:space="preserve">evidence, resulting in greater overconfidence. These dynamics could be studied in </w:t>
      </w:r>
      <w:r w:rsidR="00767A6F">
        <w:t>m</w:t>
      </w:r>
      <w:r w:rsidR="00943F6F">
        <w:t>ore n</w:t>
      </w:r>
      <w:r w:rsidR="00FC0869">
        <w:t>aturalistic, in situ method</w:t>
      </w:r>
      <w:r w:rsidR="00767A6F">
        <w:t>ologies</w:t>
      </w:r>
      <w:r w:rsidR="00FC0869">
        <w:t xml:space="preserve"> </w:t>
      </w:r>
      <w:r w:rsidR="004A5716">
        <w:t xml:space="preserve">that are </w:t>
      </w:r>
      <w:r w:rsidR="00CA65B0">
        <w:t>closer</w:t>
      </w:r>
      <w:r w:rsidR="004A5716">
        <w:t xml:space="preserve"> to everyday medical practice</w:t>
      </w:r>
      <w:r w:rsidR="008B7209">
        <w:t xml:space="preserve">. </w:t>
      </w:r>
      <w:r w:rsidR="0078083E">
        <w:t>I</w:t>
      </w:r>
      <w:r w:rsidR="00FC0869">
        <w:t xml:space="preserve">nterrupting clinicians </w:t>
      </w:r>
      <w:r w:rsidR="00831051">
        <w:t xml:space="preserve">in real time </w:t>
      </w:r>
      <w:r w:rsidR="00FC0869">
        <w:t xml:space="preserve">to report their diagnostic thinking can be </w:t>
      </w:r>
      <w:r w:rsidR="00831051">
        <w:t xml:space="preserve">a distraction and potentially a </w:t>
      </w:r>
      <w:r w:rsidR="00436354">
        <w:t xml:space="preserve">patient </w:t>
      </w:r>
      <w:r w:rsidR="00831051">
        <w:t>safety risk</w:t>
      </w:r>
      <w:r w:rsidR="0078083E">
        <w:t>. However, some methodologies permit</w:t>
      </w:r>
      <w:r w:rsidR="00FC0869">
        <w:t xml:space="preserve"> capturing diagnostic reasoning as it evolves with time and the receipt of new information</w:t>
      </w:r>
      <w:r w:rsidR="0078083E">
        <w:t xml:space="preserve">, such as asking </w:t>
      </w:r>
      <w:r w:rsidR="00FC0869">
        <w:t>clinicians to think aloud as they make diagnoses</w:t>
      </w:r>
      <w:ins w:id="225" w:author="Sriraj Aiyer" w:date="2024-08-28T11:19:00Z">
        <w:r w:rsidR="006C62B1">
          <w:rPr>
            <w:vertAlign w:val="superscript"/>
          </w:rPr>
          <w:t>89</w:t>
        </w:r>
      </w:ins>
      <w:del w:id="226" w:author="Sriraj Aiyer" w:date="2024-08-28T11:19:00Z">
        <w:r w:rsidR="00521C6B" w:rsidDel="006C62B1">
          <w:rPr>
            <w:vertAlign w:val="superscript"/>
          </w:rPr>
          <w:delText>90</w:delText>
        </w:r>
      </w:del>
      <w:r w:rsidR="00FC0869">
        <w:t xml:space="preserve"> or using a visual representation of clinicians’ thought process</w:t>
      </w:r>
      <w:r w:rsidR="00137D4D">
        <w:t>es</w:t>
      </w:r>
      <w:r w:rsidR="00FC0869">
        <w:t xml:space="preserve"> to capture paths and sources of diagnoses</w:t>
      </w:r>
      <w:r w:rsidR="004C32BF">
        <w:rPr>
          <w:vertAlign w:val="superscript"/>
        </w:rPr>
        <w:t>6</w:t>
      </w:r>
      <w:r w:rsidR="002C11C7">
        <w:rPr>
          <w:vertAlign w:val="superscript"/>
        </w:rPr>
        <w:t>2</w:t>
      </w:r>
      <w:r w:rsidR="008519FA">
        <w:t>.</w:t>
      </w:r>
      <w:r w:rsidR="00177F7C">
        <w:t xml:space="preserve"> </w:t>
      </w:r>
      <w:r w:rsidR="00441CCB">
        <w:t xml:space="preserve">The use of </w:t>
      </w:r>
      <w:commentRangeStart w:id="227"/>
      <w:r w:rsidR="00441CCB">
        <w:t>high-fidelity</w:t>
      </w:r>
      <w:r w:rsidR="002E09A6">
        <w:t xml:space="preserve"> or virtual reality</w:t>
      </w:r>
      <w:r w:rsidR="00441CCB">
        <w:t xml:space="preserve"> simulations</w:t>
      </w:r>
      <w:commentRangeEnd w:id="227"/>
      <w:r w:rsidR="00C333E6">
        <w:rPr>
          <w:rStyle w:val="CommentReference"/>
        </w:rPr>
        <w:commentReference w:id="227"/>
      </w:r>
      <w:r w:rsidR="00441CCB">
        <w:t xml:space="preserve"> </w:t>
      </w:r>
      <w:r w:rsidR="00D401EC">
        <w:t xml:space="preserve">may </w:t>
      </w:r>
      <w:r w:rsidR="00441CCB">
        <w:t>also</w:t>
      </w:r>
      <w:r w:rsidR="00D401EC">
        <w:t xml:space="preserve"> be</w:t>
      </w:r>
      <w:r w:rsidR="00441CCB">
        <w:t xml:space="preserve">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w:t>
      </w:r>
    </w:p>
    <w:p w14:paraId="7132C191" w14:textId="77777777" w:rsidR="00B317FA" w:rsidRDefault="00B317FA"/>
    <w:p w14:paraId="4CD8C967" w14:textId="0EFB2D3B" w:rsidR="00335182" w:rsidRDefault="00521C6B">
      <w:r>
        <w:t xml:space="preserve">Secondly, </w:t>
      </w:r>
      <w:commentRangeStart w:id="228"/>
      <w:r w:rsidR="00256BDD">
        <w:t>the vast majority of</w:t>
      </w:r>
      <w:r w:rsidR="00B317FA">
        <w:t xml:space="preserve"> </w:t>
      </w:r>
      <w:commentRangeEnd w:id="228"/>
      <w:r w:rsidR="00436354">
        <w:rPr>
          <w:rStyle w:val="CommentReference"/>
        </w:rPr>
        <w:commentReference w:id="228"/>
      </w:r>
      <w:r w:rsidR="00B317FA">
        <w:t xml:space="preserve">studies </w:t>
      </w:r>
      <w:r w:rsidR="00256BDD">
        <w:t xml:space="preserve">have </w:t>
      </w:r>
      <w:r w:rsidR="00B317FA">
        <w:t>investigate</w:t>
      </w:r>
      <w:r w:rsidR="00256BDD">
        <w:t>d</w:t>
      </w:r>
      <w:r w:rsidR="00B317FA">
        <w:t xml:space="preserve"> confidence </w:t>
      </w:r>
      <w:r w:rsidR="008E5A44">
        <w:t xml:space="preserve">from the perspective of </w:t>
      </w:r>
      <w:r w:rsidR="00B317FA">
        <w:t>individual clinicians. However, diagnosis and treatment decisions are often made by teams</w:t>
      </w:r>
      <w:r w:rsidR="00D35863">
        <w:t xml:space="preserve"> rather than individuals</w:t>
      </w:r>
      <w:r w:rsidR="004753DA">
        <w:t>, particularly in secondary care settings</w:t>
      </w:r>
      <w:r w:rsidR="00B317FA">
        <w:t>. Evidence from organisational psychology indicates that group decisions depend critically on communicated confidence and uncertainty</w:t>
      </w:r>
      <w:r w:rsidR="007455F5" w:rsidRPr="007455F5">
        <w:rPr>
          <w:vertAlign w:val="superscript"/>
        </w:rPr>
        <w:t>19</w:t>
      </w:r>
      <w:r w:rsidR="00686721">
        <w:t>:</w:t>
      </w:r>
      <w:r w:rsidR="00B317FA">
        <w:t xml:space="preserve"> </w:t>
      </w:r>
      <w:r w:rsidR="00D72C17">
        <w:t>Overconfident team members can anchor a group on an incorrect decision</w:t>
      </w:r>
      <w:r w:rsidR="00E769CD">
        <w:rPr>
          <w:vertAlign w:val="superscript"/>
        </w:rPr>
        <w:t>9</w:t>
      </w:r>
      <w:ins w:id="229" w:author="Sriraj Aiyer" w:date="2024-08-28T11:19:00Z">
        <w:r w:rsidR="006C62B1">
          <w:rPr>
            <w:vertAlign w:val="superscript"/>
          </w:rPr>
          <w:t>0</w:t>
        </w:r>
      </w:ins>
      <w:del w:id="230" w:author="Sriraj Aiyer" w:date="2024-08-28T11:19:00Z">
        <w:r w:rsidR="002C11C7" w:rsidDel="006C62B1">
          <w:rPr>
            <w:vertAlign w:val="superscript"/>
          </w:rPr>
          <w:delText>1</w:delText>
        </w:r>
      </w:del>
      <w:r w:rsidR="00D72C17">
        <w:t xml:space="preserve">. Conversely, </w:t>
      </w:r>
      <w:r w:rsidR="00B317FA">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‘shared information bias’</w:t>
      </w:r>
      <w:r w:rsidR="007742B7" w:rsidRPr="007742B7">
        <w:rPr>
          <w:vertAlign w:val="superscript"/>
        </w:rPr>
        <w:t>9</w:t>
      </w:r>
      <w:ins w:id="231" w:author="Sriraj Aiyer" w:date="2024-08-28T11:19:00Z">
        <w:r w:rsidR="006C62B1">
          <w:rPr>
            <w:vertAlign w:val="superscript"/>
          </w:rPr>
          <w:t>1</w:t>
        </w:r>
      </w:ins>
      <w:del w:id="232" w:author="Sriraj Aiyer" w:date="2024-08-28T11:19:00Z">
        <w:r w:rsidR="002C11C7" w:rsidDel="006C62B1">
          <w:rPr>
            <w:vertAlign w:val="superscript"/>
          </w:rPr>
          <w:delText>2</w:delText>
        </w:r>
      </w:del>
      <w:r w:rsidR="001B27D3">
        <w:t xml:space="preserve">. </w:t>
      </w:r>
      <w:r w:rsidR="00657158">
        <w:t xml:space="preserve">In addition, </w:t>
      </w:r>
      <w:r w:rsidR="00FD34F5">
        <w:t>c</w:t>
      </w:r>
      <w:r w:rsidR="00657158">
        <w:t xml:space="preserve">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listened to in a group</w:t>
      </w:r>
      <w:r w:rsidR="002C11C7">
        <w:rPr>
          <w:vertAlign w:val="superscript"/>
        </w:rPr>
        <w:t>30</w:t>
      </w:r>
      <w:r w:rsidR="001C2991">
        <w:t>.</w:t>
      </w:r>
      <w:r w:rsidR="004326DB">
        <w:t xml:space="preserve"> Situational awareness (SA) is also important in a group, and higher stress may be associated with overconfidence in SA</w:t>
      </w:r>
      <w:r w:rsidR="004326DB" w:rsidRPr="004326DB">
        <w:rPr>
          <w:vertAlign w:val="superscript"/>
        </w:rPr>
        <w:t>9</w:t>
      </w:r>
      <w:ins w:id="233" w:author="Sriraj Aiyer" w:date="2024-08-28T11:19:00Z">
        <w:r w:rsidR="006C62B1">
          <w:rPr>
            <w:vertAlign w:val="superscript"/>
          </w:rPr>
          <w:t>2</w:t>
        </w:r>
      </w:ins>
      <w:del w:id="234" w:author="Sriraj Aiyer" w:date="2024-08-28T11:19:00Z">
        <w:r w:rsidR="002C11C7" w:rsidDel="006C62B1">
          <w:rPr>
            <w:vertAlign w:val="superscript"/>
          </w:rPr>
          <w:delText>3</w:delText>
        </w:r>
      </w:del>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6C38C471" w:rsidR="0014769B" w:rsidRDefault="00521C6B">
      <w:pPr>
        <w:rPr>
          <w:ins w:id="235" w:author="Sriraj Aiyer" w:date="2024-08-22T14:53:00Z"/>
        </w:rPr>
      </w:pPr>
      <w:commentRangeStart w:id="236"/>
      <w:commentRangeStart w:id="237"/>
      <w:r>
        <w:t>Finally, t</w:t>
      </w:r>
      <w:commentRangeStart w:id="238"/>
      <w:del w:id="239" w:author="Sriraj Aiyer" w:date="2024-07-24T13:28:00Z">
        <w:r w:rsidR="00A53F9B" w:rsidDel="00521C6B">
          <w:delText>T</w:delText>
        </w:r>
      </w:del>
      <w:r w:rsidR="00A53F9B">
        <w:t>he papers</w:t>
      </w:r>
      <w:r w:rsidR="00AB3F09">
        <w:t xml:space="preserve"> in this review</w:t>
      </w:r>
      <w:r w:rsidR="00A53F9B">
        <w:t xml:space="preserve"> have also not looked at individual differences in expressions of confidence, where past work from cognitive psychology has found individual systematic tendencies toward higher or lower confidence</w:t>
      </w:r>
      <w:r w:rsidR="0036722C">
        <w:rPr>
          <w:vertAlign w:val="superscript"/>
        </w:rPr>
        <w:t>9</w:t>
      </w:r>
      <w:ins w:id="240" w:author="Sriraj Aiyer" w:date="2024-08-28T11:19:00Z">
        <w:r w:rsidR="006C62B1">
          <w:rPr>
            <w:vertAlign w:val="superscript"/>
          </w:rPr>
          <w:t>3</w:t>
        </w:r>
      </w:ins>
      <w:del w:id="241" w:author="Sriraj Aiyer" w:date="2024-08-28T11:19:00Z">
        <w:r w:rsidR="002C11C7" w:rsidDel="006C62B1">
          <w:rPr>
            <w:vertAlign w:val="superscript"/>
          </w:rPr>
          <w:delText>4</w:delText>
        </w:r>
      </w:del>
      <w:r w:rsidR="002B58D2" w:rsidRPr="002B58D2">
        <w:rPr>
          <w:vertAlign w:val="superscript"/>
        </w:rPr>
        <w:t>,</w:t>
      </w:r>
      <w:r w:rsidR="002B58D2">
        <w:rPr>
          <w:vertAlign w:val="superscript"/>
        </w:rPr>
        <w:t>9</w:t>
      </w:r>
      <w:ins w:id="242" w:author="Sriraj Aiyer" w:date="2024-08-28T11:19:00Z">
        <w:r w:rsidR="006C62B1">
          <w:rPr>
            <w:vertAlign w:val="superscript"/>
          </w:rPr>
          <w:t>4</w:t>
        </w:r>
      </w:ins>
      <w:del w:id="243" w:author="Sriraj Aiyer" w:date="2024-08-28T11:19:00Z">
        <w:r w:rsidR="002C11C7" w:rsidDel="006C62B1">
          <w:rPr>
            <w:vertAlign w:val="superscript"/>
          </w:rPr>
          <w:delText>5</w:delText>
        </w:r>
      </w:del>
      <w:r w:rsidR="00A53F9B">
        <w:t xml:space="preserve">. Hence, whilst task-level or environmental factors affect confidence and calibration, individual clinicians may also have trait-level factors that </w:t>
      </w:r>
      <w:r w:rsidR="00137D4D">
        <w:t xml:space="preserve">are </w:t>
      </w:r>
      <w:r w:rsidR="00A53F9B">
        <w:t>predictive too.</w:t>
      </w:r>
      <w:commentRangeEnd w:id="238"/>
      <w:r w:rsidR="00436354">
        <w:rPr>
          <w:rStyle w:val="CommentReference"/>
        </w:rPr>
        <w:commentReference w:id="238"/>
      </w:r>
      <w:commentRangeEnd w:id="236"/>
      <w:r w:rsidR="00DB747E">
        <w:rPr>
          <w:rStyle w:val="CommentReference"/>
        </w:rPr>
        <w:commentReference w:id="236"/>
      </w:r>
      <w:commentRangeEnd w:id="237"/>
      <w:r w:rsidR="006C2F0C">
        <w:rPr>
          <w:rStyle w:val="CommentReference"/>
        </w:rPr>
        <w:commentReference w:id="237"/>
      </w:r>
    </w:p>
    <w:p w14:paraId="4CEDFF98" w14:textId="602B3C53" w:rsidR="008B4ED7" w:rsidRDefault="008B4ED7">
      <w:pPr>
        <w:rPr>
          <w:ins w:id="244" w:author="Sriraj Aiyer" w:date="2024-08-22T14:53:00Z"/>
        </w:rPr>
      </w:pPr>
    </w:p>
    <w:p w14:paraId="75B61CA8" w14:textId="77777777" w:rsidR="008B4ED7" w:rsidDel="008B22EC" w:rsidRDefault="008B4ED7">
      <w:pPr>
        <w:rPr>
          <w:del w:id="245" w:author="Sriraj Aiyer" w:date="2024-08-28T11:32:00Z"/>
        </w:rPr>
      </w:pPr>
    </w:p>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0A0FFD48" w14:textId="3736E4B5" w:rsidR="00492DE8" w:rsidRDefault="00492DE8">
      <w:pPr>
        <w:rPr>
          <w:ins w:id="246" w:author="Helen Higham" w:date="2024-08-29T11:35:00Z"/>
        </w:rPr>
      </w:pPr>
      <w:commentRangeStart w:id="247"/>
      <w:ins w:id="248" w:author="Helen Higham" w:date="2024-08-29T11:35:00Z">
        <w:r>
          <w:t xml:space="preserve">The current healthcare context presents additional challenges to clinicians with substantial increases in clinical workload in the aftermath of the pandemic, and workforce stress and burnout at their highest in the NHS </w:t>
        </w:r>
        <w:commentRangeStart w:id="249"/>
        <w:r>
          <w:t>since recording began</w:t>
        </w:r>
        <w:commentRangeEnd w:id="249"/>
        <w:r>
          <w:rPr>
            <w:rStyle w:val="CommentReference"/>
          </w:rPr>
          <w:commentReference w:id="249"/>
        </w:r>
        <w:r>
          <w:t>. Support to enhance clinical decision making</w:t>
        </w:r>
        <w:r w:rsidR="00CC03D5">
          <w:t xml:space="preserve"> through improved confiden</w:t>
        </w:r>
      </w:ins>
      <w:ins w:id="250" w:author="Helen Higham" w:date="2024-08-29T11:36:00Z">
        <w:r w:rsidR="00CC03D5">
          <w:t>ce/accuracy calibration</w:t>
        </w:r>
      </w:ins>
      <w:ins w:id="251" w:author="Helen Higham" w:date="2024-08-29T11:35:00Z">
        <w:r>
          <w:t xml:space="preserve"> could</w:t>
        </w:r>
      </w:ins>
      <w:ins w:id="252" w:author="Helen Higham" w:date="2024-08-29T11:36:00Z">
        <w:r w:rsidR="00CC03D5">
          <w:t xml:space="preserve"> help to</w:t>
        </w:r>
      </w:ins>
      <w:ins w:id="253" w:author="Helen Higham" w:date="2024-08-29T11:35:00Z">
        <w:r>
          <w:t xml:space="preserve"> relieve pressure on the frontline.  </w:t>
        </w:r>
      </w:ins>
      <w:commentRangeEnd w:id="247"/>
      <w:ins w:id="254" w:author="Helen Higham" w:date="2024-08-29T11:37:00Z">
        <w:r w:rsidR="00CC03D5">
          <w:rPr>
            <w:rStyle w:val="CommentReference"/>
          </w:rPr>
          <w:commentReference w:id="247"/>
        </w:r>
      </w:ins>
    </w:p>
    <w:p w14:paraId="2BD907F3" w14:textId="478C665B" w:rsidR="0031123B" w:rsidRDefault="00F16A05">
      <w:r>
        <w:t>T</w:t>
      </w:r>
      <w:r w:rsidR="00AB6F82">
        <w:t>his scoping review</w:t>
      </w:r>
      <w:r>
        <w:t xml:space="preserve"> </w:t>
      </w:r>
      <w:r w:rsidR="00753302">
        <w:t>indicates</w:t>
      </w:r>
      <w:r w:rsidR="00AB6F82">
        <w:t xml:space="preserve"> that confidence is frequently not calibrated to accuracy during diagnostic decision</w:t>
      </w:r>
      <w:r w:rsidR="006C2F0C">
        <w:t xml:space="preserve"> making processes</w:t>
      </w:r>
      <w:r w:rsidR="00AB6F82">
        <w:t xml:space="preserve">. We also found across the literature that different factors affect confidence and accuracy separately, which may help to explain instances of overconfidence or </w:t>
      </w:r>
      <w:proofErr w:type="spellStart"/>
      <w:r w:rsidR="00AB6F82">
        <w:t>underconfidence</w:t>
      </w:r>
      <w:proofErr w:type="spellEnd"/>
      <w:r w:rsidR="00AB6F82">
        <w:t xml:space="preserve">. </w:t>
      </w:r>
      <w:r w:rsidR="000379FE">
        <w:t>Finally</w:t>
      </w:r>
      <w:r w:rsidR="006C2F0C">
        <w:t>,</w:t>
      </w:r>
      <w:r w:rsidR="000379FE">
        <w:t xml:space="preserve"> we identified several papers that underscore how confidence affects the subsequent care pathway of patients</w:t>
      </w:r>
      <w:r w:rsidR="00E65754">
        <w:t xml:space="preserve"> and its importance for future study</w:t>
      </w:r>
      <w:r w:rsidR="000379FE">
        <w:t>.</w:t>
      </w:r>
      <w:r w:rsidR="00DB747E">
        <w:t xml:space="preserve"> We </w:t>
      </w:r>
      <w:ins w:id="255" w:author="Helen Higham" w:date="2024-08-29T11:20:00Z">
        <w:r w:rsidR="006C2F0C">
          <w:t xml:space="preserve">have </w:t>
        </w:r>
      </w:ins>
      <w:r w:rsidR="00DB747E">
        <w:t>propose</w:t>
      </w:r>
      <w:ins w:id="256" w:author="Helen Higham" w:date="2024-08-29T11:20:00Z">
        <w:r w:rsidR="006C2F0C">
          <w:t>d</w:t>
        </w:r>
      </w:ins>
      <w:r w:rsidR="00DB747E">
        <w:t xml:space="preserve"> a conceptual model of diagnosis that </w:t>
      </w:r>
      <w:r w:rsidR="00601B98">
        <w:t>c</w:t>
      </w:r>
      <w:r w:rsidR="00DB747E">
        <w:t>ould be utilised by future researchers to identify where interventions for prompting appropriate diagnostic confidence can target specific parts of the decision process.</w:t>
      </w:r>
      <w:r w:rsidR="000379FE">
        <w:t xml:space="preserve"> </w:t>
      </w:r>
      <w:del w:id="257" w:author="Helen Higham" w:date="2024-08-29T11:21:00Z">
        <w:r w:rsidR="000379FE" w:rsidDel="006C2F0C">
          <w:delText>Taken together</w:delText>
        </w:r>
      </w:del>
      <w:ins w:id="258" w:author="Helen Higham" w:date="2024-08-29T11:21:00Z">
        <w:r w:rsidR="006C2F0C">
          <w:t xml:space="preserve">More </w:t>
        </w:r>
        <w:del w:id="259" w:author="Sriraj Aiyer" w:date="2024-08-29T14:55:00Z">
          <w:r w:rsidR="006C2F0C" w:rsidDel="00727867">
            <w:delText>holisitically</w:delText>
          </w:r>
        </w:del>
      </w:ins>
      <w:ins w:id="260" w:author="Sriraj Aiyer" w:date="2024-08-29T14:55:00Z">
        <w:r w:rsidR="00727867">
          <w:t>holistically</w:t>
        </w:r>
      </w:ins>
      <w:r w:rsidR="000379FE">
        <w:t xml:space="preserve">, </w:t>
      </w:r>
      <w:del w:id="261" w:author="Helen Higham" w:date="2024-08-29T11:21:00Z">
        <w:r w:rsidR="00E50752" w:rsidDel="006C2F0C">
          <w:delText>we demonstrate</w:delText>
        </w:r>
      </w:del>
      <w:ins w:id="262" w:author="Helen Higham" w:date="2024-08-29T11:21:00Z">
        <w:r w:rsidR="006C2F0C">
          <w:t>the review has demonstrated</w:t>
        </w:r>
      </w:ins>
      <w:r w:rsidR="00E50752">
        <w:t xml:space="preserve"> </w:t>
      </w:r>
      <w:r w:rsidR="000379FE">
        <w:t xml:space="preserve">how diagnostic confidence </w:t>
      </w:r>
      <w:r w:rsidR="00E50752">
        <w:t>is a result of the individual clinician</w:t>
      </w:r>
      <w:commentRangeStart w:id="263"/>
      <w:r w:rsidR="00E50752">
        <w:t xml:space="preserve">, </w:t>
      </w:r>
      <w:commentRangeEnd w:id="263"/>
      <w:r w:rsidR="00BC2583">
        <w:rPr>
          <w:rStyle w:val="CommentReference"/>
        </w:rPr>
        <w:commentReference w:id="263"/>
      </w:r>
      <w:r w:rsidR="00E50752">
        <w:t xml:space="preserve">the patient they are treating and the environmental context the clinician works in. Future cognitive or human factors interventions should </w:t>
      </w:r>
      <w:del w:id="264" w:author="Helen Higham" w:date="2024-08-29T11:22:00Z">
        <w:r w:rsidR="00E50752" w:rsidDel="006C2F0C">
          <w:delText>hence</w:delText>
        </w:r>
      </w:del>
      <w:r w:rsidR="00E50752">
        <w:t xml:space="preserve"> consider </w:t>
      </w:r>
      <w:del w:id="265" w:author="Helen Higham" w:date="2024-08-29T11:21:00Z">
        <w:r w:rsidR="00E50752" w:rsidDel="006C2F0C">
          <w:delText>their implementation</w:delText>
        </w:r>
      </w:del>
      <w:ins w:id="266" w:author="Helen Higham" w:date="2024-08-29T11:21:00Z">
        <w:r w:rsidR="006C2F0C">
          <w:t>targeting interventions</w:t>
        </w:r>
      </w:ins>
      <w:r w:rsidR="00E50752">
        <w:t xml:space="preserve"> across these levels</w:t>
      </w:r>
      <w:ins w:id="267" w:author="Helen Higham" w:date="2024-08-29T11:22:00Z">
        <w:r w:rsidR="006C2F0C">
          <w:t>.</w:t>
        </w:r>
      </w:ins>
      <w:del w:id="268" w:author="Helen Higham" w:date="2024-08-29T11:22:00Z">
        <w:r w:rsidR="00E50752" w:rsidDel="006C2F0C">
          <w:delText>, a process for which our conceptual model can aid in.</w:delText>
        </w:r>
      </w:del>
      <w:ins w:id="269" w:author="Helen Higham" w:date="2024-08-29T11:23:00Z">
        <w:r w:rsidR="006C2F0C">
          <w:t>to support safer decision making and improved patient safety.</w:t>
        </w:r>
      </w:ins>
    </w:p>
    <w:p w14:paraId="3EB70DA8" w14:textId="0F93CC9D" w:rsidR="008E5A44" w:rsidRDefault="008E5A44"/>
    <w:p w14:paraId="4D0DFDF2" w14:textId="3522CF85" w:rsidR="00800160" w:rsidRPr="00CC44EB" w:rsidRDefault="00800160" w:rsidP="00800160">
      <w:pPr>
        <w:rPr>
          <w:b/>
          <w:bCs/>
          <w:sz w:val="28"/>
          <w:szCs w:val="28"/>
        </w:rPr>
      </w:pPr>
      <w:r>
        <w:rPr>
          <w:b/>
          <w:bCs/>
          <w:sz w:val="28"/>
          <w:szCs w:val="28"/>
        </w:rPr>
        <w:t>ACKNOWLEDGEMENTS</w:t>
      </w:r>
    </w:p>
    <w:p w14:paraId="341D49B3" w14:textId="62A12760" w:rsidR="008E5A44" w:rsidRDefault="008E5A44"/>
    <w:p w14:paraId="72188EBE" w14:textId="5C9895A8" w:rsidR="008E5A44" w:rsidRDefault="00800160">
      <w:r>
        <w:t>We have no competing interests to disclose.</w:t>
      </w:r>
      <w:ins w:id="270" w:author="Sriraj Aiyer" w:date="2024-08-28T11:09:00Z">
        <w:r w:rsidR="00883C81">
          <w:t xml:space="preserve"> This work has not been previously </w:t>
        </w:r>
      </w:ins>
      <w:ins w:id="271" w:author="Sriraj Aiyer" w:date="2024-08-28T11:10:00Z">
        <w:r w:rsidR="00883C81">
          <w:t xml:space="preserve">published or </w:t>
        </w:r>
      </w:ins>
      <w:ins w:id="272" w:author="Sriraj Aiyer" w:date="2024-08-28T11:09:00Z">
        <w:r w:rsidR="00883C81">
          <w:t>presented at a con</w:t>
        </w:r>
      </w:ins>
      <w:ins w:id="273" w:author="Sriraj Aiyer" w:date="2024-08-28T11:10:00Z">
        <w:r w:rsidR="00883C81">
          <w:t>ference.</w:t>
        </w:r>
      </w:ins>
      <w:r>
        <w:t xml:space="preserve"> This work was done was undertaken as part of a PhD at the University of Oxford, which was funded by Wolfson College, Oxford.</w:t>
      </w:r>
    </w:p>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9"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20"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21"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2"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3"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4"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5"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6"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7"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8"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pPr>
      <w:proofErr w:type="spellStart"/>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9"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30"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1"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32"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3"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4"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5"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6"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5F7D5B">
        <w:rPr>
          <w:lang w:val="fr-FR"/>
          <w:rPrChange w:id="274" w:author="Sriraj Aiyer" w:date="2024-07-21T19:24:00Z">
            <w:rPr/>
          </w:rPrChange>
        </w:rPr>
        <w:t>Kämmer</w:t>
      </w:r>
      <w:proofErr w:type="spellEnd"/>
      <w:r w:rsidRPr="005F7D5B">
        <w:rPr>
          <w:lang w:val="fr-FR"/>
          <w:rPrChange w:id="275" w:author="Sriraj Aiyer" w:date="2024-07-21T19:24:00Z">
            <w:rPr/>
          </w:rPrChange>
        </w:rPr>
        <w:t xml:space="preserve"> JE, </w:t>
      </w:r>
      <w:proofErr w:type="spellStart"/>
      <w:r w:rsidRPr="005F7D5B">
        <w:rPr>
          <w:lang w:val="fr-FR"/>
          <w:rPrChange w:id="276" w:author="Sriraj Aiyer" w:date="2024-07-21T19:24:00Z">
            <w:rPr/>
          </w:rPrChange>
        </w:rPr>
        <w:t>Schauber</w:t>
      </w:r>
      <w:proofErr w:type="spellEnd"/>
      <w:r w:rsidRPr="005F7D5B">
        <w:rPr>
          <w:lang w:val="fr-FR"/>
          <w:rPrChange w:id="277" w:author="Sriraj Aiyer" w:date="2024-07-21T19:24:00Z">
            <w:rPr/>
          </w:rPrChange>
        </w:rPr>
        <w:t xml:space="preserve"> SK, </w:t>
      </w:r>
      <w:proofErr w:type="spellStart"/>
      <w:r w:rsidRPr="005F7D5B">
        <w:rPr>
          <w:lang w:val="fr-FR"/>
          <w:rPrChange w:id="278" w:author="Sriraj Aiyer" w:date="2024-07-21T19:24:00Z">
            <w:rPr/>
          </w:rPrChange>
        </w:rPr>
        <w:t>Hautz</w:t>
      </w:r>
      <w:proofErr w:type="spellEnd"/>
      <w:r w:rsidRPr="005F7D5B">
        <w:rPr>
          <w:lang w:val="fr-FR"/>
          <w:rPrChange w:id="279" w:author="Sriraj Aiyer" w:date="2024-07-21T19:24:00Z">
            <w:rPr/>
          </w:rPrChange>
        </w:rPr>
        <w:t xml:space="preserve"> SC, </w:t>
      </w:r>
      <w:proofErr w:type="spellStart"/>
      <w:r w:rsidRPr="005F7D5B">
        <w:rPr>
          <w:lang w:val="fr-FR"/>
          <w:rPrChange w:id="280" w:author="Sriraj Aiyer" w:date="2024-07-21T19:24:00Z">
            <w:rPr/>
          </w:rPrChange>
        </w:rPr>
        <w:t>Stroben</w:t>
      </w:r>
      <w:proofErr w:type="spellEnd"/>
      <w:r w:rsidRPr="005F7D5B">
        <w:rPr>
          <w:lang w:val="fr-FR"/>
          <w:rPrChange w:id="281" w:author="Sriraj Aiyer" w:date="2024-07-21T19:24:00Z">
            <w:rPr/>
          </w:rPrChange>
        </w:rPr>
        <w:t xml:space="preserve"> F, </w:t>
      </w:r>
      <w:proofErr w:type="spellStart"/>
      <w:r w:rsidRPr="005F7D5B">
        <w:rPr>
          <w:lang w:val="fr-FR"/>
          <w:rPrChange w:id="282" w:author="Sriraj Aiyer" w:date="2024-07-21T19:24:00Z">
            <w:rPr/>
          </w:rPrChange>
        </w:rPr>
        <w:t>Hautz</w:t>
      </w:r>
      <w:proofErr w:type="spellEnd"/>
      <w:r w:rsidRPr="005F7D5B">
        <w:rPr>
          <w:lang w:val="fr-FR"/>
          <w:rPrChange w:id="283" w:author="Sriraj Aiyer" w:date="2024-07-21T19:24:00Z">
            <w:rPr/>
          </w:rPrChange>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7"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8"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9"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40"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41"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2"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r w:rsidRPr="00A23C54">
        <w:t xml:space="preserve">Calman NS, Hyman RB, Licht W. Variability in consultation rates and practitioner level of diagnostic certainty. </w:t>
      </w:r>
      <w:hyperlink r:id="rId43"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4" w:history="1">
        <w:r w:rsidRPr="00655B03">
          <w:rPr>
            <w:rStyle w:val="Hyperlink"/>
          </w:rPr>
          <w:t>Hand</w:t>
        </w:r>
      </w:hyperlink>
      <w:r w:rsidRPr="00A23C54">
        <w:t xml:space="preserve">. 2013 Dec;8(4):430-3. </w:t>
      </w:r>
    </w:p>
    <w:p w14:paraId="32330089" w14:textId="3DCDA138" w:rsidR="00D41A30" w:rsidRDefault="00D41A30" w:rsidP="00D41A30">
      <w:pPr>
        <w:pStyle w:val="ListParagraph"/>
        <w:numPr>
          <w:ilvl w:val="0"/>
          <w:numId w:val="2"/>
        </w:numPr>
        <w:rPr>
          <w:ins w:id="284" w:author="Sriraj Aiyer" w:date="2024-08-28T11:17:00Z"/>
        </w:r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14AEB03F" w14:textId="41D68021" w:rsidR="00747E32" w:rsidRDefault="00747E32" w:rsidP="00747E32">
      <w:pPr>
        <w:pStyle w:val="ListParagraph"/>
        <w:numPr>
          <w:ilvl w:val="0"/>
          <w:numId w:val="2"/>
        </w:numPr>
      </w:pPr>
      <w:proofErr w:type="spellStart"/>
      <w:ins w:id="285" w:author="Sriraj Aiyer" w:date="2024-08-28T11:17:00Z">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ins>
    </w:p>
    <w:p w14:paraId="0D370880" w14:textId="3FD23990" w:rsidR="00E769CD" w:rsidDel="00747E32" w:rsidRDefault="00E769CD" w:rsidP="001B56E1">
      <w:pPr>
        <w:pStyle w:val="ListParagraph"/>
        <w:numPr>
          <w:ilvl w:val="0"/>
          <w:numId w:val="2"/>
        </w:numPr>
        <w:rPr>
          <w:del w:id="286" w:author="Sriraj Aiyer" w:date="2024-08-28T11:16:00Z"/>
        </w:rPr>
      </w:pPr>
      <w:del w:id="287" w:author="Sriraj Aiyer" w:date="2024-08-28T11:16:00Z">
        <w:r w:rsidDel="00747E32">
          <w:delText>Kaanders P, Sepulveda P, Folke T, Ortoleva P, De Martino B. Humans actively sample evidence to support prior beliefs. Elife. 2022 Apr 11;11:e71768.</w:delText>
        </w:r>
      </w:del>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42B1D63D" w14:textId="224CBE99" w:rsidR="0016440A" w:rsidRDefault="0016440A" w:rsidP="0016440A">
      <w:pPr>
        <w:pStyle w:val="ListParagraph"/>
        <w:numPr>
          <w:ilvl w:val="0"/>
          <w:numId w:val="2"/>
        </w:numPr>
      </w:pPr>
      <w:r w:rsidRPr="0016440A">
        <w:t xml:space="preserve">Wears RL. Diagnosing diagnosis. Annals of Emergency Medicine. 2014 Dec 1;64(6):586-7. </w:t>
      </w:r>
    </w:p>
    <w:p w14:paraId="7538C0FB" w14:textId="3D0E4C0D" w:rsidR="00F655E3" w:rsidDel="00747E32" w:rsidRDefault="00F655E3" w:rsidP="00F655E3">
      <w:pPr>
        <w:pStyle w:val="ListParagraph"/>
        <w:numPr>
          <w:ilvl w:val="0"/>
          <w:numId w:val="2"/>
        </w:numPr>
        <w:rPr>
          <w:del w:id="288" w:author="Sriraj Aiyer" w:date="2024-08-28T11:16:00Z"/>
        </w:rPr>
      </w:pPr>
      <w:del w:id="289" w:author="Sriraj Aiyer" w:date="2024-08-28T11:16:00Z">
        <w:r w:rsidRPr="00835CCD" w:rsidDel="00747E32">
          <w:delText>Hémon B, Michinov E, Guy D, Mancheron P, Scipion A. Speaking up about errors in routine clinical practice: a simulation-based intervention with nursing students. Clinical Simulation in Nursing. 2020 Aug 1;45:32-41.</w:delText>
        </w:r>
      </w:del>
    </w:p>
    <w:p w14:paraId="2FE18CBC" w14:textId="676E07A5"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36AD1F42" w14:textId="77777777" w:rsidR="009C6D45" w:rsidRDefault="009C6D45" w:rsidP="009C6D45">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32828AD" w14:textId="7E648CBE" w:rsidR="009C6D45" w:rsidRDefault="009C6D45" w:rsidP="009C6D45">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3E63B668" w14:textId="3DCFD272" w:rsidR="00521C6B" w:rsidRDefault="00521C6B" w:rsidP="00521C6B">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2C528180" w14:textId="244D23D0"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33BCB0B6" w:rsidR="00441CCB" w:rsidDel="00EE6804" w:rsidRDefault="00441CCB">
      <w:pPr>
        <w:rPr>
          <w:del w:id="290" w:author="Sriraj Aiyer" w:date="2024-08-28T11:12:00Z"/>
        </w:rPr>
      </w:pPr>
    </w:p>
    <w:p w14:paraId="68D412E0" w14:textId="2AE516A2" w:rsidR="00EE6804" w:rsidRDefault="00EE6804">
      <w:pPr>
        <w:rPr>
          <w:ins w:id="291" w:author="Sriraj Aiyer" w:date="2024-08-28T11:12:00Z"/>
        </w:rPr>
      </w:pPr>
    </w:p>
    <w:p w14:paraId="31A216F9" w14:textId="32582B4B" w:rsidR="00EE6804" w:rsidRDefault="00EE6804">
      <w:pPr>
        <w:rPr>
          <w:ins w:id="292" w:author="Sriraj Aiyer" w:date="2024-08-28T11:12:00Z"/>
        </w:rPr>
      </w:pPr>
    </w:p>
    <w:p w14:paraId="7B81B81B" w14:textId="3A80D82C" w:rsidR="00EE6804" w:rsidRDefault="00EE6804">
      <w:pPr>
        <w:rPr>
          <w:ins w:id="293" w:author="Sriraj Aiyer" w:date="2024-08-28T11:12:00Z"/>
        </w:rPr>
      </w:pPr>
    </w:p>
    <w:p w14:paraId="7BF1ED44" w14:textId="0B284F61" w:rsidR="00EE6804" w:rsidRDefault="00EE6804">
      <w:pPr>
        <w:rPr>
          <w:ins w:id="294" w:author="Sriraj Aiyer" w:date="2024-08-28T11:12:00Z"/>
        </w:rPr>
      </w:pPr>
    </w:p>
    <w:p w14:paraId="2479F184" w14:textId="75330E0C" w:rsidR="00EE6804" w:rsidRDefault="00EE6804">
      <w:pPr>
        <w:rPr>
          <w:ins w:id="295" w:author="Sriraj Aiyer" w:date="2024-08-28T11:12:00Z"/>
        </w:rPr>
      </w:pPr>
    </w:p>
    <w:p w14:paraId="42AECBEF" w14:textId="46D2671E" w:rsidR="00EE6804" w:rsidRDefault="00EE6804">
      <w:pPr>
        <w:rPr>
          <w:ins w:id="296" w:author="Sriraj Aiyer" w:date="2024-08-28T11:12:00Z"/>
        </w:rPr>
      </w:pPr>
    </w:p>
    <w:p w14:paraId="10CAB4D4" w14:textId="4B87F511" w:rsidR="00EE6804" w:rsidRDefault="00EE6804">
      <w:pPr>
        <w:rPr>
          <w:ins w:id="297" w:author="Sriraj Aiyer" w:date="2024-08-28T11:12:00Z"/>
        </w:rPr>
      </w:pPr>
    </w:p>
    <w:p w14:paraId="39D17507" w14:textId="33835DF1" w:rsidR="00EE6804" w:rsidRDefault="00EE6804">
      <w:pPr>
        <w:rPr>
          <w:ins w:id="298" w:author="Sriraj Aiyer" w:date="2024-08-28T11:12:00Z"/>
        </w:rPr>
      </w:pPr>
    </w:p>
    <w:p w14:paraId="51B7BC91" w14:textId="10C9F499" w:rsidR="00EE6804" w:rsidRDefault="00EE6804">
      <w:pPr>
        <w:rPr>
          <w:ins w:id="299" w:author="Sriraj Aiyer" w:date="2024-08-28T11:12:00Z"/>
        </w:rPr>
      </w:pPr>
    </w:p>
    <w:p w14:paraId="2EB956F8" w14:textId="174A2337" w:rsidR="00EE6804" w:rsidRDefault="00EE6804">
      <w:pPr>
        <w:rPr>
          <w:ins w:id="300" w:author="Sriraj Aiyer" w:date="2024-08-28T11:12:00Z"/>
        </w:rPr>
      </w:pPr>
    </w:p>
    <w:p w14:paraId="1235B486" w14:textId="315B2D5B" w:rsidR="00EE6804" w:rsidRDefault="00EE6804">
      <w:pPr>
        <w:rPr>
          <w:ins w:id="301" w:author="Sriraj Aiyer" w:date="2024-08-28T11:12:00Z"/>
        </w:rPr>
      </w:pPr>
    </w:p>
    <w:p w14:paraId="11E7CA23" w14:textId="04425E89" w:rsidR="00EE6804" w:rsidRDefault="00EE6804">
      <w:pPr>
        <w:rPr>
          <w:ins w:id="302" w:author="Sriraj Aiyer" w:date="2024-08-28T11:12:00Z"/>
        </w:rPr>
      </w:pPr>
    </w:p>
    <w:p w14:paraId="01315BA1" w14:textId="5D94E942" w:rsidR="00EE6804" w:rsidRDefault="00EE6804">
      <w:pPr>
        <w:rPr>
          <w:ins w:id="303" w:author="Sriraj Aiyer" w:date="2024-08-28T11:12:00Z"/>
        </w:rPr>
      </w:pPr>
    </w:p>
    <w:p w14:paraId="34C5648B" w14:textId="13AEE617" w:rsidR="00EE6804" w:rsidRDefault="00EE6804">
      <w:pPr>
        <w:rPr>
          <w:ins w:id="304" w:author="Sriraj Aiyer" w:date="2024-08-28T11:12:00Z"/>
        </w:rPr>
      </w:pPr>
    </w:p>
    <w:p w14:paraId="37BDBFAC" w14:textId="056EEF9F" w:rsidR="00EE6804" w:rsidRDefault="00EE6804">
      <w:pPr>
        <w:rPr>
          <w:ins w:id="305" w:author="Sriraj Aiyer" w:date="2024-08-28T11:12:00Z"/>
        </w:rPr>
      </w:pPr>
    </w:p>
    <w:p w14:paraId="0BEB5AD7" w14:textId="5F08A6CC" w:rsidR="00EE6804" w:rsidRDefault="00EE6804">
      <w:pPr>
        <w:rPr>
          <w:ins w:id="306" w:author="Sriraj Aiyer" w:date="2024-08-28T11:12:00Z"/>
        </w:rPr>
      </w:pPr>
    </w:p>
    <w:p w14:paraId="69F3BEE4" w14:textId="46EF286A" w:rsidR="00EE6804" w:rsidRDefault="00EE6804">
      <w:pPr>
        <w:rPr>
          <w:ins w:id="307" w:author="Sriraj Aiyer" w:date="2024-08-28T11:12:00Z"/>
        </w:rPr>
      </w:pPr>
    </w:p>
    <w:p w14:paraId="5FEE4073" w14:textId="522B62BA" w:rsidR="00EE6804" w:rsidRDefault="00EE6804">
      <w:pPr>
        <w:rPr>
          <w:ins w:id="308" w:author="Sriraj Aiyer" w:date="2024-08-28T11:12:00Z"/>
        </w:rPr>
      </w:pPr>
    </w:p>
    <w:p w14:paraId="65776970" w14:textId="3114CECC" w:rsidR="00EE6804" w:rsidRDefault="00EE6804">
      <w:pPr>
        <w:rPr>
          <w:ins w:id="309" w:author="Sriraj Aiyer" w:date="2024-08-28T11:12:00Z"/>
        </w:rPr>
      </w:pPr>
    </w:p>
    <w:p w14:paraId="064E2B2D" w14:textId="7FDB0043" w:rsidR="00EE6804" w:rsidRDefault="00EE6804">
      <w:pPr>
        <w:rPr>
          <w:ins w:id="310" w:author="Sriraj Aiyer" w:date="2024-08-28T11:12:00Z"/>
        </w:rPr>
      </w:pPr>
    </w:p>
    <w:p w14:paraId="0FA5FCE9" w14:textId="6DE41FC7" w:rsidR="00EE6804" w:rsidRDefault="00EE6804">
      <w:pPr>
        <w:rPr>
          <w:ins w:id="311" w:author="Sriraj Aiyer" w:date="2024-08-28T11:12:00Z"/>
        </w:rPr>
      </w:pPr>
    </w:p>
    <w:p w14:paraId="63A40AC7" w14:textId="273E6D4E" w:rsidR="00EE6804" w:rsidRDefault="00EE6804">
      <w:pPr>
        <w:rPr>
          <w:ins w:id="312" w:author="Sriraj Aiyer" w:date="2024-08-28T11:12:00Z"/>
        </w:rPr>
      </w:pPr>
    </w:p>
    <w:p w14:paraId="20F40A3A" w14:textId="77777777" w:rsidR="00EE6804" w:rsidRDefault="00EE6804">
      <w:pPr>
        <w:rPr>
          <w:ins w:id="313" w:author="Sriraj Aiyer" w:date="2024-08-28T11:12:00Z"/>
        </w:rPr>
      </w:pPr>
    </w:p>
    <w:p w14:paraId="18A82919" w14:textId="6193894E" w:rsidR="00441CCB" w:rsidRDefault="00441CCB"/>
    <w:p w14:paraId="56C81550" w14:textId="55D24E1D" w:rsidR="00441CCB" w:rsidRPr="000078DF" w:rsidRDefault="00441CCB" w:rsidP="00441CCB">
      <w:pPr>
        <w:rPr>
          <w:b/>
          <w:bCs/>
        </w:rPr>
      </w:pPr>
      <w:r w:rsidRPr="000078DF">
        <w:rPr>
          <w:b/>
          <w:bCs/>
        </w:rPr>
        <w:t>TABLE 2: Full Table of Included Studies</w:t>
      </w:r>
      <w:r w:rsidR="00E5061A">
        <w:rPr>
          <w:b/>
          <w:bCs/>
        </w:rPr>
        <w:t xml:space="preserve"> in Alphabetical Order</w:t>
      </w:r>
      <w:r>
        <w:rPr>
          <w:b/>
          <w:bCs/>
        </w:rPr>
        <w:t xml:space="preserve"> (Supplemental)</w:t>
      </w:r>
    </w:p>
    <w:p w14:paraId="54E68769" w14:textId="67FE9DB5" w:rsidR="00441CCB" w:rsidDel="00EF2E74" w:rsidRDefault="00441CCB" w:rsidP="00441CCB">
      <w:pPr>
        <w:rPr>
          <w:del w:id="314" w:author="Sriraj Aiyer" w:date="2024-08-22T15:43:00Z"/>
        </w:rPr>
      </w:pPr>
    </w:p>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rsidDel="00EF2E74" w14:paraId="14051F71" w14:textId="5F4ED5B8" w:rsidTr="002066A6">
        <w:trPr>
          <w:del w:id="315" w:author="Sriraj Aiyer" w:date="2024-08-22T15:43:00Z"/>
        </w:trPr>
        <w:tc>
          <w:tcPr>
            <w:tcW w:w="1696" w:type="dxa"/>
          </w:tcPr>
          <w:p w14:paraId="2AE5AFD2" w14:textId="2E00B568" w:rsidR="00441CCB" w:rsidDel="00EF2E74" w:rsidRDefault="00441CCB" w:rsidP="002066A6">
            <w:pPr>
              <w:rPr>
                <w:del w:id="316" w:author="Sriraj Aiyer" w:date="2024-08-22T15:43:00Z"/>
                <w:rFonts w:ascii="Calibri" w:hAnsi="Calibri"/>
                <w:color w:val="000000"/>
              </w:rPr>
            </w:pPr>
            <w:del w:id="317" w:author="Sriraj Aiyer" w:date="2024-08-22T15:43:00Z">
              <w:r w:rsidDel="00EF2E74">
                <w:rPr>
                  <w:rFonts w:ascii="Calibri" w:hAnsi="Calibri"/>
                  <w:color w:val="000000"/>
                </w:rPr>
                <w:delText>Author(s)</w:delText>
              </w:r>
            </w:del>
          </w:p>
        </w:tc>
        <w:tc>
          <w:tcPr>
            <w:tcW w:w="2165" w:type="dxa"/>
          </w:tcPr>
          <w:p w14:paraId="4896DB9D" w14:textId="593C76CC" w:rsidR="00441CCB" w:rsidDel="00EF2E74" w:rsidRDefault="00441CCB" w:rsidP="002066A6">
            <w:pPr>
              <w:rPr>
                <w:del w:id="318" w:author="Sriraj Aiyer" w:date="2024-08-22T15:43:00Z"/>
                <w:rFonts w:ascii="Calibri" w:hAnsi="Calibri"/>
                <w:color w:val="000000"/>
              </w:rPr>
            </w:pPr>
            <w:del w:id="319" w:author="Sriraj Aiyer" w:date="2024-08-22T15:43:00Z">
              <w:r w:rsidDel="00EF2E74">
                <w:rPr>
                  <w:rFonts w:ascii="Calibri" w:hAnsi="Calibri"/>
                  <w:color w:val="000000"/>
                </w:rPr>
                <w:delText>Title</w:delText>
              </w:r>
            </w:del>
          </w:p>
        </w:tc>
        <w:tc>
          <w:tcPr>
            <w:tcW w:w="812" w:type="dxa"/>
          </w:tcPr>
          <w:p w14:paraId="5E73E515" w14:textId="2D7A9265" w:rsidR="00441CCB" w:rsidDel="00EF2E74" w:rsidRDefault="00441CCB" w:rsidP="002066A6">
            <w:pPr>
              <w:rPr>
                <w:del w:id="320" w:author="Sriraj Aiyer" w:date="2024-08-22T15:43:00Z"/>
              </w:rPr>
            </w:pPr>
            <w:del w:id="321" w:author="Sriraj Aiyer" w:date="2024-08-22T15:43:00Z">
              <w:r w:rsidDel="00EF2E74">
                <w:delText>Year</w:delText>
              </w:r>
            </w:del>
          </w:p>
        </w:tc>
        <w:tc>
          <w:tcPr>
            <w:tcW w:w="1288" w:type="dxa"/>
          </w:tcPr>
          <w:p w14:paraId="1F2848AC" w14:textId="38D20E16" w:rsidR="00441CCB" w:rsidDel="00EF2E74" w:rsidRDefault="00441CCB" w:rsidP="002066A6">
            <w:pPr>
              <w:rPr>
                <w:del w:id="322" w:author="Sriraj Aiyer" w:date="2024-08-22T15:43:00Z"/>
              </w:rPr>
            </w:pPr>
            <w:del w:id="323" w:author="Sriraj Aiyer" w:date="2024-08-22T15:43:00Z">
              <w:r w:rsidDel="00EF2E74">
                <w:delText>Discipline</w:delText>
              </w:r>
            </w:del>
          </w:p>
        </w:tc>
        <w:tc>
          <w:tcPr>
            <w:tcW w:w="1608" w:type="dxa"/>
          </w:tcPr>
          <w:p w14:paraId="6778B37E" w14:textId="752D95B1" w:rsidR="00441CCB" w:rsidDel="00EF2E74" w:rsidRDefault="00441CCB" w:rsidP="002066A6">
            <w:pPr>
              <w:rPr>
                <w:del w:id="324" w:author="Sriraj Aiyer" w:date="2024-08-22T15:43:00Z"/>
              </w:rPr>
            </w:pPr>
            <w:del w:id="325" w:author="Sriraj Aiyer" w:date="2024-08-22T15:43:00Z">
              <w:r w:rsidDel="00EF2E74">
                <w:delText>Methodology</w:delText>
              </w:r>
            </w:del>
          </w:p>
        </w:tc>
        <w:tc>
          <w:tcPr>
            <w:tcW w:w="1441" w:type="dxa"/>
          </w:tcPr>
          <w:p w14:paraId="1C8ACDC7" w14:textId="26BDED8C" w:rsidR="00441CCB" w:rsidDel="00EF2E74" w:rsidRDefault="00441CCB" w:rsidP="002066A6">
            <w:pPr>
              <w:rPr>
                <w:del w:id="326" w:author="Sriraj Aiyer" w:date="2024-08-22T15:43:00Z"/>
              </w:rPr>
            </w:pPr>
            <w:del w:id="327" w:author="Sriraj Aiyer" w:date="2024-08-22T15:43:00Z">
              <w:r w:rsidDel="00EF2E74">
                <w:delText>Measure of Confidence</w:delText>
              </w:r>
            </w:del>
          </w:p>
        </w:tc>
      </w:tr>
      <w:tr w:rsidR="00441CCB" w:rsidDel="00EF2E74" w14:paraId="3D73AACD" w14:textId="7F660C90" w:rsidTr="002066A6">
        <w:trPr>
          <w:del w:id="328" w:author="Sriraj Aiyer" w:date="2024-08-22T15:43:00Z"/>
        </w:trPr>
        <w:tc>
          <w:tcPr>
            <w:tcW w:w="1696" w:type="dxa"/>
          </w:tcPr>
          <w:p w14:paraId="2393E4DB" w14:textId="011D1F6D" w:rsidR="00441CCB" w:rsidDel="00EF2E74" w:rsidRDefault="00441CCB" w:rsidP="002066A6">
            <w:pPr>
              <w:rPr>
                <w:del w:id="329" w:author="Sriraj Aiyer" w:date="2024-08-22T15:43:00Z"/>
              </w:rPr>
            </w:pPr>
            <w:del w:id="330" w:author="Sriraj Aiyer" w:date="2024-08-22T15:43:00Z">
              <w:r w:rsidDel="00EF2E74">
                <w:rPr>
                  <w:rFonts w:ascii="Calibri" w:hAnsi="Calibri"/>
                  <w:color w:val="000000"/>
                </w:rPr>
                <w:delText>, M.; Ebert, M.; Vogelmann, R.</w:delText>
              </w:r>
            </w:del>
          </w:p>
        </w:tc>
        <w:tc>
          <w:tcPr>
            <w:tcW w:w="2165" w:type="dxa"/>
          </w:tcPr>
          <w:p w14:paraId="7BBF5EE0" w14:textId="2260306F" w:rsidR="00441CCB" w:rsidDel="00EF2E74" w:rsidRDefault="00441CCB" w:rsidP="002066A6">
            <w:pPr>
              <w:rPr>
                <w:del w:id="331" w:author="Sriraj Aiyer" w:date="2024-08-22T15:43:00Z"/>
              </w:rPr>
            </w:pPr>
            <w:del w:id="332" w:author="Sriraj Aiyer" w:date="2024-08-22T15:43:00Z">
              <w:r w:rsidDel="00EF2E74">
                <w:rPr>
                  <w:rFonts w:ascii="Calibri" w:hAnsi="Calibri"/>
                  <w:color w:val="000000"/>
                </w:rPr>
                <w:delText>A clinical decision support system improves antibiotic therapy for upper urinary tract infection in a randomized single-blinded study.</w:delText>
              </w:r>
            </w:del>
          </w:p>
        </w:tc>
        <w:tc>
          <w:tcPr>
            <w:tcW w:w="812" w:type="dxa"/>
          </w:tcPr>
          <w:p w14:paraId="77A7B5DA" w14:textId="24F626A4" w:rsidR="00441CCB" w:rsidDel="00EF2E74" w:rsidRDefault="00441CCB" w:rsidP="002066A6">
            <w:pPr>
              <w:rPr>
                <w:del w:id="333" w:author="Sriraj Aiyer" w:date="2024-08-22T15:43:00Z"/>
              </w:rPr>
            </w:pPr>
            <w:del w:id="334" w:author="Sriraj Aiyer" w:date="2024-08-22T15:43:00Z">
              <w:r w:rsidDel="00EF2E74">
                <w:rPr>
                  <w:rFonts w:ascii="Calibri" w:hAnsi="Calibri"/>
                  <w:color w:val="000000"/>
                </w:rPr>
                <w:delText>2020</w:delText>
              </w:r>
            </w:del>
          </w:p>
        </w:tc>
        <w:tc>
          <w:tcPr>
            <w:tcW w:w="1288" w:type="dxa"/>
          </w:tcPr>
          <w:p w14:paraId="77F85D69" w14:textId="1B9D72EE" w:rsidR="00441CCB" w:rsidDel="00EF2E74" w:rsidRDefault="00441CCB" w:rsidP="002066A6">
            <w:pPr>
              <w:rPr>
                <w:del w:id="335" w:author="Sriraj Aiyer" w:date="2024-08-22T15:43:00Z"/>
              </w:rPr>
            </w:pPr>
            <w:del w:id="336" w:author="Sriraj Aiyer" w:date="2024-08-22T15:43:00Z">
              <w:r w:rsidDel="00EF2E74">
                <w:rPr>
                  <w:rFonts w:ascii="Calibri" w:hAnsi="Calibri"/>
                  <w:color w:val="000000"/>
                </w:rPr>
                <w:delText>Medical Doctors (Internal Medicine)</w:delText>
              </w:r>
            </w:del>
          </w:p>
        </w:tc>
        <w:tc>
          <w:tcPr>
            <w:tcW w:w="1608" w:type="dxa"/>
          </w:tcPr>
          <w:p w14:paraId="0E2470AC" w14:textId="256FBBCF" w:rsidR="00441CCB" w:rsidDel="00EF2E74" w:rsidRDefault="00441CCB" w:rsidP="002066A6">
            <w:pPr>
              <w:rPr>
                <w:del w:id="337" w:author="Sriraj Aiyer" w:date="2024-08-22T15:43:00Z"/>
              </w:rPr>
            </w:pPr>
            <w:del w:id="338" w:author="Sriraj Aiyer" w:date="2024-08-22T15:43:00Z">
              <w:r w:rsidDel="00EF2E74">
                <w:rPr>
                  <w:rFonts w:ascii="Calibri" w:hAnsi="Calibri"/>
                  <w:color w:val="000000"/>
                </w:rPr>
                <w:delText>Fictive Paper Case</w:delText>
              </w:r>
            </w:del>
          </w:p>
        </w:tc>
        <w:tc>
          <w:tcPr>
            <w:tcW w:w="1441" w:type="dxa"/>
          </w:tcPr>
          <w:p w14:paraId="27031CC6" w14:textId="5E2D0001" w:rsidR="00441CCB" w:rsidDel="00EF2E74" w:rsidRDefault="00441CCB" w:rsidP="002066A6">
            <w:pPr>
              <w:rPr>
                <w:del w:id="339" w:author="Sriraj Aiyer" w:date="2024-08-22T15:43:00Z"/>
                <w:rFonts w:ascii="Calibri" w:hAnsi="Calibri"/>
                <w:color w:val="000000"/>
              </w:rPr>
            </w:pPr>
            <w:del w:id="340" w:author="Sriraj Aiyer" w:date="2024-08-22T15:43:00Z">
              <w:r w:rsidDel="00EF2E74">
                <w:rPr>
                  <w:rFonts w:ascii="Calibri" w:hAnsi="Calibri"/>
                  <w:color w:val="000000"/>
                </w:rPr>
                <w:delText>Confidence in Diagnosis (%)</w:delText>
              </w:r>
            </w:del>
          </w:p>
        </w:tc>
      </w:tr>
      <w:tr w:rsidR="00441CCB" w:rsidDel="00EF2E74" w14:paraId="34AA8CD1" w14:textId="0859C2EB" w:rsidTr="002066A6">
        <w:trPr>
          <w:del w:id="341" w:author="Sriraj Aiyer" w:date="2024-08-22T15:43:00Z"/>
        </w:trPr>
        <w:tc>
          <w:tcPr>
            <w:tcW w:w="1696" w:type="dxa"/>
          </w:tcPr>
          <w:p w14:paraId="196C5045" w14:textId="3E626DF1" w:rsidR="00441CCB" w:rsidDel="00EF2E74" w:rsidRDefault="00441CCB" w:rsidP="002066A6">
            <w:pPr>
              <w:rPr>
                <w:del w:id="342" w:author="Sriraj Aiyer" w:date="2024-08-22T15:43:00Z"/>
              </w:rPr>
            </w:pPr>
            <w:del w:id="343" w:author="Sriraj Aiyer" w:date="2024-08-22T15:43:00Z">
              <w:r w:rsidDel="00EF2E74">
                <w:rPr>
                  <w:rFonts w:ascii="Calibri" w:hAnsi="Calibri"/>
                  <w:color w:val="000000"/>
                </w:rPr>
                <w:delText>Sanger, P. C.; Simianu, V. V.; Gaskill, C. E.; Armstrong, C. A. L.; Hartzler, A. L.; Lordon, R. J.; Lober, W. B.; Evans, H. L.</w:delText>
              </w:r>
            </w:del>
          </w:p>
        </w:tc>
        <w:tc>
          <w:tcPr>
            <w:tcW w:w="2165" w:type="dxa"/>
          </w:tcPr>
          <w:p w14:paraId="6B5019B7" w14:textId="3B7DC4E9" w:rsidR="00441CCB" w:rsidDel="00EF2E74" w:rsidRDefault="00441CCB" w:rsidP="002066A6">
            <w:pPr>
              <w:rPr>
                <w:del w:id="344" w:author="Sriraj Aiyer" w:date="2024-08-22T15:43:00Z"/>
              </w:rPr>
            </w:pPr>
            <w:del w:id="345" w:author="Sriraj Aiyer" w:date="2024-08-22T15:43:00Z">
              <w:r w:rsidDel="00EF2E74">
                <w:rPr>
                  <w:rFonts w:ascii="Calibri" w:hAnsi="Calibri"/>
                  <w:color w:val="000000"/>
                </w:rPr>
                <w:delText>Diagnosing surgical site infection using wound photography: a scenario-based study.</w:delText>
              </w:r>
            </w:del>
          </w:p>
        </w:tc>
        <w:tc>
          <w:tcPr>
            <w:tcW w:w="812" w:type="dxa"/>
          </w:tcPr>
          <w:p w14:paraId="7AF77996" w14:textId="5EDEF4E3" w:rsidR="00441CCB" w:rsidDel="00EF2E74" w:rsidRDefault="00441CCB" w:rsidP="002066A6">
            <w:pPr>
              <w:rPr>
                <w:del w:id="346" w:author="Sriraj Aiyer" w:date="2024-08-22T15:43:00Z"/>
              </w:rPr>
            </w:pPr>
            <w:del w:id="347" w:author="Sriraj Aiyer" w:date="2024-08-22T15:43:00Z">
              <w:r w:rsidDel="00EF2E74">
                <w:rPr>
                  <w:rFonts w:ascii="Calibri" w:hAnsi="Calibri"/>
                  <w:color w:val="000000"/>
                </w:rPr>
                <w:delText>2017</w:delText>
              </w:r>
            </w:del>
          </w:p>
        </w:tc>
        <w:tc>
          <w:tcPr>
            <w:tcW w:w="1288" w:type="dxa"/>
          </w:tcPr>
          <w:p w14:paraId="0300764B" w14:textId="1801C56F" w:rsidR="00441CCB" w:rsidDel="00EF2E74" w:rsidRDefault="00441CCB" w:rsidP="002066A6">
            <w:pPr>
              <w:rPr>
                <w:del w:id="348" w:author="Sriraj Aiyer" w:date="2024-08-22T15:43:00Z"/>
              </w:rPr>
            </w:pPr>
            <w:del w:id="349" w:author="Sriraj Aiyer" w:date="2024-08-22T15:43:00Z">
              <w:r w:rsidDel="00EF2E74">
                <w:rPr>
                  <w:rFonts w:ascii="Calibri" w:hAnsi="Calibri"/>
                  <w:color w:val="000000"/>
                </w:rPr>
                <w:delText>Members of Surgical Infection Society</w:delText>
              </w:r>
            </w:del>
          </w:p>
        </w:tc>
        <w:tc>
          <w:tcPr>
            <w:tcW w:w="1608" w:type="dxa"/>
          </w:tcPr>
          <w:p w14:paraId="43C6C608" w14:textId="760BECB0" w:rsidR="00441CCB" w:rsidDel="00EF2E74" w:rsidRDefault="00441CCB" w:rsidP="002066A6">
            <w:pPr>
              <w:rPr>
                <w:del w:id="350" w:author="Sriraj Aiyer" w:date="2024-08-22T15:43:00Z"/>
              </w:rPr>
            </w:pPr>
            <w:del w:id="351" w:author="Sriraj Aiyer" w:date="2024-08-22T15:43:00Z">
              <w:r w:rsidDel="00EF2E74">
                <w:rPr>
                  <w:rFonts w:ascii="Calibri" w:hAnsi="Calibri"/>
                  <w:color w:val="000000"/>
                </w:rPr>
                <w:delText>5 online scenarios</w:delText>
              </w:r>
            </w:del>
          </w:p>
        </w:tc>
        <w:tc>
          <w:tcPr>
            <w:tcW w:w="1441" w:type="dxa"/>
          </w:tcPr>
          <w:p w14:paraId="3BA7EFE2" w14:textId="609D29CF" w:rsidR="00441CCB" w:rsidDel="00EF2E74" w:rsidRDefault="00441CCB" w:rsidP="002066A6">
            <w:pPr>
              <w:rPr>
                <w:del w:id="352" w:author="Sriraj Aiyer" w:date="2024-08-22T15:43:00Z"/>
                <w:rFonts w:ascii="Calibri" w:hAnsi="Calibri"/>
                <w:color w:val="000000"/>
              </w:rPr>
            </w:pPr>
            <w:del w:id="353" w:author="Sriraj Aiyer" w:date="2024-08-22T15:43:00Z">
              <w:r w:rsidDel="00EF2E74">
                <w:rPr>
                  <w:rFonts w:ascii="Calibri" w:hAnsi="Calibri"/>
                  <w:color w:val="000000"/>
                </w:rPr>
                <w:delText>Confidence in diagnosis (1-10)</w:delText>
              </w:r>
            </w:del>
          </w:p>
        </w:tc>
      </w:tr>
      <w:tr w:rsidR="00441CCB" w:rsidDel="00EF2E74" w14:paraId="32D5D541" w14:textId="3BA88438" w:rsidTr="002066A6">
        <w:trPr>
          <w:del w:id="354" w:author="Sriraj Aiyer" w:date="2024-08-22T15:43:00Z"/>
        </w:trPr>
        <w:tc>
          <w:tcPr>
            <w:tcW w:w="1696" w:type="dxa"/>
          </w:tcPr>
          <w:p w14:paraId="0DE8EDFE" w14:textId="7BDB2CE7" w:rsidR="00441CCB" w:rsidDel="00EF2E74" w:rsidRDefault="00441CCB" w:rsidP="002066A6">
            <w:pPr>
              <w:rPr>
                <w:del w:id="355" w:author="Sriraj Aiyer" w:date="2024-08-22T15:43:00Z"/>
              </w:rPr>
            </w:pPr>
            <w:del w:id="356" w:author="Sriraj Aiyer" w:date="2024-08-22T15:43:00Z">
              <w:r w:rsidDel="00EF2E74">
                <w:rPr>
                  <w:rFonts w:ascii="Calibri" w:hAnsi="Calibri"/>
                  <w:color w:val="000000"/>
                </w:rPr>
                <w:delText>Levin, P. D.; Idrees, S.; Sprung, C. L.; Weissman, C.; Weiss, Y.; Moses, A. E.; Benenson, S.</w:delText>
              </w:r>
            </w:del>
          </w:p>
        </w:tc>
        <w:tc>
          <w:tcPr>
            <w:tcW w:w="2165" w:type="dxa"/>
          </w:tcPr>
          <w:p w14:paraId="3BFEE85D" w14:textId="6BC8B298" w:rsidR="00441CCB" w:rsidDel="00EF2E74" w:rsidRDefault="00441CCB" w:rsidP="002066A6">
            <w:pPr>
              <w:rPr>
                <w:del w:id="357" w:author="Sriraj Aiyer" w:date="2024-08-22T15:43:00Z"/>
              </w:rPr>
            </w:pPr>
            <w:del w:id="358" w:author="Sriraj Aiyer" w:date="2024-08-22T15:43:00Z">
              <w:r w:rsidDel="00EF2E74">
                <w:rPr>
                  <w:rFonts w:ascii="Calibri" w:hAnsi="Calibri"/>
                  <w:color w:val="000000"/>
                </w:rPr>
                <w:delText>Antimicrobial use in the ICU: Indications and accuracy - an observational trial.</w:delText>
              </w:r>
            </w:del>
          </w:p>
        </w:tc>
        <w:tc>
          <w:tcPr>
            <w:tcW w:w="812" w:type="dxa"/>
          </w:tcPr>
          <w:p w14:paraId="3D250F60" w14:textId="5FAFB90C" w:rsidR="00441CCB" w:rsidDel="00EF2E74" w:rsidRDefault="00441CCB" w:rsidP="002066A6">
            <w:pPr>
              <w:rPr>
                <w:del w:id="359" w:author="Sriraj Aiyer" w:date="2024-08-22T15:43:00Z"/>
              </w:rPr>
            </w:pPr>
            <w:del w:id="360" w:author="Sriraj Aiyer" w:date="2024-08-22T15:43:00Z">
              <w:r w:rsidDel="00EF2E74">
                <w:rPr>
                  <w:rFonts w:ascii="Calibri" w:hAnsi="Calibri"/>
                  <w:color w:val="000000"/>
                </w:rPr>
                <w:delText>2012</w:delText>
              </w:r>
            </w:del>
          </w:p>
        </w:tc>
        <w:tc>
          <w:tcPr>
            <w:tcW w:w="1288" w:type="dxa"/>
          </w:tcPr>
          <w:p w14:paraId="51CBBCAD" w14:textId="025E0543" w:rsidR="00441CCB" w:rsidDel="00EF2E74" w:rsidRDefault="00441CCB" w:rsidP="002066A6">
            <w:pPr>
              <w:rPr>
                <w:del w:id="361" w:author="Sriraj Aiyer" w:date="2024-08-22T15:43:00Z"/>
              </w:rPr>
            </w:pPr>
            <w:del w:id="362" w:author="Sriraj Aiyer" w:date="2024-08-22T15:43:00Z">
              <w:r w:rsidDel="00EF2E74">
                <w:rPr>
                  <w:rFonts w:ascii="Calibri" w:hAnsi="Calibri"/>
                  <w:color w:val="000000"/>
                </w:rPr>
                <w:delText>ICU</w:delText>
              </w:r>
            </w:del>
          </w:p>
        </w:tc>
        <w:tc>
          <w:tcPr>
            <w:tcW w:w="1608" w:type="dxa"/>
          </w:tcPr>
          <w:p w14:paraId="10121AC8" w14:textId="4FE09D8D" w:rsidR="00441CCB" w:rsidDel="00EF2E74" w:rsidRDefault="00441CCB" w:rsidP="002066A6">
            <w:pPr>
              <w:rPr>
                <w:del w:id="363" w:author="Sriraj Aiyer" w:date="2024-08-22T15:43:00Z"/>
              </w:rPr>
            </w:pPr>
            <w:del w:id="364" w:author="Sriraj Aiyer" w:date="2024-08-22T15:43:00Z">
              <w:r w:rsidDel="00EF2E74">
                <w:rPr>
                  <w:rFonts w:ascii="Calibri" w:hAnsi="Calibri"/>
                  <w:color w:val="000000"/>
                </w:rPr>
                <w:delText>Observational in ICU</w:delText>
              </w:r>
            </w:del>
          </w:p>
        </w:tc>
        <w:tc>
          <w:tcPr>
            <w:tcW w:w="1441" w:type="dxa"/>
          </w:tcPr>
          <w:p w14:paraId="219A2DA5" w14:textId="32888D7B" w:rsidR="00441CCB" w:rsidDel="00EF2E74" w:rsidRDefault="00441CCB" w:rsidP="002066A6">
            <w:pPr>
              <w:rPr>
                <w:del w:id="365" w:author="Sriraj Aiyer" w:date="2024-08-22T15:43:00Z"/>
                <w:rFonts w:ascii="Calibri" w:hAnsi="Calibri"/>
                <w:color w:val="000000"/>
              </w:rPr>
            </w:pPr>
            <w:del w:id="366" w:author="Sriraj Aiyer" w:date="2024-08-22T15:43:00Z">
              <w:r w:rsidDel="00EF2E74">
                <w:rPr>
                  <w:rFonts w:ascii="Calibri" w:hAnsi="Calibri"/>
                  <w:color w:val="000000"/>
                </w:rPr>
                <w:delText>Certainty of presence of infection when starting patients on antimicrobials</w:delText>
              </w:r>
            </w:del>
          </w:p>
        </w:tc>
      </w:tr>
      <w:tr w:rsidR="00441CCB" w:rsidDel="00EF2E74" w14:paraId="59334267" w14:textId="1C785D3A" w:rsidTr="002066A6">
        <w:trPr>
          <w:del w:id="367" w:author="Sriraj Aiyer" w:date="2024-08-22T15:43:00Z"/>
        </w:trPr>
        <w:tc>
          <w:tcPr>
            <w:tcW w:w="1696" w:type="dxa"/>
          </w:tcPr>
          <w:p w14:paraId="5062EEF0" w14:textId="57A31126" w:rsidR="00441CCB" w:rsidRPr="00EF2E74" w:rsidDel="00EF2E74" w:rsidRDefault="00441CCB" w:rsidP="002066A6">
            <w:pPr>
              <w:rPr>
                <w:del w:id="368" w:author="Sriraj Aiyer" w:date="2024-08-22T15:43:00Z"/>
              </w:rPr>
            </w:pPr>
            <w:del w:id="369" w:author="Sriraj Aiyer" w:date="2024-08-22T15:43:00Z">
              <w:r w:rsidRPr="00EF2E74" w:rsidDel="00EF2E74">
                <w:rPr>
                  <w:rFonts w:ascii="Calibri" w:hAnsi="Calibri"/>
                  <w:color w:val="000000"/>
                </w:rPr>
                <w:delText>Fernandez-Aguilar, Carmen; Martin-Martin, Jose Jesus; Minue Lorenzo, Sergio; Fernandez Ajuria, Alberto</w:delText>
              </w:r>
            </w:del>
          </w:p>
        </w:tc>
        <w:tc>
          <w:tcPr>
            <w:tcW w:w="2165" w:type="dxa"/>
          </w:tcPr>
          <w:p w14:paraId="7E753C3C" w14:textId="13614062" w:rsidR="00441CCB" w:rsidDel="00EF2E74" w:rsidRDefault="00441CCB" w:rsidP="002066A6">
            <w:pPr>
              <w:rPr>
                <w:del w:id="370" w:author="Sriraj Aiyer" w:date="2024-08-22T15:43:00Z"/>
              </w:rPr>
            </w:pPr>
            <w:del w:id="371" w:author="Sriraj Aiyer" w:date="2024-08-22T15:43:00Z">
              <w:r w:rsidDel="00EF2E74">
                <w:rPr>
                  <w:rFonts w:ascii="Calibri" w:hAnsi="Calibri"/>
                  <w:color w:val="000000"/>
                </w:rPr>
                <w:delText>Use of heuristics during the clinical decision process from family care physicians in real conditions.</w:delText>
              </w:r>
            </w:del>
          </w:p>
        </w:tc>
        <w:tc>
          <w:tcPr>
            <w:tcW w:w="812" w:type="dxa"/>
          </w:tcPr>
          <w:p w14:paraId="7294BBD6" w14:textId="4A0D93E4" w:rsidR="00441CCB" w:rsidDel="00EF2E74" w:rsidRDefault="00441CCB" w:rsidP="002066A6">
            <w:pPr>
              <w:rPr>
                <w:del w:id="372" w:author="Sriraj Aiyer" w:date="2024-08-22T15:43:00Z"/>
              </w:rPr>
            </w:pPr>
            <w:del w:id="373" w:author="Sriraj Aiyer" w:date="2024-08-22T15:43:00Z">
              <w:r w:rsidDel="00EF2E74">
                <w:rPr>
                  <w:rFonts w:ascii="Calibri" w:hAnsi="Calibri"/>
                  <w:color w:val="000000"/>
                </w:rPr>
                <w:delText>2022</w:delText>
              </w:r>
            </w:del>
          </w:p>
        </w:tc>
        <w:tc>
          <w:tcPr>
            <w:tcW w:w="1288" w:type="dxa"/>
          </w:tcPr>
          <w:p w14:paraId="4EF6EC44" w14:textId="4EF39A6B" w:rsidR="00441CCB" w:rsidDel="00EF2E74" w:rsidRDefault="00441CCB" w:rsidP="002066A6">
            <w:pPr>
              <w:rPr>
                <w:del w:id="374" w:author="Sriraj Aiyer" w:date="2024-08-22T15:43:00Z"/>
              </w:rPr>
            </w:pPr>
            <w:del w:id="375" w:author="Sriraj Aiyer" w:date="2024-08-22T15:43:00Z">
              <w:r w:rsidDel="00EF2E74">
                <w:rPr>
                  <w:rFonts w:ascii="Calibri" w:hAnsi="Calibri"/>
                  <w:color w:val="000000"/>
                </w:rPr>
                <w:delText>Primary Care</w:delText>
              </w:r>
            </w:del>
          </w:p>
        </w:tc>
        <w:tc>
          <w:tcPr>
            <w:tcW w:w="1608" w:type="dxa"/>
          </w:tcPr>
          <w:p w14:paraId="71D2B95A" w14:textId="1AAE8D38" w:rsidR="00441CCB" w:rsidDel="00EF2E74" w:rsidRDefault="00441CCB" w:rsidP="002066A6">
            <w:pPr>
              <w:rPr>
                <w:del w:id="376" w:author="Sriraj Aiyer" w:date="2024-08-22T15:43:00Z"/>
              </w:rPr>
            </w:pPr>
            <w:del w:id="377" w:author="Sriraj Aiyer" w:date="2024-08-22T15:43:00Z">
              <w:r w:rsidDel="00EF2E74">
                <w:rPr>
                  <w:rFonts w:ascii="Calibri" w:hAnsi="Calibri"/>
                  <w:color w:val="000000"/>
                </w:rPr>
                <w:delText>Real patients presenting with dyspnoea</w:delText>
              </w:r>
            </w:del>
          </w:p>
        </w:tc>
        <w:tc>
          <w:tcPr>
            <w:tcW w:w="1441" w:type="dxa"/>
          </w:tcPr>
          <w:p w14:paraId="3C1DAAEE" w14:textId="16D5A06E" w:rsidR="00441CCB" w:rsidDel="00EF2E74" w:rsidRDefault="00441CCB" w:rsidP="002066A6">
            <w:pPr>
              <w:rPr>
                <w:del w:id="378" w:author="Sriraj Aiyer" w:date="2024-08-22T15:43:00Z"/>
                <w:rFonts w:ascii="Calibri" w:hAnsi="Calibri"/>
                <w:color w:val="000000"/>
              </w:rPr>
            </w:pPr>
            <w:del w:id="379" w:author="Sriraj Aiyer" w:date="2024-08-22T15:43:00Z">
              <w:r w:rsidDel="00EF2E74">
                <w:rPr>
                  <w:rFonts w:ascii="Calibri" w:hAnsi="Calibri"/>
                  <w:color w:val="000000"/>
                </w:rPr>
                <w:delText>0-100% scale confidence in diagnosis</w:delText>
              </w:r>
            </w:del>
          </w:p>
        </w:tc>
      </w:tr>
      <w:tr w:rsidR="00441CCB" w:rsidDel="00EF2E74" w14:paraId="3A2794B9" w14:textId="01D614D4" w:rsidTr="002066A6">
        <w:trPr>
          <w:del w:id="380" w:author="Sriraj Aiyer" w:date="2024-08-22T15:43:00Z"/>
        </w:trPr>
        <w:tc>
          <w:tcPr>
            <w:tcW w:w="1696" w:type="dxa"/>
          </w:tcPr>
          <w:p w14:paraId="1E87505F" w14:textId="3A1CB7B2" w:rsidR="00441CCB" w:rsidDel="00EF2E74" w:rsidRDefault="00441CCB" w:rsidP="002066A6">
            <w:pPr>
              <w:rPr>
                <w:del w:id="381" w:author="Sriraj Aiyer" w:date="2024-08-22T15:43:00Z"/>
              </w:rPr>
            </w:pPr>
            <w:del w:id="382" w:author="Sriraj Aiyer" w:date="2024-08-22T15:43:00Z">
              <w:r w:rsidDel="00EF2E74">
                <w:rPr>
                  <w:rFonts w:ascii="Calibri" w:hAnsi="Calibri"/>
                  <w:color w:val="000000"/>
                </w:rPr>
                <w:delText>Heller, Rachael F; Saltzstein, Herbert D; Caspe, William B</w:delText>
              </w:r>
            </w:del>
          </w:p>
        </w:tc>
        <w:tc>
          <w:tcPr>
            <w:tcW w:w="2165" w:type="dxa"/>
          </w:tcPr>
          <w:p w14:paraId="48231604" w14:textId="301E0508" w:rsidR="00441CCB" w:rsidDel="00EF2E74" w:rsidRDefault="00441CCB" w:rsidP="002066A6">
            <w:pPr>
              <w:rPr>
                <w:del w:id="383" w:author="Sriraj Aiyer" w:date="2024-08-22T15:43:00Z"/>
              </w:rPr>
            </w:pPr>
            <w:del w:id="384" w:author="Sriraj Aiyer" w:date="2024-08-22T15:43:00Z">
              <w:r w:rsidDel="00EF2E74">
                <w:rPr>
                  <w:rFonts w:ascii="Calibri" w:hAnsi="Calibri"/>
                  <w:color w:val="000000"/>
                </w:rPr>
                <w:delText>Heuristics in medical and non-medical decision-making.</w:delText>
              </w:r>
            </w:del>
          </w:p>
        </w:tc>
        <w:tc>
          <w:tcPr>
            <w:tcW w:w="812" w:type="dxa"/>
          </w:tcPr>
          <w:p w14:paraId="05107890" w14:textId="303AC67A" w:rsidR="00441CCB" w:rsidDel="00EF2E74" w:rsidRDefault="00441CCB" w:rsidP="002066A6">
            <w:pPr>
              <w:rPr>
                <w:del w:id="385" w:author="Sriraj Aiyer" w:date="2024-08-22T15:43:00Z"/>
              </w:rPr>
            </w:pPr>
            <w:del w:id="386" w:author="Sriraj Aiyer" w:date="2024-08-22T15:43:00Z">
              <w:r w:rsidDel="00EF2E74">
                <w:rPr>
                  <w:rFonts w:ascii="Calibri" w:hAnsi="Calibri"/>
                  <w:color w:val="000000"/>
                </w:rPr>
                <w:delText>1992</w:delText>
              </w:r>
            </w:del>
          </w:p>
        </w:tc>
        <w:tc>
          <w:tcPr>
            <w:tcW w:w="1288" w:type="dxa"/>
          </w:tcPr>
          <w:p w14:paraId="63EDEF5F" w14:textId="0CBCB4DE" w:rsidR="00441CCB" w:rsidDel="00EF2E74" w:rsidRDefault="00441CCB" w:rsidP="002066A6">
            <w:pPr>
              <w:rPr>
                <w:del w:id="387" w:author="Sriraj Aiyer" w:date="2024-08-22T15:43:00Z"/>
              </w:rPr>
            </w:pPr>
            <w:del w:id="388" w:author="Sriraj Aiyer" w:date="2024-08-22T15:43:00Z">
              <w:r w:rsidDel="00EF2E74">
                <w:rPr>
                  <w:rFonts w:ascii="Calibri" w:hAnsi="Calibri"/>
                  <w:color w:val="000000"/>
                </w:rPr>
                <w:delText>Paediatric residents</w:delText>
              </w:r>
            </w:del>
          </w:p>
        </w:tc>
        <w:tc>
          <w:tcPr>
            <w:tcW w:w="1608" w:type="dxa"/>
          </w:tcPr>
          <w:p w14:paraId="3A04FF28" w14:textId="6D316BCF" w:rsidR="00441CCB" w:rsidDel="00EF2E74" w:rsidRDefault="00441CCB" w:rsidP="002066A6">
            <w:pPr>
              <w:rPr>
                <w:del w:id="389" w:author="Sriraj Aiyer" w:date="2024-08-22T15:43:00Z"/>
              </w:rPr>
            </w:pPr>
            <w:del w:id="390" w:author="Sriraj Aiyer" w:date="2024-08-22T15:43:00Z">
              <w:r w:rsidDel="00EF2E74">
                <w:rPr>
                  <w:rFonts w:ascii="Calibri" w:hAnsi="Calibri"/>
                  <w:color w:val="000000"/>
                </w:rPr>
                <w:delText>Medical and non-medical problems</w:delText>
              </w:r>
            </w:del>
          </w:p>
        </w:tc>
        <w:tc>
          <w:tcPr>
            <w:tcW w:w="1441" w:type="dxa"/>
          </w:tcPr>
          <w:p w14:paraId="6CBD6DBB" w14:textId="0CBE7689" w:rsidR="00441CCB" w:rsidDel="00EF2E74" w:rsidRDefault="00441CCB" w:rsidP="002066A6">
            <w:pPr>
              <w:rPr>
                <w:del w:id="391" w:author="Sriraj Aiyer" w:date="2024-08-22T15:43:00Z"/>
                <w:rFonts w:ascii="Calibri" w:hAnsi="Calibri"/>
                <w:color w:val="000000"/>
              </w:rPr>
            </w:pPr>
            <w:del w:id="392" w:author="Sriraj Aiyer" w:date="2024-08-22T15:43:00Z">
              <w:r w:rsidDel="00EF2E74">
                <w:rPr>
                  <w:rFonts w:ascii="Calibri" w:hAnsi="Calibri"/>
                  <w:color w:val="000000"/>
                </w:rPr>
                <w:delText>0-100% scale confidence in diagnosis</w:delText>
              </w:r>
            </w:del>
          </w:p>
        </w:tc>
      </w:tr>
      <w:tr w:rsidR="00441CCB" w:rsidDel="00EF2E74" w14:paraId="444923F7" w14:textId="1A7CA2C9" w:rsidTr="002066A6">
        <w:trPr>
          <w:del w:id="393" w:author="Sriraj Aiyer" w:date="2024-08-22T15:43:00Z"/>
        </w:trPr>
        <w:tc>
          <w:tcPr>
            <w:tcW w:w="1696" w:type="dxa"/>
          </w:tcPr>
          <w:p w14:paraId="1B81455E" w14:textId="7E587ACA" w:rsidR="00441CCB" w:rsidDel="00EF2E74" w:rsidRDefault="00441CCB" w:rsidP="002066A6">
            <w:pPr>
              <w:rPr>
                <w:del w:id="394" w:author="Sriraj Aiyer" w:date="2024-08-22T15:43:00Z"/>
              </w:rPr>
            </w:pPr>
            <w:del w:id="395" w:author="Sriraj Aiyer" w:date="2024-08-22T15:43:00Z">
              <w:r w:rsidDel="00EF2E74">
                <w:rPr>
                  <w:rFonts w:ascii="Calibri" w:hAnsi="Calibri"/>
                  <w:color w:val="000000"/>
                </w:rPr>
                <w:delText>Mackenzie, R; Dixon, A K; Keene, G S; Hollingworth, W; Lomas, D J; Villar, R N</w:delText>
              </w:r>
            </w:del>
          </w:p>
        </w:tc>
        <w:tc>
          <w:tcPr>
            <w:tcW w:w="2165" w:type="dxa"/>
          </w:tcPr>
          <w:p w14:paraId="494ED78D" w14:textId="7007BDCB" w:rsidR="00441CCB" w:rsidDel="00EF2E74" w:rsidRDefault="00441CCB" w:rsidP="002066A6">
            <w:pPr>
              <w:rPr>
                <w:del w:id="396" w:author="Sriraj Aiyer" w:date="2024-08-22T15:43:00Z"/>
              </w:rPr>
            </w:pPr>
            <w:del w:id="397" w:author="Sriraj Aiyer" w:date="2024-08-22T15:43:00Z">
              <w:r w:rsidDel="00EF2E74">
                <w:rPr>
                  <w:rFonts w:ascii="Calibri" w:hAnsi="Calibri"/>
                  <w:color w:val="000000"/>
                </w:rPr>
                <w:delText>Magnetic resonance imaging of the knee: assessment of effectiveness.</w:delText>
              </w:r>
            </w:del>
          </w:p>
        </w:tc>
        <w:tc>
          <w:tcPr>
            <w:tcW w:w="812" w:type="dxa"/>
          </w:tcPr>
          <w:p w14:paraId="70B02319" w14:textId="197E7695" w:rsidR="00441CCB" w:rsidDel="00EF2E74" w:rsidRDefault="00441CCB" w:rsidP="002066A6">
            <w:pPr>
              <w:rPr>
                <w:del w:id="398" w:author="Sriraj Aiyer" w:date="2024-08-22T15:43:00Z"/>
              </w:rPr>
            </w:pPr>
            <w:del w:id="399" w:author="Sriraj Aiyer" w:date="2024-08-22T15:43:00Z">
              <w:r w:rsidDel="00EF2E74">
                <w:rPr>
                  <w:rFonts w:ascii="Calibri" w:hAnsi="Calibri"/>
                  <w:color w:val="000000"/>
                </w:rPr>
                <w:delText>1996</w:delText>
              </w:r>
            </w:del>
          </w:p>
        </w:tc>
        <w:tc>
          <w:tcPr>
            <w:tcW w:w="1288" w:type="dxa"/>
          </w:tcPr>
          <w:p w14:paraId="303F5EFC" w14:textId="19D988BC" w:rsidR="00441CCB" w:rsidDel="00EF2E74" w:rsidRDefault="00441CCB" w:rsidP="002066A6">
            <w:pPr>
              <w:rPr>
                <w:del w:id="400" w:author="Sriraj Aiyer" w:date="2024-08-22T15:43:00Z"/>
              </w:rPr>
            </w:pPr>
            <w:del w:id="401" w:author="Sriraj Aiyer" w:date="2024-08-22T15:43:00Z">
              <w:r w:rsidDel="00EF2E74">
                <w:rPr>
                  <w:rFonts w:ascii="Calibri" w:hAnsi="Calibri"/>
                  <w:color w:val="000000"/>
                </w:rPr>
                <w:delText>Radiology</w:delText>
              </w:r>
            </w:del>
          </w:p>
        </w:tc>
        <w:tc>
          <w:tcPr>
            <w:tcW w:w="1608" w:type="dxa"/>
          </w:tcPr>
          <w:p w14:paraId="0A2BA86A" w14:textId="6AB5618B" w:rsidR="00441CCB" w:rsidDel="00EF2E74" w:rsidRDefault="00441CCB" w:rsidP="002066A6">
            <w:pPr>
              <w:rPr>
                <w:del w:id="402" w:author="Sriraj Aiyer" w:date="2024-08-22T15:43:00Z"/>
              </w:rPr>
            </w:pPr>
            <w:del w:id="403" w:author="Sriraj Aiyer" w:date="2024-08-22T15:43:00Z">
              <w:r w:rsidDel="00EF2E74">
                <w:rPr>
                  <w:rFonts w:ascii="Calibri" w:hAnsi="Calibri"/>
                  <w:color w:val="000000"/>
                </w:rPr>
                <w:delText>Observation of knee MRI patients</w:delText>
              </w:r>
            </w:del>
          </w:p>
        </w:tc>
        <w:tc>
          <w:tcPr>
            <w:tcW w:w="1441" w:type="dxa"/>
          </w:tcPr>
          <w:p w14:paraId="47E8AD32" w14:textId="0954EFB5" w:rsidR="00441CCB" w:rsidDel="00EF2E74" w:rsidRDefault="00441CCB" w:rsidP="002066A6">
            <w:pPr>
              <w:rPr>
                <w:del w:id="404" w:author="Sriraj Aiyer" w:date="2024-08-22T15:43:00Z"/>
                <w:rFonts w:ascii="Calibri" w:hAnsi="Calibri"/>
                <w:color w:val="000000"/>
              </w:rPr>
            </w:pPr>
            <w:del w:id="405" w:author="Sriraj Aiyer" w:date="2024-08-22T15:43:00Z">
              <w:r w:rsidDel="00EF2E74">
                <w:rPr>
                  <w:rFonts w:ascii="Calibri" w:hAnsi="Calibri"/>
                  <w:color w:val="000000"/>
                </w:rPr>
                <w:delText>5 point visual analogue confidence scale</w:delText>
              </w:r>
            </w:del>
          </w:p>
        </w:tc>
      </w:tr>
      <w:tr w:rsidR="00441CCB" w:rsidDel="00EF2E74" w14:paraId="2EE8F8DF" w14:textId="010DCF53" w:rsidTr="002066A6">
        <w:trPr>
          <w:del w:id="406" w:author="Sriraj Aiyer" w:date="2024-08-22T15:43:00Z"/>
        </w:trPr>
        <w:tc>
          <w:tcPr>
            <w:tcW w:w="1696" w:type="dxa"/>
          </w:tcPr>
          <w:p w14:paraId="44F59B8A" w14:textId="6B65296C" w:rsidR="00441CCB" w:rsidDel="00EF2E74" w:rsidRDefault="00441CCB" w:rsidP="002066A6">
            <w:pPr>
              <w:rPr>
                <w:del w:id="407" w:author="Sriraj Aiyer" w:date="2024-08-22T15:43:00Z"/>
              </w:rPr>
            </w:pPr>
            <w:del w:id="408" w:author="Sriraj Aiyer" w:date="2024-08-22T15:43:00Z">
              <w:r w:rsidDel="00EF2E74">
                <w:rPr>
                  <w:rFonts w:ascii="Calibri" w:hAnsi="Calibri"/>
                  <w:color w:val="000000"/>
                </w:rPr>
                <w:delText>Mamede, S.; Zandbergen, A.; De Carvalho-Filho, M.A.; Choi, G.; Goeijenbier, M.; Van Ginkel, J.; Zwaan, L.; Paas, F.; Schmidt, H.G.</w:delText>
              </w:r>
            </w:del>
          </w:p>
        </w:tc>
        <w:tc>
          <w:tcPr>
            <w:tcW w:w="2165" w:type="dxa"/>
          </w:tcPr>
          <w:p w14:paraId="1D5CCAB0" w14:textId="4BFE8CC6" w:rsidR="00441CCB" w:rsidDel="00EF2E74" w:rsidRDefault="00441CCB" w:rsidP="002066A6">
            <w:pPr>
              <w:rPr>
                <w:del w:id="409" w:author="Sriraj Aiyer" w:date="2024-08-22T15:43:00Z"/>
              </w:rPr>
            </w:pPr>
            <w:del w:id="410" w:author="Sriraj Aiyer" w:date="2024-08-22T15:43:00Z">
              <w:r w:rsidDel="00EF2E74">
                <w:rPr>
                  <w:rFonts w:ascii="Calibri" w:hAnsi="Calibri"/>
                  <w:color w:val="000000"/>
                </w:rPr>
                <w:delText>Role of knowledge and reasoning processes as predictors of resident physicians' susceptibility to anchoring bias in diagnostic reasoning: A randomised controlled experiment</w:delText>
              </w:r>
            </w:del>
          </w:p>
        </w:tc>
        <w:tc>
          <w:tcPr>
            <w:tcW w:w="812" w:type="dxa"/>
          </w:tcPr>
          <w:p w14:paraId="0BD87558" w14:textId="54CF1D08" w:rsidR="00441CCB" w:rsidDel="00EF2E74" w:rsidRDefault="00441CCB" w:rsidP="002066A6">
            <w:pPr>
              <w:rPr>
                <w:del w:id="411" w:author="Sriraj Aiyer" w:date="2024-08-22T15:43:00Z"/>
              </w:rPr>
            </w:pPr>
            <w:del w:id="412" w:author="Sriraj Aiyer" w:date="2024-08-22T15:43:00Z">
              <w:r w:rsidDel="00EF2E74">
                <w:rPr>
                  <w:rFonts w:ascii="Calibri" w:hAnsi="Calibri"/>
                  <w:color w:val="000000"/>
                </w:rPr>
                <w:delText>2024</w:delText>
              </w:r>
            </w:del>
          </w:p>
        </w:tc>
        <w:tc>
          <w:tcPr>
            <w:tcW w:w="1288" w:type="dxa"/>
          </w:tcPr>
          <w:p w14:paraId="0A1A5550" w14:textId="28C77E67" w:rsidR="00441CCB" w:rsidDel="00EF2E74" w:rsidRDefault="00441CCB" w:rsidP="002066A6">
            <w:pPr>
              <w:rPr>
                <w:del w:id="413" w:author="Sriraj Aiyer" w:date="2024-08-22T15:43:00Z"/>
              </w:rPr>
            </w:pPr>
            <w:del w:id="414" w:author="Sriraj Aiyer" w:date="2024-08-22T15:43:00Z">
              <w:r w:rsidDel="00EF2E74">
                <w:rPr>
                  <w:rFonts w:ascii="Calibri" w:hAnsi="Calibri"/>
                  <w:color w:val="000000"/>
                </w:rPr>
                <w:delText>Internal Medicine</w:delText>
              </w:r>
            </w:del>
          </w:p>
        </w:tc>
        <w:tc>
          <w:tcPr>
            <w:tcW w:w="1608" w:type="dxa"/>
          </w:tcPr>
          <w:p w14:paraId="2F479536" w14:textId="73E6FF26" w:rsidR="00441CCB" w:rsidDel="00EF2E74" w:rsidRDefault="00441CCB" w:rsidP="002066A6">
            <w:pPr>
              <w:rPr>
                <w:del w:id="415" w:author="Sriraj Aiyer" w:date="2024-08-22T15:43:00Z"/>
              </w:rPr>
            </w:pPr>
            <w:del w:id="416" w:author="Sriraj Aiyer" w:date="2024-08-22T15:43:00Z">
              <w:r w:rsidDel="00EF2E74">
                <w:rPr>
                  <w:rFonts w:ascii="Calibri" w:hAnsi="Calibri"/>
                  <w:color w:val="000000"/>
                </w:rPr>
                <w:delText>6 clinical vignettes (with vs without salient distracting features)</w:delText>
              </w:r>
            </w:del>
          </w:p>
        </w:tc>
        <w:tc>
          <w:tcPr>
            <w:tcW w:w="1441" w:type="dxa"/>
          </w:tcPr>
          <w:p w14:paraId="68340677" w14:textId="010D94B0" w:rsidR="00441CCB" w:rsidDel="00EF2E74" w:rsidRDefault="00441CCB" w:rsidP="002066A6">
            <w:pPr>
              <w:rPr>
                <w:del w:id="417" w:author="Sriraj Aiyer" w:date="2024-08-22T15:43:00Z"/>
                <w:rFonts w:ascii="Calibri" w:hAnsi="Calibri"/>
                <w:color w:val="000000"/>
              </w:rPr>
            </w:pPr>
            <w:del w:id="418" w:author="Sriraj Aiyer" w:date="2024-08-22T15:43:00Z">
              <w:r w:rsidDel="00EF2E74">
                <w:rPr>
                  <w:rFonts w:ascii="Calibri" w:hAnsi="Calibri"/>
                  <w:color w:val="000000"/>
                </w:rPr>
                <w:delText>Confidence in diagnosis</w:delText>
              </w:r>
            </w:del>
          </w:p>
        </w:tc>
      </w:tr>
      <w:tr w:rsidR="00441CCB" w:rsidDel="00EF2E74" w14:paraId="456CF0A7" w14:textId="11695C50" w:rsidTr="002066A6">
        <w:trPr>
          <w:del w:id="419" w:author="Sriraj Aiyer" w:date="2024-08-22T15:43:00Z"/>
        </w:trPr>
        <w:tc>
          <w:tcPr>
            <w:tcW w:w="1696" w:type="dxa"/>
          </w:tcPr>
          <w:p w14:paraId="3AA03D3B" w14:textId="261D5069" w:rsidR="00441CCB" w:rsidDel="00EF2E74" w:rsidRDefault="00441CCB" w:rsidP="002066A6">
            <w:pPr>
              <w:rPr>
                <w:del w:id="420" w:author="Sriraj Aiyer" w:date="2024-08-22T15:43:00Z"/>
              </w:rPr>
            </w:pPr>
            <w:del w:id="421" w:author="Sriraj Aiyer" w:date="2024-08-22T15:43:00Z">
              <w:r w:rsidDel="00EF2E74">
                <w:rPr>
                  <w:rFonts w:ascii="Calibri" w:hAnsi="Calibri"/>
                  <w:color w:val="000000"/>
                </w:rPr>
                <w:delText>Staal, J.; Speelman, M.; Brand, R.; Alsma, J.; Zwaan, L.</w:delText>
              </w:r>
            </w:del>
          </w:p>
        </w:tc>
        <w:tc>
          <w:tcPr>
            <w:tcW w:w="2165" w:type="dxa"/>
          </w:tcPr>
          <w:p w14:paraId="3059DF72" w14:textId="53DF8C2F" w:rsidR="00441CCB" w:rsidDel="00EF2E74" w:rsidRDefault="00441CCB" w:rsidP="002066A6">
            <w:pPr>
              <w:rPr>
                <w:del w:id="422" w:author="Sriraj Aiyer" w:date="2024-08-22T15:43:00Z"/>
              </w:rPr>
            </w:pPr>
            <w:del w:id="423" w:author="Sriraj Aiyer" w:date="2024-08-22T15:43:00Z">
              <w:r w:rsidDel="00EF2E74">
                <w:rPr>
                  <w:rFonts w:ascii="Calibri" w:hAnsi="Calibri"/>
                  <w:color w:val="000000"/>
                </w:rPr>
                <w:delText>Does a suggested diagnosis in a general practitioners’ referral question impact diagnostic reasoning: an experimental study</w:delText>
              </w:r>
            </w:del>
          </w:p>
        </w:tc>
        <w:tc>
          <w:tcPr>
            <w:tcW w:w="812" w:type="dxa"/>
          </w:tcPr>
          <w:p w14:paraId="02DDD82F" w14:textId="40C90429" w:rsidR="00441CCB" w:rsidDel="00EF2E74" w:rsidRDefault="00441CCB" w:rsidP="002066A6">
            <w:pPr>
              <w:rPr>
                <w:del w:id="424" w:author="Sriraj Aiyer" w:date="2024-08-22T15:43:00Z"/>
              </w:rPr>
            </w:pPr>
            <w:del w:id="425" w:author="Sriraj Aiyer" w:date="2024-08-22T15:43:00Z">
              <w:r w:rsidDel="00EF2E74">
                <w:rPr>
                  <w:rFonts w:ascii="Calibri" w:hAnsi="Calibri"/>
                  <w:color w:val="000000"/>
                </w:rPr>
                <w:delText>2022</w:delText>
              </w:r>
            </w:del>
          </w:p>
        </w:tc>
        <w:tc>
          <w:tcPr>
            <w:tcW w:w="1288" w:type="dxa"/>
          </w:tcPr>
          <w:p w14:paraId="13BB264B" w14:textId="0274C007" w:rsidR="00441CCB" w:rsidDel="00EF2E74" w:rsidRDefault="00441CCB" w:rsidP="002066A6">
            <w:pPr>
              <w:rPr>
                <w:del w:id="426" w:author="Sriraj Aiyer" w:date="2024-08-22T15:43:00Z"/>
              </w:rPr>
            </w:pPr>
            <w:del w:id="427" w:author="Sriraj Aiyer" w:date="2024-08-22T15:43:00Z">
              <w:r w:rsidDel="00EF2E74">
                <w:rPr>
                  <w:rFonts w:ascii="Calibri" w:hAnsi="Calibri"/>
                  <w:color w:val="000000"/>
                </w:rPr>
                <w:delText>Internal Medicine</w:delText>
              </w:r>
            </w:del>
          </w:p>
        </w:tc>
        <w:tc>
          <w:tcPr>
            <w:tcW w:w="1608" w:type="dxa"/>
          </w:tcPr>
          <w:p w14:paraId="0DB8CCF7" w14:textId="58C9138F" w:rsidR="00441CCB" w:rsidDel="00EF2E74" w:rsidRDefault="00441CCB" w:rsidP="002066A6">
            <w:pPr>
              <w:rPr>
                <w:del w:id="428" w:author="Sriraj Aiyer" w:date="2024-08-22T15:43:00Z"/>
              </w:rPr>
            </w:pPr>
            <w:del w:id="429" w:author="Sriraj Aiyer" w:date="2024-08-22T15:43:00Z">
              <w:r w:rsidDel="00EF2E74">
                <w:rPr>
                  <w:rFonts w:ascii="Calibri" w:hAnsi="Calibri"/>
                  <w:color w:val="000000"/>
                </w:rPr>
                <w:delText>6 cases formatted as GP referral letters</w:delText>
              </w:r>
            </w:del>
          </w:p>
        </w:tc>
        <w:tc>
          <w:tcPr>
            <w:tcW w:w="1441" w:type="dxa"/>
          </w:tcPr>
          <w:p w14:paraId="059BCF50" w14:textId="64D318C0" w:rsidR="00441CCB" w:rsidDel="00EF2E74" w:rsidRDefault="00441CCB" w:rsidP="002066A6">
            <w:pPr>
              <w:rPr>
                <w:del w:id="430" w:author="Sriraj Aiyer" w:date="2024-08-22T15:43:00Z"/>
                <w:rFonts w:ascii="Calibri" w:hAnsi="Calibri"/>
                <w:color w:val="000000"/>
              </w:rPr>
            </w:pPr>
            <w:del w:id="431" w:author="Sriraj Aiyer" w:date="2024-08-22T15:43:00Z">
              <w:r w:rsidDel="00EF2E74">
                <w:rPr>
                  <w:rFonts w:ascii="Calibri" w:hAnsi="Calibri"/>
                  <w:color w:val="000000"/>
                </w:rPr>
                <w:delText>0-10 confidence in diagnosis</w:delText>
              </w:r>
            </w:del>
          </w:p>
        </w:tc>
      </w:tr>
      <w:tr w:rsidR="00441CCB" w:rsidDel="00EF2E74" w14:paraId="54CDA345" w14:textId="7F85CDE9" w:rsidTr="002066A6">
        <w:trPr>
          <w:del w:id="432" w:author="Sriraj Aiyer" w:date="2024-08-22T15:43:00Z"/>
        </w:trPr>
        <w:tc>
          <w:tcPr>
            <w:tcW w:w="1696" w:type="dxa"/>
          </w:tcPr>
          <w:p w14:paraId="7F59002B" w14:textId="3731DC8C" w:rsidR="00441CCB" w:rsidDel="00EF2E74" w:rsidRDefault="00441CCB" w:rsidP="002066A6">
            <w:pPr>
              <w:rPr>
                <w:del w:id="433" w:author="Sriraj Aiyer" w:date="2024-08-22T15:43:00Z"/>
              </w:rPr>
            </w:pPr>
            <w:del w:id="434" w:author="Sriraj Aiyer" w:date="2024-08-22T15:43:00Z">
              <w:r w:rsidDel="00EF2E74">
                <w:rPr>
                  <w:rFonts w:ascii="Calibri" w:hAnsi="Calibri"/>
                  <w:color w:val="000000"/>
                </w:rPr>
                <w:delText>Küper, A.; Lodde, G.; Livingstone, E.; Schadendorf, D.; Krämer, N.</w:delText>
              </w:r>
            </w:del>
          </w:p>
        </w:tc>
        <w:tc>
          <w:tcPr>
            <w:tcW w:w="2165" w:type="dxa"/>
          </w:tcPr>
          <w:p w14:paraId="14687918" w14:textId="090166E8" w:rsidR="00441CCB" w:rsidDel="00EF2E74" w:rsidRDefault="00441CCB" w:rsidP="002066A6">
            <w:pPr>
              <w:rPr>
                <w:del w:id="435" w:author="Sriraj Aiyer" w:date="2024-08-22T15:43:00Z"/>
              </w:rPr>
            </w:pPr>
            <w:del w:id="436" w:author="Sriraj Aiyer" w:date="2024-08-22T15:43:00Z">
              <w:r w:rsidDel="00EF2E74">
                <w:rPr>
                  <w:rFonts w:ascii="Calibri" w:hAnsi="Calibri"/>
                  <w:color w:val="000000"/>
                </w:rPr>
                <w:delText>Mitigating cognitive bias with clinical decision support systems: an experimental study</w:delText>
              </w:r>
            </w:del>
          </w:p>
        </w:tc>
        <w:tc>
          <w:tcPr>
            <w:tcW w:w="812" w:type="dxa"/>
          </w:tcPr>
          <w:p w14:paraId="06FA50C9" w14:textId="3CF783F3" w:rsidR="00441CCB" w:rsidDel="00EF2E74" w:rsidRDefault="00441CCB" w:rsidP="002066A6">
            <w:pPr>
              <w:rPr>
                <w:del w:id="437" w:author="Sriraj Aiyer" w:date="2024-08-22T15:43:00Z"/>
              </w:rPr>
            </w:pPr>
            <w:del w:id="438" w:author="Sriraj Aiyer" w:date="2024-08-22T15:43:00Z">
              <w:r w:rsidDel="00EF2E74">
                <w:rPr>
                  <w:rFonts w:ascii="Calibri" w:hAnsi="Calibri"/>
                  <w:color w:val="000000"/>
                </w:rPr>
                <w:delText>2023</w:delText>
              </w:r>
            </w:del>
          </w:p>
        </w:tc>
        <w:tc>
          <w:tcPr>
            <w:tcW w:w="1288" w:type="dxa"/>
          </w:tcPr>
          <w:p w14:paraId="4BF9D1F0" w14:textId="2164135C" w:rsidR="00441CCB" w:rsidDel="00EF2E74" w:rsidRDefault="00441CCB" w:rsidP="002066A6">
            <w:pPr>
              <w:rPr>
                <w:del w:id="439" w:author="Sriraj Aiyer" w:date="2024-08-22T15:43:00Z"/>
              </w:rPr>
            </w:pPr>
            <w:del w:id="440" w:author="Sriraj Aiyer" w:date="2024-08-22T15:43:00Z">
              <w:r w:rsidDel="00EF2E74">
                <w:rPr>
                  <w:rFonts w:ascii="Calibri" w:hAnsi="Calibri"/>
                  <w:color w:val="000000"/>
                </w:rPr>
                <w:delText>Students and physicians</w:delText>
              </w:r>
            </w:del>
          </w:p>
        </w:tc>
        <w:tc>
          <w:tcPr>
            <w:tcW w:w="1608" w:type="dxa"/>
          </w:tcPr>
          <w:p w14:paraId="49F7B064" w14:textId="2B42E409" w:rsidR="00441CCB" w:rsidDel="00EF2E74" w:rsidRDefault="00441CCB" w:rsidP="002066A6">
            <w:pPr>
              <w:rPr>
                <w:del w:id="441" w:author="Sriraj Aiyer" w:date="2024-08-22T15:43:00Z"/>
              </w:rPr>
            </w:pPr>
            <w:del w:id="442" w:author="Sriraj Aiyer" w:date="2024-08-22T15:43:00Z">
              <w:r w:rsidDel="00EF2E74">
                <w:rPr>
                  <w:rFonts w:ascii="Calibri" w:hAnsi="Calibri"/>
                  <w:color w:val="000000"/>
                </w:rPr>
                <w:delText>6 clinical scenarios</w:delText>
              </w:r>
            </w:del>
          </w:p>
        </w:tc>
        <w:tc>
          <w:tcPr>
            <w:tcW w:w="1441" w:type="dxa"/>
          </w:tcPr>
          <w:p w14:paraId="3E36BBC1" w14:textId="7E2C2B4B" w:rsidR="00441CCB" w:rsidDel="00EF2E74" w:rsidRDefault="00441CCB" w:rsidP="002066A6">
            <w:pPr>
              <w:rPr>
                <w:del w:id="443" w:author="Sriraj Aiyer" w:date="2024-08-22T15:43:00Z"/>
                <w:rFonts w:ascii="Calibri" w:hAnsi="Calibri"/>
                <w:color w:val="000000"/>
              </w:rPr>
            </w:pPr>
            <w:del w:id="444" w:author="Sriraj Aiyer" w:date="2024-08-22T15:43:00Z">
              <w:r w:rsidDel="00EF2E74">
                <w:rPr>
                  <w:rFonts w:ascii="Calibri" w:hAnsi="Calibri"/>
                  <w:color w:val="000000"/>
                </w:rPr>
                <w:delText>7 point scale confidence as well as likelihood of each differential</w:delText>
              </w:r>
            </w:del>
          </w:p>
        </w:tc>
      </w:tr>
      <w:tr w:rsidR="00441CCB" w:rsidDel="00EF2E74" w14:paraId="2BD79ECF" w14:textId="2DBA050B" w:rsidTr="002066A6">
        <w:trPr>
          <w:del w:id="445" w:author="Sriraj Aiyer" w:date="2024-08-22T15:43:00Z"/>
        </w:trPr>
        <w:tc>
          <w:tcPr>
            <w:tcW w:w="1696" w:type="dxa"/>
          </w:tcPr>
          <w:p w14:paraId="6FFD64D5" w14:textId="71232B52" w:rsidR="00441CCB" w:rsidDel="00EF2E74" w:rsidRDefault="00441CCB" w:rsidP="002066A6">
            <w:pPr>
              <w:rPr>
                <w:del w:id="446" w:author="Sriraj Aiyer" w:date="2024-08-22T15:43:00Z"/>
              </w:rPr>
            </w:pPr>
            <w:del w:id="447" w:author="Sriraj Aiyer" w:date="2024-08-22T15:43:00Z">
              <w:r w:rsidDel="00EF2E74">
                <w:rPr>
                  <w:rFonts w:ascii="Calibri" w:hAnsi="Calibri"/>
                  <w:color w:val="000000"/>
                </w:rPr>
                <w:delText>Oskay, A.</w:delText>
              </w:r>
            </w:del>
          </w:p>
        </w:tc>
        <w:tc>
          <w:tcPr>
            <w:tcW w:w="2165" w:type="dxa"/>
          </w:tcPr>
          <w:p w14:paraId="67122641" w14:textId="6FC5F344" w:rsidR="00441CCB" w:rsidDel="00EF2E74" w:rsidRDefault="00441CCB" w:rsidP="002066A6">
            <w:pPr>
              <w:rPr>
                <w:del w:id="448" w:author="Sriraj Aiyer" w:date="2024-08-22T15:43:00Z"/>
              </w:rPr>
            </w:pPr>
            <w:del w:id="449" w:author="Sriraj Aiyer" w:date="2024-08-22T15:43:00Z">
              <w:r w:rsidDel="00EF2E74">
                <w:rPr>
                  <w:rFonts w:ascii="Calibri" w:hAnsi="Calibri"/>
                  <w:color w:val="000000"/>
                </w:rPr>
                <w:delText>Evaluation of thoracic computed tomography interpretation by emergency medicine residents with regards to accuracy and confidence</w:delText>
              </w:r>
            </w:del>
          </w:p>
        </w:tc>
        <w:tc>
          <w:tcPr>
            <w:tcW w:w="812" w:type="dxa"/>
          </w:tcPr>
          <w:p w14:paraId="3E527497" w14:textId="135321DD" w:rsidR="00441CCB" w:rsidDel="00EF2E74" w:rsidRDefault="00441CCB" w:rsidP="002066A6">
            <w:pPr>
              <w:rPr>
                <w:del w:id="450" w:author="Sriraj Aiyer" w:date="2024-08-22T15:43:00Z"/>
              </w:rPr>
            </w:pPr>
            <w:del w:id="451" w:author="Sriraj Aiyer" w:date="2024-08-22T15:43:00Z">
              <w:r w:rsidDel="00EF2E74">
                <w:rPr>
                  <w:rFonts w:ascii="Calibri" w:hAnsi="Calibri"/>
                  <w:color w:val="000000"/>
                </w:rPr>
                <w:delText>2023</w:delText>
              </w:r>
            </w:del>
          </w:p>
        </w:tc>
        <w:tc>
          <w:tcPr>
            <w:tcW w:w="1288" w:type="dxa"/>
          </w:tcPr>
          <w:p w14:paraId="7C4F8AAF" w14:textId="71998A78" w:rsidR="00441CCB" w:rsidDel="00EF2E74" w:rsidRDefault="00441CCB" w:rsidP="002066A6">
            <w:pPr>
              <w:rPr>
                <w:del w:id="452" w:author="Sriraj Aiyer" w:date="2024-08-22T15:43:00Z"/>
              </w:rPr>
            </w:pPr>
            <w:del w:id="453" w:author="Sriraj Aiyer" w:date="2024-08-22T15:43:00Z">
              <w:r w:rsidDel="00EF2E74">
                <w:rPr>
                  <w:rFonts w:ascii="Calibri" w:hAnsi="Calibri"/>
                  <w:color w:val="000000"/>
                </w:rPr>
                <w:delText>Emergency Medicine</w:delText>
              </w:r>
            </w:del>
          </w:p>
        </w:tc>
        <w:tc>
          <w:tcPr>
            <w:tcW w:w="1608" w:type="dxa"/>
          </w:tcPr>
          <w:p w14:paraId="128866DE" w14:textId="0CDF5DBF" w:rsidR="00441CCB" w:rsidDel="00EF2E74" w:rsidRDefault="00441CCB" w:rsidP="002066A6">
            <w:pPr>
              <w:rPr>
                <w:del w:id="454" w:author="Sriraj Aiyer" w:date="2024-08-22T15:43:00Z"/>
              </w:rPr>
            </w:pPr>
            <w:del w:id="455" w:author="Sriraj Aiyer" w:date="2024-08-22T15:43:00Z">
              <w:r w:rsidDel="00EF2E74">
                <w:rPr>
                  <w:rFonts w:ascii="Calibri" w:hAnsi="Calibri"/>
                  <w:color w:val="000000"/>
                </w:rPr>
                <w:delText>30 CT scans</w:delText>
              </w:r>
            </w:del>
          </w:p>
        </w:tc>
        <w:tc>
          <w:tcPr>
            <w:tcW w:w="1441" w:type="dxa"/>
          </w:tcPr>
          <w:p w14:paraId="15DF1FE7" w14:textId="001B2DD5" w:rsidR="00441CCB" w:rsidDel="00EF2E74" w:rsidRDefault="00441CCB" w:rsidP="002066A6">
            <w:pPr>
              <w:rPr>
                <w:del w:id="456" w:author="Sriraj Aiyer" w:date="2024-08-22T15:43:00Z"/>
                <w:rFonts w:ascii="Calibri" w:hAnsi="Calibri"/>
                <w:color w:val="000000"/>
              </w:rPr>
            </w:pPr>
            <w:del w:id="457" w:author="Sriraj Aiyer" w:date="2024-08-22T15:43:00Z">
              <w:r w:rsidDel="00EF2E74">
                <w:rPr>
                  <w:rFonts w:ascii="Calibri" w:hAnsi="Calibri"/>
                  <w:color w:val="000000"/>
                </w:rPr>
                <w:delText>1-10 Confidence</w:delText>
              </w:r>
            </w:del>
          </w:p>
        </w:tc>
      </w:tr>
      <w:tr w:rsidR="00441CCB" w:rsidDel="00EF2E74" w14:paraId="0C0302F8" w14:textId="064E1053" w:rsidTr="002066A6">
        <w:trPr>
          <w:del w:id="458" w:author="Sriraj Aiyer" w:date="2024-08-22T15:43:00Z"/>
        </w:trPr>
        <w:tc>
          <w:tcPr>
            <w:tcW w:w="1696" w:type="dxa"/>
          </w:tcPr>
          <w:p w14:paraId="09F44664" w14:textId="0CA2B1F8" w:rsidR="00441CCB" w:rsidDel="00EF2E74" w:rsidRDefault="00441CCB" w:rsidP="002066A6">
            <w:pPr>
              <w:rPr>
                <w:del w:id="459" w:author="Sriraj Aiyer" w:date="2024-08-22T15:43:00Z"/>
              </w:rPr>
            </w:pPr>
            <w:del w:id="460" w:author="Sriraj Aiyer" w:date="2024-08-22T15:43:00Z">
              <w:r w:rsidDel="00EF2E74">
                <w:rPr>
                  <w:rFonts w:ascii="Calibri" w:hAnsi="Calibri"/>
                  <w:color w:val="000000"/>
                </w:rPr>
                <w:delText>Marx, G.; Koens, S.; Von Dem Knesebeck, O.; Scherer, M.</w:delText>
              </w:r>
            </w:del>
          </w:p>
        </w:tc>
        <w:tc>
          <w:tcPr>
            <w:tcW w:w="2165" w:type="dxa"/>
          </w:tcPr>
          <w:p w14:paraId="7B3D1FF9" w14:textId="15EF6538" w:rsidR="00441CCB" w:rsidDel="00EF2E74" w:rsidRDefault="00441CCB" w:rsidP="002066A6">
            <w:pPr>
              <w:rPr>
                <w:del w:id="461" w:author="Sriraj Aiyer" w:date="2024-08-22T15:43:00Z"/>
              </w:rPr>
            </w:pPr>
            <w:del w:id="462" w:author="Sriraj Aiyer" w:date="2024-08-22T15:43:00Z">
              <w:r w:rsidDel="00EF2E74">
                <w:rPr>
                  <w:rFonts w:ascii="Calibri" w:hAnsi="Calibri"/>
                  <w:color w:val="000000"/>
                </w:rPr>
                <w:delText>Age and gender differences in diagnostic decision-making of early heart failure: Results of a mixed-methods interview-study using video vignettes</w:delText>
              </w:r>
            </w:del>
          </w:p>
        </w:tc>
        <w:tc>
          <w:tcPr>
            <w:tcW w:w="812" w:type="dxa"/>
          </w:tcPr>
          <w:p w14:paraId="730095C1" w14:textId="65ACE79D" w:rsidR="00441CCB" w:rsidDel="00EF2E74" w:rsidRDefault="00441CCB" w:rsidP="002066A6">
            <w:pPr>
              <w:rPr>
                <w:del w:id="463" w:author="Sriraj Aiyer" w:date="2024-08-22T15:43:00Z"/>
              </w:rPr>
            </w:pPr>
            <w:del w:id="464" w:author="Sriraj Aiyer" w:date="2024-08-22T15:43:00Z">
              <w:r w:rsidDel="00EF2E74">
                <w:rPr>
                  <w:rFonts w:ascii="Calibri" w:hAnsi="Calibri"/>
                  <w:color w:val="000000"/>
                </w:rPr>
                <w:delText>2022</w:delText>
              </w:r>
            </w:del>
          </w:p>
        </w:tc>
        <w:tc>
          <w:tcPr>
            <w:tcW w:w="1288" w:type="dxa"/>
          </w:tcPr>
          <w:p w14:paraId="787E0884" w14:textId="343647ED" w:rsidR="00441CCB" w:rsidDel="00EF2E74" w:rsidRDefault="00441CCB" w:rsidP="002066A6">
            <w:pPr>
              <w:rPr>
                <w:del w:id="465" w:author="Sriraj Aiyer" w:date="2024-08-22T15:43:00Z"/>
              </w:rPr>
            </w:pPr>
            <w:del w:id="466" w:author="Sriraj Aiyer" w:date="2024-08-22T15:43:00Z">
              <w:r w:rsidDel="00EF2E74">
                <w:rPr>
                  <w:rFonts w:ascii="Calibri" w:hAnsi="Calibri"/>
                  <w:color w:val="000000"/>
                </w:rPr>
                <w:delText>General Practice</w:delText>
              </w:r>
            </w:del>
          </w:p>
        </w:tc>
        <w:tc>
          <w:tcPr>
            <w:tcW w:w="1608" w:type="dxa"/>
          </w:tcPr>
          <w:p w14:paraId="1619B674" w14:textId="2F82FFEF" w:rsidR="00441CCB" w:rsidDel="00EF2E74" w:rsidRDefault="00441CCB" w:rsidP="002066A6">
            <w:pPr>
              <w:rPr>
                <w:del w:id="467" w:author="Sriraj Aiyer" w:date="2024-08-22T15:43:00Z"/>
              </w:rPr>
            </w:pPr>
            <w:del w:id="468" w:author="Sriraj Aiyer" w:date="2024-08-22T15:43:00Z">
              <w:r w:rsidDel="00EF2E74">
                <w:rPr>
                  <w:rFonts w:ascii="Calibri" w:hAnsi="Calibri"/>
                  <w:color w:val="000000"/>
                </w:rPr>
                <w:delText>Video vignettes</w:delText>
              </w:r>
            </w:del>
          </w:p>
        </w:tc>
        <w:tc>
          <w:tcPr>
            <w:tcW w:w="1441" w:type="dxa"/>
          </w:tcPr>
          <w:p w14:paraId="73793569" w14:textId="7AB17E7A" w:rsidR="00441CCB" w:rsidDel="00EF2E74" w:rsidRDefault="00441CCB" w:rsidP="002066A6">
            <w:pPr>
              <w:rPr>
                <w:del w:id="469" w:author="Sriraj Aiyer" w:date="2024-08-22T15:43:00Z"/>
                <w:rFonts w:ascii="Calibri" w:hAnsi="Calibri"/>
                <w:color w:val="000000"/>
              </w:rPr>
            </w:pPr>
            <w:del w:id="470" w:author="Sriraj Aiyer" w:date="2024-08-22T15:43:00Z">
              <w:r w:rsidDel="00EF2E74">
                <w:rPr>
                  <w:rFonts w:ascii="Calibri" w:hAnsi="Calibri"/>
                  <w:color w:val="000000"/>
                </w:rPr>
                <w:delText>0-100% certainty</w:delText>
              </w:r>
            </w:del>
          </w:p>
        </w:tc>
      </w:tr>
      <w:tr w:rsidR="00441CCB" w:rsidDel="00EF2E74" w14:paraId="239E9640" w14:textId="038747DF" w:rsidTr="002066A6">
        <w:trPr>
          <w:del w:id="471" w:author="Sriraj Aiyer" w:date="2024-08-22T15:43:00Z"/>
        </w:trPr>
        <w:tc>
          <w:tcPr>
            <w:tcW w:w="1696" w:type="dxa"/>
          </w:tcPr>
          <w:p w14:paraId="6A95A774" w14:textId="6EEC231F" w:rsidR="00441CCB" w:rsidDel="00EF2E74" w:rsidRDefault="00441CCB" w:rsidP="002066A6">
            <w:pPr>
              <w:rPr>
                <w:del w:id="472" w:author="Sriraj Aiyer" w:date="2024-08-22T15:43:00Z"/>
              </w:rPr>
            </w:pPr>
            <w:del w:id="473" w:author="Sriraj Aiyer" w:date="2024-08-22T15:43:00Z">
              <w:r w:rsidDel="00EF2E74">
                <w:rPr>
                  <w:rFonts w:ascii="Calibri" w:hAnsi="Calibri"/>
                  <w:color w:val="000000"/>
                </w:rPr>
                <w:delText>Albrechtsen, S.S.; Riis, R.G.C.; Amiri, M.; Tanum, G.; Bergdal, O.; Blaabjerg, M.; Simonsen, C.Z.; Kondziella, D.</w:delText>
              </w:r>
            </w:del>
          </w:p>
        </w:tc>
        <w:tc>
          <w:tcPr>
            <w:tcW w:w="2165" w:type="dxa"/>
          </w:tcPr>
          <w:p w14:paraId="0A45F24C" w14:textId="1821C01E" w:rsidR="00441CCB" w:rsidDel="00EF2E74" w:rsidRDefault="00441CCB" w:rsidP="002066A6">
            <w:pPr>
              <w:rPr>
                <w:del w:id="474" w:author="Sriraj Aiyer" w:date="2024-08-22T15:43:00Z"/>
              </w:rPr>
            </w:pPr>
            <w:del w:id="475" w:author="Sriraj Aiyer" w:date="2024-08-22T15:43:00Z">
              <w:r w:rsidDel="00EF2E74">
                <w:rPr>
                  <w:rFonts w:ascii="Calibri" w:hAnsi="Calibri"/>
                  <w:color w:val="000000"/>
                </w:rPr>
                <w:delText>Impact of MRI on decision-making in ICU patients with disorders of consciousness</w:delText>
              </w:r>
            </w:del>
          </w:p>
        </w:tc>
        <w:tc>
          <w:tcPr>
            <w:tcW w:w="812" w:type="dxa"/>
          </w:tcPr>
          <w:p w14:paraId="386D0954" w14:textId="1C311119" w:rsidR="00441CCB" w:rsidDel="00EF2E74" w:rsidRDefault="00441CCB" w:rsidP="002066A6">
            <w:pPr>
              <w:rPr>
                <w:del w:id="476" w:author="Sriraj Aiyer" w:date="2024-08-22T15:43:00Z"/>
              </w:rPr>
            </w:pPr>
            <w:del w:id="477" w:author="Sriraj Aiyer" w:date="2024-08-22T15:43:00Z">
              <w:r w:rsidDel="00EF2E74">
                <w:rPr>
                  <w:rFonts w:ascii="Calibri" w:hAnsi="Calibri"/>
                  <w:color w:val="000000"/>
                </w:rPr>
                <w:delText>2022</w:delText>
              </w:r>
            </w:del>
          </w:p>
        </w:tc>
        <w:tc>
          <w:tcPr>
            <w:tcW w:w="1288" w:type="dxa"/>
          </w:tcPr>
          <w:p w14:paraId="4A0BAC70" w14:textId="70CC8C8F" w:rsidR="00441CCB" w:rsidDel="00EF2E74" w:rsidRDefault="00441CCB" w:rsidP="002066A6">
            <w:pPr>
              <w:rPr>
                <w:del w:id="478" w:author="Sriraj Aiyer" w:date="2024-08-22T15:43:00Z"/>
              </w:rPr>
            </w:pPr>
            <w:del w:id="479" w:author="Sriraj Aiyer" w:date="2024-08-22T15:43:00Z">
              <w:r w:rsidDel="00EF2E74">
                <w:rPr>
                  <w:rFonts w:ascii="Calibri" w:hAnsi="Calibri"/>
                  <w:color w:val="000000"/>
                </w:rPr>
                <w:delText>ICU</w:delText>
              </w:r>
            </w:del>
          </w:p>
        </w:tc>
        <w:tc>
          <w:tcPr>
            <w:tcW w:w="1608" w:type="dxa"/>
          </w:tcPr>
          <w:p w14:paraId="3CE3251F" w14:textId="1B5D063A" w:rsidR="00441CCB" w:rsidDel="00EF2E74" w:rsidRDefault="00441CCB" w:rsidP="002066A6">
            <w:pPr>
              <w:rPr>
                <w:del w:id="480" w:author="Sriraj Aiyer" w:date="2024-08-22T15:43:00Z"/>
              </w:rPr>
            </w:pPr>
            <w:del w:id="481" w:author="Sriraj Aiyer" w:date="2024-08-22T15:43:00Z">
              <w:r w:rsidDel="00EF2E74">
                <w:rPr>
                  <w:rFonts w:ascii="Calibri" w:hAnsi="Calibri"/>
                  <w:color w:val="000000"/>
                </w:rPr>
                <w:delText>Real patient cases in ICU</w:delText>
              </w:r>
            </w:del>
          </w:p>
        </w:tc>
        <w:tc>
          <w:tcPr>
            <w:tcW w:w="1441" w:type="dxa"/>
          </w:tcPr>
          <w:p w14:paraId="7113E755" w14:textId="44C6390C" w:rsidR="00441CCB" w:rsidDel="00EF2E74" w:rsidRDefault="00441CCB" w:rsidP="002066A6">
            <w:pPr>
              <w:rPr>
                <w:del w:id="482" w:author="Sriraj Aiyer" w:date="2024-08-22T15:43:00Z"/>
                <w:rFonts w:ascii="Calibri" w:hAnsi="Calibri"/>
                <w:color w:val="000000"/>
              </w:rPr>
            </w:pPr>
            <w:del w:id="483" w:author="Sriraj Aiyer" w:date="2024-08-22T15:43:00Z">
              <w:r w:rsidDel="00EF2E74">
                <w:rPr>
                  <w:rFonts w:ascii="Calibri" w:hAnsi="Calibri"/>
                  <w:color w:val="000000"/>
                </w:rPr>
                <w:delText>5 point likert scale</w:delText>
              </w:r>
            </w:del>
          </w:p>
        </w:tc>
      </w:tr>
      <w:tr w:rsidR="00441CCB" w:rsidDel="00EF2E74" w14:paraId="55D46E95" w14:textId="6707A823" w:rsidTr="002066A6">
        <w:trPr>
          <w:del w:id="484" w:author="Sriraj Aiyer" w:date="2024-08-22T15:43:00Z"/>
        </w:trPr>
        <w:tc>
          <w:tcPr>
            <w:tcW w:w="1696" w:type="dxa"/>
          </w:tcPr>
          <w:p w14:paraId="15F6DE28" w14:textId="70861720" w:rsidR="00441CCB" w:rsidDel="00EF2E74" w:rsidRDefault="00441CCB" w:rsidP="002066A6">
            <w:pPr>
              <w:rPr>
                <w:del w:id="485" w:author="Sriraj Aiyer" w:date="2024-08-22T15:43:00Z"/>
              </w:rPr>
            </w:pPr>
            <w:del w:id="486" w:author="Sriraj Aiyer" w:date="2024-08-22T15:43:00Z">
              <w:r w:rsidDel="00EF2E74">
                <w:rPr>
                  <w:rFonts w:ascii="Calibri" w:hAnsi="Calibri"/>
                  <w:color w:val="000000"/>
                </w:rPr>
                <w:delText>Fawver, B.; Thomas, J.L.; Drew, T.; Mills, M.K.; Auffermann, W.F.; Lohse, K.R.; Williams, A.M.</w:delText>
              </w:r>
            </w:del>
          </w:p>
        </w:tc>
        <w:tc>
          <w:tcPr>
            <w:tcW w:w="2165" w:type="dxa"/>
          </w:tcPr>
          <w:p w14:paraId="3AB57441" w14:textId="6F88B31E" w:rsidR="00441CCB" w:rsidDel="00EF2E74" w:rsidRDefault="00441CCB" w:rsidP="002066A6">
            <w:pPr>
              <w:rPr>
                <w:del w:id="487" w:author="Sriraj Aiyer" w:date="2024-08-22T15:43:00Z"/>
              </w:rPr>
            </w:pPr>
            <w:del w:id="488" w:author="Sriraj Aiyer" w:date="2024-08-22T15:43:00Z">
              <w:r w:rsidDel="00EF2E74">
                <w:rPr>
                  <w:rFonts w:ascii="Calibri" w:hAnsi="Calibri"/>
                  <w:color w:val="000000"/>
                </w:rPr>
                <w:delText>Seeing isn’t necessarily believing: Misleading contextual information influences perceptual-cognitive bias in radiologists.</w:delText>
              </w:r>
            </w:del>
          </w:p>
        </w:tc>
        <w:tc>
          <w:tcPr>
            <w:tcW w:w="812" w:type="dxa"/>
          </w:tcPr>
          <w:p w14:paraId="5E39C5A4" w14:textId="11D04714" w:rsidR="00441CCB" w:rsidDel="00EF2E74" w:rsidRDefault="00441CCB" w:rsidP="002066A6">
            <w:pPr>
              <w:rPr>
                <w:del w:id="489" w:author="Sriraj Aiyer" w:date="2024-08-22T15:43:00Z"/>
              </w:rPr>
            </w:pPr>
            <w:del w:id="490" w:author="Sriraj Aiyer" w:date="2024-08-22T15:43:00Z">
              <w:r w:rsidDel="00EF2E74">
                <w:rPr>
                  <w:rFonts w:ascii="Calibri" w:hAnsi="Calibri"/>
                  <w:color w:val="000000"/>
                </w:rPr>
                <w:delText>2020</w:delText>
              </w:r>
            </w:del>
          </w:p>
        </w:tc>
        <w:tc>
          <w:tcPr>
            <w:tcW w:w="1288" w:type="dxa"/>
          </w:tcPr>
          <w:p w14:paraId="69601139" w14:textId="000A7EE1" w:rsidR="00441CCB" w:rsidDel="00EF2E74" w:rsidRDefault="00441CCB" w:rsidP="002066A6">
            <w:pPr>
              <w:rPr>
                <w:del w:id="491" w:author="Sriraj Aiyer" w:date="2024-08-22T15:43:00Z"/>
              </w:rPr>
            </w:pPr>
            <w:del w:id="492" w:author="Sriraj Aiyer" w:date="2024-08-22T15:43:00Z">
              <w:r w:rsidDel="00EF2E74">
                <w:rPr>
                  <w:rFonts w:ascii="Calibri" w:hAnsi="Calibri"/>
                  <w:color w:val="000000"/>
                </w:rPr>
                <w:delText>Radiology</w:delText>
              </w:r>
            </w:del>
          </w:p>
        </w:tc>
        <w:tc>
          <w:tcPr>
            <w:tcW w:w="1608" w:type="dxa"/>
          </w:tcPr>
          <w:p w14:paraId="2581A016" w14:textId="265670D5" w:rsidR="00441CCB" w:rsidDel="00EF2E74" w:rsidRDefault="00441CCB" w:rsidP="002066A6">
            <w:pPr>
              <w:rPr>
                <w:del w:id="493" w:author="Sriraj Aiyer" w:date="2024-08-22T15:43:00Z"/>
              </w:rPr>
            </w:pPr>
            <w:del w:id="494" w:author="Sriraj Aiyer" w:date="2024-08-22T15:43:00Z">
              <w:r w:rsidDel="00EF2E74">
                <w:rPr>
                  <w:rFonts w:ascii="Calibri" w:hAnsi="Calibri"/>
                  <w:color w:val="000000"/>
                </w:rPr>
                <w:delText>16 deidentified musculoskeletal radiographic cases</w:delText>
              </w:r>
            </w:del>
          </w:p>
        </w:tc>
        <w:tc>
          <w:tcPr>
            <w:tcW w:w="1441" w:type="dxa"/>
          </w:tcPr>
          <w:p w14:paraId="78E72070" w14:textId="14FA7282" w:rsidR="00441CCB" w:rsidDel="00EF2E74" w:rsidRDefault="00441CCB" w:rsidP="002066A6">
            <w:pPr>
              <w:rPr>
                <w:del w:id="495" w:author="Sriraj Aiyer" w:date="2024-08-22T15:43:00Z"/>
                <w:rFonts w:ascii="Calibri" w:hAnsi="Calibri"/>
                <w:color w:val="000000"/>
              </w:rPr>
            </w:pPr>
            <w:del w:id="496" w:author="Sriraj Aiyer" w:date="2024-08-22T15:43:00Z">
              <w:r w:rsidDel="00EF2E74">
                <w:rPr>
                  <w:rFonts w:ascii="Calibri" w:hAnsi="Calibri"/>
                  <w:color w:val="000000"/>
                </w:rPr>
                <w:delText>5 point likert scale</w:delText>
              </w:r>
            </w:del>
          </w:p>
        </w:tc>
      </w:tr>
      <w:tr w:rsidR="00441CCB" w:rsidDel="00EF2E74" w14:paraId="313602EC" w14:textId="0A3FA393" w:rsidTr="002066A6">
        <w:trPr>
          <w:del w:id="497" w:author="Sriraj Aiyer" w:date="2024-08-22T15:43:00Z"/>
        </w:trPr>
        <w:tc>
          <w:tcPr>
            <w:tcW w:w="1696" w:type="dxa"/>
          </w:tcPr>
          <w:p w14:paraId="51A33ABF" w14:textId="3C6460E3" w:rsidR="00441CCB" w:rsidDel="00EF2E74" w:rsidRDefault="00441CCB" w:rsidP="002066A6">
            <w:pPr>
              <w:rPr>
                <w:del w:id="498" w:author="Sriraj Aiyer" w:date="2024-08-22T15:43:00Z"/>
              </w:rPr>
            </w:pPr>
            <w:del w:id="499" w:author="Sriraj Aiyer" w:date="2024-08-22T15:43:00Z">
              <w:r w:rsidDel="00EF2E74">
                <w:rPr>
                  <w:rFonts w:ascii="Calibri" w:hAnsi="Calibri"/>
                  <w:color w:val="000000"/>
                </w:rPr>
                <w:delText>Hausmann, D.; Kiesel, V.; Zimmerli, L.; Schlatter, N.; von Gunten, A.; Wattinger, N.; Rosemann, T.</w:delText>
              </w:r>
            </w:del>
          </w:p>
        </w:tc>
        <w:tc>
          <w:tcPr>
            <w:tcW w:w="2165" w:type="dxa"/>
          </w:tcPr>
          <w:p w14:paraId="7E118B72" w14:textId="142A5A60" w:rsidR="00441CCB" w:rsidDel="00EF2E74" w:rsidRDefault="00441CCB" w:rsidP="002066A6">
            <w:pPr>
              <w:rPr>
                <w:del w:id="500" w:author="Sriraj Aiyer" w:date="2024-08-22T15:43:00Z"/>
              </w:rPr>
            </w:pPr>
            <w:del w:id="501" w:author="Sriraj Aiyer" w:date="2024-08-22T15:43:00Z">
              <w:r w:rsidDel="00EF2E74">
                <w:rPr>
                  <w:rFonts w:ascii="Calibri" w:hAnsi="Calibri"/>
                  <w:color w:val="000000"/>
                </w:rPr>
                <w:delText>Sensitivity for multimorbidity: The role of diagnostic uncertainty of physicians when evaluating multimorbid video case-based vignettes</w:delText>
              </w:r>
            </w:del>
          </w:p>
        </w:tc>
        <w:tc>
          <w:tcPr>
            <w:tcW w:w="812" w:type="dxa"/>
          </w:tcPr>
          <w:p w14:paraId="021FA15C" w14:textId="3A4C6655" w:rsidR="00441CCB" w:rsidDel="00EF2E74" w:rsidRDefault="00441CCB" w:rsidP="002066A6">
            <w:pPr>
              <w:rPr>
                <w:del w:id="502" w:author="Sriraj Aiyer" w:date="2024-08-22T15:43:00Z"/>
              </w:rPr>
            </w:pPr>
            <w:del w:id="503" w:author="Sriraj Aiyer" w:date="2024-08-22T15:43:00Z">
              <w:r w:rsidDel="00EF2E74">
                <w:rPr>
                  <w:rFonts w:ascii="Calibri" w:hAnsi="Calibri"/>
                  <w:color w:val="000000"/>
                </w:rPr>
                <w:delText>2019</w:delText>
              </w:r>
            </w:del>
          </w:p>
        </w:tc>
        <w:tc>
          <w:tcPr>
            <w:tcW w:w="1288" w:type="dxa"/>
          </w:tcPr>
          <w:p w14:paraId="127DED2A" w14:textId="05194E81" w:rsidR="00441CCB" w:rsidDel="00EF2E74" w:rsidRDefault="00441CCB" w:rsidP="002066A6">
            <w:pPr>
              <w:rPr>
                <w:del w:id="504" w:author="Sriraj Aiyer" w:date="2024-08-22T15:43:00Z"/>
              </w:rPr>
            </w:pPr>
            <w:del w:id="505" w:author="Sriraj Aiyer" w:date="2024-08-22T15:43:00Z">
              <w:r w:rsidDel="00EF2E74">
                <w:rPr>
                  <w:rFonts w:ascii="Calibri" w:hAnsi="Calibri"/>
                  <w:color w:val="000000"/>
                </w:rPr>
                <w:delText>General Practice / Emergency Medicine</w:delText>
              </w:r>
            </w:del>
          </w:p>
        </w:tc>
        <w:tc>
          <w:tcPr>
            <w:tcW w:w="1608" w:type="dxa"/>
          </w:tcPr>
          <w:p w14:paraId="04001438" w14:textId="19D0F0BA" w:rsidR="00441CCB" w:rsidDel="00EF2E74" w:rsidRDefault="00441CCB" w:rsidP="002066A6">
            <w:pPr>
              <w:rPr>
                <w:del w:id="506" w:author="Sriraj Aiyer" w:date="2024-08-22T15:43:00Z"/>
              </w:rPr>
            </w:pPr>
            <w:del w:id="507" w:author="Sriraj Aiyer" w:date="2024-08-22T15:43:00Z">
              <w:r w:rsidDel="00EF2E74">
                <w:rPr>
                  <w:rFonts w:ascii="Calibri" w:hAnsi="Calibri"/>
                  <w:color w:val="000000"/>
                </w:rPr>
                <w:delText>Video vignettes</w:delText>
              </w:r>
            </w:del>
          </w:p>
        </w:tc>
        <w:tc>
          <w:tcPr>
            <w:tcW w:w="1441" w:type="dxa"/>
          </w:tcPr>
          <w:p w14:paraId="1214560E" w14:textId="295703F5" w:rsidR="00441CCB" w:rsidDel="00EF2E74" w:rsidRDefault="00441CCB" w:rsidP="002066A6">
            <w:pPr>
              <w:rPr>
                <w:del w:id="508" w:author="Sriraj Aiyer" w:date="2024-08-22T15:43:00Z"/>
                <w:rFonts w:ascii="Calibri" w:hAnsi="Calibri"/>
                <w:color w:val="000000"/>
              </w:rPr>
            </w:pPr>
            <w:del w:id="509" w:author="Sriraj Aiyer" w:date="2024-08-22T15:43:00Z">
              <w:r w:rsidDel="00EF2E74">
                <w:rPr>
                  <w:rFonts w:ascii="Calibri" w:hAnsi="Calibri"/>
                  <w:color w:val="000000"/>
                </w:rPr>
                <w:delText>0-100% scale confidence in diagnosis</w:delText>
              </w:r>
            </w:del>
          </w:p>
        </w:tc>
      </w:tr>
      <w:tr w:rsidR="00441CCB" w:rsidDel="00EF2E74" w14:paraId="799EC77D" w14:textId="22526A10" w:rsidTr="002066A6">
        <w:trPr>
          <w:del w:id="510" w:author="Sriraj Aiyer" w:date="2024-08-22T15:43:00Z"/>
        </w:trPr>
        <w:tc>
          <w:tcPr>
            <w:tcW w:w="1696" w:type="dxa"/>
          </w:tcPr>
          <w:p w14:paraId="001AD52E" w14:textId="453439B3" w:rsidR="00441CCB" w:rsidDel="00EF2E74" w:rsidRDefault="00441CCB" w:rsidP="002066A6">
            <w:pPr>
              <w:rPr>
                <w:del w:id="511" w:author="Sriraj Aiyer" w:date="2024-08-22T15:43:00Z"/>
              </w:rPr>
            </w:pPr>
            <w:del w:id="512" w:author="Sriraj Aiyer" w:date="2024-08-22T15:43:00Z">
              <w:r w:rsidDel="00EF2E74">
                <w:rPr>
                  <w:rFonts w:ascii="Calibri" w:hAnsi="Calibri"/>
                  <w:color w:val="000000"/>
                </w:rPr>
                <w:delText>Lambe, K.A.; Hevey, D.; Kelly, B.D.</w:delText>
              </w:r>
            </w:del>
          </w:p>
        </w:tc>
        <w:tc>
          <w:tcPr>
            <w:tcW w:w="2165" w:type="dxa"/>
          </w:tcPr>
          <w:p w14:paraId="2070F717" w14:textId="48044A02" w:rsidR="00441CCB" w:rsidDel="00EF2E74" w:rsidRDefault="00441CCB" w:rsidP="002066A6">
            <w:pPr>
              <w:rPr>
                <w:del w:id="513" w:author="Sriraj Aiyer" w:date="2024-08-22T15:43:00Z"/>
              </w:rPr>
            </w:pPr>
            <w:del w:id="514" w:author="Sriraj Aiyer" w:date="2024-08-22T15:43:00Z">
              <w:r w:rsidDel="00EF2E74">
                <w:rPr>
                  <w:rFonts w:ascii="Calibri" w:hAnsi="Calibri"/>
                  <w:color w:val="000000"/>
                </w:rPr>
                <w:delText>Guided reflection interventions show no effect on diagnostic accuracy in medical students</w:delText>
              </w:r>
            </w:del>
          </w:p>
        </w:tc>
        <w:tc>
          <w:tcPr>
            <w:tcW w:w="812" w:type="dxa"/>
          </w:tcPr>
          <w:p w14:paraId="28C3FBBC" w14:textId="5008E347" w:rsidR="00441CCB" w:rsidDel="00EF2E74" w:rsidRDefault="00441CCB" w:rsidP="002066A6">
            <w:pPr>
              <w:rPr>
                <w:del w:id="515" w:author="Sriraj Aiyer" w:date="2024-08-22T15:43:00Z"/>
              </w:rPr>
            </w:pPr>
            <w:del w:id="516" w:author="Sriraj Aiyer" w:date="2024-08-22T15:43:00Z">
              <w:r w:rsidDel="00EF2E74">
                <w:rPr>
                  <w:rFonts w:ascii="Calibri" w:hAnsi="Calibri"/>
                  <w:color w:val="000000"/>
                </w:rPr>
                <w:delText>2018</w:delText>
              </w:r>
            </w:del>
          </w:p>
        </w:tc>
        <w:tc>
          <w:tcPr>
            <w:tcW w:w="1288" w:type="dxa"/>
          </w:tcPr>
          <w:p w14:paraId="019D1D03" w14:textId="31B30933" w:rsidR="00441CCB" w:rsidDel="00EF2E74" w:rsidRDefault="00441CCB" w:rsidP="002066A6">
            <w:pPr>
              <w:rPr>
                <w:del w:id="517" w:author="Sriraj Aiyer" w:date="2024-08-22T15:43:00Z"/>
              </w:rPr>
            </w:pPr>
            <w:del w:id="518" w:author="Sriraj Aiyer" w:date="2024-08-22T15:43:00Z">
              <w:r w:rsidDel="00EF2E74">
                <w:rPr>
                  <w:rFonts w:ascii="Calibri" w:hAnsi="Calibri"/>
                  <w:color w:val="000000"/>
                </w:rPr>
                <w:delText>Medical Students</w:delText>
              </w:r>
            </w:del>
          </w:p>
        </w:tc>
        <w:tc>
          <w:tcPr>
            <w:tcW w:w="1608" w:type="dxa"/>
          </w:tcPr>
          <w:p w14:paraId="036EBB09" w14:textId="63AEECB7" w:rsidR="00441CCB" w:rsidDel="00EF2E74" w:rsidRDefault="00441CCB" w:rsidP="002066A6">
            <w:pPr>
              <w:rPr>
                <w:del w:id="519" w:author="Sriraj Aiyer" w:date="2024-08-22T15:43:00Z"/>
              </w:rPr>
            </w:pPr>
            <w:del w:id="520" w:author="Sriraj Aiyer" w:date="2024-08-22T15:43:00Z">
              <w:r w:rsidDel="00EF2E74">
                <w:rPr>
                  <w:rFonts w:ascii="Calibri" w:hAnsi="Calibri"/>
                  <w:color w:val="000000"/>
                </w:rPr>
                <w:delText>Fictional patient cases</w:delText>
              </w:r>
            </w:del>
          </w:p>
        </w:tc>
        <w:tc>
          <w:tcPr>
            <w:tcW w:w="1441" w:type="dxa"/>
          </w:tcPr>
          <w:p w14:paraId="4A09EB90" w14:textId="4CD4FF49" w:rsidR="00441CCB" w:rsidDel="00EF2E74" w:rsidRDefault="00441CCB" w:rsidP="002066A6">
            <w:pPr>
              <w:rPr>
                <w:del w:id="521" w:author="Sriraj Aiyer" w:date="2024-08-22T15:43:00Z"/>
                <w:rFonts w:ascii="Calibri" w:hAnsi="Calibri"/>
                <w:color w:val="000000"/>
              </w:rPr>
            </w:pPr>
            <w:del w:id="522" w:author="Sriraj Aiyer" w:date="2024-08-22T15:43:00Z">
              <w:r w:rsidDel="00EF2E74">
                <w:rPr>
                  <w:rFonts w:ascii="Calibri" w:hAnsi="Calibri"/>
                  <w:color w:val="000000"/>
                </w:rPr>
                <w:delText>1-6 scale of confidence in original differential</w:delText>
              </w:r>
            </w:del>
          </w:p>
        </w:tc>
      </w:tr>
      <w:tr w:rsidR="00441CCB" w:rsidDel="00EF2E74" w14:paraId="16D26610" w14:textId="09A02AE4" w:rsidTr="002066A6">
        <w:trPr>
          <w:del w:id="523" w:author="Sriraj Aiyer" w:date="2024-08-22T15:43:00Z"/>
        </w:trPr>
        <w:tc>
          <w:tcPr>
            <w:tcW w:w="1696" w:type="dxa"/>
          </w:tcPr>
          <w:p w14:paraId="5B57EEA2" w14:textId="12D322EC" w:rsidR="00441CCB" w:rsidDel="00EF2E74" w:rsidRDefault="00441CCB" w:rsidP="002066A6">
            <w:pPr>
              <w:rPr>
                <w:del w:id="524" w:author="Sriraj Aiyer" w:date="2024-08-22T15:43:00Z"/>
              </w:rPr>
            </w:pPr>
            <w:del w:id="525" w:author="Sriraj Aiyer" w:date="2024-08-22T15:43:00Z">
              <w:r w:rsidDel="00EF2E74">
                <w:rPr>
                  <w:rFonts w:ascii="Calibri" w:hAnsi="Calibri"/>
                  <w:color w:val="000000"/>
                </w:rPr>
                <w:delText>Cairns, A.W.; Bond, R.R.; Finlay, D.D.; Breen, C.; Guldenring, D.; Gaffney, R.; Gallagher, A.G.; Peace, A.J.; Henn, P.</w:delText>
              </w:r>
            </w:del>
          </w:p>
        </w:tc>
        <w:tc>
          <w:tcPr>
            <w:tcW w:w="2165" w:type="dxa"/>
          </w:tcPr>
          <w:p w14:paraId="576AB02A" w14:textId="257A9693" w:rsidR="00441CCB" w:rsidDel="00EF2E74" w:rsidRDefault="00441CCB" w:rsidP="002066A6">
            <w:pPr>
              <w:rPr>
                <w:del w:id="526" w:author="Sriraj Aiyer" w:date="2024-08-22T15:43:00Z"/>
              </w:rPr>
            </w:pPr>
            <w:del w:id="527" w:author="Sriraj Aiyer" w:date="2024-08-22T15:43:00Z">
              <w:r w:rsidDel="00EF2E74">
                <w:rPr>
                  <w:rFonts w:ascii="Calibri" w:hAnsi="Calibri"/>
                  <w:color w:val="000000"/>
                </w:rPr>
                <w:delText>A computer-human interaction model to improve the diagnostic accuracy and clinical decision-making during 12-lead electrocardiogram interpretation</w:delText>
              </w:r>
            </w:del>
          </w:p>
        </w:tc>
        <w:tc>
          <w:tcPr>
            <w:tcW w:w="812" w:type="dxa"/>
          </w:tcPr>
          <w:p w14:paraId="32F52A01" w14:textId="77F56F6E" w:rsidR="00441CCB" w:rsidDel="00EF2E74" w:rsidRDefault="00441CCB" w:rsidP="002066A6">
            <w:pPr>
              <w:rPr>
                <w:del w:id="528" w:author="Sriraj Aiyer" w:date="2024-08-22T15:43:00Z"/>
              </w:rPr>
            </w:pPr>
            <w:del w:id="529" w:author="Sriraj Aiyer" w:date="2024-08-22T15:43:00Z">
              <w:r w:rsidDel="00EF2E74">
                <w:rPr>
                  <w:rFonts w:ascii="Calibri" w:hAnsi="Calibri"/>
                  <w:color w:val="000000"/>
                </w:rPr>
                <w:delText>2016</w:delText>
              </w:r>
            </w:del>
          </w:p>
        </w:tc>
        <w:tc>
          <w:tcPr>
            <w:tcW w:w="1288" w:type="dxa"/>
          </w:tcPr>
          <w:p w14:paraId="02592DAD" w14:textId="092E8C21" w:rsidR="00441CCB" w:rsidDel="00EF2E74" w:rsidRDefault="00441CCB" w:rsidP="002066A6">
            <w:pPr>
              <w:rPr>
                <w:del w:id="530" w:author="Sriraj Aiyer" w:date="2024-08-22T15:43:00Z"/>
              </w:rPr>
            </w:pPr>
            <w:del w:id="531" w:author="Sriraj Aiyer" w:date="2024-08-22T15:43:00Z">
              <w:r w:rsidDel="00EF2E74">
                <w:rPr>
                  <w:rFonts w:ascii="Calibri" w:hAnsi="Calibri"/>
                  <w:color w:val="000000"/>
                </w:rPr>
                <w:delText>GPs and Undergrads</w:delText>
              </w:r>
            </w:del>
          </w:p>
        </w:tc>
        <w:tc>
          <w:tcPr>
            <w:tcW w:w="1608" w:type="dxa"/>
          </w:tcPr>
          <w:p w14:paraId="3239FA00" w14:textId="159FE766" w:rsidR="00441CCB" w:rsidDel="00EF2E74" w:rsidRDefault="00441CCB" w:rsidP="002066A6">
            <w:pPr>
              <w:rPr>
                <w:del w:id="532" w:author="Sriraj Aiyer" w:date="2024-08-22T15:43:00Z"/>
              </w:rPr>
            </w:pPr>
            <w:del w:id="533" w:author="Sriraj Aiyer" w:date="2024-08-22T15:43:00Z">
              <w:r w:rsidDel="00EF2E74">
                <w:rPr>
                  <w:rFonts w:ascii="Calibri" w:hAnsi="Calibri"/>
                  <w:color w:val="000000"/>
                </w:rPr>
                <w:delText>ECG interpretation</w:delText>
              </w:r>
            </w:del>
          </w:p>
        </w:tc>
        <w:tc>
          <w:tcPr>
            <w:tcW w:w="1441" w:type="dxa"/>
          </w:tcPr>
          <w:p w14:paraId="753895A9" w14:textId="7C274572" w:rsidR="00441CCB" w:rsidDel="00EF2E74" w:rsidRDefault="00441CCB" w:rsidP="002066A6">
            <w:pPr>
              <w:rPr>
                <w:del w:id="534" w:author="Sriraj Aiyer" w:date="2024-08-22T15:43:00Z"/>
                <w:rFonts w:ascii="Calibri" w:hAnsi="Calibri"/>
                <w:color w:val="000000"/>
              </w:rPr>
            </w:pPr>
            <w:del w:id="535" w:author="Sriraj Aiyer" w:date="2024-08-22T15:43:00Z">
              <w:r w:rsidDel="00EF2E74">
                <w:rPr>
                  <w:rFonts w:ascii="Calibri" w:hAnsi="Calibri"/>
                  <w:color w:val="000000"/>
                </w:rPr>
                <w:delText>Self-rated confidence 1-10</w:delText>
              </w:r>
            </w:del>
          </w:p>
        </w:tc>
      </w:tr>
      <w:tr w:rsidR="00441CCB" w:rsidDel="00EF2E74" w14:paraId="11E2AA08" w14:textId="2B509422" w:rsidTr="002066A6">
        <w:trPr>
          <w:del w:id="536" w:author="Sriraj Aiyer" w:date="2024-08-22T15:43:00Z"/>
        </w:trPr>
        <w:tc>
          <w:tcPr>
            <w:tcW w:w="1696" w:type="dxa"/>
          </w:tcPr>
          <w:p w14:paraId="20A23C6C" w14:textId="1CB1483F" w:rsidR="00441CCB" w:rsidDel="00EF2E74" w:rsidRDefault="00441CCB" w:rsidP="002066A6">
            <w:pPr>
              <w:rPr>
                <w:del w:id="537" w:author="Sriraj Aiyer" w:date="2024-08-22T15:43:00Z"/>
              </w:rPr>
            </w:pPr>
            <w:del w:id="538" w:author="Sriraj Aiyer" w:date="2024-08-22T15:43:00Z">
              <w:r w:rsidDel="00EF2E74">
                <w:rPr>
                  <w:rFonts w:ascii="Calibri" w:hAnsi="Calibri"/>
                  <w:color w:val="000000"/>
                </w:rPr>
                <w:delText>Ben-Assuli, O.; Sagi, D.; Leshno, M.; Ironi, A.; Ziv, A.</w:delText>
              </w:r>
            </w:del>
          </w:p>
        </w:tc>
        <w:tc>
          <w:tcPr>
            <w:tcW w:w="2165" w:type="dxa"/>
          </w:tcPr>
          <w:p w14:paraId="0AF4AF17" w14:textId="5F24A2F2" w:rsidR="00441CCB" w:rsidDel="00EF2E74" w:rsidRDefault="00441CCB" w:rsidP="002066A6">
            <w:pPr>
              <w:rPr>
                <w:del w:id="539" w:author="Sriraj Aiyer" w:date="2024-08-22T15:43:00Z"/>
              </w:rPr>
            </w:pPr>
            <w:del w:id="540" w:author="Sriraj Aiyer" w:date="2024-08-22T15:43:00Z">
              <w:r w:rsidDel="00EF2E74">
                <w:rPr>
                  <w:rFonts w:ascii="Calibri" w:hAnsi="Calibri"/>
                  <w:color w:val="000000"/>
                </w:rPr>
                <w:delText>Improving diagnostic accuracy using EHR in emergency departments: A simulation-based study</w:delText>
              </w:r>
            </w:del>
          </w:p>
        </w:tc>
        <w:tc>
          <w:tcPr>
            <w:tcW w:w="812" w:type="dxa"/>
          </w:tcPr>
          <w:p w14:paraId="67EDAD24" w14:textId="637B9AFB" w:rsidR="00441CCB" w:rsidDel="00EF2E74" w:rsidRDefault="00441CCB" w:rsidP="002066A6">
            <w:pPr>
              <w:rPr>
                <w:del w:id="541" w:author="Sriraj Aiyer" w:date="2024-08-22T15:43:00Z"/>
              </w:rPr>
            </w:pPr>
            <w:del w:id="542" w:author="Sriraj Aiyer" w:date="2024-08-22T15:43:00Z">
              <w:r w:rsidDel="00EF2E74">
                <w:rPr>
                  <w:rFonts w:ascii="Calibri" w:hAnsi="Calibri"/>
                  <w:color w:val="000000"/>
                </w:rPr>
                <w:delText>2015</w:delText>
              </w:r>
            </w:del>
          </w:p>
        </w:tc>
        <w:tc>
          <w:tcPr>
            <w:tcW w:w="1288" w:type="dxa"/>
          </w:tcPr>
          <w:p w14:paraId="2418293A" w14:textId="417986EC" w:rsidR="00441CCB" w:rsidDel="00EF2E74" w:rsidRDefault="00441CCB" w:rsidP="002066A6">
            <w:pPr>
              <w:rPr>
                <w:del w:id="543" w:author="Sriraj Aiyer" w:date="2024-08-22T15:43:00Z"/>
              </w:rPr>
            </w:pPr>
            <w:del w:id="544" w:author="Sriraj Aiyer" w:date="2024-08-22T15:43:00Z">
              <w:r w:rsidDel="00EF2E74">
                <w:rPr>
                  <w:rFonts w:ascii="Calibri" w:hAnsi="Calibri"/>
                  <w:color w:val="000000"/>
                </w:rPr>
                <w:delText>Emergency Medicine</w:delText>
              </w:r>
            </w:del>
          </w:p>
        </w:tc>
        <w:tc>
          <w:tcPr>
            <w:tcW w:w="1608" w:type="dxa"/>
          </w:tcPr>
          <w:p w14:paraId="4DF2662B" w14:textId="3F459D45" w:rsidR="00441CCB" w:rsidDel="00EF2E74" w:rsidRDefault="00441CCB" w:rsidP="002066A6">
            <w:pPr>
              <w:rPr>
                <w:del w:id="545" w:author="Sriraj Aiyer" w:date="2024-08-22T15:43:00Z"/>
              </w:rPr>
            </w:pPr>
            <w:del w:id="546" w:author="Sriraj Aiyer" w:date="2024-08-22T15:43:00Z">
              <w:r w:rsidDel="00EF2E74">
                <w:rPr>
                  <w:rFonts w:ascii="Calibri" w:hAnsi="Calibri"/>
                  <w:color w:val="000000"/>
                </w:rPr>
                <w:delText>Simulated patient scenarios with actors for presenting complaints</w:delText>
              </w:r>
            </w:del>
          </w:p>
        </w:tc>
        <w:tc>
          <w:tcPr>
            <w:tcW w:w="1441" w:type="dxa"/>
          </w:tcPr>
          <w:p w14:paraId="67466020" w14:textId="1B58736B" w:rsidR="00441CCB" w:rsidDel="00EF2E74" w:rsidRDefault="00441CCB" w:rsidP="002066A6">
            <w:pPr>
              <w:rPr>
                <w:del w:id="547" w:author="Sriraj Aiyer" w:date="2024-08-22T15:43:00Z"/>
                <w:rFonts w:ascii="Calibri" w:hAnsi="Calibri"/>
                <w:color w:val="000000"/>
              </w:rPr>
            </w:pPr>
            <w:del w:id="548" w:author="Sriraj Aiyer" w:date="2024-08-22T15:43:00Z">
              <w:r w:rsidDel="00EF2E74">
                <w:rPr>
                  <w:rFonts w:ascii="Calibri" w:hAnsi="Calibri"/>
                  <w:color w:val="000000"/>
                </w:rPr>
                <w:delText>7 point likert scale of confidence in diagnosis</w:delText>
              </w:r>
            </w:del>
          </w:p>
        </w:tc>
      </w:tr>
      <w:tr w:rsidR="00441CCB" w:rsidDel="00EF2E74" w14:paraId="19167BA5" w14:textId="04D87A3C" w:rsidTr="002066A6">
        <w:trPr>
          <w:del w:id="549" w:author="Sriraj Aiyer" w:date="2024-08-22T15:43:00Z"/>
        </w:trPr>
        <w:tc>
          <w:tcPr>
            <w:tcW w:w="1696" w:type="dxa"/>
          </w:tcPr>
          <w:p w14:paraId="3FA1B8CB" w14:textId="03080A44" w:rsidR="00441CCB" w:rsidDel="00EF2E74" w:rsidRDefault="00441CCB" w:rsidP="002066A6">
            <w:pPr>
              <w:rPr>
                <w:del w:id="550" w:author="Sriraj Aiyer" w:date="2024-08-22T15:43:00Z"/>
              </w:rPr>
            </w:pPr>
            <w:del w:id="551" w:author="Sriraj Aiyer" w:date="2024-08-22T15:43:00Z">
              <w:r w:rsidDel="00EF2E74">
                <w:rPr>
                  <w:rFonts w:ascii="Calibri" w:hAnsi="Calibri"/>
                  <w:color w:val="000000"/>
                </w:rPr>
                <w:delText>Maserejian, N.N.; Lutfey, K.E.; McKinlay, J.B.</w:delText>
              </w:r>
            </w:del>
          </w:p>
        </w:tc>
        <w:tc>
          <w:tcPr>
            <w:tcW w:w="2165" w:type="dxa"/>
          </w:tcPr>
          <w:p w14:paraId="3A3B0CF4" w14:textId="1E44CC05" w:rsidR="00441CCB" w:rsidDel="00EF2E74" w:rsidRDefault="00441CCB" w:rsidP="002066A6">
            <w:pPr>
              <w:rPr>
                <w:del w:id="552" w:author="Sriraj Aiyer" w:date="2024-08-22T15:43:00Z"/>
              </w:rPr>
            </w:pPr>
            <w:del w:id="553" w:author="Sriraj Aiyer" w:date="2024-08-22T15:43:00Z">
              <w:r w:rsidDel="00EF2E74">
                <w:rPr>
                  <w:rFonts w:ascii="Calibri" w:hAnsi="Calibri"/>
                  <w:color w:val="000000"/>
                </w:rPr>
                <w:delText>Do physicians attend to base rates? prevalence data and statistical discrimination in the diagnosis of coronary heart disease: Physicians and coronary heart disease</w:delText>
              </w:r>
            </w:del>
          </w:p>
        </w:tc>
        <w:tc>
          <w:tcPr>
            <w:tcW w:w="812" w:type="dxa"/>
          </w:tcPr>
          <w:p w14:paraId="066CB1E1" w14:textId="303FC6D5" w:rsidR="00441CCB" w:rsidDel="00EF2E74" w:rsidRDefault="00441CCB" w:rsidP="002066A6">
            <w:pPr>
              <w:rPr>
                <w:del w:id="554" w:author="Sriraj Aiyer" w:date="2024-08-22T15:43:00Z"/>
              </w:rPr>
            </w:pPr>
            <w:del w:id="555" w:author="Sriraj Aiyer" w:date="2024-08-22T15:43:00Z">
              <w:r w:rsidDel="00EF2E74">
                <w:rPr>
                  <w:rFonts w:ascii="Calibri" w:hAnsi="Calibri"/>
                  <w:color w:val="000000"/>
                </w:rPr>
                <w:delText>2009</w:delText>
              </w:r>
            </w:del>
          </w:p>
        </w:tc>
        <w:tc>
          <w:tcPr>
            <w:tcW w:w="1288" w:type="dxa"/>
          </w:tcPr>
          <w:p w14:paraId="12F0B1EC" w14:textId="513EB85C" w:rsidR="00441CCB" w:rsidDel="00EF2E74" w:rsidRDefault="00441CCB" w:rsidP="002066A6">
            <w:pPr>
              <w:rPr>
                <w:del w:id="556" w:author="Sriraj Aiyer" w:date="2024-08-22T15:43:00Z"/>
              </w:rPr>
            </w:pPr>
            <w:del w:id="557" w:author="Sriraj Aiyer" w:date="2024-08-22T15:43:00Z">
              <w:r w:rsidDel="00EF2E74">
                <w:rPr>
                  <w:rFonts w:ascii="Calibri" w:hAnsi="Calibri"/>
                  <w:color w:val="000000"/>
                </w:rPr>
                <w:delText>Primary Care</w:delText>
              </w:r>
            </w:del>
          </w:p>
        </w:tc>
        <w:tc>
          <w:tcPr>
            <w:tcW w:w="1608" w:type="dxa"/>
          </w:tcPr>
          <w:p w14:paraId="36E67284" w14:textId="48BEC2FE" w:rsidR="00441CCB" w:rsidDel="00EF2E74" w:rsidRDefault="00441CCB" w:rsidP="002066A6">
            <w:pPr>
              <w:rPr>
                <w:del w:id="558" w:author="Sriraj Aiyer" w:date="2024-08-22T15:43:00Z"/>
              </w:rPr>
            </w:pPr>
            <w:del w:id="559" w:author="Sriraj Aiyer" w:date="2024-08-22T15:43:00Z">
              <w:r w:rsidDel="00EF2E74">
                <w:rPr>
                  <w:rFonts w:ascii="Calibri" w:hAnsi="Calibri"/>
                  <w:color w:val="000000"/>
                </w:rPr>
                <w:delText>Vignettes of CHD</w:delText>
              </w:r>
            </w:del>
          </w:p>
        </w:tc>
        <w:tc>
          <w:tcPr>
            <w:tcW w:w="1441" w:type="dxa"/>
          </w:tcPr>
          <w:p w14:paraId="41C40C3E" w14:textId="3BC80E46" w:rsidR="00441CCB" w:rsidDel="00EF2E74" w:rsidRDefault="00441CCB" w:rsidP="002066A6">
            <w:pPr>
              <w:rPr>
                <w:del w:id="560" w:author="Sriraj Aiyer" w:date="2024-08-22T15:43:00Z"/>
                <w:rFonts w:ascii="Calibri" w:hAnsi="Calibri"/>
                <w:color w:val="000000"/>
              </w:rPr>
            </w:pPr>
            <w:del w:id="561" w:author="Sriraj Aiyer" w:date="2024-08-22T15:43:00Z">
              <w:r w:rsidDel="00EF2E74">
                <w:rPr>
                  <w:rFonts w:ascii="Calibri" w:hAnsi="Calibri"/>
                  <w:color w:val="000000"/>
                </w:rPr>
                <w:delText>0-100 scale of certainty</w:delText>
              </w:r>
            </w:del>
          </w:p>
        </w:tc>
      </w:tr>
      <w:tr w:rsidR="00441CCB" w:rsidDel="00EF2E74" w14:paraId="750CB9BF" w14:textId="2C6AF519" w:rsidTr="002066A6">
        <w:trPr>
          <w:del w:id="562" w:author="Sriraj Aiyer" w:date="2024-08-22T15:43:00Z"/>
        </w:trPr>
        <w:tc>
          <w:tcPr>
            <w:tcW w:w="1696" w:type="dxa"/>
          </w:tcPr>
          <w:p w14:paraId="0E92299C" w14:textId="517ED822" w:rsidR="00441CCB" w:rsidDel="00EF2E74" w:rsidRDefault="00441CCB" w:rsidP="002066A6">
            <w:pPr>
              <w:rPr>
                <w:del w:id="563" w:author="Sriraj Aiyer" w:date="2024-08-22T15:43:00Z"/>
              </w:rPr>
            </w:pPr>
            <w:del w:id="564" w:author="Sriraj Aiyer" w:date="2024-08-22T15:43:00Z">
              <w:r w:rsidDel="00EF2E74">
                <w:rPr>
                  <w:rFonts w:ascii="Calibri" w:hAnsi="Calibri"/>
                  <w:color w:val="000000"/>
                </w:rPr>
                <w:delText>Abujudeh, H.H.; Kaewlai, R.; McMahon, P.M.; Binder, W.; Novelline, R.A.; Gazelle, G.S.; Thrall, J.H.</w:delText>
              </w:r>
            </w:del>
          </w:p>
        </w:tc>
        <w:tc>
          <w:tcPr>
            <w:tcW w:w="2165" w:type="dxa"/>
          </w:tcPr>
          <w:p w14:paraId="1852EFC9" w14:textId="5D85D47A" w:rsidR="00441CCB" w:rsidDel="00EF2E74" w:rsidRDefault="00441CCB" w:rsidP="002066A6">
            <w:pPr>
              <w:rPr>
                <w:del w:id="565" w:author="Sriraj Aiyer" w:date="2024-08-22T15:43:00Z"/>
              </w:rPr>
            </w:pPr>
            <w:del w:id="566" w:author="Sriraj Aiyer" w:date="2024-08-22T15:43:00Z">
              <w:r w:rsidDel="00EF2E74">
                <w:rPr>
                  <w:rFonts w:ascii="Calibri" w:hAnsi="Calibri"/>
                  <w:color w:val="000000"/>
                </w:rPr>
                <w:delText>Abdominopelvic CT increases diagnostic certainty and guides management decisions: A prospective investigation of 584 patients in a large academic medical center</w:delText>
              </w:r>
            </w:del>
          </w:p>
        </w:tc>
        <w:tc>
          <w:tcPr>
            <w:tcW w:w="812" w:type="dxa"/>
          </w:tcPr>
          <w:p w14:paraId="40C5A8A4" w14:textId="7FC2F97F" w:rsidR="00441CCB" w:rsidDel="00EF2E74" w:rsidRDefault="00441CCB" w:rsidP="002066A6">
            <w:pPr>
              <w:rPr>
                <w:del w:id="567" w:author="Sriraj Aiyer" w:date="2024-08-22T15:43:00Z"/>
              </w:rPr>
            </w:pPr>
            <w:del w:id="568" w:author="Sriraj Aiyer" w:date="2024-08-22T15:43:00Z">
              <w:r w:rsidDel="00EF2E74">
                <w:rPr>
                  <w:rFonts w:ascii="Calibri" w:hAnsi="Calibri"/>
                  <w:color w:val="000000"/>
                </w:rPr>
                <w:delText>2011</w:delText>
              </w:r>
            </w:del>
          </w:p>
        </w:tc>
        <w:tc>
          <w:tcPr>
            <w:tcW w:w="1288" w:type="dxa"/>
          </w:tcPr>
          <w:p w14:paraId="79E38560" w14:textId="411935DE" w:rsidR="00441CCB" w:rsidDel="00EF2E74" w:rsidRDefault="00441CCB" w:rsidP="002066A6">
            <w:pPr>
              <w:rPr>
                <w:del w:id="569" w:author="Sriraj Aiyer" w:date="2024-08-22T15:43:00Z"/>
              </w:rPr>
            </w:pPr>
            <w:del w:id="570" w:author="Sriraj Aiyer" w:date="2024-08-22T15:43:00Z">
              <w:r w:rsidDel="00EF2E74">
                <w:rPr>
                  <w:rFonts w:ascii="Calibri" w:hAnsi="Calibri"/>
                  <w:color w:val="000000"/>
                </w:rPr>
                <w:delText>Emergency Medicine</w:delText>
              </w:r>
            </w:del>
          </w:p>
        </w:tc>
        <w:tc>
          <w:tcPr>
            <w:tcW w:w="1608" w:type="dxa"/>
          </w:tcPr>
          <w:p w14:paraId="2880A000" w14:textId="180F06C6" w:rsidR="00441CCB" w:rsidDel="00EF2E74" w:rsidRDefault="00441CCB" w:rsidP="002066A6">
            <w:pPr>
              <w:rPr>
                <w:del w:id="571" w:author="Sriraj Aiyer" w:date="2024-08-22T15:43:00Z"/>
              </w:rPr>
            </w:pPr>
            <w:del w:id="572" w:author="Sriraj Aiyer" w:date="2024-08-22T15:43:00Z">
              <w:r w:rsidDel="00EF2E74">
                <w:rPr>
                  <w:rFonts w:ascii="Calibri" w:hAnsi="Calibri"/>
                  <w:color w:val="000000"/>
                </w:rPr>
                <w:delText>Real patients presenting with abdomen pain</w:delText>
              </w:r>
            </w:del>
          </w:p>
        </w:tc>
        <w:tc>
          <w:tcPr>
            <w:tcW w:w="1441" w:type="dxa"/>
          </w:tcPr>
          <w:p w14:paraId="6986D7AB" w14:textId="3A500F62" w:rsidR="00441CCB" w:rsidDel="00EF2E74" w:rsidRDefault="00441CCB" w:rsidP="002066A6">
            <w:pPr>
              <w:rPr>
                <w:del w:id="573" w:author="Sriraj Aiyer" w:date="2024-08-22T15:43:00Z"/>
                <w:rFonts w:ascii="Calibri" w:hAnsi="Calibri"/>
                <w:color w:val="000000"/>
              </w:rPr>
            </w:pPr>
            <w:del w:id="574" w:author="Sriraj Aiyer" w:date="2024-08-22T15:43:00Z">
              <w:r w:rsidDel="00EF2E74">
                <w:rPr>
                  <w:rFonts w:ascii="Calibri" w:hAnsi="Calibri"/>
                  <w:color w:val="000000"/>
                </w:rPr>
                <w:delText>0-100% certainty</w:delText>
              </w:r>
            </w:del>
          </w:p>
        </w:tc>
      </w:tr>
      <w:tr w:rsidR="00441CCB" w:rsidDel="00EF2E74" w14:paraId="76673BBC" w14:textId="498E36D0" w:rsidTr="002066A6">
        <w:trPr>
          <w:del w:id="575" w:author="Sriraj Aiyer" w:date="2024-08-22T15:43:00Z"/>
        </w:trPr>
        <w:tc>
          <w:tcPr>
            <w:tcW w:w="1696" w:type="dxa"/>
          </w:tcPr>
          <w:p w14:paraId="043ED38B" w14:textId="088EA551" w:rsidR="00441CCB" w:rsidDel="00EF2E74" w:rsidRDefault="00441CCB" w:rsidP="002066A6">
            <w:pPr>
              <w:rPr>
                <w:del w:id="576" w:author="Sriraj Aiyer" w:date="2024-08-22T15:43:00Z"/>
              </w:rPr>
            </w:pPr>
            <w:del w:id="577" w:author="Sriraj Aiyer" w:date="2024-08-22T15:43:00Z">
              <w:r w:rsidDel="00EF2E74">
                <w:rPr>
                  <w:rFonts w:ascii="Calibri" w:hAnsi="Calibri"/>
                  <w:color w:val="000000"/>
                </w:rPr>
                <w:delText>van Hout, H.P.J.; Vernooij-Dassen, M.J.; Stalman, W.A.B.</w:delText>
              </w:r>
            </w:del>
          </w:p>
        </w:tc>
        <w:tc>
          <w:tcPr>
            <w:tcW w:w="2165" w:type="dxa"/>
          </w:tcPr>
          <w:p w14:paraId="79463869" w14:textId="444B6BCA" w:rsidR="00441CCB" w:rsidDel="00EF2E74" w:rsidRDefault="00441CCB" w:rsidP="002066A6">
            <w:pPr>
              <w:rPr>
                <w:del w:id="578" w:author="Sriraj Aiyer" w:date="2024-08-22T15:43:00Z"/>
              </w:rPr>
            </w:pPr>
            <w:del w:id="579" w:author="Sriraj Aiyer" w:date="2024-08-22T15:43:00Z">
              <w:r w:rsidDel="00EF2E74">
                <w:rPr>
                  <w:rFonts w:ascii="Calibri" w:hAnsi="Calibri"/>
                  <w:color w:val="000000"/>
                </w:rPr>
                <w:delText>Diagnosing dementia with confidence by GPs</w:delText>
              </w:r>
            </w:del>
          </w:p>
        </w:tc>
        <w:tc>
          <w:tcPr>
            <w:tcW w:w="812" w:type="dxa"/>
          </w:tcPr>
          <w:p w14:paraId="15EF07D6" w14:textId="0424F026" w:rsidR="00441CCB" w:rsidDel="00EF2E74" w:rsidRDefault="00441CCB" w:rsidP="002066A6">
            <w:pPr>
              <w:rPr>
                <w:del w:id="580" w:author="Sriraj Aiyer" w:date="2024-08-22T15:43:00Z"/>
              </w:rPr>
            </w:pPr>
            <w:del w:id="581" w:author="Sriraj Aiyer" w:date="2024-08-22T15:43:00Z">
              <w:r w:rsidDel="00EF2E74">
                <w:rPr>
                  <w:rFonts w:ascii="Calibri" w:hAnsi="Calibri"/>
                  <w:color w:val="000000"/>
                </w:rPr>
                <w:delText>2007</w:delText>
              </w:r>
            </w:del>
          </w:p>
        </w:tc>
        <w:tc>
          <w:tcPr>
            <w:tcW w:w="1288" w:type="dxa"/>
          </w:tcPr>
          <w:p w14:paraId="0E0C619B" w14:textId="410BE74E" w:rsidR="00441CCB" w:rsidDel="00EF2E74" w:rsidRDefault="00441CCB" w:rsidP="002066A6">
            <w:pPr>
              <w:rPr>
                <w:del w:id="582" w:author="Sriraj Aiyer" w:date="2024-08-22T15:43:00Z"/>
              </w:rPr>
            </w:pPr>
            <w:del w:id="583" w:author="Sriraj Aiyer" w:date="2024-08-22T15:43:00Z">
              <w:r w:rsidDel="00EF2E74">
                <w:rPr>
                  <w:rFonts w:ascii="Calibri" w:hAnsi="Calibri"/>
                  <w:color w:val="000000"/>
                </w:rPr>
                <w:delText>General Practice</w:delText>
              </w:r>
            </w:del>
          </w:p>
        </w:tc>
        <w:tc>
          <w:tcPr>
            <w:tcW w:w="1608" w:type="dxa"/>
          </w:tcPr>
          <w:p w14:paraId="0C092804" w14:textId="2BA70198" w:rsidR="00441CCB" w:rsidDel="00EF2E74" w:rsidRDefault="00441CCB" w:rsidP="002066A6">
            <w:pPr>
              <w:rPr>
                <w:del w:id="584" w:author="Sriraj Aiyer" w:date="2024-08-22T15:43:00Z"/>
              </w:rPr>
            </w:pPr>
            <w:del w:id="585" w:author="Sriraj Aiyer" w:date="2024-08-22T15:43:00Z">
              <w:r w:rsidDel="00EF2E74">
                <w:rPr>
                  <w:rFonts w:ascii="Calibri" w:hAnsi="Calibri"/>
                  <w:color w:val="000000"/>
                </w:rPr>
                <w:delText>Observation of dementia patients</w:delText>
              </w:r>
            </w:del>
          </w:p>
        </w:tc>
        <w:tc>
          <w:tcPr>
            <w:tcW w:w="1441" w:type="dxa"/>
          </w:tcPr>
          <w:p w14:paraId="5650D77A" w14:textId="0E901BFB" w:rsidR="00441CCB" w:rsidDel="00EF2E74" w:rsidRDefault="00441CCB" w:rsidP="002066A6">
            <w:pPr>
              <w:rPr>
                <w:del w:id="586" w:author="Sriraj Aiyer" w:date="2024-08-22T15:43:00Z"/>
                <w:rFonts w:ascii="Calibri" w:hAnsi="Calibri"/>
                <w:color w:val="000000"/>
              </w:rPr>
            </w:pPr>
            <w:del w:id="587" w:author="Sriraj Aiyer" w:date="2024-08-22T15:43:00Z">
              <w:r w:rsidDel="00EF2E74">
                <w:rPr>
                  <w:rFonts w:ascii="Calibri" w:hAnsi="Calibri"/>
                  <w:color w:val="000000"/>
                </w:rPr>
                <w:delText>4 point likert scale</w:delText>
              </w:r>
            </w:del>
          </w:p>
        </w:tc>
      </w:tr>
      <w:tr w:rsidR="00441CCB" w:rsidDel="00EF2E74" w14:paraId="4EA51D81" w14:textId="3E9A3836" w:rsidTr="002066A6">
        <w:trPr>
          <w:del w:id="588" w:author="Sriraj Aiyer" w:date="2024-08-22T15:43:00Z"/>
        </w:trPr>
        <w:tc>
          <w:tcPr>
            <w:tcW w:w="1696" w:type="dxa"/>
          </w:tcPr>
          <w:p w14:paraId="716B8205" w14:textId="0ADFFDC9" w:rsidR="00441CCB" w:rsidDel="00EF2E74" w:rsidRDefault="00441CCB" w:rsidP="002066A6">
            <w:pPr>
              <w:rPr>
                <w:del w:id="589" w:author="Sriraj Aiyer" w:date="2024-08-22T15:43:00Z"/>
              </w:rPr>
            </w:pPr>
            <w:del w:id="590" w:author="Sriraj Aiyer" w:date="2024-08-22T15:43:00Z">
              <w:r w:rsidDel="00EF2E74">
                <w:rPr>
                  <w:rFonts w:ascii="Calibri" w:hAnsi="Calibri"/>
                  <w:color w:val="000000"/>
                </w:rPr>
                <w:delText>Benvenuto-Andrade, C.; Dusza, S.W.; Hay, J.L.; Agero, A.L.C.; Halpern, A.C.; Kopf, A.W.; Marghoob, A.A.</w:delText>
              </w:r>
            </w:del>
          </w:p>
        </w:tc>
        <w:tc>
          <w:tcPr>
            <w:tcW w:w="2165" w:type="dxa"/>
          </w:tcPr>
          <w:p w14:paraId="4467FB38" w14:textId="7DE2DB6E" w:rsidR="00441CCB" w:rsidDel="00EF2E74" w:rsidRDefault="00441CCB" w:rsidP="002066A6">
            <w:pPr>
              <w:rPr>
                <w:del w:id="591" w:author="Sriraj Aiyer" w:date="2024-08-22T15:43:00Z"/>
              </w:rPr>
            </w:pPr>
            <w:del w:id="592" w:author="Sriraj Aiyer" w:date="2024-08-22T15:43:00Z">
              <w:r w:rsidDel="00EF2E74">
                <w:rPr>
                  <w:rFonts w:ascii="Calibri" w:hAnsi="Calibri"/>
                  <w:color w:val="000000"/>
                </w:rPr>
                <w:delText>Level of confidence in diagnosis: Clinical examination versus dermoscopy examination</w:delText>
              </w:r>
            </w:del>
          </w:p>
        </w:tc>
        <w:tc>
          <w:tcPr>
            <w:tcW w:w="812" w:type="dxa"/>
          </w:tcPr>
          <w:p w14:paraId="641D617E" w14:textId="09DEFFF6" w:rsidR="00441CCB" w:rsidDel="00EF2E74" w:rsidRDefault="00441CCB" w:rsidP="002066A6">
            <w:pPr>
              <w:rPr>
                <w:del w:id="593" w:author="Sriraj Aiyer" w:date="2024-08-22T15:43:00Z"/>
              </w:rPr>
            </w:pPr>
            <w:del w:id="594" w:author="Sriraj Aiyer" w:date="2024-08-22T15:43:00Z">
              <w:r w:rsidDel="00EF2E74">
                <w:rPr>
                  <w:rFonts w:ascii="Calibri" w:hAnsi="Calibri"/>
                  <w:color w:val="000000"/>
                </w:rPr>
                <w:delText>2006</w:delText>
              </w:r>
            </w:del>
          </w:p>
        </w:tc>
        <w:tc>
          <w:tcPr>
            <w:tcW w:w="1288" w:type="dxa"/>
          </w:tcPr>
          <w:p w14:paraId="563209EB" w14:textId="7B18ABEF" w:rsidR="00441CCB" w:rsidDel="00EF2E74" w:rsidRDefault="00441CCB" w:rsidP="002066A6">
            <w:pPr>
              <w:rPr>
                <w:del w:id="595" w:author="Sriraj Aiyer" w:date="2024-08-22T15:43:00Z"/>
              </w:rPr>
            </w:pPr>
            <w:del w:id="596" w:author="Sriraj Aiyer" w:date="2024-08-22T15:43:00Z">
              <w:r w:rsidDel="00EF2E74">
                <w:rPr>
                  <w:rFonts w:ascii="Calibri" w:hAnsi="Calibri"/>
                  <w:color w:val="000000"/>
                </w:rPr>
                <w:delText>Dermatology</w:delText>
              </w:r>
            </w:del>
          </w:p>
        </w:tc>
        <w:tc>
          <w:tcPr>
            <w:tcW w:w="1608" w:type="dxa"/>
          </w:tcPr>
          <w:p w14:paraId="58B372D5" w14:textId="29B56D97" w:rsidR="00441CCB" w:rsidDel="00EF2E74" w:rsidRDefault="00441CCB" w:rsidP="002066A6">
            <w:pPr>
              <w:rPr>
                <w:del w:id="597" w:author="Sriraj Aiyer" w:date="2024-08-22T15:43:00Z"/>
              </w:rPr>
            </w:pPr>
            <w:del w:id="598" w:author="Sriraj Aiyer" w:date="2024-08-22T15:43:00Z">
              <w:r w:rsidDel="00EF2E74">
                <w:rPr>
                  <w:rFonts w:ascii="Calibri" w:hAnsi="Calibri"/>
                  <w:color w:val="000000"/>
                </w:rPr>
                <w:delText>20 pairs of clinical and dermoscopic images of lesions</w:delText>
              </w:r>
            </w:del>
          </w:p>
        </w:tc>
        <w:tc>
          <w:tcPr>
            <w:tcW w:w="1441" w:type="dxa"/>
          </w:tcPr>
          <w:p w14:paraId="774935E2" w14:textId="3A49DC6E" w:rsidR="00441CCB" w:rsidDel="00EF2E74" w:rsidRDefault="00441CCB" w:rsidP="002066A6">
            <w:pPr>
              <w:rPr>
                <w:del w:id="599" w:author="Sriraj Aiyer" w:date="2024-08-22T15:43:00Z"/>
                <w:rFonts w:ascii="Calibri" w:hAnsi="Calibri"/>
                <w:color w:val="000000"/>
              </w:rPr>
            </w:pPr>
            <w:del w:id="600" w:author="Sriraj Aiyer" w:date="2024-08-22T15:43:00Z">
              <w:r w:rsidDel="00EF2E74">
                <w:rPr>
                  <w:rFonts w:ascii="Calibri" w:hAnsi="Calibri"/>
                  <w:color w:val="000000"/>
                </w:rPr>
                <w:delText>7 point likert scale of confidence in diagnosis (whether benign or malignant)</w:delText>
              </w:r>
            </w:del>
          </w:p>
        </w:tc>
      </w:tr>
      <w:tr w:rsidR="00441CCB" w:rsidDel="00EF2E74" w14:paraId="58C15ACE" w14:textId="529284BC" w:rsidTr="002066A6">
        <w:trPr>
          <w:del w:id="601" w:author="Sriraj Aiyer" w:date="2024-08-22T15:43:00Z"/>
        </w:trPr>
        <w:tc>
          <w:tcPr>
            <w:tcW w:w="1696" w:type="dxa"/>
          </w:tcPr>
          <w:p w14:paraId="2F69C830" w14:textId="446792A6" w:rsidR="00441CCB" w:rsidDel="00EF2E74" w:rsidRDefault="00441CCB" w:rsidP="002066A6">
            <w:pPr>
              <w:rPr>
                <w:del w:id="602" w:author="Sriraj Aiyer" w:date="2024-08-22T15:43:00Z"/>
              </w:rPr>
            </w:pPr>
            <w:del w:id="603" w:author="Sriraj Aiyer" w:date="2024-08-22T15:43:00Z">
              <w:r w:rsidDel="00EF2E74">
                <w:rPr>
                  <w:rFonts w:ascii="Calibri" w:hAnsi="Calibri"/>
                  <w:color w:val="000000"/>
                </w:rPr>
                <w:delText>Dreiseitl, S.; Binder, M.</w:delText>
              </w:r>
            </w:del>
          </w:p>
        </w:tc>
        <w:tc>
          <w:tcPr>
            <w:tcW w:w="2165" w:type="dxa"/>
          </w:tcPr>
          <w:p w14:paraId="0831A99D" w14:textId="2DB1F7C4" w:rsidR="00441CCB" w:rsidDel="00EF2E74" w:rsidRDefault="00441CCB" w:rsidP="002066A6">
            <w:pPr>
              <w:rPr>
                <w:del w:id="604" w:author="Sriraj Aiyer" w:date="2024-08-22T15:43:00Z"/>
              </w:rPr>
            </w:pPr>
            <w:del w:id="605" w:author="Sriraj Aiyer" w:date="2024-08-22T15:43:00Z">
              <w:r w:rsidDel="00EF2E74">
                <w:rPr>
                  <w:rFonts w:ascii="Calibri" w:hAnsi="Calibri"/>
                  <w:color w:val="000000"/>
                </w:rPr>
                <w:delText>Do physicians value decision support? A look at the effect of decision support systems on physician opinion</w:delText>
              </w:r>
            </w:del>
          </w:p>
        </w:tc>
        <w:tc>
          <w:tcPr>
            <w:tcW w:w="812" w:type="dxa"/>
          </w:tcPr>
          <w:p w14:paraId="7444AD25" w14:textId="4A8F6011" w:rsidR="00441CCB" w:rsidDel="00EF2E74" w:rsidRDefault="00441CCB" w:rsidP="002066A6">
            <w:pPr>
              <w:rPr>
                <w:del w:id="606" w:author="Sriraj Aiyer" w:date="2024-08-22T15:43:00Z"/>
              </w:rPr>
            </w:pPr>
            <w:del w:id="607" w:author="Sriraj Aiyer" w:date="2024-08-22T15:43:00Z">
              <w:r w:rsidDel="00EF2E74">
                <w:rPr>
                  <w:rFonts w:ascii="Calibri" w:hAnsi="Calibri"/>
                  <w:color w:val="000000"/>
                </w:rPr>
                <w:delText>2005</w:delText>
              </w:r>
            </w:del>
          </w:p>
        </w:tc>
        <w:tc>
          <w:tcPr>
            <w:tcW w:w="1288" w:type="dxa"/>
          </w:tcPr>
          <w:p w14:paraId="09B35EBA" w14:textId="3B2AF0EC" w:rsidR="00441CCB" w:rsidDel="00EF2E74" w:rsidRDefault="00441CCB" w:rsidP="002066A6">
            <w:pPr>
              <w:rPr>
                <w:del w:id="608" w:author="Sriraj Aiyer" w:date="2024-08-22T15:43:00Z"/>
              </w:rPr>
            </w:pPr>
            <w:del w:id="609" w:author="Sriraj Aiyer" w:date="2024-08-22T15:43:00Z">
              <w:r w:rsidDel="00EF2E74">
                <w:rPr>
                  <w:rFonts w:ascii="Calibri" w:hAnsi="Calibri"/>
                  <w:color w:val="000000"/>
                </w:rPr>
                <w:delText>Dermatology</w:delText>
              </w:r>
            </w:del>
          </w:p>
        </w:tc>
        <w:tc>
          <w:tcPr>
            <w:tcW w:w="1608" w:type="dxa"/>
          </w:tcPr>
          <w:p w14:paraId="4145C9D5" w14:textId="5A52D41C" w:rsidR="00441CCB" w:rsidDel="00EF2E74" w:rsidRDefault="00441CCB" w:rsidP="002066A6">
            <w:pPr>
              <w:rPr>
                <w:del w:id="610" w:author="Sriraj Aiyer" w:date="2024-08-22T15:43:00Z"/>
              </w:rPr>
            </w:pPr>
            <w:del w:id="611" w:author="Sriraj Aiyer" w:date="2024-08-22T15:43:00Z">
              <w:r w:rsidDel="00EF2E74">
                <w:rPr>
                  <w:rFonts w:ascii="Calibri" w:hAnsi="Calibri"/>
                  <w:color w:val="000000"/>
                </w:rPr>
                <w:delText>25 dermoscopic lesions</w:delText>
              </w:r>
            </w:del>
          </w:p>
        </w:tc>
        <w:tc>
          <w:tcPr>
            <w:tcW w:w="1441" w:type="dxa"/>
          </w:tcPr>
          <w:p w14:paraId="2D5CB610" w14:textId="375F0012" w:rsidR="00441CCB" w:rsidDel="00EF2E74" w:rsidRDefault="00441CCB" w:rsidP="002066A6">
            <w:pPr>
              <w:rPr>
                <w:del w:id="612" w:author="Sriraj Aiyer" w:date="2024-08-22T15:43:00Z"/>
                <w:rFonts w:ascii="Calibri" w:hAnsi="Calibri"/>
                <w:color w:val="000000"/>
              </w:rPr>
            </w:pPr>
            <w:del w:id="613" w:author="Sriraj Aiyer" w:date="2024-08-22T15:43:00Z">
              <w:r w:rsidDel="00EF2E74">
                <w:rPr>
                  <w:rFonts w:ascii="Calibri" w:hAnsi="Calibri"/>
                  <w:color w:val="000000"/>
                </w:rPr>
                <w:delText>1-10 scale of benign to malignant, with higher values interpreted as confident?</w:delText>
              </w:r>
            </w:del>
          </w:p>
        </w:tc>
      </w:tr>
      <w:tr w:rsidR="00441CCB" w:rsidDel="00EF2E74" w14:paraId="3BDFBA07" w14:textId="1CE27D58" w:rsidTr="002066A6">
        <w:trPr>
          <w:del w:id="614" w:author="Sriraj Aiyer" w:date="2024-08-22T15:43:00Z"/>
        </w:trPr>
        <w:tc>
          <w:tcPr>
            <w:tcW w:w="1696" w:type="dxa"/>
          </w:tcPr>
          <w:p w14:paraId="0CC56642" w14:textId="6040CCD0" w:rsidR="00441CCB" w:rsidRPr="00EF2E74" w:rsidDel="00EF2E74" w:rsidRDefault="00441CCB" w:rsidP="002066A6">
            <w:pPr>
              <w:rPr>
                <w:del w:id="615" w:author="Sriraj Aiyer" w:date="2024-08-22T15:43:00Z"/>
              </w:rPr>
            </w:pPr>
            <w:del w:id="616" w:author="Sriraj Aiyer" w:date="2024-08-22T15:43:00Z">
              <w:r w:rsidRPr="00EF2E74" w:rsidDel="00EF2E74">
                <w:rPr>
                  <w:rFonts w:ascii="Calibri" w:hAnsi="Calibri"/>
                  <w:color w:val="000000"/>
                </w:rPr>
                <w:delText>Davis, D.P.; Campbell, C.J.; Poste, J.C.; Ma, G.</w:delText>
              </w:r>
            </w:del>
          </w:p>
        </w:tc>
        <w:tc>
          <w:tcPr>
            <w:tcW w:w="2165" w:type="dxa"/>
          </w:tcPr>
          <w:p w14:paraId="0BF0A827" w14:textId="204E7E5A" w:rsidR="00441CCB" w:rsidDel="00EF2E74" w:rsidRDefault="00441CCB" w:rsidP="002066A6">
            <w:pPr>
              <w:rPr>
                <w:del w:id="617" w:author="Sriraj Aiyer" w:date="2024-08-22T15:43:00Z"/>
              </w:rPr>
            </w:pPr>
            <w:del w:id="618" w:author="Sriraj Aiyer" w:date="2024-08-22T15:43:00Z">
              <w:r w:rsidDel="00EF2E74">
                <w:rPr>
                  <w:rFonts w:ascii="Calibri" w:hAnsi="Calibri"/>
                  <w:color w:val="000000"/>
                </w:rPr>
                <w:delText>The association between operator confidence and accuracy of ultrasonography performed by novice emergency physicians</w:delText>
              </w:r>
            </w:del>
          </w:p>
        </w:tc>
        <w:tc>
          <w:tcPr>
            <w:tcW w:w="812" w:type="dxa"/>
          </w:tcPr>
          <w:p w14:paraId="2A6FA029" w14:textId="2A88BA35" w:rsidR="00441CCB" w:rsidDel="00EF2E74" w:rsidRDefault="00441CCB" w:rsidP="002066A6">
            <w:pPr>
              <w:rPr>
                <w:del w:id="619" w:author="Sriraj Aiyer" w:date="2024-08-22T15:43:00Z"/>
              </w:rPr>
            </w:pPr>
            <w:del w:id="620" w:author="Sriraj Aiyer" w:date="2024-08-22T15:43:00Z">
              <w:r w:rsidDel="00EF2E74">
                <w:rPr>
                  <w:rFonts w:ascii="Calibri" w:hAnsi="Calibri"/>
                  <w:color w:val="000000"/>
                </w:rPr>
                <w:delText>2005</w:delText>
              </w:r>
            </w:del>
          </w:p>
        </w:tc>
        <w:tc>
          <w:tcPr>
            <w:tcW w:w="1288" w:type="dxa"/>
          </w:tcPr>
          <w:p w14:paraId="175FFD05" w14:textId="2363BF4A" w:rsidR="00441CCB" w:rsidDel="00EF2E74" w:rsidRDefault="00441CCB" w:rsidP="002066A6">
            <w:pPr>
              <w:rPr>
                <w:del w:id="621" w:author="Sriraj Aiyer" w:date="2024-08-22T15:43:00Z"/>
              </w:rPr>
            </w:pPr>
            <w:del w:id="622" w:author="Sriraj Aiyer" w:date="2024-08-22T15:43:00Z">
              <w:r w:rsidDel="00EF2E74">
                <w:rPr>
                  <w:rFonts w:ascii="Calibri" w:hAnsi="Calibri"/>
                  <w:color w:val="000000"/>
                </w:rPr>
                <w:delText>Emergency Medicine</w:delText>
              </w:r>
            </w:del>
          </w:p>
        </w:tc>
        <w:tc>
          <w:tcPr>
            <w:tcW w:w="1608" w:type="dxa"/>
          </w:tcPr>
          <w:p w14:paraId="587A5E2A" w14:textId="6E10FA69" w:rsidR="00441CCB" w:rsidDel="00EF2E74" w:rsidRDefault="00441CCB" w:rsidP="002066A6">
            <w:pPr>
              <w:rPr>
                <w:del w:id="623" w:author="Sriraj Aiyer" w:date="2024-08-22T15:43:00Z"/>
              </w:rPr>
            </w:pPr>
            <w:del w:id="624" w:author="Sriraj Aiyer" w:date="2024-08-22T15:43:00Z">
              <w:r w:rsidDel="00EF2E74">
                <w:rPr>
                  <w:rFonts w:ascii="Calibri" w:hAnsi="Calibri"/>
                  <w:color w:val="000000"/>
                </w:rPr>
                <w:delText>Ultrasound scanning</w:delText>
              </w:r>
            </w:del>
          </w:p>
        </w:tc>
        <w:tc>
          <w:tcPr>
            <w:tcW w:w="1441" w:type="dxa"/>
          </w:tcPr>
          <w:p w14:paraId="697B57AF" w14:textId="4C817140" w:rsidR="00441CCB" w:rsidDel="00EF2E74" w:rsidRDefault="00441CCB" w:rsidP="002066A6">
            <w:pPr>
              <w:rPr>
                <w:del w:id="625" w:author="Sriraj Aiyer" w:date="2024-08-22T15:43:00Z"/>
                <w:rFonts w:ascii="Calibri" w:hAnsi="Calibri"/>
                <w:color w:val="000000"/>
              </w:rPr>
            </w:pPr>
            <w:del w:id="626" w:author="Sriraj Aiyer" w:date="2024-08-22T15:43:00Z">
              <w:r w:rsidDel="00EF2E74">
                <w:rPr>
                  <w:rFonts w:ascii="Calibri" w:hAnsi="Calibri"/>
                  <w:color w:val="000000"/>
                </w:rPr>
                <w:delText>1-10 scale of confidence of correct test identification</w:delText>
              </w:r>
            </w:del>
          </w:p>
        </w:tc>
      </w:tr>
      <w:tr w:rsidR="00441CCB" w:rsidDel="00EF2E74" w14:paraId="5D2F7F25" w14:textId="6B111C8B" w:rsidTr="002066A6">
        <w:trPr>
          <w:del w:id="627" w:author="Sriraj Aiyer" w:date="2024-08-22T15:43:00Z"/>
        </w:trPr>
        <w:tc>
          <w:tcPr>
            <w:tcW w:w="1696" w:type="dxa"/>
          </w:tcPr>
          <w:p w14:paraId="10F07623" w14:textId="72296506" w:rsidR="00441CCB" w:rsidDel="00EF2E74" w:rsidRDefault="00441CCB" w:rsidP="002066A6">
            <w:pPr>
              <w:rPr>
                <w:del w:id="628" w:author="Sriraj Aiyer" w:date="2024-08-22T15:43:00Z"/>
              </w:rPr>
            </w:pPr>
            <w:del w:id="629" w:author="Sriraj Aiyer" w:date="2024-08-22T15:43:00Z">
              <w:r w:rsidDel="00EF2E74">
                <w:rPr>
                  <w:rFonts w:ascii="Calibri" w:hAnsi="Calibri"/>
                  <w:color w:val="000000"/>
                </w:rPr>
                <w:delText>McKinlay, J.B.; Lin, T.; Freund, K.; Moskowitz, M.</w:delText>
              </w:r>
            </w:del>
          </w:p>
        </w:tc>
        <w:tc>
          <w:tcPr>
            <w:tcW w:w="2165" w:type="dxa"/>
          </w:tcPr>
          <w:p w14:paraId="73F0DD26" w14:textId="0A1016F0" w:rsidR="00441CCB" w:rsidDel="00EF2E74" w:rsidRDefault="00441CCB" w:rsidP="002066A6">
            <w:pPr>
              <w:rPr>
                <w:del w:id="630" w:author="Sriraj Aiyer" w:date="2024-08-22T15:43:00Z"/>
              </w:rPr>
            </w:pPr>
            <w:del w:id="631" w:author="Sriraj Aiyer" w:date="2024-08-22T15:43:00Z">
              <w:r w:rsidDel="00EF2E74">
                <w:rPr>
                  <w:rFonts w:ascii="Calibri" w:hAnsi="Calibri"/>
                  <w:color w:val="000000"/>
                </w:rPr>
                <w:delText>The unexpected influence of physician attributes on clinical decisions: Results of an experiment</w:delText>
              </w:r>
            </w:del>
          </w:p>
        </w:tc>
        <w:tc>
          <w:tcPr>
            <w:tcW w:w="812" w:type="dxa"/>
          </w:tcPr>
          <w:p w14:paraId="7A610319" w14:textId="68145ABA" w:rsidR="00441CCB" w:rsidDel="00EF2E74" w:rsidRDefault="00441CCB" w:rsidP="002066A6">
            <w:pPr>
              <w:rPr>
                <w:del w:id="632" w:author="Sriraj Aiyer" w:date="2024-08-22T15:43:00Z"/>
              </w:rPr>
            </w:pPr>
            <w:del w:id="633" w:author="Sriraj Aiyer" w:date="2024-08-22T15:43:00Z">
              <w:r w:rsidDel="00EF2E74">
                <w:rPr>
                  <w:rFonts w:ascii="Calibri" w:hAnsi="Calibri"/>
                  <w:color w:val="000000"/>
                </w:rPr>
                <w:delText>2002</w:delText>
              </w:r>
            </w:del>
          </w:p>
        </w:tc>
        <w:tc>
          <w:tcPr>
            <w:tcW w:w="1288" w:type="dxa"/>
          </w:tcPr>
          <w:p w14:paraId="76C0BF81" w14:textId="6B7F2DA6" w:rsidR="00441CCB" w:rsidDel="00EF2E74" w:rsidRDefault="00441CCB" w:rsidP="002066A6">
            <w:pPr>
              <w:rPr>
                <w:del w:id="634" w:author="Sriraj Aiyer" w:date="2024-08-22T15:43:00Z"/>
              </w:rPr>
            </w:pPr>
            <w:del w:id="635" w:author="Sriraj Aiyer" w:date="2024-08-22T15:43:00Z">
              <w:r w:rsidDel="00EF2E74">
                <w:rPr>
                  <w:rFonts w:ascii="Calibri" w:hAnsi="Calibri"/>
                  <w:color w:val="000000"/>
                </w:rPr>
                <w:delText>Primary Care</w:delText>
              </w:r>
            </w:del>
          </w:p>
        </w:tc>
        <w:tc>
          <w:tcPr>
            <w:tcW w:w="1608" w:type="dxa"/>
          </w:tcPr>
          <w:p w14:paraId="5B7FA794" w14:textId="700BBD76" w:rsidR="00441CCB" w:rsidDel="00EF2E74" w:rsidRDefault="00441CCB" w:rsidP="002066A6">
            <w:pPr>
              <w:rPr>
                <w:del w:id="636" w:author="Sriraj Aiyer" w:date="2024-08-22T15:43:00Z"/>
              </w:rPr>
            </w:pPr>
            <w:del w:id="637" w:author="Sriraj Aiyer" w:date="2024-08-22T15:43:00Z">
              <w:r w:rsidDel="00EF2E74">
                <w:rPr>
                  <w:rFonts w:ascii="Calibri" w:hAnsi="Calibri"/>
                  <w:color w:val="000000"/>
                </w:rPr>
                <w:delText>2 Video vignettes</w:delText>
              </w:r>
            </w:del>
          </w:p>
        </w:tc>
        <w:tc>
          <w:tcPr>
            <w:tcW w:w="1441" w:type="dxa"/>
          </w:tcPr>
          <w:p w14:paraId="4B4CD260" w14:textId="22ECA20A" w:rsidR="00441CCB" w:rsidDel="00EF2E74" w:rsidRDefault="00441CCB" w:rsidP="002066A6">
            <w:pPr>
              <w:rPr>
                <w:del w:id="638" w:author="Sriraj Aiyer" w:date="2024-08-22T15:43:00Z"/>
                <w:rFonts w:ascii="Calibri" w:hAnsi="Calibri"/>
                <w:color w:val="000000"/>
              </w:rPr>
            </w:pPr>
            <w:del w:id="639" w:author="Sriraj Aiyer" w:date="2024-08-22T15:43:00Z">
              <w:r w:rsidDel="00EF2E74">
                <w:rPr>
                  <w:rFonts w:ascii="Calibri" w:hAnsi="Calibri"/>
                  <w:color w:val="000000"/>
                </w:rPr>
                <w:delText>Certainty adhering to diagnosis (% likelihood for each differential)</w:delText>
              </w:r>
            </w:del>
          </w:p>
        </w:tc>
      </w:tr>
      <w:tr w:rsidR="00441CCB" w:rsidDel="00EF2E74" w14:paraId="2B3DA86F" w14:textId="1BC47B1E" w:rsidTr="002066A6">
        <w:trPr>
          <w:del w:id="640" w:author="Sriraj Aiyer" w:date="2024-08-22T15:43:00Z"/>
        </w:trPr>
        <w:tc>
          <w:tcPr>
            <w:tcW w:w="1696" w:type="dxa"/>
          </w:tcPr>
          <w:p w14:paraId="022D9938" w14:textId="0D72B957" w:rsidR="00441CCB" w:rsidDel="00EF2E74" w:rsidRDefault="00441CCB" w:rsidP="002066A6">
            <w:pPr>
              <w:rPr>
                <w:del w:id="641" w:author="Sriraj Aiyer" w:date="2024-08-22T15:43:00Z"/>
              </w:rPr>
            </w:pPr>
            <w:del w:id="642" w:author="Sriraj Aiyer" w:date="2024-08-22T15:43:00Z">
              <w:r w:rsidDel="00EF2E74">
                <w:rPr>
                  <w:rFonts w:ascii="Calibri" w:hAnsi="Calibri"/>
                  <w:color w:val="000000"/>
                </w:rPr>
                <w:delText>Friedman, C.; Gatti, G.; Elstein, A.; Franz, T.; Murphy, G.; Wolf, F.</w:delText>
              </w:r>
            </w:del>
          </w:p>
        </w:tc>
        <w:tc>
          <w:tcPr>
            <w:tcW w:w="2165" w:type="dxa"/>
          </w:tcPr>
          <w:p w14:paraId="2A5BA69A" w14:textId="0C739493" w:rsidR="00441CCB" w:rsidDel="00EF2E74" w:rsidRDefault="00441CCB" w:rsidP="002066A6">
            <w:pPr>
              <w:rPr>
                <w:del w:id="643" w:author="Sriraj Aiyer" w:date="2024-08-22T15:43:00Z"/>
              </w:rPr>
            </w:pPr>
            <w:del w:id="644" w:author="Sriraj Aiyer" w:date="2024-08-22T15:43:00Z">
              <w:r w:rsidDel="00EF2E74">
                <w:rPr>
                  <w:rFonts w:ascii="Calibri" w:hAnsi="Calibri"/>
                  <w:color w:val="000000"/>
                </w:rPr>
                <w:delText>Are clinicians correct when they believe they are correct? Implications for medical decision support</w:delText>
              </w:r>
            </w:del>
          </w:p>
        </w:tc>
        <w:tc>
          <w:tcPr>
            <w:tcW w:w="812" w:type="dxa"/>
          </w:tcPr>
          <w:p w14:paraId="191330B3" w14:textId="2562AFCD" w:rsidR="00441CCB" w:rsidDel="00EF2E74" w:rsidRDefault="00441CCB" w:rsidP="002066A6">
            <w:pPr>
              <w:rPr>
                <w:del w:id="645" w:author="Sriraj Aiyer" w:date="2024-08-22T15:43:00Z"/>
              </w:rPr>
            </w:pPr>
            <w:del w:id="646" w:author="Sriraj Aiyer" w:date="2024-08-22T15:43:00Z">
              <w:r w:rsidDel="00EF2E74">
                <w:rPr>
                  <w:rFonts w:ascii="Calibri" w:hAnsi="Calibri"/>
                  <w:color w:val="000000"/>
                </w:rPr>
                <w:delText>2001</w:delText>
              </w:r>
            </w:del>
          </w:p>
        </w:tc>
        <w:tc>
          <w:tcPr>
            <w:tcW w:w="1288" w:type="dxa"/>
          </w:tcPr>
          <w:p w14:paraId="104009D6" w14:textId="34508D63" w:rsidR="00441CCB" w:rsidDel="00EF2E74" w:rsidRDefault="00441CCB" w:rsidP="002066A6">
            <w:pPr>
              <w:rPr>
                <w:del w:id="647" w:author="Sriraj Aiyer" w:date="2024-08-22T15:43:00Z"/>
              </w:rPr>
            </w:pPr>
            <w:del w:id="648" w:author="Sriraj Aiyer" w:date="2024-08-22T15:43:00Z">
              <w:r w:rsidDel="00EF2E74">
                <w:rPr>
                  <w:rFonts w:ascii="Calibri" w:hAnsi="Calibri"/>
                  <w:color w:val="000000"/>
                </w:rPr>
                <w:delText>Internal Medicine</w:delText>
              </w:r>
            </w:del>
          </w:p>
        </w:tc>
        <w:tc>
          <w:tcPr>
            <w:tcW w:w="1608" w:type="dxa"/>
          </w:tcPr>
          <w:p w14:paraId="03C6232C" w14:textId="2BDBFBC2" w:rsidR="00441CCB" w:rsidDel="00EF2E74" w:rsidRDefault="00441CCB" w:rsidP="002066A6">
            <w:pPr>
              <w:rPr>
                <w:del w:id="649" w:author="Sriraj Aiyer" w:date="2024-08-22T15:43:00Z"/>
              </w:rPr>
            </w:pPr>
            <w:del w:id="650" w:author="Sriraj Aiyer" w:date="2024-08-22T15:43:00Z">
              <w:r w:rsidDel="00EF2E74">
                <w:rPr>
                  <w:rFonts w:ascii="Calibri" w:hAnsi="Calibri"/>
                  <w:color w:val="000000"/>
                </w:rPr>
                <w:delText>36 clinical cases split into 4 equal groups</w:delText>
              </w:r>
            </w:del>
          </w:p>
        </w:tc>
        <w:tc>
          <w:tcPr>
            <w:tcW w:w="1441" w:type="dxa"/>
          </w:tcPr>
          <w:p w14:paraId="63400CF3" w14:textId="4B01B689" w:rsidR="00441CCB" w:rsidDel="00EF2E74" w:rsidRDefault="00441CCB" w:rsidP="002066A6">
            <w:pPr>
              <w:rPr>
                <w:del w:id="651" w:author="Sriraj Aiyer" w:date="2024-08-22T15:43:00Z"/>
                <w:rFonts w:ascii="Calibri" w:hAnsi="Calibri"/>
                <w:color w:val="000000"/>
              </w:rPr>
            </w:pPr>
            <w:del w:id="652" w:author="Sriraj Aiyer" w:date="2024-08-22T15:43:00Z">
              <w:r w:rsidDel="00EF2E74">
                <w:rPr>
                  <w:rFonts w:ascii="Calibri" w:hAnsi="Calibri"/>
                  <w:color w:val="000000"/>
                </w:rPr>
                <w:delText>Confidence in each diagnosis</w:delText>
              </w:r>
            </w:del>
          </w:p>
        </w:tc>
      </w:tr>
      <w:tr w:rsidR="00441CCB" w:rsidDel="00EF2E74" w14:paraId="53366C47" w14:textId="3691C88D" w:rsidTr="002066A6">
        <w:trPr>
          <w:del w:id="653" w:author="Sriraj Aiyer" w:date="2024-08-22T15:43:00Z"/>
        </w:trPr>
        <w:tc>
          <w:tcPr>
            <w:tcW w:w="1696" w:type="dxa"/>
          </w:tcPr>
          <w:p w14:paraId="77738236" w14:textId="1E3618EC" w:rsidR="00441CCB" w:rsidDel="00EF2E74" w:rsidRDefault="00441CCB" w:rsidP="002066A6">
            <w:pPr>
              <w:rPr>
                <w:del w:id="654" w:author="Sriraj Aiyer" w:date="2024-08-22T15:43:00Z"/>
              </w:rPr>
            </w:pPr>
            <w:del w:id="655" w:author="Sriraj Aiyer" w:date="2024-08-22T15:43:00Z">
              <w:r w:rsidDel="00EF2E74">
                <w:rPr>
                  <w:rFonts w:ascii="Calibri" w:hAnsi="Calibri"/>
                  <w:color w:val="000000"/>
                </w:rPr>
                <w:delText>Harvey, C.J.; Halligan, S.; Bartram, C.I.; Hollings, N.; Sahdev, A.; Kingston, K.</w:delText>
              </w:r>
            </w:del>
          </w:p>
        </w:tc>
        <w:tc>
          <w:tcPr>
            <w:tcW w:w="2165" w:type="dxa"/>
          </w:tcPr>
          <w:p w14:paraId="2557544B" w14:textId="2EE5C6EB" w:rsidR="00441CCB" w:rsidDel="00EF2E74" w:rsidRDefault="00441CCB" w:rsidP="002066A6">
            <w:pPr>
              <w:rPr>
                <w:del w:id="656" w:author="Sriraj Aiyer" w:date="2024-08-22T15:43:00Z"/>
              </w:rPr>
            </w:pPr>
            <w:del w:id="657" w:author="Sriraj Aiyer" w:date="2024-08-22T15:43:00Z">
              <w:r w:rsidDel="00EF2E74">
                <w:rPr>
                  <w:rFonts w:ascii="Calibri" w:hAnsi="Calibri"/>
                  <w:color w:val="000000"/>
                </w:rPr>
                <w:delText>Evacuation proctography: A prospective study of diagnostic and therapeutic effects</w:delText>
              </w:r>
            </w:del>
          </w:p>
        </w:tc>
        <w:tc>
          <w:tcPr>
            <w:tcW w:w="812" w:type="dxa"/>
          </w:tcPr>
          <w:p w14:paraId="224992B2" w14:textId="4CE13536" w:rsidR="00441CCB" w:rsidDel="00EF2E74" w:rsidRDefault="00441CCB" w:rsidP="002066A6">
            <w:pPr>
              <w:rPr>
                <w:del w:id="658" w:author="Sriraj Aiyer" w:date="2024-08-22T15:43:00Z"/>
              </w:rPr>
            </w:pPr>
            <w:del w:id="659" w:author="Sriraj Aiyer" w:date="2024-08-22T15:43:00Z">
              <w:r w:rsidDel="00EF2E74">
                <w:rPr>
                  <w:rFonts w:ascii="Calibri" w:hAnsi="Calibri"/>
                  <w:color w:val="000000"/>
                </w:rPr>
                <w:delText>1999</w:delText>
              </w:r>
            </w:del>
          </w:p>
        </w:tc>
        <w:tc>
          <w:tcPr>
            <w:tcW w:w="1288" w:type="dxa"/>
          </w:tcPr>
          <w:p w14:paraId="7B8D7B25" w14:textId="3BC0C9AA" w:rsidR="00441CCB" w:rsidDel="00EF2E74" w:rsidRDefault="00441CCB" w:rsidP="002066A6">
            <w:pPr>
              <w:rPr>
                <w:del w:id="660" w:author="Sriraj Aiyer" w:date="2024-08-22T15:43:00Z"/>
              </w:rPr>
            </w:pPr>
            <w:del w:id="661" w:author="Sriraj Aiyer" w:date="2024-08-22T15:43:00Z">
              <w:r w:rsidDel="00EF2E74">
                <w:rPr>
                  <w:rFonts w:ascii="Calibri" w:hAnsi="Calibri"/>
                  <w:color w:val="000000"/>
                </w:rPr>
                <w:delText>Radiology</w:delText>
              </w:r>
            </w:del>
          </w:p>
        </w:tc>
        <w:tc>
          <w:tcPr>
            <w:tcW w:w="1608" w:type="dxa"/>
          </w:tcPr>
          <w:p w14:paraId="7DBA3B64" w14:textId="5D3073E7" w:rsidR="00441CCB" w:rsidDel="00EF2E74" w:rsidRDefault="00441CCB" w:rsidP="002066A6">
            <w:pPr>
              <w:rPr>
                <w:del w:id="662" w:author="Sriraj Aiyer" w:date="2024-08-22T15:43:00Z"/>
              </w:rPr>
            </w:pPr>
            <w:del w:id="663" w:author="Sriraj Aiyer" w:date="2024-08-22T15:43:00Z">
              <w:r w:rsidDel="00EF2E74">
                <w:rPr>
                  <w:rFonts w:ascii="Calibri" w:hAnsi="Calibri"/>
                  <w:color w:val="000000"/>
                </w:rPr>
                <w:delText>Questionnaires after proctography in 50 patient cases</w:delText>
              </w:r>
            </w:del>
          </w:p>
        </w:tc>
        <w:tc>
          <w:tcPr>
            <w:tcW w:w="1441" w:type="dxa"/>
          </w:tcPr>
          <w:p w14:paraId="6C855C64" w14:textId="4376907C" w:rsidR="00441CCB" w:rsidDel="00EF2E74" w:rsidRDefault="00441CCB" w:rsidP="002066A6">
            <w:pPr>
              <w:rPr>
                <w:del w:id="664" w:author="Sriraj Aiyer" w:date="2024-08-22T15:43:00Z"/>
                <w:rFonts w:ascii="Calibri" w:hAnsi="Calibri"/>
                <w:color w:val="000000"/>
              </w:rPr>
            </w:pPr>
            <w:del w:id="665" w:author="Sriraj Aiyer" w:date="2024-08-22T15:43:00Z">
              <w:r w:rsidDel="00EF2E74">
                <w:rPr>
                  <w:rFonts w:ascii="Calibri" w:hAnsi="Calibri"/>
                  <w:color w:val="000000"/>
                </w:rPr>
                <w:delText>1-10 confidence in diagnosis</w:delText>
              </w:r>
            </w:del>
          </w:p>
        </w:tc>
      </w:tr>
      <w:tr w:rsidR="00441CCB" w:rsidDel="00EF2E74" w14:paraId="27CD3EE0" w14:textId="302D6195" w:rsidTr="002066A6">
        <w:trPr>
          <w:del w:id="666" w:author="Sriraj Aiyer" w:date="2024-08-22T15:43:00Z"/>
        </w:trPr>
        <w:tc>
          <w:tcPr>
            <w:tcW w:w="1696" w:type="dxa"/>
          </w:tcPr>
          <w:p w14:paraId="69E4B4AF" w14:textId="34096000" w:rsidR="00441CCB" w:rsidRPr="00EF2E74" w:rsidDel="00EF2E74" w:rsidRDefault="00441CCB" w:rsidP="002066A6">
            <w:pPr>
              <w:rPr>
                <w:del w:id="667" w:author="Sriraj Aiyer" w:date="2024-08-22T15:43:00Z"/>
              </w:rPr>
            </w:pPr>
            <w:del w:id="668" w:author="Sriraj Aiyer" w:date="2024-08-22T15:43:00Z">
              <w:r w:rsidRPr="00EF2E74" w:rsidDel="00EF2E74">
                <w:rPr>
                  <w:rFonts w:ascii="Calibri" w:hAnsi="Calibri"/>
                  <w:color w:val="000000"/>
                </w:rPr>
                <w:delText>Berner, E.S.; Maisiak, R.S.</w:delText>
              </w:r>
            </w:del>
          </w:p>
        </w:tc>
        <w:tc>
          <w:tcPr>
            <w:tcW w:w="2165" w:type="dxa"/>
          </w:tcPr>
          <w:p w14:paraId="05F49610" w14:textId="3E0B019F" w:rsidR="00441CCB" w:rsidDel="00EF2E74" w:rsidRDefault="00441CCB" w:rsidP="002066A6">
            <w:pPr>
              <w:rPr>
                <w:del w:id="669" w:author="Sriraj Aiyer" w:date="2024-08-22T15:43:00Z"/>
              </w:rPr>
            </w:pPr>
            <w:del w:id="670" w:author="Sriraj Aiyer" w:date="2024-08-22T15:43:00Z">
              <w:r w:rsidDel="00EF2E74">
                <w:rPr>
                  <w:rFonts w:ascii="Calibri" w:hAnsi="Calibri"/>
                  <w:color w:val="000000"/>
                </w:rPr>
                <w:delText>Influence of case and physician characteristics on perceptions of decision support systems</w:delText>
              </w:r>
            </w:del>
          </w:p>
        </w:tc>
        <w:tc>
          <w:tcPr>
            <w:tcW w:w="812" w:type="dxa"/>
          </w:tcPr>
          <w:p w14:paraId="132D9A4A" w14:textId="008AF058" w:rsidR="00441CCB" w:rsidDel="00EF2E74" w:rsidRDefault="00441CCB" w:rsidP="002066A6">
            <w:pPr>
              <w:rPr>
                <w:del w:id="671" w:author="Sriraj Aiyer" w:date="2024-08-22T15:43:00Z"/>
              </w:rPr>
            </w:pPr>
            <w:del w:id="672" w:author="Sriraj Aiyer" w:date="2024-08-22T15:43:00Z">
              <w:r w:rsidDel="00EF2E74">
                <w:rPr>
                  <w:rFonts w:ascii="Calibri" w:hAnsi="Calibri"/>
                  <w:color w:val="000000"/>
                </w:rPr>
                <w:delText>1999</w:delText>
              </w:r>
            </w:del>
          </w:p>
        </w:tc>
        <w:tc>
          <w:tcPr>
            <w:tcW w:w="1288" w:type="dxa"/>
          </w:tcPr>
          <w:p w14:paraId="5784BE61" w14:textId="597E251B" w:rsidR="00441CCB" w:rsidDel="00EF2E74" w:rsidRDefault="00441CCB" w:rsidP="002066A6">
            <w:pPr>
              <w:rPr>
                <w:del w:id="673" w:author="Sriraj Aiyer" w:date="2024-08-22T15:43:00Z"/>
              </w:rPr>
            </w:pPr>
            <w:del w:id="674" w:author="Sriraj Aiyer" w:date="2024-08-22T15:43:00Z">
              <w:r w:rsidDel="00EF2E74">
                <w:rPr>
                  <w:rFonts w:ascii="Calibri" w:hAnsi="Calibri"/>
                  <w:color w:val="000000"/>
                </w:rPr>
                <w:delText>General Practice / Emergency Medicine</w:delText>
              </w:r>
            </w:del>
          </w:p>
        </w:tc>
        <w:tc>
          <w:tcPr>
            <w:tcW w:w="1608" w:type="dxa"/>
          </w:tcPr>
          <w:p w14:paraId="1A88839B" w14:textId="74FE94D1" w:rsidR="00441CCB" w:rsidDel="00EF2E74" w:rsidRDefault="00441CCB" w:rsidP="002066A6">
            <w:pPr>
              <w:rPr>
                <w:del w:id="675" w:author="Sriraj Aiyer" w:date="2024-08-22T15:43:00Z"/>
              </w:rPr>
            </w:pPr>
            <w:del w:id="676" w:author="Sriraj Aiyer" w:date="2024-08-22T15:43:00Z">
              <w:r w:rsidDel="00EF2E74">
                <w:rPr>
                  <w:rFonts w:ascii="Calibri" w:hAnsi="Calibri"/>
                  <w:color w:val="000000"/>
                </w:rPr>
                <w:delText>Written cases</w:delText>
              </w:r>
            </w:del>
          </w:p>
        </w:tc>
        <w:tc>
          <w:tcPr>
            <w:tcW w:w="1441" w:type="dxa"/>
          </w:tcPr>
          <w:p w14:paraId="022D8829" w14:textId="46366780" w:rsidR="00441CCB" w:rsidDel="00EF2E74" w:rsidRDefault="00441CCB" w:rsidP="002066A6">
            <w:pPr>
              <w:rPr>
                <w:del w:id="677" w:author="Sriraj Aiyer" w:date="2024-08-22T15:43:00Z"/>
                <w:rFonts w:ascii="Calibri" w:hAnsi="Calibri"/>
                <w:color w:val="000000"/>
              </w:rPr>
            </w:pPr>
            <w:del w:id="678" w:author="Sriraj Aiyer" w:date="2024-08-22T15:43:00Z">
              <w:r w:rsidDel="00EF2E74">
                <w:rPr>
                  <w:rFonts w:ascii="Calibri" w:hAnsi="Calibri"/>
                  <w:color w:val="000000"/>
                </w:rPr>
                <w:delText>1-5 confidence</w:delText>
              </w:r>
            </w:del>
          </w:p>
        </w:tc>
      </w:tr>
      <w:tr w:rsidR="00441CCB" w:rsidDel="00EF2E74" w14:paraId="508C8003" w14:textId="5B55B604" w:rsidTr="002066A6">
        <w:trPr>
          <w:del w:id="679" w:author="Sriraj Aiyer" w:date="2024-08-22T15:43:00Z"/>
        </w:trPr>
        <w:tc>
          <w:tcPr>
            <w:tcW w:w="1696" w:type="dxa"/>
          </w:tcPr>
          <w:p w14:paraId="07F1D0C7" w14:textId="603B343E" w:rsidR="00441CCB" w:rsidDel="00EF2E74" w:rsidRDefault="00441CCB" w:rsidP="002066A6">
            <w:pPr>
              <w:rPr>
                <w:del w:id="680" w:author="Sriraj Aiyer" w:date="2024-08-22T15:43:00Z"/>
              </w:rPr>
            </w:pPr>
            <w:del w:id="681" w:author="Sriraj Aiyer" w:date="2024-08-22T15:43:00Z">
              <w:r w:rsidDel="00EF2E74">
                <w:rPr>
                  <w:rFonts w:ascii="Calibri" w:hAnsi="Calibri"/>
                  <w:color w:val="000000"/>
                </w:rPr>
                <w:delText>Hillson, S.D.; Connelly, D.P.; Liu, Y.</w:delText>
              </w:r>
            </w:del>
          </w:p>
        </w:tc>
        <w:tc>
          <w:tcPr>
            <w:tcW w:w="2165" w:type="dxa"/>
          </w:tcPr>
          <w:p w14:paraId="62E30BA7" w14:textId="4D99AFB8" w:rsidR="00441CCB" w:rsidDel="00EF2E74" w:rsidRDefault="00441CCB" w:rsidP="002066A6">
            <w:pPr>
              <w:rPr>
                <w:del w:id="682" w:author="Sriraj Aiyer" w:date="2024-08-22T15:43:00Z"/>
              </w:rPr>
            </w:pPr>
            <w:del w:id="683" w:author="Sriraj Aiyer" w:date="2024-08-22T15:43:00Z">
              <w:r w:rsidDel="00EF2E74">
                <w:rPr>
                  <w:rFonts w:ascii="Calibri" w:hAnsi="Calibri"/>
                  <w:color w:val="000000"/>
                </w:rPr>
                <w:delText>The Effects of Computer-assisted Electrocardiographic Interpretation on Physicians' Diagnostic Decisions</w:delText>
              </w:r>
            </w:del>
          </w:p>
        </w:tc>
        <w:tc>
          <w:tcPr>
            <w:tcW w:w="812" w:type="dxa"/>
          </w:tcPr>
          <w:p w14:paraId="3B42E9B3" w14:textId="713F65C4" w:rsidR="00441CCB" w:rsidDel="00EF2E74" w:rsidRDefault="00441CCB" w:rsidP="002066A6">
            <w:pPr>
              <w:rPr>
                <w:del w:id="684" w:author="Sriraj Aiyer" w:date="2024-08-22T15:43:00Z"/>
              </w:rPr>
            </w:pPr>
            <w:del w:id="685" w:author="Sriraj Aiyer" w:date="2024-08-22T15:43:00Z">
              <w:r w:rsidDel="00EF2E74">
                <w:rPr>
                  <w:rFonts w:ascii="Calibri" w:hAnsi="Calibri"/>
                  <w:color w:val="000000"/>
                </w:rPr>
                <w:delText>1995</w:delText>
              </w:r>
            </w:del>
          </w:p>
        </w:tc>
        <w:tc>
          <w:tcPr>
            <w:tcW w:w="1288" w:type="dxa"/>
          </w:tcPr>
          <w:p w14:paraId="110C3E50" w14:textId="534C01A2" w:rsidR="00441CCB" w:rsidDel="00EF2E74" w:rsidRDefault="00441CCB" w:rsidP="002066A6">
            <w:pPr>
              <w:rPr>
                <w:del w:id="686" w:author="Sriraj Aiyer" w:date="2024-08-22T15:43:00Z"/>
              </w:rPr>
            </w:pPr>
            <w:del w:id="687" w:author="Sriraj Aiyer" w:date="2024-08-22T15:43:00Z">
              <w:r w:rsidDel="00EF2E74">
                <w:rPr>
                  <w:rFonts w:ascii="Calibri" w:hAnsi="Calibri"/>
                  <w:color w:val="000000"/>
                </w:rPr>
                <w:delText>Primary Care</w:delText>
              </w:r>
            </w:del>
          </w:p>
        </w:tc>
        <w:tc>
          <w:tcPr>
            <w:tcW w:w="1608" w:type="dxa"/>
          </w:tcPr>
          <w:p w14:paraId="1DBF4514" w14:textId="3E51CF84" w:rsidR="00441CCB" w:rsidDel="00EF2E74" w:rsidRDefault="00441CCB" w:rsidP="002066A6">
            <w:pPr>
              <w:rPr>
                <w:del w:id="688" w:author="Sriraj Aiyer" w:date="2024-08-22T15:43:00Z"/>
              </w:rPr>
            </w:pPr>
            <w:del w:id="689" w:author="Sriraj Aiyer" w:date="2024-08-22T15:43:00Z">
              <w:r w:rsidDel="00EF2E74">
                <w:rPr>
                  <w:rFonts w:ascii="Calibri" w:hAnsi="Calibri"/>
                  <w:color w:val="000000"/>
                </w:rPr>
                <w:delText>ECG interpretation + vignettes (10)</w:delText>
              </w:r>
            </w:del>
          </w:p>
        </w:tc>
        <w:tc>
          <w:tcPr>
            <w:tcW w:w="1441" w:type="dxa"/>
          </w:tcPr>
          <w:p w14:paraId="4DC9C4B7" w14:textId="1006436F" w:rsidR="00441CCB" w:rsidDel="00EF2E74" w:rsidRDefault="00441CCB" w:rsidP="002066A6">
            <w:pPr>
              <w:rPr>
                <w:del w:id="690" w:author="Sriraj Aiyer" w:date="2024-08-22T15:43:00Z"/>
                <w:rFonts w:ascii="Calibri" w:hAnsi="Calibri"/>
                <w:color w:val="000000"/>
              </w:rPr>
            </w:pPr>
            <w:del w:id="691" w:author="Sriraj Aiyer" w:date="2024-08-22T15:43:00Z">
              <w:r w:rsidDel="00EF2E74">
                <w:rPr>
                  <w:rFonts w:ascii="Calibri" w:hAnsi="Calibri"/>
                  <w:color w:val="000000"/>
                </w:rPr>
                <w:delText>1-10 confidence in diagnosis</w:delText>
              </w:r>
            </w:del>
          </w:p>
        </w:tc>
      </w:tr>
      <w:tr w:rsidR="00441CCB" w:rsidDel="00EF2E74" w14:paraId="62DCF148" w14:textId="7962FF11" w:rsidTr="002066A6">
        <w:trPr>
          <w:del w:id="692" w:author="Sriraj Aiyer" w:date="2024-08-22T15:43:00Z"/>
        </w:trPr>
        <w:tc>
          <w:tcPr>
            <w:tcW w:w="1696" w:type="dxa"/>
          </w:tcPr>
          <w:p w14:paraId="3917E3A2" w14:textId="2C7B4C8C" w:rsidR="00441CCB" w:rsidDel="00EF2E74" w:rsidRDefault="00441CCB" w:rsidP="002066A6">
            <w:pPr>
              <w:rPr>
                <w:del w:id="693" w:author="Sriraj Aiyer" w:date="2024-08-22T15:43:00Z"/>
              </w:rPr>
            </w:pPr>
            <w:del w:id="694" w:author="Sriraj Aiyer" w:date="2024-08-22T15:43:00Z">
              <w:r w:rsidDel="00EF2E74">
                <w:rPr>
                  <w:rFonts w:ascii="Calibri" w:hAnsi="Calibri"/>
                  <w:color w:val="000000"/>
                </w:rPr>
                <w:delText>Calman, N.S.; Hyman, R.B.; Licht, W.</w:delText>
              </w:r>
            </w:del>
          </w:p>
        </w:tc>
        <w:tc>
          <w:tcPr>
            <w:tcW w:w="2165" w:type="dxa"/>
          </w:tcPr>
          <w:p w14:paraId="648490F2" w14:textId="237E1895" w:rsidR="00441CCB" w:rsidDel="00EF2E74" w:rsidRDefault="00441CCB" w:rsidP="002066A6">
            <w:pPr>
              <w:rPr>
                <w:del w:id="695" w:author="Sriraj Aiyer" w:date="2024-08-22T15:43:00Z"/>
              </w:rPr>
            </w:pPr>
            <w:del w:id="696" w:author="Sriraj Aiyer" w:date="2024-08-22T15:43:00Z">
              <w:r w:rsidDel="00EF2E74">
                <w:rPr>
                  <w:rFonts w:ascii="Calibri" w:hAnsi="Calibri"/>
                  <w:color w:val="000000"/>
                </w:rPr>
                <w:delText>Variability in consultation rates and practitioner level of diagnostic certainty</w:delText>
              </w:r>
            </w:del>
          </w:p>
        </w:tc>
        <w:tc>
          <w:tcPr>
            <w:tcW w:w="812" w:type="dxa"/>
          </w:tcPr>
          <w:p w14:paraId="4CB97E9D" w14:textId="08D6E104" w:rsidR="00441CCB" w:rsidDel="00EF2E74" w:rsidRDefault="00441CCB" w:rsidP="002066A6">
            <w:pPr>
              <w:rPr>
                <w:del w:id="697" w:author="Sriraj Aiyer" w:date="2024-08-22T15:43:00Z"/>
              </w:rPr>
            </w:pPr>
            <w:del w:id="698" w:author="Sriraj Aiyer" w:date="2024-08-22T15:43:00Z">
              <w:r w:rsidDel="00EF2E74">
                <w:rPr>
                  <w:rFonts w:ascii="Calibri" w:hAnsi="Calibri"/>
                  <w:color w:val="000000"/>
                </w:rPr>
                <w:delText>1992</w:delText>
              </w:r>
            </w:del>
          </w:p>
        </w:tc>
        <w:tc>
          <w:tcPr>
            <w:tcW w:w="1288" w:type="dxa"/>
          </w:tcPr>
          <w:p w14:paraId="033B19B1" w14:textId="5E59E786" w:rsidR="00441CCB" w:rsidDel="00EF2E74" w:rsidRDefault="00441CCB" w:rsidP="002066A6">
            <w:pPr>
              <w:rPr>
                <w:del w:id="699" w:author="Sriraj Aiyer" w:date="2024-08-22T15:43:00Z"/>
              </w:rPr>
            </w:pPr>
            <w:del w:id="700" w:author="Sriraj Aiyer" w:date="2024-08-22T15:43:00Z">
              <w:r w:rsidDel="00EF2E74">
                <w:rPr>
                  <w:rFonts w:ascii="Calibri" w:hAnsi="Calibri"/>
                  <w:color w:val="000000"/>
                </w:rPr>
                <w:delText>GP / Family practice</w:delText>
              </w:r>
            </w:del>
          </w:p>
        </w:tc>
        <w:tc>
          <w:tcPr>
            <w:tcW w:w="1608" w:type="dxa"/>
          </w:tcPr>
          <w:p w14:paraId="0D5547D0" w14:textId="2AAE6566" w:rsidR="00441CCB" w:rsidDel="00EF2E74" w:rsidRDefault="00441CCB" w:rsidP="002066A6">
            <w:pPr>
              <w:rPr>
                <w:del w:id="701" w:author="Sriraj Aiyer" w:date="2024-08-22T15:43:00Z"/>
              </w:rPr>
            </w:pPr>
            <w:del w:id="702" w:author="Sriraj Aiyer" w:date="2024-08-22T15:43:00Z">
              <w:r w:rsidDel="00EF2E74">
                <w:rPr>
                  <w:rFonts w:ascii="Calibri" w:hAnsi="Calibri"/>
                  <w:color w:val="000000"/>
                </w:rPr>
                <w:delText>Observational of consultations</w:delText>
              </w:r>
            </w:del>
          </w:p>
        </w:tc>
        <w:tc>
          <w:tcPr>
            <w:tcW w:w="1441" w:type="dxa"/>
          </w:tcPr>
          <w:p w14:paraId="1BB0A5FF" w14:textId="3CD2ADD1" w:rsidR="00441CCB" w:rsidDel="00EF2E74" w:rsidRDefault="00441CCB" w:rsidP="002066A6">
            <w:pPr>
              <w:rPr>
                <w:del w:id="703" w:author="Sriraj Aiyer" w:date="2024-08-22T15:43:00Z"/>
                <w:rFonts w:ascii="Calibri" w:hAnsi="Calibri"/>
                <w:color w:val="000000"/>
              </w:rPr>
            </w:pPr>
            <w:del w:id="704" w:author="Sriraj Aiyer" w:date="2024-08-22T15:43:00Z">
              <w:r w:rsidDel="00EF2E74">
                <w:rPr>
                  <w:rFonts w:ascii="Calibri" w:hAnsi="Calibri"/>
                  <w:color w:val="000000"/>
                </w:rPr>
                <w:delText>Confidence scored based on physician notes by coders</w:delText>
              </w:r>
            </w:del>
          </w:p>
        </w:tc>
      </w:tr>
      <w:tr w:rsidR="00441CCB" w:rsidDel="00EF2E74" w14:paraId="53F0CB50" w14:textId="6311AF67" w:rsidTr="002066A6">
        <w:trPr>
          <w:del w:id="705" w:author="Sriraj Aiyer" w:date="2024-08-22T15:43:00Z"/>
        </w:trPr>
        <w:tc>
          <w:tcPr>
            <w:tcW w:w="1696" w:type="dxa"/>
          </w:tcPr>
          <w:p w14:paraId="512136F4" w14:textId="646C8F39" w:rsidR="00441CCB" w:rsidDel="00EF2E74" w:rsidRDefault="00441CCB" w:rsidP="002066A6">
            <w:pPr>
              <w:rPr>
                <w:del w:id="706" w:author="Sriraj Aiyer" w:date="2024-08-22T15:43:00Z"/>
              </w:rPr>
            </w:pPr>
            <w:del w:id="707" w:author="Sriraj Aiyer" w:date="2024-08-22T15:43:00Z">
              <w:r w:rsidDel="00EF2E74">
                <w:rPr>
                  <w:rFonts w:ascii="Calibri" w:hAnsi="Calibri"/>
                  <w:color w:val="000000"/>
                </w:rPr>
                <w:delText>Sklar, D.P.; Hauswald, M.; Johnson, D.R.</w:delText>
              </w:r>
            </w:del>
          </w:p>
        </w:tc>
        <w:tc>
          <w:tcPr>
            <w:tcW w:w="2165" w:type="dxa"/>
          </w:tcPr>
          <w:p w14:paraId="0245FE12" w14:textId="7EFC11F8" w:rsidR="00441CCB" w:rsidDel="00EF2E74" w:rsidRDefault="00441CCB" w:rsidP="002066A6">
            <w:pPr>
              <w:rPr>
                <w:del w:id="708" w:author="Sriraj Aiyer" w:date="2024-08-22T15:43:00Z"/>
              </w:rPr>
            </w:pPr>
            <w:del w:id="709" w:author="Sriraj Aiyer" w:date="2024-08-22T15:43:00Z">
              <w:r w:rsidDel="00EF2E74">
                <w:rPr>
                  <w:rFonts w:ascii="Calibri" w:hAnsi="Calibri"/>
                  <w:color w:val="000000"/>
                </w:rPr>
                <w:delText>Medical problem solving and uncertainty in the emergency department</w:delText>
              </w:r>
            </w:del>
          </w:p>
        </w:tc>
        <w:tc>
          <w:tcPr>
            <w:tcW w:w="812" w:type="dxa"/>
          </w:tcPr>
          <w:p w14:paraId="52309A55" w14:textId="6BAD3D37" w:rsidR="00441CCB" w:rsidDel="00EF2E74" w:rsidRDefault="00441CCB" w:rsidP="002066A6">
            <w:pPr>
              <w:rPr>
                <w:del w:id="710" w:author="Sriraj Aiyer" w:date="2024-08-22T15:43:00Z"/>
              </w:rPr>
            </w:pPr>
            <w:del w:id="711" w:author="Sriraj Aiyer" w:date="2024-08-22T15:43:00Z">
              <w:r w:rsidDel="00EF2E74">
                <w:rPr>
                  <w:rFonts w:ascii="Calibri" w:hAnsi="Calibri"/>
                  <w:color w:val="000000"/>
                </w:rPr>
                <w:delText>1991</w:delText>
              </w:r>
            </w:del>
          </w:p>
        </w:tc>
        <w:tc>
          <w:tcPr>
            <w:tcW w:w="1288" w:type="dxa"/>
          </w:tcPr>
          <w:p w14:paraId="2D9D85A6" w14:textId="08DD1823" w:rsidR="00441CCB" w:rsidDel="00EF2E74" w:rsidRDefault="00441CCB" w:rsidP="002066A6">
            <w:pPr>
              <w:rPr>
                <w:del w:id="712" w:author="Sriraj Aiyer" w:date="2024-08-22T15:43:00Z"/>
              </w:rPr>
            </w:pPr>
            <w:del w:id="713" w:author="Sriraj Aiyer" w:date="2024-08-22T15:43:00Z">
              <w:r w:rsidDel="00EF2E74">
                <w:rPr>
                  <w:rFonts w:ascii="Calibri" w:hAnsi="Calibri"/>
                  <w:color w:val="000000"/>
                </w:rPr>
                <w:delText>Emergency Medicine</w:delText>
              </w:r>
            </w:del>
          </w:p>
        </w:tc>
        <w:tc>
          <w:tcPr>
            <w:tcW w:w="1608" w:type="dxa"/>
          </w:tcPr>
          <w:p w14:paraId="0F1D08D3" w14:textId="3541CF8A" w:rsidR="00441CCB" w:rsidDel="00EF2E74" w:rsidRDefault="00441CCB" w:rsidP="002066A6">
            <w:pPr>
              <w:rPr>
                <w:del w:id="714" w:author="Sriraj Aiyer" w:date="2024-08-22T15:43:00Z"/>
              </w:rPr>
            </w:pPr>
            <w:del w:id="715" w:author="Sriraj Aiyer" w:date="2024-08-22T15:43:00Z">
              <w:r w:rsidDel="00EF2E74">
                <w:rPr>
                  <w:rFonts w:ascii="Calibri" w:hAnsi="Calibri"/>
                  <w:color w:val="000000"/>
                </w:rPr>
                <w:delText>Real patients, filling in questionnaire</w:delText>
              </w:r>
            </w:del>
          </w:p>
        </w:tc>
        <w:tc>
          <w:tcPr>
            <w:tcW w:w="1441" w:type="dxa"/>
          </w:tcPr>
          <w:p w14:paraId="67E8401F" w14:textId="46AC825B" w:rsidR="00441CCB" w:rsidDel="00EF2E74" w:rsidRDefault="00441CCB" w:rsidP="002066A6">
            <w:pPr>
              <w:rPr>
                <w:del w:id="716" w:author="Sriraj Aiyer" w:date="2024-08-22T15:43:00Z"/>
                <w:rFonts w:ascii="Calibri" w:hAnsi="Calibri"/>
                <w:color w:val="000000"/>
              </w:rPr>
            </w:pPr>
            <w:del w:id="717" w:author="Sriraj Aiyer" w:date="2024-08-22T15:43:00Z">
              <w:r w:rsidDel="00EF2E74">
                <w:rPr>
                  <w:rFonts w:ascii="Calibri" w:hAnsi="Calibri"/>
                  <w:color w:val="000000"/>
                </w:rPr>
                <w:delText>Visual analogue scale for each differential</w:delText>
              </w:r>
            </w:del>
          </w:p>
        </w:tc>
      </w:tr>
      <w:tr w:rsidR="00441CCB" w:rsidDel="00EF2E74" w14:paraId="09A3FB02" w14:textId="73F9A50F" w:rsidTr="002066A6">
        <w:trPr>
          <w:del w:id="718" w:author="Sriraj Aiyer" w:date="2024-08-22T15:43:00Z"/>
        </w:trPr>
        <w:tc>
          <w:tcPr>
            <w:tcW w:w="1696" w:type="dxa"/>
          </w:tcPr>
          <w:p w14:paraId="57B4A509" w14:textId="12DD9866" w:rsidR="00441CCB" w:rsidDel="00EF2E74" w:rsidRDefault="00441CCB" w:rsidP="002066A6">
            <w:pPr>
              <w:rPr>
                <w:del w:id="719" w:author="Sriraj Aiyer" w:date="2024-08-22T15:43:00Z"/>
              </w:rPr>
            </w:pPr>
            <w:del w:id="720" w:author="Sriraj Aiyer" w:date="2024-08-22T15:43:00Z">
              <w:r w:rsidDel="00EF2E74">
                <w:rPr>
                  <w:rFonts w:ascii="Calibri" w:hAnsi="Calibri"/>
                  <w:color w:val="000000"/>
                </w:rPr>
                <w:delText>Brannon, Laura A; Carson, Kimi L</w:delText>
              </w:r>
            </w:del>
          </w:p>
        </w:tc>
        <w:tc>
          <w:tcPr>
            <w:tcW w:w="2165" w:type="dxa"/>
          </w:tcPr>
          <w:p w14:paraId="482C3677" w14:textId="05750D4B" w:rsidR="00441CCB" w:rsidDel="00EF2E74" w:rsidRDefault="00441CCB" w:rsidP="002066A6">
            <w:pPr>
              <w:rPr>
                <w:del w:id="721" w:author="Sriraj Aiyer" w:date="2024-08-22T15:43:00Z"/>
              </w:rPr>
            </w:pPr>
            <w:del w:id="722" w:author="Sriraj Aiyer" w:date="2024-08-22T15:43:00Z">
              <w:r w:rsidDel="00EF2E74">
                <w:rPr>
                  <w:rFonts w:ascii="Calibri" w:hAnsi="Calibri"/>
                  <w:color w:val="000000"/>
                </w:rPr>
                <w:delText>Nursing expertise and information structure influence medical decision making</w:delText>
              </w:r>
            </w:del>
          </w:p>
        </w:tc>
        <w:tc>
          <w:tcPr>
            <w:tcW w:w="812" w:type="dxa"/>
          </w:tcPr>
          <w:p w14:paraId="63325828" w14:textId="68BB5BB4" w:rsidR="00441CCB" w:rsidDel="00EF2E74" w:rsidRDefault="00441CCB" w:rsidP="002066A6">
            <w:pPr>
              <w:rPr>
                <w:del w:id="723" w:author="Sriraj Aiyer" w:date="2024-08-22T15:43:00Z"/>
              </w:rPr>
            </w:pPr>
            <w:del w:id="724" w:author="Sriraj Aiyer" w:date="2024-08-22T15:43:00Z">
              <w:r w:rsidDel="00EF2E74">
                <w:rPr>
                  <w:rFonts w:ascii="Calibri" w:hAnsi="Calibri"/>
                  <w:color w:val="000000"/>
                </w:rPr>
                <w:delText>2003</w:delText>
              </w:r>
            </w:del>
          </w:p>
        </w:tc>
        <w:tc>
          <w:tcPr>
            <w:tcW w:w="1288" w:type="dxa"/>
          </w:tcPr>
          <w:p w14:paraId="1D6CEA13" w14:textId="5581B396" w:rsidR="00441CCB" w:rsidDel="00EF2E74" w:rsidRDefault="00441CCB" w:rsidP="002066A6">
            <w:pPr>
              <w:rPr>
                <w:del w:id="725" w:author="Sriraj Aiyer" w:date="2024-08-22T15:43:00Z"/>
              </w:rPr>
            </w:pPr>
            <w:del w:id="726" w:author="Sriraj Aiyer" w:date="2024-08-22T15:43:00Z">
              <w:r w:rsidDel="00EF2E74">
                <w:rPr>
                  <w:rFonts w:ascii="Calibri" w:hAnsi="Calibri"/>
                  <w:color w:val="000000"/>
                </w:rPr>
                <w:delText>Nursing</w:delText>
              </w:r>
            </w:del>
          </w:p>
        </w:tc>
        <w:tc>
          <w:tcPr>
            <w:tcW w:w="1608" w:type="dxa"/>
          </w:tcPr>
          <w:p w14:paraId="765C91D2" w14:textId="26F916D4" w:rsidR="00441CCB" w:rsidDel="00EF2E74" w:rsidRDefault="00441CCB" w:rsidP="002066A6">
            <w:pPr>
              <w:rPr>
                <w:del w:id="727" w:author="Sriraj Aiyer" w:date="2024-08-22T15:43:00Z"/>
              </w:rPr>
            </w:pPr>
            <w:del w:id="728" w:author="Sriraj Aiyer" w:date="2024-08-22T15:43:00Z">
              <w:r w:rsidDel="00EF2E74">
                <w:rPr>
                  <w:rFonts w:ascii="Calibri" w:hAnsi="Calibri"/>
                  <w:color w:val="000000"/>
                </w:rPr>
                <w:delText>Patient scenarios, manipulated information</w:delText>
              </w:r>
            </w:del>
          </w:p>
        </w:tc>
        <w:tc>
          <w:tcPr>
            <w:tcW w:w="1441" w:type="dxa"/>
          </w:tcPr>
          <w:p w14:paraId="58532AF6" w14:textId="7F3D768B" w:rsidR="00441CCB" w:rsidDel="00EF2E74" w:rsidRDefault="00441CCB" w:rsidP="002066A6">
            <w:pPr>
              <w:rPr>
                <w:del w:id="729" w:author="Sriraj Aiyer" w:date="2024-08-22T15:43:00Z"/>
                <w:rFonts w:ascii="Calibri" w:hAnsi="Calibri"/>
                <w:color w:val="000000"/>
              </w:rPr>
            </w:pPr>
            <w:del w:id="730" w:author="Sriraj Aiyer" w:date="2024-08-22T15:43:00Z">
              <w:r w:rsidDel="00EF2E74">
                <w:rPr>
                  <w:rFonts w:ascii="Calibri" w:hAnsi="Calibri"/>
                  <w:color w:val="000000"/>
                </w:rPr>
                <w:delText>0-100% scale confidence in diagnosis</w:delText>
              </w:r>
            </w:del>
          </w:p>
        </w:tc>
      </w:tr>
      <w:tr w:rsidR="00441CCB" w:rsidDel="00EF2E74" w14:paraId="65E40746" w14:textId="731A5051" w:rsidTr="002066A6">
        <w:trPr>
          <w:del w:id="731" w:author="Sriraj Aiyer" w:date="2024-08-22T15:43:00Z"/>
        </w:trPr>
        <w:tc>
          <w:tcPr>
            <w:tcW w:w="1696" w:type="dxa"/>
          </w:tcPr>
          <w:p w14:paraId="72E134D2" w14:textId="713AD5F4" w:rsidR="00441CCB" w:rsidDel="00EF2E74" w:rsidRDefault="00441CCB" w:rsidP="002066A6">
            <w:pPr>
              <w:rPr>
                <w:del w:id="732" w:author="Sriraj Aiyer" w:date="2024-08-22T15:43:00Z"/>
              </w:rPr>
            </w:pPr>
            <w:del w:id="733" w:author="Sriraj Aiyer" w:date="2024-08-22T15:43:00Z">
              <w:r w:rsidDel="00EF2E74">
                <w:rPr>
                  <w:rFonts w:ascii="Calibri" w:hAnsi="Calibri"/>
                  <w:color w:val="000000"/>
                </w:rPr>
                <w:delText>Clayton, Dayna A.; Eguchi, Megan M.; Kerr, Kathleen F.; Miyoshi, Kiyofumi; Brunyé, Tad T.; Drew, Trafton; Weaver, Donald L.; Elmore, Joann G.</w:delText>
              </w:r>
            </w:del>
          </w:p>
        </w:tc>
        <w:tc>
          <w:tcPr>
            <w:tcW w:w="2165" w:type="dxa"/>
          </w:tcPr>
          <w:p w14:paraId="44B445DD" w14:textId="14A56F66" w:rsidR="00441CCB" w:rsidDel="00EF2E74" w:rsidRDefault="00441CCB" w:rsidP="002066A6">
            <w:pPr>
              <w:rPr>
                <w:del w:id="734" w:author="Sriraj Aiyer" w:date="2024-08-22T15:43:00Z"/>
              </w:rPr>
            </w:pPr>
            <w:del w:id="735" w:author="Sriraj Aiyer" w:date="2024-08-22T15:43:00Z">
              <w:r w:rsidDel="00EF2E74">
                <w:rPr>
                  <w:rFonts w:ascii="Calibri" w:hAnsi="Calibri"/>
                  <w:color w:val="000000"/>
                </w:rPr>
                <w:delText>Are Pathologists Self-Aware of Their Diagnostic Accuracy? Metacognition and the Diagnostic Process in Pathology</w:delText>
              </w:r>
            </w:del>
          </w:p>
        </w:tc>
        <w:tc>
          <w:tcPr>
            <w:tcW w:w="812" w:type="dxa"/>
          </w:tcPr>
          <w:p w14:paraId="52E90693" w14:textId="44B06FE8" w:rsidR="00441CCB" w:rsidDel="00EF2E74" w:rsidRDefault="00441CCB" w:rsidP="002066A6">
            <w:pPr>
              <w:rPr>
                <w:del w:id="736" w:author="Sriraj Aiyer" w:date="2024-08-22T15:43:00Z"/>
              </w:rPr>
            </w:pPr>
            <w:del w:id="737" w:author="Sriraj Aiyer" w:date="2024-08-22T15:43:00Z">
              <w:r w:rsidDel="00EF2E74">
                <w:rPr>
                  <w:rFonts w:ascii="Calibri" w:hAnsi="Calibri"/>
                  <w:color w:val="000000"/>
                </w:rPr>
                <w:delText>2023</w:delText>
              </w:r>
            </w:del>
          </w:p>
        </w:tc>
        <w:tc>
          <w:tcPr>
            <w:tcW w:w="1288" w:type="dxa"/>
          </w:tcPr>
          <w:p w14:paraId="50AE26B1" w14:textId="0F2C39D9" w:rsidR="00441CCB" w:rsidDel="00EF2E74" w:rsidRDefault="00441CCB" w:rsidP="002066A6">
            <w:pPr>
              <w:rPr>
                <w:del w:id="738" w:author="Sriraj Aiyer" w:date="2024-08-22T15:43:00Z"/>
              </w:rPr>
            </w:pPr>
            <w:del w:id="739" w:author="Sriraj Aiyer" w:date="2024-08-22T15:43:00Z">
              <w:r w:rsidDel="00EF2E74">
                <w:rPr>
                  <w:rFonts w:ascii="Calibri" w:hAnsi="Calibri"/>
                  <w:color w:val="000000"/>
                </w:rPr>
                <w:delText>Pathology</w:delText>
              </w:r>
            </w:del>
          </w:p>
        </w:tc>
        <w:tc>
          <w:tcPr>
            <w:tcW w:w="1608" w:type="dxa"/>
          </w:tcPr>
          <w:p w14:paraId="440F46B7" w14:textId="4B249905" w:rsidR="00441CCB" w:rsidDel="00EF2E74" w:rsidRDefault="00441CCB" w:rsidP="002066A6">
            <w:pPr>
              <w:rPr>
                <w:del w:id="740" w:author="Sriraj Aiyer" w:date="2024-08-22T15:43:00Z"/>
              </w:rPr>
            </w:pPr>
            <w:del w:id="741" w:author="Sriraj Aiyer" w:date="2024-08-22T15:43:00Z">
              <w:r w:rsidDel="00EF2E74">
                <w:rPr>
                  <w:rFonts w:ascii="Calibri" w:hAnsi="Calibri"/>
                  <w:color w:val="000000"/>
                </w:rPr>
                <w:delText>Diagnosis based on slides for microscopes</w:delText>
              </w:r>
            </w:del>
          </w:p>
        </w:tc>
        <w:tc>
          <w:tcPr>
            <w:tcW w:w="1441" w:type="dxa"/>
          </w:tcPr>
          <w:p w14:paraId="1918C255" w14:textId="22355569" w:rsidR="00441CCB" w:rsidDel="00EF2E74" w:rsidRDefault="00441CCB" w:rsidP="002066A6">
            <w:pPr>
              <w:rPr>
                <w:del w:id="742" w:author="Sriraj Aiyer" w:date="2024-08-22T15:43:00Z"/>
                <w:rFonts w:ascii="Calibri" w:hAnsi="Calibri"/>
                <w:color w:val="000000"/>
              </w:rPr>
            </w:pPr>
            <w:del w:id="743" w:author="Sriraj Aiyer" w:date="2024-08-22T15:43:00Z">
              <w:r w:rsidDel="00EF2E74">
                <w:rPr>
                  <w:rFonts w:ascii="Calibri" w:hAnsi="Calibri"/>
                  <w:color w:val="000000"/>
                </w:rPr>
                <w:delText>6 point scale confidence in correct diagnosis</w:delText>
              </w:r>
            </w:del>
          </w:p>
        </w:tc>
      </w:tr>
      <w:tr w:rsidR="00441CCB" w:rsidDel="00EF2E74" w14:paraId="67CD6FD4" w14:textId="3C813018" w:rsidTr="002066A6">
        <w:trPr>
          <w:del w:id="744" w:author="Sriraj Aiyer" w:date="2024-08-22T15:43:00Z"/>
        </w:trPr>
        <w:tc>
          <w:tcPr>
            <w:tcW w:w="1696" w:type="dxa"/>
          </w:tcPr>
          <w:p w14:paraId="77F804CF" w14:textId="2B8A954D" w:rsidR="00441CCB" w:rsidDel="00EF2E74" w:rsidRDefault="00441CCB" w:rsidP="002066A6">
            <w:pPr>
              <w:rPr>
                <w:del w:id="745" w:author="Sriraj Aiyer" w:date="2024-08-22T15:43:00Z"/>
              </w:rPr>
            </w:pPr>
            <w:del w:id="746" w:author="Sriraj Aiyer" w:date="2024-08-22T15:43:00Z">
              <w:r w:rsidDel="00EF2E74">
                <w:rPr>
                  <w:rFonts w:ascii="Calibri" w:hAnsi="Calibri"/>
                  <w:color w:val="000000"/>
                </w:rPr>
                <w:delText>Friedman, Charles P.; Gatti, Guido G.; Franz, Timothy M.; Murphy, Gwendolyn C.; Wolf, Fredric M.; Heckerling, Paul S.; Fine, Paul L.; Miller, Thomas M.; Elstein, Arthur S.</w:delText>
              </w:r>
            </w:del>
          </w:p>
        </w:tc>
        <w:tc>
          <w:tcPr>
            <w:tcW w:w="2165" w:type="dxa"/>
          </w:tcPr>
          <w:p w14:paraId="00DD6720" w14:textId="4FFEF10F" w:rsidR="00441CCB" w:rsidDel="00EF2E74" w:rsidRDefault="00441CCB" w:rsidP="002066A6">
            <w:pPr>
              <w:rPr>
                <w:del w:id="747" w:author="Sriraj Aiyer" w:date="2024-08-22T15:43:00Z"/>
              </w:rPr>
            </w:pPr>
            <w:del w:id="748" w:author="Sriraj Aiyer" w:date="2024-08-22T15:43:00Z">
              <w:r w:rsidDel="00EF2E74">
                <w:rPr>
                  <w:rFonts w:ascii="Calibri" w:hAnsi="Calibri"/>
                  <w:color w:val="000000"/>
                </w:rPr>
                <w:delText>Do physicians know when their diagnoses are correct?: Implications for decision support and error reduction</w:delText>
              </w:r>
            </w:del>
          </w:p>
        </w:tc>
        <w:tc>
          <w:tcPr>
            <w:tcW w:w="812" w:type="dxa"/>
          </w:tcPr>
          <w:p w14:paraId="48C9D5B8" w14:textId="034E1777" w:rsidR="00441CCB" w:rsidDel="00EF2E74" w:rsidRDefault="00441CCB" w:rsidP="002066A6">
            <w:pPr>
              <w:rPr>
                <w:del w:id="749" w:author="Sriraj Aiyer" w:date="2024-08-22T15:43:00Z"/>
              </w:rPr>
            </w:pPr>
            <w:del w:id="750" w:author="Sriraj Aiyer" w:date="2024-08-22T15:43:00Z">
              <w:r w:rsidDel="00EF2E74">
                <w:rPr>
                  <w:rFonts w:ascii="Calibri" w:hAnsi="Calibri"/>
                  <w:color w:val="000000"/>
                </w:rPr>
                <w:delText>2005</w:delText>
              </w:r>
            </w:del>
          </w:p>
        </w:tc>
        <w:tc>
          <w:tcPr>
            <w:tcW w:w="1288" w:type="dxa"/>
          </w:tcPr>
          <w:p w14:paraId="0218DC4D" w14:textId="643C309F" w:rsidR="00441CCB" w:rsidDel="00EF2E74" w:rsidRDefault="00441CCB" w:rsidP="002066A6">
            <w:pPr>
              <w:rPr>
                <w:del w:id="751" w:author="Sriraj Aiyer" w:date="2024-08-22T15:43:00Z"/>
              </w:rPr>
            </w:pPr>
            <w:del w:id="752" w:author="Sriraj Aiyer" w:date="2024-08-22T15:43:00Z">
              <w:r w:rsidDel="00EF2E74">
                <w:rPr>
                  <w:rFonts w:ascii="Calibri" w:hAnsi="Calibri"/>
                  <w:color w:val="000000"/>
                </w:rPr>
                <w:delText>Internal Medicine</w:delText>
              </w:r>
            </w:del>
          </w:p>
        </w:tc>
        <w:tc>
          <w:tcPr>
            <w:tcW w:w="1608" w:type="dxa"/>
          </w:tcPr>
          <w:p w14:paraId="0EC8167F" w14:textId="60AA7701" w:rsidR="00441CCB" w:rsidDel="00EF2E74" w:rsidRDefault="00441CCB" w:rsidP="002066A6">
            <w:pPr>
              <w:rPr>
                <w:del w:id="753" w:author="Sriraj Aiyer" w:date="2024-08-22T15:43:00Z"/>
              </w:rPr>
            </w:pPr>
            <w:del w:id="754" w:author="Sriraj Aiyer" w:date="2024-08-22T15:43:00Z">
              <w:r w:rsidDel="00EF2E74">
                <w:rPr>
                  <w:rFonts w:ascii="Calibri" w:hAnsi="Calibri"/>
                  <w:color w:val="000000"/>
                </w:rPr>
                <w:delText>2-4 page medical synopses diagnosis</w:delText>
              </w:r>
            </w:del>
          </w:p>
        </w:tc>
        <w:tc>
          <w:tcPr>
            <w:tcW w:w="1441" w:type="dxa"/>
          </w:tcPr>
          <w:p w14:paraId="2D13B32C" w14:textId="6A14D6CC" w:rsidR="00441CCB" w:rsidDel="00EF2E74" w:rsidRDefault="00441CCB" w:rsidP="002066A6">
            <w:pPr>
              <w:rPr>
                <w:del w:id="755" w:author="Sriraj Aiyer" w:date="2024-08-22T15:43:00Z"/>
                <w:rFonts w:ascii="Calibri" w:hAnsi="Calibri"/>
                <w:color w:val="000000"/>
              </w:rPr>
            </w:pPr>
            <w:del w:id="756" w:author="Sriraj Aiyer" w:date="2024-08-22T15:43:00Z">
              <w:r w:rsidDel="00EF2E74">
                <w:rPr>
                  <w:rFonts w:ascii="Calibri" w:hAnsi="Calibri"/>
                  <w:color w:val="000000"/>
                </w:rPr>
                <w:delText>Likelihood to seek assistance to reach a diagnosis</w:delText>
              </w:r>
            </w:del>
          </w:p>
        </w:tc>
      </w:tr>
      <w:tr w:rsidR="00441CCB" w:rsidDel="00EF2E74" w14:paraId="4B3B24F1" w14:textId="179D6D42" w:rsidTr="002066A6">
        <w:trPr>
          <w:del w:id="757" w:author="Sriraj Aiyer" w:date="2024-08-22T15:43:00Z"/>
        </w:trPr>
        <w:tc>
          <w:tcPr>
            <w:tcW w:w="1696" w:type="dxa"/>
          </w:tcPr>
          <w:p w14:paraId="4F4817D8" w14:textId="1111CEB4" w:rsidR="00441CCB" w:rsidDel="00EF2E74" w:rsidRDefault="00441CCB" w:rsidP="002066A6">
            <w:pPr>
              <w:rPr>
                <w:del w:id="758" w:author="Sriraj Aiyer" w:date="2024-08-22T15:43:00Z"/>
              </w:rPr>
            </w:pPr>
            <w:del w:id="759" w:author="Sriraj Aiyer" w:date="2024-08-22T15:43:00Z">
              <w:r w:rsidDel="00EF2E74">
                <w:rPr>
                  <w:rFonts w:ascii="Calibri" w:hAnsi="Calibri"/>
                  <w:color w:val="000000"/>
                </w:rPr>
                <w:delText>Garbayo, Luciana S.; Harris, David M.; Fiore, Stephen M.; Robinson, Matthew; Kibble, Jonathan D.</w:delText>
              </w:r>
            </w:del>
          </w:p>
        </w:tc>
        <w:tc>
          <w:tcPr>
            <w:tcW w:w="2165" w:type="dxa"/>
          </w:tcPr>
          <w:p w14:paraId="1BC78EAA" w14:textId="22A9AD60" w:rsidR="00441CCB" w:rsidDel="00EF2E74" w:rsidRDefault="00441CCB" w:rsidP="002066A6">
            <w:pPr>
              <w:rPr>
                <w:del w:id="760" w:author="Sriraj Aiyer" w:date="2024-08-22T15:43:00Z"/>
              </w:rPr>
            </w:pPr>
            <w:del w:id="761" w:author="Sriraj Aiyer" w:date="2024-08-22T15:43:00Z">
              <w:r w:rsidDel="00EF2E74">
                <w:rPr>
                  <w:rFonts w:ascii="Calibri" w:hAnsi="Calibri"/>
                  <w:color w:val="000000"/>
                </w:rPr>
                <w:delText>A metacognitive confidence calibration (MCC) tool to help medical students scaffold diagnostic reasoning in decision-making during high-fidelity patient simulations</w:delText>
              </w:r>
            </w:del>
          </w:p>
        </w:tc>
        <w:tc>
          <w:tcPr>
            <w:tcW w:w="812" w:type="dxa"/>
          </w:tcPr>
          <w:p w14:paraId="51B8D763" w14:textId="0A4668EE" w:rsidR="00441CCB" w:rsidDel="00EF2E74" w:rsidRDefault="00441CCB" w:rsidP="002066A6">
            <w:pPr>
              <w:rPr>
                <w:del w:id="762" w:author="Sriraj Aiyer" w:date="2024-08-22T15:43:00Z"/>
              </w:rPr>
            </w:pPr>
            <w:del w:id="763" w:author="Sriraj Aiyer" w:date="2024-08-22T15:43:00Z">
              <w:r w:rsidDel="00EF2E74">
                <w:rPr>
                  <w:rFonts w:ascii="Calibri" w:hAnsi="Calibri"/>
                  <w:color w:val="000000"/>
                </w:rPr>
                <w:delText>2023</w:delText>
              </w:r>
            </w:del>
          </w:p>
        </w:tc>
        <w:tc>
          <w:tcPr>
            <w:tcW w:w="1288" w:type="dxa"/>
          </w:tcPr>
          <w:p w14:paraId="3B2BE3AE" w14:textId="4BD16EAE" w:rsidR="00441CCB" w:rsidDel="00EF2E74" w:rsidRDefault="00441CCB" w:rsidP="002066A6">
            <w:pPr>
              <w:rPr>
                <w:del w:id="764" w:author="Sriraj Aiyer" w:date="2024-08-22T15:43:00Z"/>
              </w:rPr>
            </w:pPr>
            <w:del w:id="765" w:author="Sriraj Aiyer" w:date="2024-08-22T15:43:00Z">
              <w:r w:rsidDel="00EF2E74">
                <w:rPr>
                  <w:rFonts w:ascii="Calibri" w:hAnsi="Calibri"/>
                  <w:color w:val="000000"/>
                </w:rPr>
                <w:delText>Medical Students</w:delText>
              </w:r>
            </w:del>
          </w:p>
        </w:tc>
        <w:tc>
          <w:tcPr>
            <w:tcW w:w="1608" w:type="dxa"/>
          </w:tcPr>
          <w:p w14:paraId="1DCA6793" w14:textId="3B03653A" w:rsidR="00441CCB" w:rsidDel="00EF2E74" w:rsidRDefault="00441CCB" w:rsidP="002066A6">
            <w:pPr>
              <w:rPr>
                <w:del w:id="766" w:author="Sriraj Aiyer" w:date="2024-08-22T15:43:00Z"/>
              </w:rPr>
            </w:pPr>
            <w:del w:id="767" w:author="Sriraj Aiyer" w:date="2024-08-22T15:43:00Z">
              <w:r w:rsidDel="00EF2E74">
                <w:rPr>
                  <w:rFonts w:ascii="Calibri" w:hAnsi="Calibri"/>
                  <w:color w:val="000000"/>
                </w:rPr>
                <w:delText>High Fidelity Sim (Cases: Heart Failure, Respiratory Distress, DKA, heat exhaustion)</w:delText>
              </w:r>
            </w:del>
          </w:p>
        </w:tc>
        <w:tc>
          <w:tcPr>
            <w:tcW w:w="1441" w:type="dxa"/>
          </w:tcPr>
          <w:p w14:paraId="78F43250" w14:textId="5766A38E" w:rsidR="00441CCB" w:rsidDel="00EF2E74" w:rsidRDefault="00441CCB" w:rsidP="002066A6">
            <w:pPr>
              <w:rPr>
                <w:del w:id="768" w:author="Sriraj Aiyer" w:date="2024-08-22T15:43:00Z"/>
                <w:rFonts w:ascii="Calibri" w:hAnsi="Calibri"/>
                <w:color w:val="000000"/>
              </w:rPr>
            </w:pPr>
            <w:del w:id="769" w:author="Sriraj Aiyer" w:date="2024-08-22T15:43:00Z">
              <w:r w:rsidDel="00EF2E74">
                <w:rPr>
                  <w:rFonts w:ascii="Calibri" w:hAnsi="Calibri"/>
                  <w:color w:val="000000"/>
                </w:rPr>
                <w:delText>7 point likert scale of confidence</w:delText>
              </w:r>
            </w:del>
          </w:p>
        </w:tc>
      </w:tr>
      <w:tr w:rsidR="00441CCB" w:rsidDel="00EF2E74" w14:paraId="3605513D" w14:textId="47E95031" w:rsidTr="002066A6">
        <w:trPr>
          <w:del w:id="770" w:author="Sriraj Aiyer" w:date="2024-08-22T15:43:00Z"/>
        </w:trPr>
        <w:tc>
          <w:tcPr>
            <w:tcW w:w="1696" w:type="dxa"/>
          </w:tcPr>
          <w:p w14:paraId="37051163" w14:textId="6571710F" w:rsidR="00441CCB" w:rsidDel="00EF2E74" w:rsidRDefault="00441CCB" w:rsidP="002066A6">
            <w:pPr>
              <w:rPr>
                <w:del w:id="771" w:author="Sriraj Aiyer" w:date="2024-08-22T15:43:00Z"/>
              </w:rPr>
            </w:pPr>
            <w:del w:id="772" w:author="Sriraj Aiyer" w:date="2024-08-22T15:43:00Z">
              <w:r w:rsidDel="00EF2E74">
                <w:rPr>
                  <w:rFonts w:ascii="Calibri" w:hAnsi="Calibri"/>
                  <w:color w:val="000000"/>
                </w:rPr>
                <w:delText>Hautz, Wolf E; Schubert, Sebastian; Schauber, Stefan K; Kunina_Habenicht, Olga; Hautz, Stefanie C; Kämmer, Juliane E; Eva, Kevin W</w:delText>
              </w:r>
            </w:del>
          </w:p>
        </w:tc>
        <w:tc>
          <w:tcPr>
            <w:tcW w:w="2165" w:type="dxa"/>
          </w:tcPr>
          <w:p w14:paraId="5878C2A7" w14:textId="2D1985E8" w:rsidR="00441CCB" w:rsidDel="00EF2E74" w:rsidRDefault="00441CCB" w:rsidP="002066A6">
            <w:pPr>
              <w:rPr>
                <w:del w:id="773" w:author="Sriraj Aiyer" w:date="2024-08-22T15:43:00Z"/>
              </w:rPr>
            </w:pPr>
            <w:del w:id="774" w:author="Sriraj Aiyer" w:date="2024-08-22T15:43:00Z">
              <w:r w:rsidDel="00EF2E74">
                <w:rPr>
                  <w:rFonts w:ascii="Calibri" w:hAnsi="Calibri"/>
                  <w:color w:val="000000"/>
                </w:rPr>
                <w:delText>Accuracy of self_monitoring: does experience, ability or case difficulty matter?</w:delText>
              </w:r>
            </w:del>
          </w:p>
        </w:tc>
        <w:tc>
          <w:tcPr>
            <w:tcW w:w="812" w:type="dxa"/>
          </w:tcPr>
          <w:p w14:paraId="2BD069A5" w14:textId="06A7D9F9" w:rsidR="00441CCB" w:rsidDel="00EF2E74" w:rsidRDefault="00441CCB" w:rsidP="002066A6">
            <w:pPr>
              <w:rPr>
                <w:del w:id="775" w:author="Sriraj Aiyer" w:date="2024-08-22T15:43:00Z"/>
              </w:rPr>
            </w:pPr>
            <w:del w:id="776" w:author="Sriraj Aiyer" w:date="2024-08-22T15:43:00Z">
              <w:r w:rsidDel="00EF2E74">
                <w:rPr>
                  <w:rFonts w:ascii="Calibri" w:hAnsi="Calibri"/>
                  <w:color w:val="000000"/>
                </w:rPr>
                <w:delText>2019</w:delText>
              </w:r>
            </w:del>
          </w:p>
        </w:tc>
        <w:tc>
          <w:tcPr>
            <w:tcW w:w="1288" w:type="dxa"/>
          </w:tcPr>
          <w:p w14:paraId="7571A4C6" w14:textId="7692460F" w:rsidR="00441CCB" w:rsidDel="00EF2E74" w:rsidRDefault="00441CCB" w:rsidP="002066A6">
            <w:pPr>
              <w:rPr>
                <w:del w:id="777" w:author="Sriraj Aiyer" w:date="2024-08-22T15:43:00Z"/>
              </w:rPr>
            </w:pPr>
            <w:del w:id="778" w:author="Sriraj Aiyer" w:date="2024-08-22T15:43:00Z">
              <w:r w:rsidDel="00EF2E74">
                <w:rPr>
                  <w:rFonts w:ascii="Calibri" w:hAnsi="Calibri"/>
                  <w:color w:val="000000"/>
                </w:rPr>
                <w:delText>Medical Students</w:delText>
              </w:r>
            </w:del>
          </w:p>
        </w:tc>
        <w:tc>
          <w:tcPr>
            <w:tcW w:w="1608" w:type="dxa"/>
          </w:tcPr>
          <w:p w14:paraId="23CB24DC" w14:textId="03A7B062" w:rsidR="00441CCB" w:rsidDel="00EF2E74" w:rsidRDefault="00441CCB" w:rsidP="002066A6">
            <w:pPr>
              <w:rPr>
                <w:del w:id="779" w:author="Sriraj Aiyer" w:date="2024-08-22T15:43:00Z"/>
              </w:rPr>
            </w:pPr>
            <w:del w:id="780" w:author="Sriraj Aiyer" w:date="2024-08-22T15:43:00Z">
              <w:r w:rsidDel="00EF2E74">
                <w:rPr>
                  <w:rFonts w:ascii="Calibri" w:hAnsi="Calibri"/>
                  <w:color w:val="000000"/>
                </w:rPr>
                <w:delText>6 clinical scenarios</w:delText>
              </w:r>
            </w:del>
          </w:p>
        </w:tc>
        <w:tc>
          <w:tcPr>
            <w:tcW w:w="1441" w:type="dxa"/>
          </w:tcPr>
          <w:p w14:paraId="4351D92C" w14:textId="02170361" w:rsidR="00441CCB" w:rsidDel="00EF2E74" w:rsidRDefault="00441CCB" w:rsidP="002066A6">
            <w:pPr>
              <w:rPr>
                <w:del w:id="781" w:author="Sriraj Aiyer" w:date="2024-08-22T15:43:00Z"/>
                <w:rFonts w:ascii="Calibri" w:hAnsi="Calibri"/>
                <w:color w:val="000000"/>
              </w:rPr>
            </w:pPr>
            <w:del w:id="782" w:author="Sriraj Aiyer" w:date="2024-08-22T15:43:00Z">
              <w:r w:rsidDel="00EF2E74">
                <w:rPr>
                  <w:rFonts w:ascii="Calibri" w:hAnsi="Calibri"/>
                  <w:color w:val="000000"/>
                </w:rPr>
                <w:delText>10 point scale (0% to 100%)</w:delText>
              </w:r>
            </w:del>
          </w:p>
        </w:tc>
      </w:tr>
      <w:tr w:rsidR="00441CCB" w:rsidDel="00EF2E74" w14:paraId="628F0DF8" w14:textId="56729D07" w:rsidTr="002066A6">
        <w:trPr>
          <w:del w:id="783" w:author="Sriraj Aiyer" w:date="2024-08-22T15:43:00Z"/>
        </w:trPr>
        <w:tc>
          <w:tcPr>
            <w:tcW w:w="1696" w:type="dxa"/>
          </w:tcPr>
          <w:p w14:paraId="050A6C5A" w14:textId="587108B3" w:rsidR="00441CCB" w:rsidDel="00EF2E74" w:rsidRDefault="00441CCB" w:rsidP="002066A6">
            <w:pPr>
              <w:rPr>
                <w:del w:id="784" w:author="Sriraj Aiyer" w:date="2024-08-22T15:43:00Z"/>
              </w:rPr>
            </w:pPr>
            <w:del w:id="785" w:author="Sriraj Aiyer" w:date="2024-08-22T15:43:00Z">
              <w:r w:rsidDel="00EF2E74">
                <w:rPr>
                  <w:rFonts w:ascii="Calibri" w:hAnsi="Calibri"/>
                  <w:color w:val="000000"/>
                </w:rPr>
                <w:delText>Kämmer, Juliane E.; Schauber, Stefan K.; Hautz, Stefanie C.; Stroben, Fabian; Hautz, Wolf E.</w:delText>
              </w:r>
            </w:del>
          </w:p>
        </w:tc>
        <w:tc>
          <w:tcPr>
            <w:tcW w:w="2165" w:type="dxa"/>
          </w:tcPr>
          <w:p w14:paraId="7BEB6E57" w14:textId="50F8BF12" w:rsidR="00441CCB" w:rsidDel="00EF2E74" w:rsidRDefault="00441CCB" w:rsidP="002066A6">
            <w:pPr>
              <w:rPr>
                <w:del w:id="786" w:author="Sriraj Aiyer" w:date="2024-08-22T15:43:00Z"/>
              </w:rPr>
            </w:pPr>
            <w:del w:id="787" w:author="Sriraj Aiyer" w:date="2024-08-22T15:43:00Z">
              <w:r w:rsidDel="00EF2E74">
                <w:rPr>
                  <w:rFonts w:ascii="Calibri" w:hAnsi="Calibri"/>
                  <w:color w:val="000000"/>
                </w:rPr>
                <w:delText>Differential diagnosis checklists reduce diagnostic error differentially: A randomised experiment</w:delText>
              </w:r>
            </w:del>
          </w:p>
        </w:tc>
        <w:tc>
          <w:tcPr>
            <w:tcW w:w="812" w:type="dxa"/>
          </w:tcPr>
          <w:p w14:paraId="11F501E9" w14:textId="762B014E" w:rsidR="00441CCB" w:rsidDel="00EF2E74" w:rsidRDefault="00441CCB" w:rsidP="002066A6">
            <w:pPr>
              <w:rPr>
                <w:del w:id="788" w:author="Sriraj Aiyer" w:date="2024-08-22T15:43:00Z"/>
              </w:rPr>
            </w:pPr>
            <w:del w:id="789" w:author="Sriraj Aiyer" w:date="2024-08-22T15:43:00Z">
              <w:r w:rsidDel="00EF2E74">
                <w:rPr>
                  <w:rFonts w:ascii="Calibri" w:hAnsi="Calibri"/>
                  <w:color w:val="000000"/>
                </w:rPr>
                <w:delText>2021</w:delText>
              </w:r>
            </w:del>
          </w:p>
        </w:tc>
        <w:tc>
          <w:tcPr>
            <w:tcW w:w="1288" w:type="dxa"/>
          </w:tcPr>
          <w:p w14:paraId="7F56F652" w14:textId="644FB227" w:rsidR="00441CCB" w:rsidDel="00EF2E74" w:rsidRDefault="00441CCB" w:rsidP="002066A6">
            <w:pPr>
              <w:rPr>
                <w:del w:id="790" w:author="Sriraj Aiyer" w:date="2024-08-22T15:43:00Z"/>
              </w:rPr>
            </w:pPr>
            <w:del w:id="791" w:author="Sriraj Aiyer" w:date="2024-08-22T15:43:00Z">
              <w:r w:rsidDel="00EF2E74">
                <w:rPr>
                  <w:rFonts w:ascii="Calibri" w:hAnsi="Calibri"/>
                  <w:color w:val="000000"/>
                </w:rPr>
                <w:delText>Medical Students / Emergency Medicien</w:delText>
              </w:r>
            </w:del>
          </w:p>
        </w:tc>
        <w:tc>
          <w:tcPr>
            <w:tcW w:w="1608" w:type="dxa"/>
          </w:tcPr>
          <w:p w14:paraId="4634AE36" w14:textId="219EE39A" w:rsidR="00441CCB" w:rsidDel="00EF2E74" w:rsidRDefault="00441CCB" w:rsidP="002066A6">
            <w:pPr>
              <w:rPr>
                <w:del w:id="792" w:author="Sriraj Aiyer" w:date="2024-08-22T15:43:00Z"/>
              </w:rPr>
            </w:pPr>
            <w:del w:id="793" w:author="Sriraj Aiyer" w:date="2024-08-22T15:43:00Z">
              <w:r w:rsidDel="00EF2E74">
                <w:rPr>
                  <w:rFonts w:ascii="Calibri" w:hAnsi="Calibri"/>
                  <w:color w:val="000000"/>
                </w:rPr>
                <w:delText>6 clinical scenarios</w:delText>
              </w:r>
            </w:del>
          </w:p>
        </w:tc>
        <w:tc>
          <w:tcPr>
            <w:tcW w:w="1441" w:type="dxa"/>
          </w:tcPr>
          <w:p w14:paraId="6E0C225C" w14:textId="5B5E9478" w:rsidR="00441CCB" w:rsidDel="00EF2E74" w:rsidRDefault="00441CCB" w:rsidP="002066A6">
            <w:pPr>
              <w:rPr>
                <w:del w:id="794" w:author="Sriraj Aiyer" w:date="2024-08-22T15:43:00Z"/>
                <w:rFonts w:ascii="Calibri" w:hAnsi="Calibri"/>
                <w:color w:val="000000"/>
              </w:rPr>
            </w:pPr>
            <w:del w:id="795" w:author="Sriraj Aiyer" w:date="2024-08-22T15:43:00Z">
              <w:r w:rsidDel="00EF2E74">
                <w:rPr>
                  <w:rFonts w:ascii="Calibri" w:hAnsi="Calibri"/>
                  <w:color w:val="000000"/>
                </w:rPr>
                <w:delText>10 point scale of confidence</w:delText>
              </w:r>
            </w:del>
          </w:p>
        </w:tc>
      </w:tr>
      <w:tr w:rsidR="00441CCB" w:rsidDel="00EF2E74" w14:paraId="4526A2EF" w14:textId="599A0C3B" w:rsidTr="002066A6">
        <w:trPr>
          <w:del w:id="796" w:author="Sriraj Aiyer" w:date="2024-08-22T15:43:00Z"/>
        </w:trPr>
        <w:tc>
          <w:tcPr>
            <w:tcW w:w="1696" w:type="dxa"/>
          </w:tcPr>
          <w:p w14:paraId="2517C853" w14:textId="231AD2C8" w:rsidR="00441CCB" w:rsidDel="00EF2E74" w:rsidRDefault="00441CCB" w:rsidP="002066A6">
            <w:pPr>
              <w:rPr>
                <w:del w:id="797" w:author="Sriraj Aiyer" w:date="2024-08-22T15:43:00Z"/>
              </w:rPr>
            </w:pPr>
            <w:del w:id="798" w:author="Sriraj Aiyer" w:date="2024-08-22T15:43:00Z">
              <w:r w:rsidDel="00EF2E74">
                <w:rPr>
                  <w:rFonts w:ascii="Calibri" w:hAnsi="Calibri"/>
                  <w:color w:val="000000"/>
                </w:rPr>
                <w:delText>Kostopoulou, Olga; Russo, J. Edward; Keenan, Greg; Delaney, Brendan C.; Douiri, Abdel</w:delText>
              </w:r>
            </w:del>
          </w:p>
        </w:tc>
        <w:tc>
          <w:tcPr>
            <w:tcW w:w="2165" w:type="dxa"/>
          </w:tcPr>
          <w:p w14:paraId="1C6CDAD7" w14:textId="5B279D08" w:rsidR="00441CCB" w:rsidDel="00EF2E74" w:rsidRDefault="00441CCB" w:rsidP="002066A6">
            <w:pPr>
              <w:rPr>
                <w:del w:id="799" w:author="Sriraj Aiyer" w:date="2024-08-22T15:43:00Z"/>
              </w:rPr>
            </w:pPr>
            <w:del w:id="800" w:author="Sriraj Aiyer" w:date="2024-08-22T15:43:00Z">
              <w:r w:rsidDel="00EF2E74">
                <w:rPr>
                  <w:rFonts w:ascii="Calibri" w:hAnsi="Calibri"/>
                  <w:color w:val="000000"/>
                </w:rPr>
                <w:delText>Information Distortion in Physicians’ Diagnostic Judgments</w:delText>
              </w:r>
            </w:del>
          </w:p>
        </w:tc>
        <w:tc>
          <w:tcPr>
            <w:tcW w:w="812" w:type="dxa"/>
          </w:tcPr>
          <w:p w14:paraId="171436E9" w14:textId="602070D2" w:rsidR="00441CCB" w:rsidDel="00EF2E74" w:rsidRDefault="00441CCB" w:rsidP="002066A6">
            <w:pPr>
              <w:rPr>
                <w:del w:id="801" w:author="Sriraj Aiyer" w:date="2024-08-22T15:43:00Z"/>
              </w:rPr>
            </w:pPr>
            <w:del w:id="802" w:author="Sriraj Aiyer" w:date="2024-08-22T15:43:00Z">
              <w:r w:rsidDel="00EF2E74">
                <w:rPr>
                  <w:rFonts w:ascii="Calibri" w:hAnsi="Calibri"/>
                  <w:color w:val="000000"/>
                </w:rPr>
                <w:delText>2012</w:delText>
              </w:r>
            </w:del>
          </w:p>
        </w:tc>
        <w:tc>
          <w:tcPr>
            <w:tcW w:w="1288" w:type="dxa"/>
          </w:tcPr>
          <w:p w14:paraId="7D8B4316" w14:textId="0A687EB3" w:rsidR="00441CCB" w:rsidDel="00EF2E74" w:rsidRDefault="00441CCB" w:rsidP="002066A6">
            <w:pPr>
              <w:rPr>
                <w:del w:id="803" w:author="Sriraj Aiyer" w:date="2024-08-22T15:43:00Z"/>
              </w:rPr>
            </w:pPr>
            <w:del w:id="804" w:author="Sriraj Aiyer" w:date="2024-08-22T15:43:00Z">
              <w:r w:rsidDel="00EF2E74">
                <w:rPr>
                  <w:rFonts w:ascii="Calibri" w:hAnsi="Calibri"/>
                  <w:color w:val="000000"/>
                </w:rPr>
                <w:delText>Primary Care</w:delText>
              </w:r>
            </w:del>
          </w:p>
        </w:tc>
        <w:tc>
          <w:tcPr>
            <w:tcW w:w="1608" w:type="dxa"/>
          </w:tcPr>
          <w:p w14:paraId="629996E8" w14:textId="28908CA0" w:rsidR="00441CCB" w:rsidDel="00EF2E74" w:rsidRDefault="00441CCB" w:rsidP="002066A6">
            <w:pPr>
              <w:rPr>
                <w:del w:id="805" w:author="Sriraj Aiyer" w:date="2024-08-22T15:43:00Z"/>
              </w:rPr>
            </w:pPr>
            <w:del w:id="806" w:author="Sriraj Aiyer" w:date="2024-08-22T15:43:00Z">
              <w:r w:rsidDel="00EF2E74">
                <w:rPr>
                  <w:rFonts w:ascii="Calibri" w:hAnsi="Calibri"/>
                  <w:color w:val="000000"/>
                </w:rPr>
                <w:delText>3 clinical scenarios each with 2 competing diagnoses</w:delText>
              </w:r>
            </w:del>
          </w:p>
        </w:tc>
        <w:tc>
          <w:tcPr>
            <w:tcW w:w="1441" w:type="dxa"/>
          </w:tcPr>
          <w:p w14:paraId="393F1C1F" w14:textId="701B124D" w:rsidR="00441CCB" w:rsidDel="00EF2E74" w:rsidRDefault="00441CCB" w:rsidP="002066A6">
            <w:pPr>
              <w:rPr>
                <w:del w:id="807" w:author="Sriraj Aiyer" w:date="2024-08-22T15:43:00Z"/>
                <w:rFonts w:ascii="Calibri" w:hAnsi="Calibri"/>
                <w:color w:val="000000"/>
              </w:rPr>
            </w:pPr>
            <w:del w:id="808" w:author="Sriraj Aiyer" w:date="2024-08-22T15:43:00Z">
              <w:r w:rsidDel="00EF2E74">
                <w:rPr>
                  <w:rFonts w:ascii="Calibri" w:hAnsi="Calibri"/>
                  <w:color w:val="000000"/>
                </w:rPr>
                <w:delText>21 point likelihood</w:delText>
              </w:r>
            </w:del>
          </w:p>
        </w:tc>
      </w:tr>
      <w:tr w:rsidR="00441CCB" w:rsidDel="00EF2E74" w14:paraId="363C9BEC" w14:textId="65CA7E88" w:rsidTr="002066A6">
        <w:trPr>
          <w:del w:id="809" w:author="Sriraj Aiyer" w:date="2024-08-22T15:43:00Z"/>
        </w:trPr>
        <w:tc>
          <w:tcPr>
            <w:tcW w:w="1696" w:type="dxa"/>
          </w:tcPr>
          <w:p w14:paraId="76458436" w14:textId="3621A4AB" w:rsidR="00441CCB" w:rsidDel="00EF2E74" w:rsidRDefault="00441CCB" w:rsidP="002066A6">
            <w:pPr>
              <w:rPr>
                <w:del w:id="810" w:author="Sriraj Aiyer" w:date="2024-08-22T15:43:00Z"/>
              </w:rPr>
            </w:pPr>
            <w:del w:id="811" w:author="Sriraj Aiyer" w:date="2024-08-22T15:43:00Z">
              <w:r w:rsidDel="00EF2E74">
                <w:rPr>
                  <w:rFonts w:ascii="Calibri" w:hAnsi="Calibri"/>
                  <w:color w:val="000000"/>
                </w:rPr>
                <w:delText>Kourtidis, Ploutarchos; Nurek, Martine; Delaney, Brendan; Kostopoulou, Olga</w:delText>
              </w:r>
            </w:del>
          </w:p>
        </w:tc>
        <w:tc>
          <w:tcPr>
            <w:tcW w:w="2165" w:type="dxa"/>
          </w:tcPr>
          <w:p w14:paraId="63EE0034" w14:textId="5E100586" w:rsidR="00441CCB" w:rsidDel="00EF2E74" w:rsidRDefault="00441CCB" w:rsidP="002066A6">
            <w:pPr>
              <w:rPr>
                <w:del w:id="812" w:author="Sriraj Aiyer" w:date="2024-08-22T15:43:00Z"/>
              </w:rPr>
            </w:pPr>
            <w:del w:id="813" w:author="Sriraj Aiyer" w:date="2024-08-22T15:43:00Z">
              <w:r w:rsidDel="00EF2E74">
                <w:rPr>
                  <w:rFonts w:ascii="Calibri" w:hAnsi="Calibri"/>
                  <w:color w:val="000000"/>
                </w:rPr>
                <w:delText>Influences of early diagnostic suggestions on clinical reasoning</w:delText>
              </w:r>
            </w:del>
          </w:p>
        </w:tc>
        <w:tc>
          <w:tcPr>
            <w:tcW w:w="812" w:type="dxa"/>
          </w:tcPr>
          <w:p w14:paraId="3C8ABD02" w14:textId="4573432D" w:rsidR="00441CCB" w:rsidDel="00EF2E74" w:rsidRDefault="00441CCB" w:rsidP="002066A6">
            <w:pPr>
              <w:rPr>
                <w:del w:id="814" w:author="Sriraj Aiyer" w:date="2024-08-22T15:43:00Z"/>
              </w:rPr>
            </w:pPr>
            <w:del w:id="815" w:author="Sriraj Aiyer" w:date="2024-08-22T15:43:00Z">
              <w:r w:rsidDel="00EF2E74">
                <w:rPr>
                  <w:rFonts w:ascii="Calibri" w:hAnsi="Calibri"/>
                  <w:color w:val="000000"/>
                </w:rPr>
                <w:delText>2022</w:delText>
              </w:r>
            </w:del>
          </w:p>
        </w:tc>
        <w:tc>
          <w:tcPr>
            <w:tcW w:w="1288" w:type="dxa"/>
          </w:tcPr>
          <w:p w14:paraId="3181C1B4" w14:textId="2E5E2234" w:rsidR="00441CCB" w:rsidDel="00EF2E74" w:rsidRDefault="00441CCB" w:rsidP="002066A6">
            <w:pPr>
              <w:rPr>
                <w:del w:id="816" w:author="Sriraj Aiyer" w:date="2024-08-22T15:43:00Z"/>
              </w:rPr>
            </w:pPr>
            <w:del w:id="817" w:author="Sriraj Aiyer" w:date="2024-08-22T15:43:00Z">
              <w:r w:rsidDel="00EF2E74">
                <w:rPr>
                  <w:rFonts w:ascii="Calibri" w:hAnsi="Calibri"/>
                  <w:color w:val="000000"/>
                </w:rPr>
                <w:delText>Family Medicine</w:delText>
              </w:r>
            </w:del>
          </w:p>
        </w:tc>
        <w:tc>
          <w:tcPr>
            <w:tcW w:w="1608" w:type="dxa"/>
          </w:tcPr>
          <w:p w14:paraId="59F0F746" w14:textId="464B25E2" w:rsidR="00441CCB" w:rsidDel="00EF2E74" w:rsidRDefault="00441CCB" w:rsidP="002066A6">
            <w:pPr>
              <w:rPr>
                <w:del w:id="818" w:author="Sriraj Aiyer" w:date="2024-08-22T15:43:00Z"/>
              </w:rPr>
            </w:pPr>
            <w:del w:id="819" w:author="Sriraj Aiyer" w:date="2024-08-22T15:43:00Z">
              <w:r w:rsidDel="00EF2E74">
                <w:rPr>
                  <w:rFonts w:ascii="Calibri" w:hAnsi="Calibri"/>
                  <w:color w:val="000000"/>
                </w:rPr>
                <w:delText>2 patient scenarios with or without diagnostic suggestions</w:delText>
              </w:r>
            </w:del>
          </w:p>
        </w:tc>
        <w:tc>
          <w:tcPr>
            <w:tcW w:w="1441" w:type="dxa"/>
          </w:tcPr>
          <w:p w14:paraId="0C4B0CF4" w14:textId="2FE10005" w:rsidR="00441CCB" w:rsidDel="00EF2E74" w:rsidRDefault="00441CCB" w:rsidP="002066A6">
            <w:pPr>
              <w:rPr>
                <w:del w:id="820" w:author="Sriraj Aiyer" w:date="2024-08-22T15:43:00Z"/>
                <w:rFonts w:ascii="Calibri" w:hAnsi="Calibri"/>
                <w:color w:val="000000"/>
              </w:rPr>
            </w:pPr>
            <w:del w:id="821" w:author="Sriraj Aiyer" w:date="2024-08-22T15:43:00Z">
              <w:r w:rsidDel="00EF2E74">
                <w:rPr>
                  <w:rFonts w:ascii="Calibri" w:hAnsi="Calibri"/>
                  <w:color w:val="000000"/>
                </w:rPr>
                <w:delText>10 point visual analogue scale of certainty</w:delText>
              </w:r>
            </w:del>
          </w:p>
        </w:tc>
      </w:tr>
      <w:tr w:rsidR="00441CCB" w:rsidDel="00EF2E74" w14:paraId="73E4BE2C" w14:textId="55154BD8" w:rsidTr="002066A6">
        <w:trPr>
          <w:del w:id="822" w:author="Sriraj Aiyer" w:date="2024-08-22T15:43:00Z"/>
        </w:trPr>
        <w:tc>
          <w:tcPr>
            <w:tcW w:w="1696" w:type="dxa"/>
          </w:tcPr>
          <w:p w14:paraId="4E3677D0" w14:textId="521E7D5C" w:rsidR="00441CCB" w:rsidDel="00EF2E74" w:rsidRDefault="00441CCB" w:rsidP="002066A6">
            <w:pPr>
              <w:rPr>
                <w:del w:id="823" w:author="Sriraj Aiyer" w:date="2024-08-22T15:43:00Z"/>
              </w:rPr>
            </w:pPr>
            <w:del w:id="824" w:author="Sriraj Aiyer" w:date="2024-08-22T15:43:00Z">
              <w:r w:rsidDel="00EF2E74">
                <w:rPr>
                  <w:rFonts w:ascii="Calibri" w:hAnsi="Calibri"/>
                  <w:color w:val="000000"/>
                </w:rPr>
                <w:delText>Krupat, Edward; Wormwood, Jolie; Schwartzstein, Richard M; Richards, Jeremy B</w:delText>
              </w:r>
            </w:del>
          </w:p>
        </w:tc>
        <w:tc>
          <w:tcPr>
            <w:tcW w:w="2165" w:type="dxa"/>
          </w:tcPr>
          <w:p w14:paraId="1A9F408E" w14:textId="1A58F97B" w:rsidR="00441CCB" w:rsidDel="00EF2E74" w:rsidRDefault="00441CCB" w:rsidP="002066A6">
            <w:pPr>
              <w:rPr>
                <w:del w:id="825" w:author="Sriraj Aiyer" w:date="2024-08-22T15:43:00Z"/>
              </w:rPr>
            </w:pPr>
            <w:del w:id="826" w:author="Sriraj Aiyer" w:date="2024-08-22T15:43:00Z">
              <w:r w:rsidDel="00EF2E74">
                <w:rPr>
                  <w:rFonts w:ascii="Calibri" w:hAnsi="Calibri"/>
                  <w:color w:val="000000"/>
                </w:rPr>
                <w:delText>Avoiding premature closure and reaching diagnostic accuracy: some key predictive factors</w:delText>
              </w:r>
            </w:del>
          </w:p>
        </w:tc>
        <w:tc>
          <w:tcPr>
            <w:tcW w:w="812" w:type="dxa"/>
          </w:tcPr>
          <w:p w14:paraId="6A7C40D4" w14:textId="3F1583EA" w:rsidR="00441CCB" w:rsidDel="00EF2E74" w:rsidRDefault="00441CCB" w:rsidP="002066A6">
            <w:pPr>
              <w:rPr>
                <w:del w:id="827" w:author="Sriraj Aiyer" w:date="2024-08-22T15:43:00Z"/>
              </w:rPr>
            </w:pPr>
            <w:del w:id="828" w:author="Sriraj Aiyer" w:date="2024-08-22T15:43:00Z">
              <w:r w:rsidDel="00EF2E74">
                <w:rPr>
                  <w:rFonts w:ascii="Calibri" w:hAnsi="Calibri"/>
                  <w:color w:val="000000"/>
                </w:rPr>
                <w:delText>2017</w:delText>
              </w:r>
            </w:del>
          </w:p>
        </w:tc>
        <w:tc>
          <w:tcPr>
            <w:tcW w:w="1288" w:type="dxa"/>
          </w:tcPr>
          <w:p w14:paraId="3BCFFC87" w14:textId="3F50CEFA" w:rsidR="00441CCB" w:rsidDel="00EF2E74" w:rsidRDefault="00441CCB" w:rsidP="002066A6">
            <w:pPr>
              <w:rPr>
                <w:del w:id="829" w:author="Sriraj Aiyer" w:date="2024-08-22T15:43:00Z"/>
              </w:rPr>
            </w:pPr>
            <w:del w:id="830" w:author="Sriraj Aiyer" w:date="2024-08-22T15:43:00Z">
              <w:r w:rsidDel="00EF2E74">
                <w:rPr>
                  <w:rFonts w:ascii="Calibri" w:hAnsi="Calibri"/>
                  <w:color w:val="000000"/>
                </w:rPr>
                <w:delText>Internal Medicine</w:delText>
              </w:r>
            </w:del>
          </w:p>
        </w:tc>
        <w:tc>
          <w:tcPr>
            <w:tcW w:w="1608" w:type="dxa"/>
          </w:tcPr>
          <w:p w14:paraId="35179605" w14:textId="062543F0" w:rsidR="00441CCB" w:rsidDel="00EF2E74" w:rsidRDefault="00441CCB" w:rsidP="002066A6">
            <w:pPr>
              <w:rPr>
                <w:del w:id="831" w:author="Sriraj Aiyer" w:date="2024-08-22T15:43:00Z"/>
              </w:rPr>
            </w:pPr>
            <w:del w:id="832" w:author="Sriraj Aiyer" w:date="2024-08-22T15:43:00Z">
              <w:r w:rsidDel="00EF2E74">
                <w:rPr>
                  <w:rFonts w:ascii="Calibri" w:hAnsi="Calibri"/>
                  <w:color w:val="000000"/>
                </w:rPr>
                <w:delText>4 complex vignettes</w:delText>
              </w:r>
            </w:del>
          </w:p>
        </w:tc>
        <w:tc>
          <w:tcPr>
            <w:tcW w:w="1441" w:type="dxa"/>
          </w:tcPr>
          <w:p w14:paraId="64E30286" w14:textId="0A32ACA1" w:rsidR="00441CCB" w:rsidDel="00EF2E74" w:rsidRDefault="00441CCB" w:rsidP="002066A6">
            <w:pPr>
              <w:rPr>
                <w:del w:id="833" w:author="Sriraj Aiyer" w:date="2024-08-22T15:43:00Z"/>
                <w:rFonts w:ascii="Calibri" w:hAnsi="Calibri"/>
                <w:color w:val="000000"/>
              </w:rPr>
            </w:pPr>
            <w:del w:id="834" w:author="Sriraj Aiyer" w:date="2024-08-22T15:43:00Z">
              <w:r w:rsidDel="00EF2E74">
                <w:rPr>
                  <w:rFonts w:ascii="Calibri" w:hAnsi="Calibri"/>
                  <w:color w:val="000000"/>
                </w:rPr>
                <w:delText>1-100 scale of certainty</w:delText>
              </w:r>
            </w:del>
          </w:p>
        </w:tc>
      </w:tr>
      <w:tr w:rsidR="00441CCB" w:rsidDel="00EF2E74" w14:paraId="06E9E526" w14:textId="50A87FE0" w:rsidTr="002066A6">
        <w:trPr>
          <w:del w:id="835" w:author="Sriraj Aiyer" w:date="2024-08-22T15:43:00Z"/>
        </w:trPr>
        <w:tc>
          <w:tcPr>
            <w:tcW w:w="1696" w:type="dxa"/>
          </w:tcPr>
          <w:p w14:paraId="2960829D" w14:textId="2AC1F0D3" w:rsidR="00441CCB" w:rsidDel="00EF2E74" w:rsidRDefault="00441CCB" w:rsidP="002066A6">
            <w:pPr>
              <w:rPr>
                <w:del w:id="836" w:author="Sriraj Aiyer" w:date="2024-08-22T15:43:00Z"/>
              </w:rPr>
            </w:pPr>
            <w:del w:id="837" w:author="Sriraj Aiyer" w:date="2024-08-22T15:43:00Z">
              <w:r w:rsidDel="00EF2E74">
                <w:rPr>
                  <w:rFonts w:ascii="Calibri" w:hAnsi="Calibri"/>
                  <w:color w:val="000000"/>
                </w:rPr>
                <w:delText>Leblanc, Vicki R.; Norman, Geoffrey R.; Brooks, Lee R.</w:delText>
              </w:r>
            </w:del>
          </w:p>
        </w:tc>
        <w:tc>
          <w:tcPr>
            <w:tcW w:w="2165" w:type="dxa"/>
          </w:tcPr>
          <w:p w14:paraId="767F98C6" w14:textId="5FB8B30E" w:rsidR="00441CCB" w:rsidDel="00EF2E74" w:rsidRDefault="00441CCB" w:rsidP="002066A6">
            <w:pPr>
              <w:rPr>
                <w:del w:id="838" w:author="Sriraj Aiyer" w:date="2024-08-22T15:43:00Z"/>
              </w:rPr>
            </w:pPr>
            <w:del w:id="839" w:author="Sriraj Aiyer" w:date="2024-08-22T15:43:00Z">
              <w:r w:rsidDel="00EF2E74">
                <w:rPr>
                  <w:rFonts w:ascii="Calibri" w:hAnsi="Calibri"/>
                  <w:color w:val="000000"/>
                </w:rPr>
                <w:delText>Effect of a Diagnostic Suggestion on Diagnostic Accuracy and Identification of Clinical Features:</w:delText>
              </w:r>
            </w:del>
          </w:p>
        </w:tc>
        <w:tc>
          <w:tcPr>
            <w:tcW w:w="812" w:type="dxa"/>
          </w:tcPr>
          <w:p w14:paraId="1814D8AC" w14:textId="39BE3EDF" w:rsidR="00441CCB" w:rsidDel="00EF2E74" w:rsidRDefault="00441CCB" w:rsidP="002066A6">
            <w:pPr>
              <w:rPr>
                <w:del w:id="840" w:author="Sriraj Aiyer" w:date="2024-08-22T15:43:00Z"/>
              </w:rPr>
            </w:pPr>
            <w:del w:id="841" w:author="Sriraj Aiyer" w:date="2024-08-22T15:43:00Z">
              <w:r w:rsidDel="00EF2E74">
                <w:rPr>
                  <w:rFonts w:ascii="Calibri" w:hAnsi="Calibri"/>
                  <w:color w:val="000000"/>
                </w:rPr>
                <w:delText>2001</w:delText>
              </w:r>
            </w:del>
          </w:p>
        </w:tc>
        <w:tc>
          <w:tcPr>
            <w:tcW w:w="1288" w:type="dxa"/>
          </w:tcPr>
          <w:p w14:paraId="72C8F1F5" w14:textId="14A51A23" w:rsidR="00441CCB" w:rsidDel="00EF2E74" w:rsidRDefault="00441CCB" w:rsidP="002066A6">
            <w:pPr>
              <w:rPr>
                <w:del w:id="842" w:author="Sriraj Aiyer" w:date="2024-08-22T15:43:00Z"/>
              </w:rPr>
            </w:pPr>
            <w:del w:id="843" w:author="Sriraj Aiyer" w:date="2024-08-22T15:43:00Z">
              <w:r w:rsidDel="00EF2E74">
                <w:rPr>
                  <w:rFonts w:ascii="Calibri" w:hAnsi="Calibri"/>
                  <w:color w:val="000000"/>
                </w:rPr>
                <w:delText>Medical Students</w:delText>
              </w:r>
            </w:del>
          </w:p>
        </w:tc>
        <w:tc>
          <w:tcPr>
            <w:tcW w:w="1608" w:type="dxa"/>
          </w:tcPr>
          <w:p w14:paraId="21F73C0B" w14:textId="1BA30E9A" w:rsidR="00441CCB" w:rsidDel="00EF2E74" w:rsidRDefault="00441CCB" w:rsidP="002066A6">
            <w:pPr>
              <w:rPr>
                <w:del w:id="844" w:author="Sriraj Aiyer" w:date="2024-08-22T15:43:00Z"/>
              </w:rPr>
            </w:pPr>
            <w:del w:id="845" w:author="Sriraj Aiyer" w:date="2024-08-22T15:43:00Z">
              <w:r w:rsidDel="00EF2E74">
                <w:rPr>
                  <w:rFonts w:ascii="Calibri" w:hAnsi="Calibri"/>
                  <w:color w:val="000000"/>
                </w:rPr>
                <w:delText>Scenarios with photographs with clinical features</w:delText>
              </w:r>
            </w:del>
          </w:p>
        </w:tc>
        <w:tc>
          <w:tcPr>
            <w:tcW w:w="1441" w:type="dxa"/>
          </w:tcPr>
          <w:p w14:paraId="24C7252D" w14:textId="5973F5C6" w:rsidR="00441CCB" w:rsidDel="00EF2E74" w:rsidRDefault="00441CCB" w:rsidP="002066A6">
            <w:pPr>
              <w:rPr>
                <w:del w:id="846" w:author="Sriraj Aiyer" w:date="2024-08-22T15:43:00Z"/>
                <w:rFonts w:ascii="Calibri" w:hAnsi="Calibri"/>
                <w:color w:val="000000"/>
              </w:rPr>
            </w:pPr>
          </w:p>
        </w:tc>
      </w:tr>
      <w:tr w:rsidR="00441CCB" w:rsidDel="00EF2E74" w14:paraId="4011AA1D" w14:textId="0921A099" w:rsidTr="002066A6">
        <w:trPr>
          <w:del w:id="847" w:author="Sriraj Aiyer" w:date="2024-08-22T15:43:00Z"/>
        </w:trPr>
        <w:tc>
          <w:tcPr>
            <w:tcW w:w="1696" w:type="dxa"/>
          </w:tcPr>
          <w:p w14:paraId="5608A650" w14:textId="5A52C09B" w:rsidR="00441CCB" w:rsidDel="00EF2E74" w:rsidRDefault="00441CCB" w:rsidP="002066A6">
            <w:pPr>
              <w:rPr>
                <w:del w:id="848" w:author="Sriraj Aiyer" w:date="2024-08-22T15:43:00Z"/>
              </w:rPr>
            </w:pPr>
            <w:del w:id="849" w:author="Sriraj Aiyer" w:date="2024-08-22T15:43:00Z">
              <w:r w:rsidDel="00EF2E74">
                <w:rPr>
                  <w:rFonts w:ascii="Calibri" w:hAnsi="Calibri"/>
                  <w:color w:val="000000"/>
                </w:rPr>
                <w:delText>Redelmeier, Donald A.; Shafir, Eldar</w:delText>
              </w:r>
            </w:del>
          </w:p>
        </w:tc>
        <w:tc>
          <w:tcPr>
            <w:tcW w:w="2165" w:type="dxa"/>
          </w:tcPr>
          <w:p w14:paraId="24E13E28" w14:textId="19791275" w:rsidR="00441CCB" w:rsidDel="00EF2E74" w:rsidRDefault="00441CCB" w:rsidP="002066A6">
            <w:pPr>
              <w:rPr>
                <w:del w:id="850" w:author="Sriraj Aiyer" w:date="2024-08-22T15:43:00Z"/>
              </w:rPr>
            </w:pPr>
            <w:del w:id="851" w:author="Sriraj Aiyer" w:date="2024-08-22T15:43:00Z">
              <w:r w:rsidDel="00EF2E74">
                <w:rPr>
                  <w:rFonts w:ascii="Calibri" w:hAnsi="Calibri"/>
                  <w:color w:val="000000"/>
                </w:rPr>
                <w:delText>The Fallacy of a Single Diagnosis</w:delText>
              </w:r>
            </w:del>
          </w:p>
        </w:tc>
        <w:tc>
          <w:tcPr>
            <w:tcW w:w="812" w:type="dxa"/>
          </w:tcPr>
          <w:p w14:paraId="701A3801" w14:textId="41F8837A" w:rsidR="00441CCB" w:rsidDel="00EF2E74" w:rsidRDefault="00441CCB" w:rsidP="002066A6">
            <w:pPr>
              <w:rPr>
                <w:del w:id="852" w:author="Sriraj Aiyer" w:date="2024-08-22T15:43:00Z"/>
              </w:rPr>
            </w:pPr>
            <w:del w:id="853" w:author="Sriraj Aiyer" w:date="2024-08-22T15:43:00Z">
              <w:r w:rsidDel="00EF2E74">
                <w:rPr>
                  <w:rFonts w:ascii="Calibri" w:hAnsi="Calibri"/>
                  <w:color w:val="000000"/>
                </w:rPr>
                <w:delText>2023</w:delText>
              </w:r>
            </w:del>
          </w:p>
        </w:tc>
        <w:tc>
          <w:tcPr>
            <w:tcW w:w="1288" w:type="dxa"/>
          </w:tcPr>
          <w:p w14:paraId="38E37666" w14:textId="163E6BD4" w:rsidR="00441CCB" w:rsidDel="00EF2E74" w:rsidRDefault="00441CCB" w:rsidP="002066A6">
            <w:pPr>
              <w:rPr>
                <w:del w:id="854" w:author="Sriraj Aiyer" w:date="2024-08-22T15:43:00Z"/>
              </w:rPr>
            </w:pPr>
            <w:del w:id="855" w:author="Sriraj Aiyer" w:date="2024-08-22T15:43:00Z">
              <w:r w:rsidDel="00EF2E74">
                <w:rPr>
                  <w:rFonts w:ascii="Calibri" w:hAnsi="Calibri"/>
                  <w:color w:val="000000"/>
                </w:rPr>
                <w:delText>Primary Care</w:delText>
              </w:r>
            </w:del>
          </w:p>
        </w:tc>
        <w:tc>
          <w:tcPr>
            <w:tcW w:w="1608" w:type="dxa"/>
          </w:tcPr>
          <w:p w14:paraId="09420099" w14:textId="764340FE" w:rsidR="00441CCB" w:rsidDel="00EF2E74" w:rsidRDefault="00441CCB" w:rsidP="002066A6">
            <w:pPr>
              <w:rPr>
                <w:del w:id="856" w:author="Sriraj Aiyer" w:date="2024-08-22T15:43:00Z"/>
              </w:rPr>
            </w:pPr>
            <w:del w:id="857" w:author="Sriraj Aiyer" w:date="2024-08-22T15:43:00Z">
              <w:r w:rsidDel="00EF2E74">
                <w:rPr>
                  <w:rFonts w:ascii="Calibri" w:hAnsi="Calibri"/>
                  <w:color w:val="000000"/>
                </w:rPr>
                <w:delText>Series of vignettes to diagnosis COVID</w:delText>
              </w:r>
            </w:del>
          </w:p>
        </w:tc>
        <w:tc>
          <w:tcPr>
            <w:tcW w:w="1441" w:type="dxa"/>
          </w:tcPr>
          <w:p w14:paraId="441DA361" w14:textId="5110B5F7" w:rsidR="00441CCB" w:rsidDel="00EF2E74" w:rsidRDefault="00441CCB" w:rsidP="002066A6">
            <w:pPr>
              <w:rPr>
                <w:del w:id="858" w:author="Sriraj Aiyer" w:date="2024-08-22T15:43:00Z"/>
                <w:rFonts w:ascii="Calibri" w:hAnsi="Calibri"/>
                <w:color w:val="000000"/>
              </w:rPr>
            </w:pPr>
            <w:del w:id="859" w:author="Sriraj Aiyer" w:date="2024-08-22T15:43:00Z">
              <w:r w:rsidDel="00EF2E74">
                <w:rPr>
                  <w:rFonts w:ascii="Calibri" w:hAnsi="Calibri"/>
                  <w:color w:val="000000"/>
                </w:rPr>
                <w:delText>% likelhiood</w:delText>
              </w:r>
            </w:del>
          </w:p>
        </w:tc>
      </w:tr>
      <w:tr w:rsidR="00441CCB" w:rsidDel="00EF2E74" w14:paraId="414931C8" w14:textId="393BCD92" w:rsidTr="002066A6">
        <w:trPr>
          <w:del w:id="860" w:author="Sriraj Aiyer" w:date="2024-08-22T15:43:00Z"/>
        </w:trPr>
        <w:tc>
          <w:tcPr>
            <w:tcW w:w="1696" w:type="dxa"/>
          </w:tcPr>
          <w:p w14:paraId="00B7E744" w14:textId="2B19D9EE" w:rsidR="00441CCB" w:rsidDel="00EF2E74" w:rsidRDefault="00441CCB" w:rsidP="002066A6">
            <w:pPr>
              <w:rPr>
                <w:del w:id="861" w:author="Sriraj Aiyer" w:date="2024-08-22T15:43:00Z"/>
              </w:rPr>
            </w:pPr>
            <w:del w:id="862" w:author="Sriraj Aiyer" w:date="2024-08-22T15:43:00Z">
              <w:r w:rsidDel="00EF2E74">
                <w:rPr>
                  <w:rFonts w:ascii="Calibri" w:hAnsi="Calibri"/>
                  <w:color w:val="000000"/>
                </w:rPr>
                <w:delText>Trueblood, Jennifer S.; Eichbaum, Quentin; Seegmiller, Adam C.; Stratton, Charles; O'Daniels, Payton; Holmes, William R.</w:delText>
              </w:r>
            </w:del>
          </w:p>
        </w:tc>
        <w:tc>
          <w:tcPr>
            <w:tcW w:w="2165" w:type="dxa"/>
          </w:tcPr>
          <w:p w14:paraId="2A2FCF2E" w14:textId="7DF408A4" w:rsidR="00441CCB" w:rsidDel="00EF2E74" w:rsidRDefault="00441CCB" w:rsidP="002066A6">
            <w:pPr>
              <w:rPr>
                <w:del w:id="863" w:author="Sriraj Aiyer" w:date="2024-08-22T15:43:00Z"/>
              </w:rPr>
            </w:pPr>
            <w:del w:id="864" w:author="Sriraj Aiyer" w:date="2024-08-22T15:43:00Z">
              <w:r w:rsidDel="00EF2E74">
                <w:rPr>
                  <w:rFonts w:ascii="Calibri" w:hAnsi="Calibri"/>
                  <w:color w:val="000000"/>
                </w:rPr>
                <w:delText>Disentangling prevalence induced biases in medical image decision-making</w:delText>
              </w:r>
            </w:del>
          </w:p>
        </w:tc>
        <w:tc>
          <w:tcPr>
            <w:tcW w:w="812" w:type="dxa"/>
          </w:tcPr>
          <w:p w14:paraId="072BE963" w14:textId="0F487A4F" w:rsidR="00441CCB" w:rsidDel="00EF2E74" w:rsidRDefault="00441CCB" w:rsidP="002066A6">
            <w:pPr>
              <w:rPr>
                <w:del w:id="865" w:author="Sriraj Aiyer" w:date="2024-08-22T15:43:00Z"/>
              </w:rPr>
            </w:pPr>
            <w:del w:id="866" w:author="Sriraj Aiyer" w:date="2024-08-22T15:43:00Z">
              <w:r w:rsidDel="00EF2E74">
                <w:rPr>
                  <w:rFonts w:ascii="Calibri" w:hAnsi="Calibri"/>
                  <w:color w:val="000000"/>
                </w:rPr>
                <w:delText>2021</w:delText>
              </w:r>
            </w:del>
          </w:p>
        </w:tc>
        <w:tc>
          <w:tcPr>
            <w:tcW w:w="1288" w:type="dxa"/>
          </w:tcPr>
          <w:p w14:paraId="3AA5397E" w14:textId="21A402CE" w:rsidR="00441CCB" w:rsidDel="00EF2E74" w:rsidRDefault="00441CCB" w:rsidP="002066A6">
            <w:pPr>
              <w:rPr>
                <w:del w:id="867" w:author="Sriraj Aiyer" w:date="2024-08-22T15:43:00Z"/>
              </w:rPr>
            </w:pPr>
            <w:del w:id="868" w:author="Sriraj Aiyer" w:date="2024-08-22T15:43:00Z">
              <w:r w:rsidDel="00EF2E74">
                <w:rPr>
                  <w:rFonts w:ascii="Calibri" w:hAnsi="Calibri"/>
                  <w:color w:val="000000"/>
                </w:rPr>
                <w:delText>Medical Students / Imaging</w:delText>
              </w:r>
            </w:del>
          </w:p>
        </w:tc>
        <w:tc>
          <w:tcPr>
            <w:tcW w:w="1608" w:type="dxa"/>
          </w:tcPr>
          <w:p w14:paraId="6F9B73A5" w14:textId="6F14C804" w:rsidR="00441CCB" w:rsidDel="00EF2E74" w:rsidRDefault="00441CCB" w:rsidP="002066A6">
            <w:pPr>
              <w:rPr>
                <w:del w:id="869" w:author="Sriraj Aiyer" w:date="2024-08-22T15:43:00Z"/>
              </w:rPr>
            </w:pPr>
            <w:del w:id="870" w:author="Sriraj Aiyer" w:date="2024-08-22T15:43:00Z">
              <w:r w:rsidDel="00EF2E74">
                <w:rPr>
                  <w:rFonts w:ascii="Calibri" w:hAnsi="Calibri"/>
                  <w:color w:val="000000"/>
                </w:rPr>
                <w:delText>Cell scans (cancer identification)</w:delText>
              </w:r>
            </w:del>
          </w:p>
        </w:tc>
        <w:tc>
          <w:tcPr>
            <w:tcW w:w="1441" w:type="dxa"/>
          </w:tcPr>
          <w:p w14:paraId="39B0736F" w14:textId="0B4A3765" w:rsidR="00441CCB" w:rsidDel="00EF2E74" w:rsidRDefault="00441CCB" w:rsidP="002066A6">
            <w:pPr>
              <w:rPr>
                <w:del w:id="871" w:author="Sriraj Aiyer" w:date="2024-08-22T15:43:00Z"/>
                <w:rFonts w:ascii="Calibri" w:hAnsi="Calibri"/>
                <w:color w:val="000000"/>
              </w:rPr>
            </w:pPr>
          </w:p>
        </w:tc>
      </w:tr>
      <w:tr w:rsidR="00441CCB" w:rsidDel="00EF2E74" w14:paraId="1977EFB2" w14:textId="3BB39FCA" w:rsidTr="002066A6">
        <w:trPr>
          <w:del w:id="872" w:author="Sriraj Aiyer" w:date="2024-08-22T15:43:00Z"/>
        </w:trPr>
        <w:tc>
          <w:tcPr>
            <w:tcW w:w="1696" w:type="dxa"/>
          </w:tcPr>
          <w:p w14:paraId="300791EF" w14:textId="7BE3DFB4" w:rsidR="00441CCB" w:rsidDel="00EF2E74" w:rsidRDefault="00441CCB" w:rsidP="002066A6">
            <w:pPr>
              <w:rPr>
                <w:del w:id="873" w:author="Sriraj Aiyer" w:date="2024-08-22T15:43:00Z"/>
              </w:rPr>
            </w:pPr>
            <w:del w:id="874" w:author="Sriraj Aiyer" w:date="2024-08-22T15:43:00Z">
              <w:r w:rsidDel="00EF2E74">
                <w:rPr>
                  <w:rFonts w:ascii="Calibri" w:hAnsi="Calibri"/>
                  <w:color w:val="000000"/>
                </w:rPr>
                <w:delText>Yang, Huiqin; Thompson, Carl; Bland, Martin</w:delText>
              </w:r>
            </w:del>
          </w:p>
        </w:tc>
        <w:tc>
          <w:tcPr>
            <w:tcW w:w="2165" w:type="dxa"/>
          </w:tcPr>
          <w:p w14:paraId="2D765438" w14:textId="4A65A261" w:rsidR="00441CCB" w:rsidDel="00EF2E74" w:rsidRDefault="00441CCB" w:rsidP="002066A6">
            <w:pPr>
              <w:rPr>
                <w:del w:id="875" w:author="Sriraj Aiyer" w:date="2024-08-22T15:43:00Z"/>
              </w:rPr>
            </w:pPr>
            <w:del w:id="876" w:author="Sriraj Aiyer" w:date="2024-08-22T15:43:00Z">
              <w:r w:rsidDel="00EF2E74">
                <w:rPr>
                  <w:rFonts w:ascii="Calibri" w:hAnsi="Calibri"/>
                  <w:color w:val="000000"/>
                </w:rPr>
                <w:delText>The effect of clinical experience, judgment task difficulty and time pressure on nurses’ confidence calibration in a high fidelity clinical simulation</w:delText>
              </w:r>
            </w:del>
          </w:p>
        </w:tc>
        <w:tc>
          <w:tcPr>
            <w:tcW w:w="812" w:type="dxa"/>
          </w:tcPr>
          <w:p w14:paraId="2F89AC61" w14:textId="553D7862" w:rsidR="00441CCB" w:rsidDel="00EF2E74" w:rsidRDefault="00441CCB" w:rsidP="002066A6">
            <w:pPr>
              <w:rPr>
                <w:del w:id="877" w:author="Sriraj Aiyer" w:date="2024-08-22T15:43:00Z"/>
              </w:rPr>
            </w:pPr>
            <w:del w:id="878" w:author="Sriraj Aiyer" w:date="2024-08-22T15:43:00Z">
              <w:r w:rsidDel="00EF2E74">
                <w:rPr>
                  <w:rFonts w:ascii="Calibri" w:hAnsi="Calibri"/>
                  <w:color w:val="000000"/>
                </w:rPr>
                <w:delText>2012</w:delText>
              </w:r>
            </w:del>
          </w:p>
        </w:tc>
        <w:tc>
          <w:tcPr>
            <w:tcW w:w="1288" w:type="dxa"/>
          </w:tcPr>
          <w:p w14:paraId="4FA6DC61" w14:textId="6554CF6C" w:rsidR="00441CCB" w:rsidDel="00EF2E74" w:rsidRDefault="00441CCB" w:rsidP="002066A6">
            <w:pPr>
              <w:rPr>
                <w:del w:id="879" w:author="Sriraj Aiyer" w:date="2024-08-22T15:43:00Z"/>
              </w:rPr>
            </w:pPr>
            <w:del w:id="880" w:author="Sriraj Aiyer" w:date="2024-08-22T15:43:00Z">
              <w:r w:rsidDel="00EF2E74">
                <w:rPr>
                  <w:rFonts w:ascii="Calibri" w:hAnsi="Calibri"/>
                  <w:color w:val="000000"/>
                </w:rPr>
                <w:delText>Nursing</w:delText>
              </w:r>
            </w:del>
          </w:p>
        </w:tc>
        <w:tc>
          <w:tcPr>
            <w:tcW w:w="1608" w:type="dxa"/>
          </w:tcPr>
          <w:p w14:paraId="4F615898" w14:textId="64695365" w:rsidR="00441CCB" w:rsidDel="00EF2E74" w:rsidRDefault="00441CCB" w:rsidP="002066A6">
            <w:pPr>
              <w:rPr>
                <w:del w:id="881" w:author="Sriraj Aiyer" w:date="2024-08-22T15:43:00Z"/>
              </w:rPr>
            </w:pPr>
            <w:del w:id="882" w:author="Sriraj Aiyer" w:date="2024-08-22T15:43:00Z">
              <w:r w:rsidDel="00EF2E74">
                <w:rPr>
                  <w:rFonts w:ascii="Calibri" w:hAnsi="Calibri"/>
                  <w:color w:val="000000"/>
                </w:rPr>
                <w:delText>High Fidelity Sim</w:delText>
              </w:r>
            </w:del>
          </w:p>
        </w:tc>
        <w:tc>
          <w:tcPr>
            <w:tcW w:w="1441" w:type="dxa"/>
          </w:tcPr>
          <w:p w14:paraId="64909383" w14:textId="26198297" w:rsidR="00441CCB" w:rsidDel="00EF2E74" w:rsidRDefault="00441CCB" w:rsidP="002066A6">
            <w:pPr>
              <w:rPr>
                <w:del w:id="883" w:author="Sriraj Aiyer" w:date="2024-08-22T15:43:00Z"/>
                <w:rFonts w:ascii="Calibri" w:hAnsi="Calibri"/>
                <w:color w:val="000000"/>
              </w:rPr>
            </w:pPr>
            <w:del w:id="884" w:author="Sriraj Aiyer" w:date="2024-08-22T15:43:00Z">
              <w:r w:rsidDel="00EF2E74">
                <w:rPr>
                  <w:rFonts w:ascii="Calibri" w:hAnsi="Calibri"/>
                  <w:color w:val="000000"/>
                </w:rPr>
                <w:delText>0-100 confidence</w:delText>
              </w:r>
            </w:del>
          </w:p>
        </w:tc>
      </w:tr>
      <w:tr w:rsidR="00441CCB" w:rsidDel="00EF2E74" w14:paraId="2A7C41D2" w14:textId="4BF29213" w:rsidTr="002066A6">
        <w:trPr>
          <w:del w:id="885" w:author="Sriraj Aiyer" w:date="2024-08-22T15:43:00Z"/>
        </w:trPr>
        <w:tc>
          <w:tcPr>
            <w:tcW w:w="1696" w:type="dxa"/>
          </w:tcPr>
          <w:p w14:paraId="293330BE" w14:textId="14656AA8" w:rsidR="00441CCB" w:rsidDel="00EF2E74" w:rsidRDefault="00441CCB" w:rsidP="002066A6">
            <w:pPr>
              <w:rPr>
                <w:del w:id="886" w:author="Sriraj Aiyer" w:date="2024-08-22T15:43:00Z"/>
              </w:rPr>
            </w:pPr>
            <w:del w:id="887" w:author="Sriraj Aiyer" w:date="2024-08-22T15:43:00Z">
              <w:r w:rsidDel="00EF2E74">
                <w:rPr>
                  <w:rFonts w:ascii="Calibri" w:hAnsi="Calibri"/>
                  <w:color w:val="000000"/>
                </w:rPr>
                <w:delText>Yang, Huiqin; Thompson, Carl</w:delText>
              </w:r>
            </w:del>
          </w:p>
        </w:tc>
        <w:tc>
          <w:tcPr>
            <w:tcW w:w="2165" w:type="dxa"/>
          </w:tcPr>
          <w:p w14:paraId="2BE1C1E4" w14:textId="1385BE8D" w:rsidR="00441CCB" w:rsidDel="00EF2E74" w:rsidRDefault="00441CCB" w:rsidP="002066A6">
            <w:pPr>
              <w:rPr>
                <w:del w:id="888" w:author="Sriraj Aiyer" w:date="2024-08-22T15:43:00Z"/>
              </w:rPr>
            </w:pPr>
            <w:del w:id="889" w:author="Sriraj Aiyer" w:date="2024-08-22T15:43:00Z">
              <w:r w:rsidDel="00EF2E74">
                <w:rPr>
                  <w:rFonts w:ascii="Calibri" w:hAnsi="Calibri"/>
                  <w:color w:val="000000"/>
                </w:rPr>
                <w:delText>Nurses’ risk assessment judgements: a confidence calibration study: Nurses’ risk assessment judgements</w:delText>
              </w:r>
            </w:del>
          </w:p>
        </w:tc>
        <w:tc>
          <w:tcPr>
            <w:tcW w:w="812" w:type="dxa"/>
          </w:tcPr>
          <w:p w14:paraId="0ED80BA4" w14:textId="51E97767" w:rsidR="00441CCB" w:rsidDel="00EF2E74" w:rsidRDefault="00441CCB" w:rsidP="002066A6">
            <w:pPr>
              <w:rPr>
                <w:del w:id="890" w:author="Sriraj Aiyer" w:date="2024-08-22T15:43:00Z"/>
              </w:rPr>
            </w:pPr>
            <w:del w:id="891" w:author="Sriraj Aiyer" w:date="2024-08-22T15:43:00Z">
              <w:r w:rsidDel="00EF2E74">
                <w:rPr>
                  <w:rFonts w:ascii="Calibri" w:hAnsi="Calibri"/>
                  <w:color w:val="000000"/>
                </w:rPr>
                <w:delText>2010</w:delText>
              </w:r>
            </w:del>
          </w:p>
        </w:tc>
        <w:tc>
          <w:tcPr>
            <w:tcW w:w="1288" w:type="dxa"/>
          </w:tcPr>
          <w:p w14:paraId="114354D1" w14:textId="1D512A2B" w:rsidR="00441CCB" w:rsidDel="00EF2E74" w:rsidRDefault="00441CCB" w:rsidP="002066A6">
            <w:pPr>
              <w:rPr>
                <w:del w:id="892" w:author="Sriraj Aiyer" w:date="2024-08-22T15:43:00Z"/>
              </w:rPr>
            </w:pPr>
            <w:del w:id="893" w:author="Sriraj Aiyer" w:date="2024-08-22T15:43:00Z">
              <w:r w:rsidDel="00EF2E74">
                <w:rPr>
                  <w:rFonts w:ascii="Calibri" w:hAnsi="Calibri"/>
                  <w:color w:val="000000"/>
                </w:rPr>
                <w:delText>Nursing</w:delText>
              </w:r>
            </w:del>
          </w:p>
        </w:tc>
        <w:tc>
          <w:tcPr>
            <w:tcW w:w="1608" w:type="dxa"/>
          </w:tcPr>
          <w:p w14:paraId="5F199F47" w14:textId="11A62015" w:rsidR="00441CCB" w:rsidDel="00EF2E74" w:rsidRDefault="00441CCB" w:rsidP="002066A6">
            <w:pPr>
              <w:rPr>
                <w:del w:id="894" w:author="Sriraj Aiyer" w:date="2024-08-22T15:43:00Z"/>
              </w:rPr>
            </w:pPr>
            <w:del w:id="895" w:author="Sriraj Aiyer" w:date="2024-08-22T15:43:00Z">
              <w:r w:rsidDel="00EF2E74">
                <w:rPr>
                  <w:rFonts w:ascii="Calibri" w:hAnsi="Calibri"/>
                  <w:color w:val="000000"/>
                </w:rPr>
                <w:delText>Risk assessment vignettes</w:delText>
              </w:r>
            </w:del>
          </w:p>
        </w:tc>
        <w:tc>
          <w:tcPr>
            <w:tcW w:w="1441" w:type="dxa"/>
          </w:tcPr>
          <w:p w14:paraId="75006053" w14:textId="2B17D27B" w:rsidR="00441CCB" w:rsidDel="00EF2E74" w:rsidRDefault="00441CCB" w:rsidP="002066A6">
            <w:pPr>
              <w:rPr>
                <w:del w:id="896" w:author="Sriraj Aiyer" w:date="2024-08-22T15:43:00Z"/>
                <w:rFonts w:ascii="Calibri" w:hAnsi="Calibri"/>
                <w:color w:val="000000"/>
              </w:rPr>
            </w:pPr>
            <w:del w:id="897" w:author="Sriraj Aiyer" w:date="2024-08-22T15:43:00Z">
              <w:r w:rsidDel="00EF2E74">
                <w:rPr>
                  <w:rFonts w:ascii="Calibri" w:hAnsi="Calibri"/>
                  <w:color w:val="000000"/>
                </w:rPr>
                <w:delText>0-100 confidence</w:delText>
              </w:r>
            </w:del>
          </w:p>
        </w:tc>
      </w:tr>
      <w:tr w:rsidR="00441CCB" w:rsidDel="00EF2E74" w14:paraId="0CA28EF2" w14:textId="79C71ACC" w:rsidTr="002066A6">
        <w:trPr>
          <w:del w:id="898" w:author="Sriraj Aiyer" w:date="2024-08-22T15:43:00Z"/>
        </w:trPr>
        <w:tc>
          <w:tcPr>
            <w:tcW w:w="1696" w:type="dxa"/>
          </w:tcPr>
          <w:p w14:paraId="7BF5DDE4" w14:textId="67CA0ABD" w:rsidR="00441CCB" w:rsidDel="00EF2E74" w:rsidRDefault="00441CCB" w:rsidP="002066A6">
            <w:pPr>
              <w:rPr>
                <w:del w:id="899" w:author="Sriraj Aiyer" w:date="2024-08-22T15:43:00Z"/>
              </w:rPr>
            </w:pPr>
            <w:del w:id="900" w:author="Sriraj Aiyer" w:date="2024-08-22T15:43:00Z">
              <w:r w:rsidDel="00EF2E74">
                <w:rPr>
                  <w:rFonts w:ascii="Calibri" w:hAnsi="Calibri"/>
                  <w:color w:val="000000"/>
                </w:rPr>
                <w:delText>Eva, Wayne Kevin</w:delText>
              </w:r>
            </w:del>
          </w:p>
        </w:tc>
        <w:tc>
          <w:tcPr>
            <w:tcW w:w="2165" w:type="dxa"/>
          </w:tcPr>
          <w:p w14:paraId="224E7468" w14:textId="3B36719F" w:rsidR="00441CCB" w:rsidDel="00EF2E74" w:rsidRDefault="00441CCB" w:rsidP="002066A6">
            <w:pPr>
              <w:rPr>
                <w:del w:id="901" w:author="Sriraj Aiyer" w:date="2024-08-22T15:43:00Z"/>
              </w:rPr>
            </w:pPr>
            <w:del w:id="902" w:author="Sriraj Aiyer" w:date="2024-08-22T15:43:00Z">
              <w:r w:rsidDel="00EF2E74">
                <w:rPr>
                  <w:rFonts w:ascii="Calibri" w:hAnsi="Calibri"/>
                  <w:color w:val="000000"/>
                </w:rPr>
                <w:delText>The influence of differentially processing evidence on diagnostic decision-making</w:delText>
              </w:r>
            </w:del>
          </w:p>
        </w:tc>
        <w:tc>
          <w:tcPr>
            <w:tcW w:w="812" w:type="dxa"/>
          </w:tcPr>
          <w:p w14:paraId="36D487EF" w14:textId="66AF7EDB" w:rsidR="00441CCB" w:rsidDel="00EF2E74" w:rsidRDefault="00441CCB" w:rsidP="002066A6">
            <w:pPr>
              <w:rPr>
                <w:del w:id="903" w:author="Sriraj Aiyer" w:date="2024-08-22T15:43:00Z"/>
              </w:rPr>
            </w:pPr>
            <w:del w:id="904" w:author="Sriraj Aiyer" w:date="2024-08-22T15:43:00Z">
              <w:r w:rsidDel="00EF2E74">
                <w:rPr>
                  <w:rFonts w:ascii="Calibri" w:hAnsi="Calibri"/>
                  <w:color w:val="000000"/>
                </w:rPr>
                <w:delText>2001</w:delText>
              </w:r>
            </w:del>
          </w:p>
        </w:tc>
        <w:tc>
          <w:tcPr>
            <w:tcW w:w="1288" w:type="dxa"/>
          </w:tcPr>
          <w:p w14:paraId="126FA09D" w14:textId="79AAA540" w:rsidR="00441CCB" w:rsidDel="00EF2E74" w:rsidRDefault="00441CCB" w:rsidP="002066A6">
            <w:pPr>
              <w:rPr>
                <w:del w:id="905" w:author="Sriraj Aiyer" w:date="2024-08-22T15:43:00Z"/>
              </w:rPr>
            </w:pPr>
            <w:del w:id="906" w:author="Sriraj Aiyer" w:date="2024-08-22T15:43:00Z">
              <w:r w:rsidDel="00EF2E74">
                <w:rPr>
                  <w:rFonts w:ascii="Calibri" w:hAnsi="Calibri"/>
                  <w:color w:val="000000"/>
                </w:rPr>
                <w:delText>Medical Students</w:delText>
              </w:r>
            </w:del>
          </w:p>
        </w:tc>
        <w:tc>
          <w:tcPr>
            <w:tcW w:w="1608" w:type="dxa"/>
          </w:tcPr>
          <w:p w14:paraId="5F7150C5" w14:textId="693C2AE3" w:rsidR="00441CCB" w:rsidDel="00EF2E74" w:rsidRDefault="00441CCB" w:rsidP="002066A6">
            <w:pPr>
              <w:rPr>
                <w:del w:id="907" w:author="Sriraj Aiyer" w:date="2024-08-22T15:43:00Z"/>
              </w:rPr>
            </w:pPr>
            <w:del w:id="908" w:author="Sriraj Aiyer" w:date="2024-08-22T15:43:00Z">
              <w:r w:rsidDel="00EF2E74">
                <w:rPr>
                  <w:rFonts w:ascii="Calibri" w:hAnsi="Calibri"/>
                  <w:color w:val="000000"/>
                </w:rPr>
                <w:delText xml:space="preserve">Presenting case histories </w:delText>
              </w:r>
            </w:del>
          </w:p>
        </w:tc>
        <w:tc>
          <w:tcPr>
            <w:tcW w:w="1441" w:type="dxa"/>
          </w:tcPr>
          <w:p w14:paraId="19347614" w14:textId="54F2983C" w:rsidR="00441CCB" w:rsidDel="00EF2E74" w:rsidRDefault="00441CCB" w:rsidP="002066A6">
            <w:pPr>
              <w:rPr>
                <w:del w:id="909" w:author="Sriraj Aiyer" w:date="2024-08-22T15:43:00Z"/>
                <w:rFonts w:ascii="Calibri" w:hAnsi="Calibri"/>
                <w:color w:val="000000"/>
              </w:rPr>
            </w:pPr>
            <w:del w:id="910" w:author="Sriraj Aiyer" w:date="2024-08-22T15:43:00Z">
              <w:r w:rsidDel="00EF2E74">
                <w:rPr>
                  <w:rFonts w:ascii="Calibri" w:hAnsi="Calibri"/>
                  <w:color w:val="000000"/>
                </w:rPr>
                <w:delText>Probability ratings</w:delText>
              </w:r>
            </w:del>
          </w:p>
        </w:tc>
      </w:tr>
      <w:tr w:rsidR="00441CCB" w:rsidDel="00EF2E74" w14:paraId="3FBEEE31" w14:textId="1A5DC659" w:rsidTr="002066A6">
        <w:trPr>
          <w:del w:id="911" w:author="Sriraj Aiyer" w:date="2024-08-22T15:43:00Z"/>
        </w:trPr>
        <w:tc>
          <w:tcPr>
            <w:tcW w:w="1696" w:type="dxa"/>
          </w:tcPr>
          <w:p w14:paraId="53529DCC" w14:textId="7243CCA3" w:rsidR="00441CCB" w:rsidDel="00EF2E74" w:rsidRDefault="00441CCB" w:rsidP="002066A6">
            <w:pPr>
              <w:rPr>
                <w:del w:id="912" w:author="Sriraj Aiyer" w:date="2024-08-22T15:43:00Z"/>
              </w:rPr>
            </w:pPr>
            <w:del w:id="913" w:author="Sriraj Aiyer" w:date="2024-08-22T15:43:00Z">
              <w:r w:rsidDel="00EF2E74">
                <w:rPr>
                  <w:rFonts w:ascii="Calibri" w:hAnsi="Calibri"/>
                  <w:color w:val="000000"/>
                </w:rPr>
                <w:delText>Tabak, Nili; Bar-Tal, Yoram; Cohen-Mansfield, Jiska</w:delText>
              </w:r>
            </w:del>
          </w:p>
        </w:tc>
        <w:tc>
          <w:tcPr>
            <w:tcW w:w="2165" w:type="dxa"/>
          </w:tcPr>
          <w:p w14:paraId="237C8AAE" w14:textId="7AE66BCA" w:rsidR="00441CCB" w:rsidDel="00EF2E74" w:rsidRDefault="00441CCB" w:rsidP="002066A6">
            <w:pPr>
              <w:rPr>
                <w:del w:id="914" w:author="Sriraj Aiyer" w:date="2024-08-22T15:43:00Z"/>
              </w:rPr>
            </w:pPr>
            <w:del w:id="915" w:author="Sriraj Aiyer" w:date="2024-08-22T15:43:00Z">
              <w:r w:rsidDel="00EF2E74">
                <w:rPr>
                  <w:rFonts w:ascii="Calibri" w:hAnsi="Calibri"/>
                  <w:color w:val="000000"/>
                </w:rPr>
                <w:delText>Clinical decision making of experienced and novice nurses</w:delText>
              </w:r>
            </w:del>
          </w:p>
        </w:tc>
        <w:tc>
          <w:tcPr>
            <w:tcW w:w="812" w:type="dxa"/>
          </w:tcPr>
          <w:p w14:paraId="7BE0FA71" w14:textId="56E8817A" w:rsidR="00441CCB" w:rsidDel="00EF2E74" w:rsidRDefault="00441CCB" w:rsidP="002066A6">
            <w:pPr>
              <w:rPr>
                <w:del w:id="916" w:author="Sriraj Aiyer" w:date="2024-08-22T15:43:00Z"/>
              </w:rPr>
            </w:pPr>
            <w:del w:id="917" w:author="Sriraj Aiyer" w:date="2024-08-22T15:43:00Z">
              <w:r w:rsidDel="00EF2E74">
                <w:rPr>
                  <w:rFonts w:ascii="Calibri" w:hAnsi="Calibri"/>
                  <w:color w:val="000000"/>
                </w:rPr>
                <w:delText>1996</w:delText>
              </w:r>
            </w:del>
          </w:p>
        </w:tc>
        <w:tc>
          <w:tcPr>
            <w:tcW w:w="1288" w:type="dxa"/>
          </w:tcPr>
          <w:p w14:paraId="00F4BAF7" w14:textId="3910045C" w:rsidR="00441CCB" w:rsidDel="00EF2E74" w:rsidRDefault="00441CCB" w:rsidP="002066A6">
            <w:pPr>
              <w:rPr>
                <w:del w:id="918" w:author="Sriraj Aiyer" w:date="2024-08-22T15:43:00Z"/>
              </w:rPr>
            </w:pPr>
            <w:del w:id="919" w:author="Sriraj Aiyer" w:date="2024-08-22T15:43:00Z">
              <w:r w:rsidDel="00EF2E74">
                <w:rPr>
                  <w:rFonts w:ascii="Calibri" w:hAnsi="Calibri"/>
                  <w:color w:val="000000"/>
                </w:rPr>
                <w:delText>Nursing</w:delText>
              </w:r>
            </w:del>
          </w:p>
        </w:tc>
        <w:tc>
          <w:tcPr>
            <w:tcW w:w="1608" w:type="dxa"/>
          </w:tcPr>
          <w:p w14:paraId="47B53739" w14:textId="00DFA0A9" w:rsidR="00441CCB" w:rsidDel="00EF2E74" w:rsidRDefault="00441CCB" w:rsidP="002066A6">
            <w:pPr>
              <w:rPr>
                <w:del w:id="920" w:author="Sriraj Aiyer" w:date="2024-08-22T15:43:00Z"/>
              </w:rPr>
            </w:pPr>
            <w:del w:id="921" w:author="Sriraj Aiyer" w:date="2024-08-22T15:43:00Z">
              <w:r w:rsidDel="00EF2E74">
                <w:rPr>
                  <w:rFonts w:ascii="Calibri" w:hAnsi="Calibri"/>
                  <w:color w:val="000000"/>
                </w:rPr>
                <w:delText>Two scenarios</w:delText>
              </w:r>
            </w:del>
          </w:p>
        </w:tc>
        <w:tc>
          <w:tcPr>
            <w:tcW w:w="1441" w:type="dxa"/>
          </w:tcPr>
          <w:p w14:paraId="0E1466F8" w14:textId="43186815" w:rsidR="00441CCB" w:rsidDel="00EF2E74" w:rsidRDefault="00441CCB" w:rsidP="002066A6">
            <w:pPr>
              <w:rPr>
                <w:del w:id="922" w:author="Sriraj Aiyer" w:date="2024-08-22T15:43:00Z"/>
                <w:rFonts w:ascii="Calibri" w:hAnsi="Calibri"/>
                <w:color w:val="000000"/>
              </w:rPr>
            </w:pPr>
            <w:del w:id="923" w:author="Sriraj Aiyer" w:date="2024-08-22T15:43:00Z">
              <w:r w:rsidDel="00EF2E74">
                <w:rPr>
                  <w:rFonts w:ascii="Calibri" w:hAnsi="Calibri"/>
                  <w:color w:val="000000"/>
                </w:rPr>
                <w:delText>0-100% scale confidence in diagnosis</w:delText>
              </w:r>
            </w:del>
          </w:p>
        </w:tc>
      </w:tr>
      <w:tr w:rsidR="00441CCB" w:rsidDel="00EF2E74" w14:paraId="6D7032B0" w14:textId="68A578BB" w:rsidTr="002066A6">
        <w:trPr>
          <w:del w:id="924" w:author="Sriraj Aiyer" w:date="2024-08-22T15:43:00Z"/>
        </w:trPr>
        <w:tc>
          <w:tcPr>
            <w:tcW w:w="1696" w:type="dxa"/>
          </w:tcPr>
          <w:p w14:paraId="1AC4AD30" w14:textId="7A218DBB" w:rsidR="00441CCB" w:rsidDel="00EF2E74" w:rsidRDefault="00441CCB" w:rsidP="002066A6">
            <w:pPr>
              <w:rPr>
                <w:del w:id="925" w:author="Sriraj Aiyer" w:date="2024-08-22T15:43:00Z"/>
              </w:rPr>
            </w:pPr>
            <w:del w:id="926" w:author="Sriraj Aiyer" w:date="2024-08-22T15:43:00Z">
              <w:r w:rsidDel="00EF2E74">
                <w:rPr>
                  <w:rFonts w:ascii="Calibri" w:hAnsi="Calibri"/>
                  <w:color w:val="000000"/>
                </w:rPr>
                <w:delText>Brezis, Mayer; Orkin-Bedolach, Yael; Fink, Daniel; Kiderman, Alexander</w:delText>
              </w:r>
            </w:del>
          </w:p>
        </w:tc>
        <w:tc>
          <w:tcPr>
            <w:tcW w:w="2165" w:type="dxa"/>
          </w:tcPr>
          <w:p w14:paraId="0634C6AF" w14:textId="69B8D134" w:rsidR="00441CCB" w:rsidDel="00EF2E74" w:rsidRDefault="00441CCB" w:rsidP="002066A6">
            <w:pPr>
              <w:rPr>
                <w:del w:id="927" w:author="Sriraj Aiyer" w:date="2024-08-22T15:43:00Z"/>
              </w:rPr>
            </w:pPr>
            <w:del w:id="928" w:author="Sriraj Aiyer" w:date="2024-08-22T15:43:00Z">
              <w:r w:rsidDel="00EF2E74">
                <w:rPr>
                  <w:rFonts w:ascii="Calibri" w:hAnsi="Calibri"/>
                  <w:color w:val="000000"/>
                </w:rPr>
                <w:delText>Does Physician's Training Induce Overconfidence That Hampers Disclosing Errors?</w:delText>
              </w:r>
            </w:del>
          </w:p>
        </w:tc>
        <w:tc>
          <w:tcPr>
            <w:tcW w:w="812" w:type="dxa"/>
          </w:tcPr>
          <w:p w14:paraId="31B6DC8D" w14:textId="6A770A68" w:rsidR="00441CCB" w:rsidDel="00EF2E74" w:rsidRDefault="00441CCB" w:rsidP="002066A6">
            <w:pPr>
              <w:rPr>
                <w:del w:id="929" w:author="Sriraj Aiyer" w:date="2024-08-22T15:43:00Z"/>
              </w:rPr>
            </w:pPr>
            <w:del w:id="930" w:author="Sriraj Aiyer" w:date="2024-08-22T15:43:00Z">
              <w:r w:rsidDel="00EF2E74">
                <w:rPr>
                  <w:rFonts w:ascii="Calibri" w:hAnsi="Calibri"/>
                  <w:color w:val="000000"/>
                </w:rPr>
                <w:delText>2019</w:delText>
              </w:r>
            </w:del>
          </w:p>
        </w:tc>
        <w:tc>
          <w:tcPr>
            <w:tcW w:w="1288" w:type="dxa"/>
          </w:tcPr>
          <w:p w14:paraId="4F37D0CF" w14:textId="20862780" w:rsidR="00441CCB" w:rsidDel="00EF2E74" w:rsidRDefault="00441CCB" w:rsidP="002066A6">
            <w:pPr>
              <w:rPr>
                <w:del w:id="931" w:author="Sriraj Aiyer" w:date="2024-08-22T15:43:00Z"/>
              </w:rPr>
            </w:pPr>
            <w:del w:id="932" w:author="Sriraj Aiyer" w:date="2024-08-22T15:43:00Z">
              <w:r w:rsidDel="00EF2E74">
                <w:rPr>
                  <w:rFonts w:ascii="Calibri" w:hAnsi="Calibri"/>
                  <w:color w:val="000000"/>
                </w:rPr>
                <w:delText>Cross Disciplines</w:delText>
              </w:r>
            </w:del>
          </w:p>
        </w:tc>
        <w:tc>
          <w:tcPr>
            <w:tcW w:w="1608" w:type="dxa"/>
          </w:tcPr>
          <w:p w14:paraId="2B5268E5" w14:textId="1B84CCCC" w:rsidR="00441CCB" w:rsidDel="00EF2E74" w:rsidRDefault="00441CCB" w:rsidP="002066A6">
            <w:pPr>
              <w:rPr>
                <w:del w:id="933" w:author="Sriraj Aiyer" w:date="2024-08-22T15:43:00Z"/>
              </w:rPr>
            </w:pPr>
            <w:del w:id="934" w:author="Sriraj Aiyer" w:date="2024-08-22T15:43:00Z">
              <w:r w:rsidDel="00EF2E74">
                <w:rPr>
                  <w:rFonts w:ascii="Calibri" w:hAnsi="Calibri"/>
                  <w:color w:val="000000"/>
                </w:rPr>
                <w:delText>Survey with clinical vignette of a girl with urinary infection and penicillin allergy</w:delText>
              </w:r>
            </w:del>
          </w:p>
        </w:tc>
        <w:tc>
          <w:tcPr>
            <w:tcW w:w="1441" w:type="dxa"/>
          </w:tcPr>
          <w:p w14:paraId="138EEEEA" w14:textId="41EAD2CA" w:rsidR="00441CCB" w:rsidDel="00EF2E74" w:rsidRDefault="00441CCB" w:rsidP="002066A6">
            <w:pPr>
              <w:rPr>
                <w:del w:id="935" w:author="Sriraj Aiyer" w:date="2024-08-22T15:43:00Z"/>
                <w:rFonts w:ascii="Calibri" w:hAnsi="Calibri"/>
                <w:color w:val="000000"/>
              </w:rPr>
            </w:pPr>
            <w:del w:id="936" w:author="Sriraj Aiyer" w:date="2024-08-22T15:43:00Z">
              <w:r w:rsidDel="00EF2E74">
                <w:rPr>
                  <w:rFonts w:ascii="Calibri" w:hAnsi="Calibri"/>
                  <w:color w:val="000000"/>
                </w:rPr>
                <w:delText>5 point likert scale</w:delText>
              </w:r>
            </w:del>
          </w:p>
        </w:tc>
      </w:tr>
      <w:tr w:rsidR="00441CCB" w:rsidDel="00EF2E74" w14:paraId="229F8377" w14:textId="5E2A3031" w:rsidTr="002066A6">
        <w:trPr>
          <w:del w:id="937" w:author="Sriraj Aiyer" w:date="2024-08-22T15:43:00Z"/>
        </w:trPr>
        <w:tc>
          <w:tcPr>
            <w:tcW w:w="1696" w:type="dxa"/>
          </w:tcPr>
          <w:p w14:paraId="0455862C" w14:textId="67D9DEFE" w:rsidR="00441CCB" w:rsidDel="00EF2E74" w:rsidRDefault="00441CCB" w:rsidP="002066A6">
            <w:pPr>
              <w:rPr>
                <w:del w:id="938" w:author="Sriraj Aiyer" w:date="2024-08-22T15:43:00Z"/>
              </w:rPr>
            </w:pPr>
            <w:del w:id="939" w:author="Sriraj Aiyer" w:date="2024-08-22T15:43:00Z">
              <w:r w:rsidDel="00EF2E74">
                <w:rPr>
                  <w:rFonts w:ascii="Calibri" w:hAnsi="Calibri"/>
                  <w:color w:val="000000"/>
                </w:rPr>
                <w:delText>Mann, Doug</w:delText>
              </w:r>
            </w:del>
          </w:p>
        </w:tc>
        <w:tc>
          <w:tcPr>
            <w:tcW w:w="2165" w:type="dxa"/>
          </w:tcPr>
          <w:p w14:paraId="6008FFC1" w14:textId="14634A9E" w:rsidR="00441CCB" w:rsidDel="00EF2E74" w:rsidRDefault="00441CCB" w:rsidP="002066A6">
            <w:pPr>
              <w:rPr>
                <w:del w:id="940" w:author="Sriraj Aiyer" w:date="2024-08-22T15:43:00Z"/>
              </w:rPr>
            </w:pPr>
            <w:del w:id="941" w:author="Sriraj Aiyer" w:date="2024-08-22T15:43:00Z">
              <w:r w:rsidDel="00EF2E74">
                <w:rPr>
                  <w:rFonts w:ascii="Calibri" w:hAnsi="Calibri"/>
                  <w:color w:val="000000"/>
                </w:rPr>
                <w:delText>The Relationship between Diagnostic Accuracy and Confidence in Medical Students.</w:delText>
              </w:r>
            </w:del>
          </w:p>
        </w:tc>
        <w:tc>
          <w:tcPr>
            <w:tcW w:w="812" w:type="dxa"/>
          </w:tcPr>
          <w:p w14:paraId="54486AAD" w14:textId="65DCFEC8" w:rsidR="00441CCB" w:rsidDel="00EF2E74" w:rsidRDefault="00441CCB" w:rsidP="002066A6">
            <w:pPr>
              <w:rPr>
                <w:del w:id="942" w:author="Sriraj Aiyer" w:date="2024-08-22T15:43:00Z"/>
              </w:rPr>
            </w:pPr>
            <w:del w:id="943" w:author="Sriraj Aiyer" w:date="2024-08-22T15:43:00Z">
              <w:r w:rsidDel="00EF2E74">
                <w:rPr>
                  <w:rFonts w:ascii="Calibri" w:hAnsi="Calibri"/>
                  <w:color w:val="000000"/>
                </w:rPr>
                <w:delText>1993</w:delText>
              </w:r>
            </w:del>
          </w:p>
        </w:tc>
        <w:tc>
          <w:tcPr>
            <w:tcW w:w="1288" w:type="dxa"/>
          </w:tcPr>
          <w:p w14:paraId="79314756" w14:textId="7DC8D96B" w:rsidR="00441CCB" w:rsidDel="00EF2E74" w:rsidRDefault="00441CCB" w:rsidP="002066A6">
            <w:pPr>
              <w:rPr>
                <w:del w:id="944" w:author="Sriraj Aiyer" w:date="2024-08-22T15:43:00Z"/>
              </w:rPr>
            </w:pPr>
            <w:del w:id="945" w:author="Sriraj Aiyer" w:date="2024-08-22T15:43:00Z">
              <w:r w:rsidDel="00EF2E74">
                <w:rPr>
                  <w:rFonts w:ascii="Calibri" w:hAnsi="Calibri"/>
                  <w:color w:val="000000"/>
                </w:rPr>
                <w:delText>Medical Students / Cardiac</w:delText>
              </w:r>
            </w:del>
          </w:p>
        </w:tc>
        <w:tc>
          <w:tcPr>
            <w:tcW w:w="1608" w:type="dxa"/>
          </w:tcPr>
          <w:p w14:paraId="728A9BEF" w14:textId="36B98690" w:rsidR="00441CCB" w:rsidDel="00EF2E74" w:rsidRDefault="00441CCB" w:rsidP="002066A6">
            <w:pPr>
              <w:rPr>
                <w:del w:id="946" w:author="Sriraj Aiyer" w:date="2024-08-22T15:43:00Z"/>
              </w:rPr>
            </w:pPr>
            <w:del w:id="947" w:author="Sriraj Aiyer" w:date="2024-08-22T15:43:00Z">
              <w:r w:rsidDel="00EF2E74">
                <w:rPr>
                  <w:rFonts w:ascii="Calibri" w:hAnsi="Calibri"/>
                  <w:color w:val="000000"/>
                </w:rPr>
                <w:delText>ECG slides - Classification of cardiac dysrhythmias</w:delText>
              </w:r>
            </w:del>
          </w:p>
        </w:tc>
        <w:tc>
          <w:tcPr>
            <w:tcW w:w="1441" w:type="dxa"/>
          </w:tcPr>
          <w:p w14:paraId="4A8D1D07" w14:textId="7B4D43AD" w:rsidR="00441CCB" w:rsidDel="00EF2E74" w:rsidRDefault="00441CCB" w:rsidP="002066A6">
            <w:pPr>
              <w:rPr>
                <w:del w:id="948" w:author="Sriraj Aiyer" w:date="2024-08-22T15:43:00Z"/>
                <w:rFonts w:ascii="Calibri" w:hAnsi="Calibri"/>
                <w:color w:val="000000"/>
              </w:rPr>
            </w:pPr>
            <w:del w:id="949" w:author="Sriraj Aiyer" w:date="2024-08-22T15:43:00Z">
              <w:r w:rsidDel="00EF2E74">
                <w:rPr>
                  <w:rFonts w:ascii="Calibri" w:hAnsi="Calibri"/>
                  <w:color w:val="000000"/>
                </w:rPr>
                <w:delText>11 point scale, 0-100%</w:delText>
              </w:r>
            </w:del>
          </w:p>
        </w:tc>
      </w:tr>
      <w:tr w:rsidR="00441CCB" w:rsidDel="00EF2E74" w14:paraId="4A12FFBA" w14:textId="5EFE3F4F" w:rsidTr="002066A6">
        <w:trPr>
          <w:del w:id="950" w:author="Sriraj Aiyer" w:date="2024-08-22T15:43:00Z"/>
        </w:trPr>
        <w:tc>
          <w:tcPr>
            <w:tcW w:w="1696" w:type="dxa"/>
          </w:tcPr>
          <w:p w14:paraId="5C83319D" w14:textId="576F85E7" w:rsidR="00441CCB" w:rsidDel="00EF2E74" w:rsidRDefault="00441CCB" w:rsidP="002066A6">
            <w:pPr>
              <w:rPr>
                <w:del w:id="951" w:author="Sriraj Aiyer" w:date="2024-08-22T15:43:00Z"/>
              </w:rPr>
            </w:pPr>
            <w:del w:id="952" w:author="Sriraj Aiyer" w:date="2024-08-22T15:43:00Z">
              <w:r w:rsidDel="00EF2E74">
                <w:rPr>
                  <w:rFonts w:ascii="Calibri" w:hAnsi="Calibri"/>
                  <w:color w:val="000000"/>
                </w:rPr>
                <w:delText>Schoenherr, Jordan Richard; Waechter, Jason; Millington, Scott J</w:delText>
              </w:r>
            </w:del>
          </w:p>
        </w:tc>
        <w:tc>
          <w:tcPr>
            <w:tcW w:w="2165" w:type="dxa"/>
          </w:tcPr>
          <w:p w14:paraId="30133585" w14:textId="3DB2ED92" w:rsidR="00441CCB" w:rsidDel="00EF2E74" w:rsidRDefault="00441CCB" w:rsidP="002066A6">
            <w:pPr>
              <w:rPr>
                <w:del w:id="953" w:author="Sriraj Aiyer" w:date="2024-08-22T15:43:00Z"/>
              </w:rPr>
            </w:pPr>
            <w:del w:id="954" w:author="Sriraj Aiyer" w:date="2024-08-22T15:43:00Z">
              <w:r w:rsidDel="00EF2E74">
                <w:rPr>
                  <w:rFonts w:ascii="Calibri" w:hAnsi="Calibri"/>
                  <w:color w:val="000000"/>
                </w:rPr>
                <w:delText>Subjective awareness of ultrasound expertise development: individual experience as a determinant of overconfidence</w:delText>
              </w:r>
            </w:del>
          </w:p>
        </w:tc>
        <w:tc>
          <w:tcPr>
            <w:tcW w:w="812" w:type="dxa"/>
          </w:tcPr>
          <w:p w14:paraId="6BF8EEDA" w14:textId="7CDA2507" w:rsidR="00441CCB" w:rsidDel="00EF2E74" w:rsidRDefault="00441CCB" w:rsidP="002066A6">
            <w:pPr>
              <w:rPr>
                <w:del w:id="955" w:author="Sriraj Aiyer" w:date="2024-08-22T15:43:00Z"/>
              </w:rPr>
            </w:pPr>
            <w:del w:id="956" w:author="Sriraj Aiyer" w:date="2024-08-22T15:43:00Z">
              <w:r w:rsidDel="00EF2E74">
                <w:rPr>
                  <w:rFonts w:ascii="Calibri" w:hAnsi="Calibri"/>
                  <w:color w:val="000000"/>
                </w:rPr>
                <w:delText>2018</w:delText>
              </w:r>
            </w:del>
          </w:p>
        </w:tc>
        <w:tc>
          <w:tcPr>
            <w:tcW w:w="1288" w:type="dxa"/>
          </w:tcPr>
          <w:p w14:paraId="47F02299" w14:textId="31F7B8EA" w:rsidR="00441CCB" w:rsidDel="00EF2E74" w:rsidRDefault="00441CCB" w:rsidP="002066A6">
            <w:pPr>
              <w:rPr>
                <w:del w:id="957" w:author="Sriraj Aiyer" w:date="2024-08-22T15:43:00Z"/>
              </w:rPr>
            </w:pPr>
            <w:del w:id="958" w:author="Sriraj Aiyer" w:date="2024-08-22T15:43:00Z">
              <w:r w:rsidDel="00EF2E74">
                <w:rPr>
                  <w:rFonts w:ascii="Calibri" w:hAnsi="Calibri"/>
                  <w:color w:val="000000"/>
                </w:rPr>
                <w:delText>Cardiology</w:delText>
              </w:r>
            </w:del>
          </w:p>
        </w:tc>
        <w:tc>
          <w:tcPr>
            <w:tcW w:w="1608" w:type="dxa"/>
          </w:tcPr>
          <w:p w14:paraId="626C15BB" w14:textId="7D24C1F6" w:rsidR="00441CCB" w:rsidDel="00EF2E74" w:rsidRDefault="00441CCB" w:rsidP="002066A6">
            <w:pPr>
              <w:rPr>
                <w:del w:id="959" w:author="Sriraj Aiyer" w:date="2024-08-22T15:43:00Z"/>
              </w:rPr>
            </w:pPr>
            <w:del w:id="960" w:author="Sriraj Aiyer" w:date="2024-08-22T15:43:00Z">
              <w:r w:rsidDel="00EF2E74">
                <w:rPr>
                  <w:rFonts w:ascii="Calibri" w:hAnsi="Calibri"/>
                  <w:color w:val="000000"/>
                </w:rPr>
                <w:delText>Cardiac ultrasound case studies</w:delText>
              </w:r>
            </w:del>
          </w:p>
        </w:tc>
        <w:tc>
          <w:tcPr>
            <w:tcW w:w="1441" w:type="dxa"/>
          </w:tcPr>
          <w:p w14:paraId="678A9214" w14:textId="7839DDC8" w:rsidR="00441CCB" w:rsidDel="00EF2E74" w:rsidRDefault="00441CCB" w:rsidP="002066A6">
            <w:pPr>
              <w:rPr>
                <w:del w:id="961" w:author="Sriraj Aiyer" w:date="2024-08-22T15:43:00Z"/>
                <w:rFonts w:ascii="Calibri" w:hAnsi="Calibri"/>
                <w:color w:val="000000"/>
              </w:rPr>
            </w:pPr>
            <w:del w:id="962" w:author="Sriraj Aiyer" w:date="2024-08-22T15:43:00Z">
              <w:r w:rsidDel="00EF2E74">
                <w:rPr>
                  <w:rFonts w:ascii="Calibri" w:hAnsi="Calibri"/>
                  <w:color w:val="000000"/>
                </w:rPr>
                <w:delText>6 point scale confidence in correct identification</w:delText>
              </w:r>
            </w:del>
          </w:p>
        </w:tc>
      </w:tr>
      <w:tr w:rsidR="00441CCB" w:rsidDel="00EF2E74" w14:paraId="2A0ECCA7" w14:textId="143E0003" w:rsidTr="002066A6">
        <w:trPr>
          <w:del w:id="963" w:author="Sriraj Aiyer" w:date="2024-08-22T15:43:00Z"/>
        </w:trPr>
        <w:tc>
          <w:tcPr>
            <w:tcW w:w="1696" w:type="dxa"/>
          </w:tcPr>
          <w:p w14:paraId="55E96314" w14:textId="6BE27E32" w:rsidR="00441CCB" w:rsidDel="00EF2E74" w:rsidRDefault="00441CCB" w:rsidP="002066A6">
            <w:pPr>
              <w:rPr>
                <w:del w:id="964" w:author="Sriraj Aiyer" w:date="2024-08-22T15:43:00Z"/>
              </w:rPr>
            </w:pPr>
            <w:del w:id="965" w:author="Sriraj Aiyer" w:date="2024-08-22T15:43:00Z">
              <w:r w:rsidDel="00EF2E74">
                <w:rPr>
                  <w:rFonts w:ascii="Calibri" w:hAnsi="Calibri"/>
                  <w:color w:val="000000"/>
                </w:rPr>
                <w:delText>Meyer, Ashley ND; Payne, Velma L; Meeks, Derek W; Rao, Radha; Singh, Hardeep</w:delText>
              </w:r>
            </w:del>
          </w:p>
        </w:tc>
        <w:tc>
          <w:tcPr>
            <w:tcW w:w="2165" w:type="dxa"/>
          </w:tcPr>
          <w:p w14:paraId="758ACE4E" w14:textId="65D74D09" w:rsidR="00441CCB" w:rsidDel="00EF2E74" w:rsidRDefault="00441CCB" w:rsidP="002066A6">
            <w:pPr>
              <w:rPr>
                <w:del w:id="966" w:author="Sriraj Aiyer" w:date="2024-08-22T15:43:00Z"/>
              </w:rPr>
            </w:pPr>
            <w:del w:id="967" w:author="Sriraj Aiyer" w:date="2024-08-22T15:43:00Z">
              <w:r w:rsidDel="00EF2E74">
                <w:rPr>
                  <w:rFonts w:ascii="Calibri" w:hAnsi="Calibri"/>
                  <w:color w:val="000000"/>
                </w:rPr>
                <w:delText>Physicians’ diagnostic accuracy, confidence, and resource requests: a vignette study</w:delText>
              </w:r>
            </w:del>
          </w:p>
        </w:tc>
        <w:tc>
          <w:tcPr>
            <w:tcW w:w="812" w:type="dxa"/>
          </w:tcPr>
          <w:p w14:paraId="69197095" w14:textId="6D643E25" w:rsidR="00441CCB" w:rsidDel="00EF2E74" w:rsidRDefault="00441CCB" w:rsidP="002066A6">
            <w:pPr>
              <w:rPr>
                <w:del w:id="968" w:author="Sriraj Aiyer" w:date="2024-08-22T15:43:00Z"/>
              </w:rPr>
            </w:pPr>
            <w:del w:id="969" w:author="Sriraj Aiyer" w:date="2024-08-22T15:43:00Z">
              <w:r w:rsidDel="00EF2E74">
                <w:rPr>
                  <w:rFonts w:ascii="Calibri" w:hAnsi="Calibri"/>
                  <w:color w:val="000000"/>
                </w:rPr>
                <w:delText>2013</w:delText>
              </w:r>
            </w:del>
          </w:p>
        </w:tc>
        <w:tc>
          <w:tcPr>
            <w:tcW w:w="1288" w:type="dxa"/>
          </w:tcPr>
          <w:p w14:paraId="1000F3DA" w14:textId="55A61F3A" w:rsidR="00441CCB" w:rsidDel="00EF2E74" w:rsidRDefault="00441CCB" w:rsidP="002066A6">
            <w:pPr>
              <w:rPr>
                <w:del w:id="970" w:author="Sriraj Aiyer" w:date="2024-08-22T15:43:00Z"/>
              </w:rPr>
            </w:pPr>
            <w:del w:id="971" w:author="Sriraj Aiyer" w:date="2024-08-22T15:43:00Z">
              <w:r w:rsidDel="00EF2E74">
                <w:rPr>
                  <w:rFonts w:ascii="Calibri" w:hAnsi="Calibri"/>
                  <w:color w:val="000000"/>
                </w:rPr>
                <w:delText>Internal Medicine</w:delText>
              </w:r>
            </w:del>
          </w:p>
        </w:tc>
        <w:tc>
          <w:tcPr>
            <w:tcW w:w="1608" w:type="dxa"/>
          </w:tcPr>
          <w:p w14:paraId="0F979F01" w14:textId="2ADB894A" w:rsidR="00441CCB" w:rsidDel="00EF2E74" w:rsidRDefault="00441CCB" w:rsidP="002066A6">
            <w:pPr>
              <w:rPr>
                <w:del w:id="972" w:author="Sriraj Aiyer" w:date="2024-08-22T15:43:00Z"/>
              </w:rPr>
            </w:pPr>
            <w:del w:id="973" w:author="Sriraj Aiyer" w:date="2024-08-22T15:43:00Z">
              <w:r w:rsidDel="00EF2E74">
                <w:rPr>
                  <w:rFonts w:ascii="Calibri" w:hAnsi="Calibri"/>
                  <w:color w:val="000000"/>
                </w:rPr>
                <w:delText>4 case vignettes</w:delText>
              </w:r>
            </w:del>
          </w:p>
        </w:tc>
        <w:tc>
          <w:tcPr>
            <w:tcW w:w="1441" w:type="dxa"/>
          </w:tcPr>
          <w:p w14:paraId="46BBB4AB" w14:textId="556B663C" w:rsidR="00441CCB" w:rsidDel="00EF2E74" w:rsidRDefault="00441CCB" w:rsidP="002066A6">
            <w:pPr>
              <w:rPr>
                <w:del w:id="974" w:author="Sriraj Aiyer" w:date="2024-08-22T15:43:00Z"/>
                <w:rFonts w:ascii="Calibri" w:hAnsi="Calibri"/>
                <w:color w:val="000000"/>
              </w:rPr>
            </w:pPr>
            <w:del w:id="975" w:author="Sriraj Aiyer" w:date="2024-08-22T15:43:00Z">
              <w:r w:rsidDel="00EF2E74">
                <w:rPr>
                  <w:rFonts w:ascii="Calibri" w:hAnsi="Calibri"/>
                  <w:color w:val="000000"/>
                </w:rPr>
                <w:delText>0-10 confidence in diagnosis (for each)</w:delText>
              </w:r>
            </w:del>
          </w:p>
        </w:tc>
      </w:tr>
      <w:tr w:rsidR="00441CCB" w:rsidDel="00EF2E74" w14:paraId="0982435A" w14:textId="0B4D9A68" w:rsidTr="002066A6">
        <w:trPr>
          <w:del w:id="976" w:author="Sriraj Aiyer" w:date="2024-08-22T15:43:00Z"/>
        </w:trPr>
        <w:tc>
          <w:tcPr>
            <w:tcW w:w="1696" w:type="dxa"/>
          </w:tcPr>
          <w:p w14:paraId="14CDF5EB" w14:textId="1165CA5F" w:rsidR="00441CCB" w:rsidDel="00EF2E74" w:rsidRDefault="00441CCB" w:rsidP="002066A6">
            <w:pPr>
              <w:rPr>
                <w:del w:id="977" w:author="Sriraj Aiyer" w:date="2024-08-22T15:43:00Z"/>
              </w:rPr>
            </w:pPr>
            <w:del w:id="978" w:author="Sriraj Aiyer" w:date="2024-08-22T15:43:00Z">
              <w:r w:rsidDel="00EF2E74">
                <w:rPr>
                  <w:rFonts w:ascii="Calibri" w:hAnsi="Calibri"/>
                  <w:color w:val="000000"/>
                </w:rPr>
                <w:delText>Wood, Greg; Batt, Jeremy; Appelboam, Andrew; Harris, Adrian; Wilson, Mark R.</w:delText>
              </w:r>
            </w:del>
          </w:p>
        </w:tc>
        <w:tc>
          <w:tcPr>
            <w:tcW w:w="2165" w:type="dxa"/>
          </w:tcPr>
          <w:p w14:paraId="3C5FE448" w14:textId="79497FA8" w:rsidR="00441CCB" w:rsidDel="00EF2E74" w:rsidRDefault="00441CCB" w:rsidP="002066A6">
            <w:pPr>
              <w:rPr>
                <w:del w:id="979" w:author="Sriraj Aiyer" w:date="2024-08-22T15:43:00Z"/>
              </w:rPr>
            </w:pPr>
            <w:del w:id="980" w:author="Sriraj Aiyer" w:date="2024-08-22T15:43:00Z">
              <w:r w:rsidDel="00EF2E74">
                <w:rPr>
                  <w:rFonts w:ascii="Calibri" w:hAnsi="Calibri"/>
                  <w:color w:val="000000"/>
                </w:rPr>
                <w:delText>Exploring the Impact of Expertise, Clinical History, and Visual Search on Electrocardiogram Interpretation**</w:delText>
              </w:r>
            </w:del>
          </w:p>
        </w:tc>
        <w:tc>
          <w:tcPr>
            <w:tcW w:w="812" w:type="dxa"/>
          </w:tcPr>
          <w:p w14:paraId="45C56291" w14:textId="5EAA1BAE" w:rsidR="00441CCB" w:rsidDel="00EF2E74" w:rsidRDefault="00441CCB" w:rsidP="002066A6">
            <w:pPr>
              <w:rPr>
                <w:del w:id="981" w:author="Sriraj Aiyer" w:date="2024-08-22T15:43:00Z"/>
              </w:rPr>
            </w:pPr>
            <w:del w:id="982" w:author="Sriraj Aiyer" w:date="2024-08-22T15:43:00Z">
              <w:r w:rsidDel="00EF2E74">
                <w:rPr>
                  <w:rFonts w:ascii="Calibri" w:hAnsi="Calibri"/>
                  <w:color w:val="000000"/>
                </w:rPr>
                <w:delText>2014</w:delText>
              </w:r>
            </w:del>
          </w:p>
        </w:tc>
        <w:tc>
          <w:tcPr>
            <w:tcW w:w="1288" w:type="dxa"/>
          </w:tcPr>
          <w:p w14:paraId="4063284C" w14:textId="51AD848D" w:rsidR="00441CCB" w:rsidDel="00EF2E74" w:rsidRDefault="00441CCB" w:rsidP="002066A6">
            <w:pPr>
              <w:rPr>
                <w:del w:id="983" w:author="Sriraj Aiyer" w:date="2024-08-22T15:43:00Z"/>
              </w:rPr>
            </w:pPr>
            <w:del w:id="984" w:author="Sriraj Aiyer" w:date="2024-08-22T15:43:00Z">
              <w:r w:rsidDel="00EF2E74">
                <w:rPr>
                  <w:rFonts w:ascii="Calibri" w:hAnsi="Calibri"/>
                  <w:color w:val="000000"/>
                </w:rPr>
                <w:delText>ED</w:delText>
              </w:r>
            </w:del>
          </w:p>
        </w:tc>
        <w:tc>
          <w:tcPr>
            <w:tcW w:w="1608" w:type="dxa"/>
          </w:tcPr>
          <w:p w14:paraId="370DBA5C" w14:textId="3CA44498" w:rsidR="00441CCB" w:rsidDel="00EF2E74" w:rsidRDefault="00441CCB" w:rsidP="002066A6">
            <w:pPr>
              <w:rPr>
                <w:del w:id="985" w:author="Sriraj Aiyer" w:date="2024-08-22T15:43:00Z"/>
              </w:rPr>
            </w:pPr>
            <w:del w:id="986" w:author="Sriraj Aiyer" w:date="2024-08-22T15:43:00Z">
              <w:r w:rsidDel="00EF2E74">
                <w:rPr>
                  <w:rFonts w:ascii="Calibri" w:hAnsi="Calibri"/>
                  <w:color w:val="000000"/>
                </w:rPr>
                <w:delText>ECG traces and eye tracking</w:delText>
              </w:r>
            </w:del>
          </w:p>
        </w:tc>
        <w:tc>
          <w:tcPr>
            <w:tcW w:w="1441" w:type="dxa"/>
          </w:tcPr>
          <w:p w14:paraId="24B33197" w14:textId="35BF69E1" w:rsidR="00441CCB" w:rsidDel="00EF2E74" w:rsidRDefault="00441CCB" w:rsidP="002066A6">
            <w:pPr>
              <w:rPr>
                <w:del w:id="987" w:author="Sriraj Aiyer" w:date="2024-08-22T15:43:00Z"/>
                <w:rFonts w:ascii="Calibri" w:hAnsi="Calibri"/>
                <w:color w:val="000000"/>
              </w:rPr>
            </w:pPr>
            <w:del w:id="988" w:author="Sriraj Aiyer" w:date="2024-08-22T15:43:00Z">
              <w:r w:rsidDel="00EF2E74">
                <w:rPr>
                  <w:rFonts w:ascii="Calibri" w:hAnsi="Calibri"/>
                  <w:color w:val="000000"/>
                </w:rPr>
                <w:delText>1-10 confidence in diagnosis</w:delText>
              </w:r>
            </w:del>
          </w:p>
        </w:tc>
      </w:tr>
      <w:tr w:rsidR="00441CCB" w:rsidDel="00EF2E74" w14:paraId="2411D9C4" w14:textId="57A7780F" w:rsidTr="002066A6">
        <w:trPr>
          <w:del w:id="989" w:author="Sriraj Aiyer" w:date="2024-08-22T15:43:00Z"/>
        </w:trPr>
        <w:tc>
          <w:tcPr>
            <w:tcW w:w="1696" w:type="dxa"/>
          </w:tcPr>
          <w:p w14:paraId="655E90D6" w14:textId="3AA4A430" w:rsidR="00441CCB" w:rsidDel="00EF2E74" w:rsidRDefault="00441CCB" w:rsidP="002066A6">
            <w:pPr>
              <w:rPr>
                <w:del w:id="990" w:author="Sriraj Aiyer" w:date="2024-08-22T15:43:00Z"/>
              </w:rPr>
            </w:pPr>
            <w:del w:id="991" w:author="Sriraj Aiyer" w:date="2024-08-22T15:43:00Z">
              <w:r w:rsidDel="00EF2E74">
                <w:rPr>
                  <w:rFonts w:ascii="Calibri" w:hAnsi="Calibri"/>
                  <w:color w:val="000000"/>
                </w:rPr>
                <w:delText>Bergl, P. A.; Shukla, N.; Shah, J.; Khan, M.; Patel, J. J.; Nanchal, R. S.</w:delText>
              </w:r>
            </w:del>
          </w:p>
        </w:tc>
        <w:tc>
          <w:tcPr>
            <w:tcW w:w="2165" w:type="dxa"/>
          </w:tcPr>
          <w:p w14:paraId="77E743F8" w14:textId="5F7F96C8" w:rsidR="00441CCB" w:rsidDel="00EF2E74" w:rsidRDefault="00441CCB" w:rsidP="002066A6">
            <w:pPr>
              <w:rPr>
                <w:del w:id="992" w:author="Sriraj Aiyer" w:date="2024-08-22T15:43:00Z"/>
              </w:rPr>
            </w:pPr>
            <w:del w:id="993" w:author="Sriraj Aiyer" w:date="2024-08-22T15:43:00Z">
              <w:r w:rsidDel="00EF2E74">
                <w:rPr>
                  <w:rFonts w:ascii="Calibri" w:hAnsi="Calibri"/>
                  <w:color w:val="000000"/>
                </w:rPr>
                <w:delText>Factors influencing diagnostic accuracy among intensive care unit clinicians – an observational study**</w:delText>
              </w:r>
            </w:del>
          </w:p>
        </w:tc>
        <w:tc>
          <w:tcPr>
            <w:tcW w:w="812" w:type="dxa"/>
          </w:tcPr>
          <w:p w14:paraId="7E278650" w14:textId="6F2BE29F" w:rsidR="00441CCB" w:rsidDel="00EF2E74" w:rsidRDefault="00441CCB" w:rsidP="002066A6">
            <w:pPr>
              <w:rPr>
                <w:del w:id="994" w:author="Sriraj Aiyer" w:date="2024-08-22T15:43:00Z"/>
              </w:rPr>
            </w:pPr>
            <w:del w:id="995" w:author="Sriraj Aiyer" w:date="2024-08-22T15:43:00Z">
              <w:r w:rsidDel="00EF2E74">
                <w:rPr>
                  <w:rFonts w:ascii="Calibri" w:hAnsi="Calibri"/>
                  <w:color w:val="000000"/>
                </w:rPr>
                <w:delText>2024</w:delText>
              </w:r>
            </w:del>
          </w:p>
        </w:tc>
        <w:tc>
          <w:tcPr>
            <w:tcW w:w="1288" w:type="dxa"/>
          </w:tcPr>
          <w:p w14:paraId="4D58A9C4" w14:textId="38F9F385" w:rsidR="00441CCB" w:rsidDel="00EF2E74" w:rsidRDefault="00441CCB" w:rsidP="002066A6">
            <w:pPr>
              <w:rPr>
                <w:del w:id="996" w:author="Sriraj Aiyer" w:date="2024-08-22T15:43:00Z"/>
              </w:rPr>
            </w:pPr>
            <w:del w:id="997" w:author="Sriraj Aiyer" w:date="2024-08-22T15:43:00Z">
              <w:r w:rsidDel="00EF2E74">
                <w:rPr>
                  <w:rFonts w:ascii="Calibri" w:hAnsi="Calibri"/>
                  <w:color w:val="000000"/>
                </w:rPr>
                <w:delText>ICU</w:delText>
              </w:r>
            </w:del>
          </w:p>
        </w:tc>
        <w:tc>
          <w:tcPr>
            <w:tcW w:w="1608" w:type="dxa"/>
          </w:tcPr>
          <w:p w14:paraId="5D75A409" w14:textId="6446FAB1" w:rsidR="00441CCB" w:rsidDel="00EF2E74" w:rsidRDefault="00441CCB" w:rsidP="002066A6">
            <w:pPr>
              <w:rPr>
                <w:del w:id="998" w:author="Sriraj Aiyer" w:date="2024-08-22T15:43:00Z"/>
              </w:rPr>
            </w:pPr>
            <w:del w:id="999" w:author="Sriraj Aiyer" w:date="2024-08-22T15:43:00Z">
              <w:r w:rsidDel="00EF2E74">
                <w:rPr>
                  <w:rFonts w:ascii="Calibri" w:hAnsi="Calibri"/>
                  <w:color w:val="000000"/>
                </w:rPr>
                <w:delText>Surveys during ICU</w:delText>
              </w:r>
            </w:del>
          </w:p>
        </w:tc>
        <w:tc>
          <w:tcPr>
            <w:tcW w:w="1441" w:type="dxa"/>
          </w:tcPr>
          <w:p w14:paraId="0522D353" w14:textId="7D58EDCB" w:rsidR="00441CCB" w:rsidDel="00EF2E74" w:rsidRDefault="00441CCB" w:rsidP="002066A6">
            <w:pPr>
              <w:rPr>
                <w:del w:id="1000" w:author="Sriraj Aiyer" w:date="2024-08-22T15:43:00Z"/>
                <w:rFonts w:ascii="Calibri" w:hAnsi="Calibri"/>
                <w:color w:val="000000"/>
              </w:rPr>
            </w:pPr>
            <w:del w:id="1001" w:author="Sriraj Aiyer" w:date="2024-08-22T15:43:00Z">
              <w:r w:rsidDel="00EF2E74">
                <w:rPr>
                  <w:rFonts w:ascii="Calibri" w:hAnsi="Calibri"/>
                  <w:color w:val="000000"/>
                </w:rPr>
                <w:delText>5 point likert scale</w:delText>
              </w:r>
            </w:del>
          </w:p>
        </w:tc>
      </w:tr>
      <w:tr w:rsidR="00441CCB" w:rsidDel="00EF2E74" w14:paraId="20CBEE15" w14:textId="4E4740E4" w:rsidTr="002066A6">
        <w:trPr>
          <w:del w:id="1002" w:author="Sriraj Aiyer" w:date="2024-08-22T15:43:00Z"/>
        </w:trPr>
        <w:tc>
          <w:tcPr>
            <w:tcW w:w="1696" w:type="dxa"/>
          </w:tcPr>
          <w:p w14:paraId="5BDBFA09" w14:textId="2E841158" w:rsidR="00441CCB" w:rsidDel="00EF2E74" w:rsidRDefault="00441CCB" w:rsidP="002066A6">
            <w:pPr>
              <w:rPr>
                <w:del w:id="1003" w:author="Sriraj Aiyer" w:date="2024-08-22T15:43:00Z"/>
              </w:rPr>
            </w:pPr>
            <w:del w:id="1004" w:author="Sriraj Aiyer" w:date="2024-08-22T15:43:00Z">
              <w:r w:rsidDel="00EF2E74">
                <w:rPr>
                  <w:rFonts w:ascii="Calibri" w:hAnsi="Calibri"/>
                  <w:color w:val="000000"/>
                </w:rPr>
                <w:delText>Frey, J.; Braun, L. T.; Handgriff, L.; Kendziora, B.; Fischer, M. R.; Reincke, M.; Zwaan, L.; Schmidmaier, R.</w:delText>
              </w:r>
            </w:del>
          </w:p>
        </w:tc>
        <w:tc>
          <w:tcPr>
            <w:tcW w:w="2165" w:type="dxa"/>
          </w:tcPr>
          <w:p w14:paraId="21141033" w14:textId="05B13AD3" w:rsidR="00441CCB" w:rsidDel="00EF2E74" w:rsidRDefault="00441CCB" w:rsidP="002066A6">
            <w:pPr>
              <w:rPr>
                <w:del w:id="1005" w:author="Sriraj Aiyer" w:date="2024-08-22T15:43:00Z"/>
              </w:rPr>
            </w:pPr>
            <w:del w:id="1006" w:author="Sriraj Aiyer" w:date="2024-08-22T15:43:00Z">
              <w:r w:rsidDel="00EF2E74">
                <w:rPr>
                  <w:rFonts w:ascii="Calibri" w:hAnsi="Calibri"/>
                  <w:color w:val="000000"/>
                </w:rPr>
                <w:delText>Insights into diagnostic errors in endocrinology: a prospective, case-based, international study**</w:delText>
              </w:r>
            </w:del>
          </w:p>
        </w:tc>
        <w:tc>
          <w:tcPr>
            <w:tcW w:w="812" w:type="dxa"/>
          </w:tcPr>
          <w:p w14:paraId="19BE41B5" w14:textId="23E89C51" w:rsidR="00441CCB" w:rsidDel="00EF2E74" w:rsidRDefault="00441CCB" w:rsidP="002066A6">
            <w:pPr>
              <w:rPr>
                <w:del w:id="1007" w:author="Sriraj Aiyer" w:date="2024-08-22T15:43:00Z"/>
              </w:rPr>
            </w:pPr>
            <w:del w:id="1008" w:author="Sriraj Aiyer" w:date="2024-08-22T15:43:00Z">
              <w:r w:rsidDel="00EF2E74">
                <w:rPr>
                  <w:rFonts w:ascii="Calibri" w:hAnsi="Calibri"/>
                  <w:color w:val="000000"/>
                </w:rPr>
                <w:delText>2023</w:delText>
              </w:r>
            </w:del>
          </w:p>
        </w:tc>
        <w:tc>
          <w:tcPr>
            <w:tcW w:w="1288" w:type="dxa"/>
          </w:tcPr>
          <w:p w14:paraId="32EB73AD" w14:textId="78B870AF" w:rsidR="00441CCB" w:rsidDel="00EF2E74" w:rsidRDefault="00441CCB" w:rsidP="002066A6">
            <w:pPr>
              <w:rPr>
                <w:del w:id="1009" w:author="Sriraj Aiyer" w:date="2024-08-22T15:43:00Z"/>
              </w:rPr>
            </w:pPr>
            <w:del w:id="1010" w:author="Sriraj Aiyer" w:date="2024-08-22T15:43:00Z">
              <w:r w:rsidDel="00EF2E74">
                <w:rPr>
                  <w:rFonts w:ascii="Calibri" w:hAnsi="Calibri"/>
                  <w:color w:val="000000"/>
                </w:rPr>
                <w:delText>Endocrinology</w:delText>
              </w:r>
            </w:del>
          </w:p>
        </w:tc>
        <w:tc>
          <w:tcPr>
            <w:tcW w:w="1608" w:type="dxa"/>
          </w:tcPr>
          <w:p w14:paraId="0DC19329" w14:textId="4CC81B67" w:rsidR="00441CCB" w:rsidDel="00EF2E74" w:rsidRDefault="00441CCB" w:rsidP="002066A6">
            <w:pPr>
              <w:rPr>
                <w:del w:id="1011" w:author="Sriraj Aiyer" w:date="2024-08-22T15:43:00Z"/>
              </w:rPr>
            </w:pPr>
            <w:del w:id="1012" w:author="Sriraj Aiyer" w:date="2024-08-22T15:43:00Z">
              <w:r w:rsidDel="00EF2E74">
                <w:rPr>
                  <w:rFonts w:ascii="Calibri" w:hAnsi="Calibri"/>
                  <w:color w:val="000000"/>
                </w:rPr>
                <w:delText>5 patient cases</w:delText>
              </w:r>
            </w:del>
          </w:p>
        </w:tc>
        <w:tc>
          <w:tcPr>
            <w:tcW w:w="1441" w:type="dxa"/>
          </w:tcPr>
          <w:p w14:paraId="5637412B" w14:textId="030E14F9" w:rsidR="00441CCB" w:rsidDel="00EF2E74" w:rsidRDefault="00441CCB" w:rsidP="002066A6">
            <w:pPr>
              <w:rPr>
                <w:del w:id="1013" w:author="Sriraj Aiyer" w:date="2024-08-22T15:43:00Z"/>
                <w:rFonts w:ascii="Calibri" w:hAnsi="Calibri"/>
                <w:color w:val="000000"/>
              </w:rPr>
            </w:pPr>
            <w:del w:id="1014" w:author="Sriraj Aiyer" w:date="2024-08-22T15:43:00Z">
              <w:r w:rsidDel="00EF2E74">
                <w:rPr>
                  <w:rFonts w:ascii="Calibri" w:hAnsi="Calibri"/>
                  <w:color w:val="000000"/>
                </w:rPr>
                <w:delText>1-10 confidence in diagnosis</w:delText>
              </w:r>
            </w:del>
          </w:p>
        </w:tc>
      </w:tr>
      <w:tr w:rsidR="00441CCB" w:rsidDel="00EF2E74" w14:paraId="15FE5252" w14:textId="566710DA" w:rsidTr="002066A6">
        <w:trPr>
          <w:del w:id="1015" w:author="Sriraj Aiyer" w:date="2024-08-22T15:43:00Z"/>
        </w:trPr>
        <w:tc>
          <w:tcPr>
            <w:tcW w:w="1696" w:type="dxa"/>
          </w:tcPr>
          <w:p w14:paraId="4A795ED7" w14:textId="445DAFCF" w:rsidR="00441CCB" w:rsidDel="00EF2E74" w:rsidRDefault="00441CCB" w:rsidP="002066A6">
            <w:pPr>
              <w:rPr>
                <w:del w:id="1016" w:author="Sriraj Aiyer" w:date="2024-08-22T15:43:00Z"/>
              </w:rPr>
            </w:pPr>
            <w:del w:id="1017" w:author="Sriraj Aiyer" w:date="2024-08-22T15:43:00Z">
              <w:r w:rsidDel="00EF2E74">
                <w:rPr>
                  <w:rFonts w:ascii="Calibri" w:hAnsi="Calibri"/>
                  <w:color w:val="000000"/>
                </w:rPr>
                <w:delText>van Sassen, C.; Mamede, S.; Bos, M.; van den Broek, W.; Bindels, P.; Zwaan, L.</w:delText>
              </w:r>
            </w:del>
          </w:p>
        </w:tc>
        <w:tc>
          <w:tcPr>
            <w:tcW w:w="2165" w:type="dxa"/>
          </w:tcPr>
          <w:p w14:paraId="2D383553" w14:textId="63391991" w:rsidR="00441CCB" w:rsidDel="00EF2E74" w:rsidRDefault="00441CCB" w:rsidP="002066A6">
            <w:pPr>
              <w:rPr>
                <w:del w:id="1018" w:author="Sriraj Aiyer" w:date="2024-08-22T15:43:00Z"/>
              </w:rPr>
            </w:pPr>
            <w:del w:id="1019" w:author="Sriraj Aiyer" w:date="2024-08-22T15:43:00Z">
              <w:r w:rsidDel="00EF2E74">
                <w:rPr>
                  <w:rFonts w:ascii="Calibri" w:hAnsi="Calibri"/>
                  <w:color w:val="000000"/>
                </w:rPr>
                <w:delText>Do malpractice claim clinical case vignettes enhance diagnostic accuracy and acceptance in clinical reasoning education during GP training?**</w:delText>
              </w:r>
            </w:del>
          </w:p>
        </w:tc>
        <w:tc>
          <w:tcPr>
            <w:tcW w:w="812" w:type="dxa"/>
          </w:tcPr>
          <w:p w14:paraId="6062751C" w14:textId="4FA9F659" w:rsidR="00441CCB" w:rsidDel="00EF2E74" w:rsidRDefault="00441CCB" w:rsidP="002066A6">
            <w:pPr>
              <w:rPr>
                <w:del w:id="1020" w:author="Sriraj Aiyer" w:date="2024-08-22T15:43:00Z"/>
              </w:rPr>
            </w:pPr>
            <w:del w:id="1021" w:author="Sriraj Aiyer" w:date="2024-08-22T15:43:00Z">
              <w:r w:rsidDel="00EF2E74">
                <w:rPr>
                  <w:rFonts w:ascii="Calibri" w:hAnsi="Calibri"/>
                  <w:color w:val="000000"/>
                </w:rPr>
                <w:delText>2023</w:delText>
              </w:r>
            </w:del>
          </w:p>
        </w:tc>
        <w:tc>
          <w:tcPr>
            <w:tcW w:w="1288" w:type="dxa"/>
          </w:tcPr>
          <w:p w14:paraId="3C33A9B6" w14:textId="543EA714" w:rsidR="00441CCB" w:rsidDel="00EF2E74" w:rsidRDefault="00441CCB" w:rsidP="002066A6">
            <w:pPr>
              <w:rPr>
                <w:del w:id="1022" w:author="Sriraj Aiyer" w:date="2024-08-22T15:43:00Z"/>
              </w:rPr>
            </w:pPr>
            <w:del w:id="1023" w:author="Sriraj Aiyer" w:date="2024-08-22T15:43:00Z">
              <w:r w:rsidDel="00EF2E74">
                <w:rPr>
                  <w:rFonts w:ascii="Calibri" w:hAnsi="Calibri"/>
                  <w:color w:val="000000"/>
                </w:rPr>
                <w:delText>General Practice</w:delText>
              </w:r>
            </w:del>
          </w:p>
        </w:tc>
        <w:tc>
          <w:tcPr>
            <w:tcW w:w="1608" w:type="dxa"/>
          </w:tcPr>
          <w:p w14:paraId="25026C3B" w14:textId="4B08E005" w:rsidR="00441CCB" w:rsidDel="00EF2E74" w:rsidRDefault="00441CCB" w:rsidP="002066A6">
            <w:pPr>
              <w:rPr>
                <w:del w:id="1024" w:author="Sriraj Aiyer" w:date="2024-08-22T15:43:00Z"/>
              </w:rPr>
            </w:pPr>
            <w:del w:id="1025" w:author="Sriraj Aiyer" w:date="2024-08-22T15:43:00Z">
              <w:r w:rsidDel="00EF2E74">
                <w:rPr>
                  <w:rFonts w:ascii="Calibri" w:hAnsi="Calibri"/>
                  <w:color w:val="000000"/>
                </w:rPr>
                <w:delText>Cases with and without malpractice claim information</w:delText>
              </w:r>
            </w:del>
          </w:p>
        </w:tc>
        <w:tc>
          <w:tcPr>
            <w:tcW w:w="1441" w:type="dxa"/>
          </w:tcPr>
          <w:p w14:paraId="68FEE75A" w14:textId="0DF04A82" w:rsidR="00441CCB" w:rsidDel="00EF2E74" w:rsidRDefault="00441CCB" w:rsidP="002066A6">
            <w:pPr>
              <w:rPr>
                <w:del w:id="1026" w:author="Sriraj Aiyer" w:date="2024-08-22T15:43:00Z"/>
                <w:rFonts w:ascii="Calibri" w:hAnsi="Calibri"/>
                <w:color w:val="000000"/>
              </w:rPr>
            </w:pPr>
            <w:del w:id="1027" w:author="Sriraj Aiyer" w:date="2024-08-22T15:43:00Z">
              <w:r w:rsidDel="00EF2E74">
                <w:rPr>
                  <w:rFonts w:ascii="Calibri" w:hAnsi="Calibri"/>
                  <w:color w:val="000000"/>
                </w:rPr>
                <w:delText>0-100 confidence</w:delText>
              </w:r>
            </w:del>
          </w:p>
        </w:tc>
      </w:tr>
      <w:tr w:rsidR="00441CCB" w:rsidDel="00EF2E74" w14:paraId="0141E32A" w14:textId="77C2F3E3" w:rsidTr="002066A6">
        <w:trPr>
          <w:del w:id="1028" w:author="Sriraj Aiyer" w:date="2024-08-22T15:43:00Z"/>
        </w:trPr>
        <w:tc>
          <w:tcPr>
            <w:tcW w:w="1696" w:type="dxa"/>
          </w:tcPr>
          <w:p w14:paraId="58A8D979" w14:textId="1AEE61FC" w:rsidR="00441CCB" w:rsidDel="00EF2E74" w:rsidRDefault="00441CCB" w:rsidP="002066A6">
            <w:pPr>
              <w:rPr>
                <w:del w:id="1029" w:author="Sriraj Aiyer" w:date="2024-08-22T15:43:00Z"/>
              </w:rPr>
            </w:pPr>
            <w:del w:id="1030" w:author="Sriraj Aiyer" w:date="2024-08-22T15:43:00Z">
              <w:r w:rsidDel="00EF2E74">
                <w:rPr>
                  <w:rFonts w:ascii="Calibri" w:hAnsi="Calibri"/>
                  <w:color w:val="000000"/>
                </w:rPr>
                <w:delText>Gupta, A. B.; Greene, M. T.; Fowler, K. E.; Chopra, V. I.</w:delText>
              </w:r>
            </w:del>
          </w:p>
        </w:tc>
        <w:tc>
          <w:tcPr>
            <w:tcW w:w="2165" w:type="dxa"/>
          </w:tcPr>
          <w:p w14:paraId="60ABCDF2" w14:textId="7FF30C63" w:rsidR="00441CCB" w:rsidDel="00EF2E74" w:rsidRDefault="00441CCB" w:rsidP="002066A6">
            <w:pPr>
              <w:rPr>
                <w:del w:id="1031" w:author="Sriraj Aiyer" w:date="2024-08-22T15:43:00Z"/>
              </w:rPr>
            </w:pPr>
            <w:del w:id="1032" w:author="Sriraj Aiyer" w:date="2024-08-22T15:43:00Z">
              <w:r w:rsidDel="00EF2E74">
                <w:rPr>
                  <w:rFonts w:ascii="Calibri" w:hAnsi="Calibri"/>
                  <w:color w:val="000000"/>
                </w:rPr>
                <w:delText>Associations Between Hospitalist Shift Busyness, Diagnostic Confidence, and Resource Utilization: A Pilot Study**</w:delText>
              </w:r>
            </w:del>
          </w:p>
        </w:tc>
        <w:tc>
          <w:tcPr>
            <w:tcW w:w="812" w:type="dxa"/>
          </w:tcPr>
          <w:p w14:paraId="3A08B8B2" w14:textId="6D236A21" w:rsidR="00441CCB" w:rsidDel="00EF2E74" w:rsidRDefault="00441CCB" w:rsidP="002066A6">
            <w:pPr>
              <w:rPr>
                <w:del w:id="1033" w:author="Sriraj Aiyer" w:date="2024-08-22T15:43:00Z"/>
              </w:rPr>
            </w:pPr>
            <w:del w:id="1034" w:author="Sriraj Aiyer" w:date="2024-08-22T15:43:00Z">
              <w:r w:rsidDel="00EF2E74">
                <w:rPr>
                  <w:rFonts w:ascii="Calibri" w:hAnsi="Calibri"/>
                  <w:color w:val="000000"/>
                </w:rPr>
                <w:delText>2023</w:delText>
              </w:r>
            </w:del>
          </w:p>
        </w:tc>
        <w:tc>
          <w:tcPr>
            <w:tcW w:w="1288" w:type="dxa"/>
          </w:tcPr>
          <w:p w14:paraId="7BA26132" w14:textId="0641F160" w:rsidR="00441CCB" w:rsidDel="00EF2E74" w:rsidRDefault="00441CCB" w:rsidP="002066A6">
            <w:pPr>
              <w:rPr>
                <w:del w:id="1035" w:author="Sriraj Aiyer" w:date="2024-08-22T15:43:00Z"/>
              </w:rPr>
            </w:pPr>
            <w:del w:id="1036" w:author="Sriraj Aiyer" w:date="2024-08-22T15:43:00Z">
              <w:r w:rsidDel="00EF2E74">
                <w:rPr>
                  <w:rFonts w:ascii="Calibri" w:hAnsi="Calibri"/>
                  <w:color w:val="000000"/>
                </w:rPr>
                <w:delText>Doctors</w:delText>
              </w:r>
            </w:del>
          </w:p>
        </w:tc>
        <w:tc>
          <w:tcPr>
            <w:tcW w:w="1608" w:type="dxa"/>
          </w:tcPr>
          <w:p w14:paraId="1F77C7E2" w14:textId="63979D73" w:rsidR="00441CCB" w:rsidDel="00EF2E74" w:rsidRDefault="00441CCB" w:rsidP="002066A6">
            <w:pPr>
              <w:rPr>
                <w:del w:id="1037" w:author="Sriraj Aiyer" w:date="2024-08-22T15:43:00Z"/>
              </w:rPr>
            </w:pPr>
            <w:del w:id="1038" w:author="Sriraj Aiyer" w:date="2024-08-22T15:43:00Z">
              <w:r w:rsidDel="00EF2E74">
                <w:rPr>
                  <w:rFonts w:ascii="Calibri" w:hAnsi="Calibri"/>
                  <w:color w:val="000000"/>
                </w:rPr>
                <w:delText>Questionnaire during shift</w:delText>
              </w:r>
            </w:del>
          </w:p>
        </w:tc>
        <w:tc>
          <w:tcPr>
            <w:tcW w:w="1441" w:type="dxa"/>
          </w:tcPr>
          <w:p w14:paraId="513BE15F" w14:textId="340D27F7" w:rsidR="00441CCB" w:rsidDel="00EF2E74" w:rsidRDefault="00441CCB" w:rsidP="002066A6">
            <w:pPr>
              <w:rPr>
                <w:del w:id="1039" w:author="Sriraj Aiyer" w:date="2024-08-22T15:43:00Z"/>
                <w:rFonts w:ascii="Calibri" w:hAnsi="Calibri"/>
                <w:color w:val="000000"/>
              </w:rPr>
            </w:pPr>
            <w:del w:id="1040" w:author="Sriraj Aiyer" w:date="2024-08-22T15:43:00Z">
              <w:r w:rsidDel="00EF2E74">
                <w:rPr>
                  <w:rFonts w:ascii="Calibri" w:hAnsi="Calibri"/>
                  <w:color w:val="000000"/>
                </w:rPr>
                <w:delText>1-10 Confidence</w:delText>
              </w:r>
            </w:del>
          </w:p>
        </w:tc>
      </w:tr>
      <w:tr w:rsidR="00441CCB" w:rsidDel="00EF2E74" w14:paraId="1DE1F210" w14:textId="22C69A16" w:rsidTr="002066A6">
        <w:trPr>
          <w:del w:id="1041" w:author="Sriraj Aiyer" w:date="2024-08-22T15:43:00Z"/>
        </w:trPr>
        <w:tc>
          <w:tcPr>
            <w:tcW w:w="1696" w:type="dxa"/>
          </w:tcPr>
          <w:p w14:paraId="57B47A14" w14:textId="364DE7D6" w:rsidR="00441CCB" w:rsidDel="00EF2E74" w:rsidRDefault="00441CCB" w:rsidP="002066A6">
            <w:pPr>
              <w:rPr>
                <w:del w:id="1042" w:author="Sriraj Aiyer" w:date="2024-08-22T15:43:00Z"/>
              </w:rPr>
            </w:pPr>
            <w:del w:id="1043" w:author="Sriraj Aiyer" w:date="2024-08-22T15:43:00Z">
              <w:r w:rsidDel="00EF2E74">
                <w:rPr>
                  <w:rFonts w:ascii="Calibri" w:hAnsi="Calibri"/>
                  <w:color w:val="000000"/>
                </w:rPr>
                <w:delText>Kuhn, J.; Mamede, S.; van den Berg, P.; Zwaan, L.; van Peet, P.; Bindels, P.; van Gog, T.</w:delText>
              </w:r>
            </w:del>
          </w:p>
        </w:tc>
        <w:tc>
          <w:tcPr>
            <w:tcW w:w="2165" w:type="dxa"/>
          </w:tcPr>
          <w:p w14:paraId="41BC3778" w14:textId="2165ADD5" w:rsidR="00441CCB" w:rsidDel="00EF2E74" w:rsidRDefault="00441CCB" w:rsidP="002066A6">
            <w:pPr>
              <w:rPr>
                <w:del w:id="1044" w:author="Sriraj Aiyer" w:date="2024-08-22T15:43:00Z"/>
              </w:rPr>
            </w:pPr>
            <w:del w:id="1045" w:author="Sriraj Aiyer" w:date="2024-08-22T15:43:00Z">
              <w:r w:rsidDel="00EF2E74">
                <w:rPr>
                  <w:rFonts w:ascii="Calibri" w:hAnsi="Calibri"/>
                  <w:color w:val="000000"/>
                </w:rPr>
                <w:delText>Learning deliberate reflection in medical diagnosis: does learning-by-teaching help?**</w:delText>
              </w:r>
            </w:del>
          </w:p>
        </w:tc>
        <w:tc>
          <w:tcPr>
            <w:tcW w:w="812" w:type="dxa"/>
          </w:tcPr>
          <w:p w14:paraId="6CA8D29A" w14:textId="7B92029C" w:rsidR="00441CCB" w:rsidDel="00EF2E74" w:rsidRDefault="00441CCB" w:rsidP="002066A6">
            <w:pPr>
              <w:rPr>
                <w:del w:id="1046" w:author="Sriraj Aiyer" w:date="2024-08-22T15:43:00Z"/>
              </w:rPr>
            </w:pPr>
            <w:del w:id="1047" w:author="Sriraj Aiyer" w:date="2024-08-22T15:43:00Z">
              <w:r w:rsidDel="00EF2E74">
                <w:rPr>
                  <w:rFonts w:ascii="Calibri" w:hAnsi="Calibri"/>
                  <w:color w:val="000000"/>
                </w:rPr>
                <w:delText>2023</w:delText>
              </w:r>
            </w:del>
          </w:p>
        </w:tc>
        <w:tc>
          <w:tcPr>
            <w:tcW w:w="1288" w:type="dxa"/>
          </w:tcPr>
          <w:p w14:paraId="23A4603F" w14:textId="29B21881" w:rsidR="00441CCB" w:rsidDel="00EF2E74" w:rsidRDefault="00441CCB" w:rsidP="002066A6">
            <w:pPr>
              <w:rPr>
                <w:del w:id="1048" w:author="Sriraj Aiyer" w:date="2024-08-22T15:43:00Z"/>
              </w:rPr>
            </w:pPr>
            <w:del w:id="1049" w:author="Sriraj Aiyer" w:date="2024-08-22T15:43:00Z">
              <w:r w:rsidDel="00EF2E74">
                <w:rPr>
                  <w:rFonts w:ascii="Calibri" w:hAnsi="Calibri"/>
                  <w:color w:val="000000"/>
                </w:rPr>
                <w:delText>General Practice</w:delText>
              </w:r>
            </w:del>
          </w:p>
        </w:tc>
        <w:tc>
          <w:tcPr>
            <w:tcW w:w="1608" w:type="dxa"/>
          </w:tcPr>
          <w:p w14:paraId="740D25ED" w14:textId="68B8543E" w:rsidR="00441CCB" w:rsidDel="00EF2E74" w:rsidRDefault="00441CCB" w:rsidP="002066A6">
            <w:pPr>
              <w:rPr>
                <w:del w:id="1050" w:author="Sriraj Aiyer" w:date="2024-08-22T15:43:00Z"/>
              </w:rPr>
            </w:pPr>
            <w:del w:id="1051" w:author="Sriraj Aiyer" w:date="2024-08-22T15:43:00Z">
              <w:r w:rsidDel="00EF2E74">
                <w:rPr>
                  <w:rFonts w:ascii="Calibri" w:hAnsi="Calibri"/>
                  <w:color w:val="000000"/>
                </w:rPr>
                <w:delText>10 written cases</w:delText>
              </w:r>
            </w:del>
          </w:p>
        </w:tc>
        <w:tc>
          <w:tcPr>
            <w:tcW w:w="1441" w:type="dxa"/>
          </w:tcPr>
          <w:p w14:paraId="3774FB85" w14:textId="36BA43C4" w:rsidR="00441CCB" w:rsidDel="00EF2E74" w:rsidRDefault="00441CCB" w:rsidP="002066A6">
            <w:pPr>
              <w:rPr>
                <w:del w:id="1052" w:author="Sriraj Aiyer" w:date="2024-08-22T15:43:00Z"/>
                <w:rFonts w:ascii="Calibri" w:hAnsi="Calibri"/>
                <w:color w:val="000000"/>
              </w:rPr>
            </w:pPr>
            <w:del w:id="1053" w:author="Sriraj Aiyer" w:date="2024-08-22T15:43:00Z">
              <w:r w:rsidDel="00EF2E74">
                <w:rPr>
                  <w:rFonts w:ascii="Calibri" w:hAnsi="Calibri"/>
                  <w:color w:val="000000"/>
                </w:rPr>
                <w:delText>1-9 confidence</w:delText>
              </w:r>
            </w:del>
          </w:p>
        </w:tc>
      </w:tr>
      <w:tr w:rsidR="00441CCB" w:rsidDel="00EF2E74" w14:paraId="72175B65" w14:textId="7D1D8C5E" w:rsidTr="002066A6">
        <w:trPr>
          <w:del w:id="1054" w:author="Sriraj Aiyer" w:date="2024-08-22T15:43:00Z"/>
        </w:trPr>
        <w:tc>
          <w:tcPr>
            <w:tcW w:w="1696" w:type="dxa"/>
          </w:tcPr>
          <w:p w14:paraId="00101400" w14:textId="2796AA28" w:rsidR="00441CCB" w:rsidDel="00EF2E74" w:rsidRDefault="00441CCB" w:rsidP="002066A6">
            <w:pPr>
              <w:rPr>
                <w:del w:id="1055" w:author="Sriraj Aiyer" w:date="2024-08-22T15:43:00Z"/>
              </w:rPr>
            </w:pPr>
            <w:del w:id="1056" w:author="Sriraj Aiyer" w:date="2024-08-22T15:43:00Z">
              <w:r w:rsidDel="00EF2E74">
                <w:rPr>
                  <w:rFonts w:ascii="Calibri" w:hAnsi="Calibri"/>
                  <w:color w:val="000000"/>
                </w:rPr>
                <w:delText>Staal, J.; Katarya, K.; Speelman, M.; Brand, R.; Alsma, J.; Sloane, J.; Van den Broek, W. W.; Zwaan, L.</w:delText>
              </w:r>
            </w:del>
          </w:p>
        </w:tc>
        <w:tc>
          <w:tcPr>
            <w:tcW w:w="2165" w:type="dxa"/>
          </w:tcPr>
          <w:p w14:paraId="03DC02B8" w14:textId="63F93E5F" w:rsidR="00441CCB" w:rsidDel="00EF2E74" w:rsidRDefault="00441CCB" w:rsidP="002066A6">
            <w:pPr>
              <w:rPr>
                <w:del w:id="1057" w:author="Sriraj Aiyer" w:date="2024-08-22T15:43:00Z"/>
              </w:rPr>
            </w:pPr>
            <w:del w:id="1058" w:author="Sriraj Aiyer" w:date="2024-08-22T15:43:00Z">
              <w:r w:rsidDel="00EF2E74">
                <w:rPr>
                  <w:rFonts w:ascii="Calibri" w:hAnsi="Calibri"/>
                  <w:color w:val="000000"/>
                </w:rPr>
                <w:delText>Impact of performance and information feedback on medical interns' confidence–accuracy calibration**</w:delText>
              </w:r>
            </w:del>
          </w:p>
        </w:tc>
        <w:tc>
          <w:tcPr>
            <w:tcW w:w="812" w:type="dxa"/>
          </w:tcPr>
          <w:p w14:paraId="2A610199" w14:textId="3F75DA4B" w:rsidR="00441CCB" w:rsidDel="00EF2E74" w:rsidRDefault="00441CCB" w:rsidP="002066A6">
            <w:pPr>
              <w:rPr>
                <w:del w:id="1059" w:author="Sriraj Aiyer" w:date="2024-08-22T15:43:00Z"/>
              </w:rPr>
            </w:pPr>
            <w:del w:id="1060" w:author="Sriraj Aiyer" w:date="2024-08-22T15:43:00Z">
              <w:r w:rsidDel="00EF2E74">
                <w:rPr>
                  <w:rFonts w:ascii="Calibri" w:hAnsi="Calibri"/>
                  <w:color w:val="000000"/>
                </w:rPr>
                <w:delText>2023</w:delText>
              </w:r>
            </w:del>
          </w:p>
        </w:tc>
        <w:tc>
          <w:tcPr>
            <w:tcW w:w="1288" w:type="dxa"/>
          </w:tcPr>
          <w:p w14:paraId="668706EA" w14:textId="03BA0B64" w:rsidR="00441CCB" w:rsidDel="00EF2E74" w:rsidRDefault="00441CCB" w:rsidP="002066A6">
            <w:pPr>
              <w:rPr>
                <w:del w:id="1061" w:author="Sriraj Aiyer" w:date="2024-08-22T15:43:00Z"/>
              </w:rPr>
            </w:pPr>
            <w:del w:id="1062" w:author="Sriraj Aiyer" w:date="2024-08-22T15:43:00Z">
              <w:r w:rsidDel="00EF2E74">
                <w:rPr>
                  <w:rFonts w:ascii="Calibri" w:hAnsi="Calibri"/>
                  <w:color w:val="000000"/>
                </w:rPr>
                <w:delText>Medical Students</w:delText>
              </w:r>
            </w:del>
          </w:p>
        </w:tc>
        <w:tc>
          <w:tcPr>
            <w:tcW w:w="1608" w:type="dxa"/>
          </w:tcPr>
          <w:p w14:paraId="65213FCF" w14:textId="0F534215" w:rsidR="00441CCB" w:rsidDel="00EF2E74" w:rsidRDefault="00441CCB" w:rsidP="002066A6">
            <w:pPr>
              <w:rPr>
                <w:del w:id="1063" w:author="Sriraj Aiyer" w:date="2024-08-22T15:43:00Z"/>
              </w:rPr>
            </w:pPr>
            <w:del w:id="1064" w:author="Sriraj Aiyer" w:date="2024-08-22T15:43:00Z">
              <w:r w:rsidDel="00EF2E74">
                <w:rPr>
                  <w:rFonts w:ascii="Calibri" w:hAnsi="Calibri"/>
                  <w:color w:val="000000"/>
                </w:rPr>
                <w:delText>X-ray interpretation</w:delText>
              </w:r>
            </w:del>
          </w:p>
        </w:tc>
        <w:tc>
          <w:tcPr>
            <w:tcW w:w="1441" w:type="dxa"/>
          </w:tcPr>
          <w:p w14:paraId="4799CB41" w14:textId="07E52733" w:rsidR="00441CCB" w:rsidDel="00EF2E74" w:rsidRDefault="00441CCB" w:rsidP="002066A6">
            <w:pPr>
              <w:rPr>
                <w:del w:id="1065" w:author="Sriraj Aiyer" w:date="2024-08-22T15:43:00Z"/>
                <w:rFonts w:ascii="Calibri" w:hAnsi="Calibri"/>
                <w:color w:val="000000"/>
              </w:rPr>
            </w:pPr>
            <w:del w:id="1066" w:author="Sriraj Aiyer" w:date="2024-08-22T15:43:00Z">
              <w:r w:rsidDel="00EF2E74">
                <w:rPr>
                  <w:rFonts w:ascii="Calibri" w:hAnsi="Calibri"/>
                  <w:color w:val="000000"/>
                </w:rPr>
                <w:delText>0-10 confidence in diagnosis</w:delText>
              </w:r>
            </w:del>
          </w:p>
        </w:tc>
      </w:tr>
      <w:tr w:rsidR="00441CCB" w:rsidDel="00EF2E74" w14:paraId="1192A5DA" w14:textId="76DFCE61" w:rsidTr="002066A6">
        <w:trPr>
          <w:del w:id="1067" w:author="Sriraj Aiyer" w:date="2024-08-22T15:43:00Z"/>
        </w:trPr>
        <w:tc>
          <w:tcPr>
            <w:tcW w:w="1696" w:type="dxa"/>
          </w:tcPr>
          <w:p w14:paraId="051A2948" w14:textId="76D8DA10" w:rsidR="00441CCB" w:rsidDel="00EF2E74" w:rsidRDefault="00441CCB" w:rsidP="002066A6">
            <w:pPr>
              <w:rPr>
                <w:del w:id="1068" w:author="Sriraj Aiyer" w:date="2024-08-22T15:43:00Z"/>
              </w:rPr>
            </w:pPr>
            <w:del w:id="1069" w:author="Sriraj Aiyer" w:date="2024-08-22T15:43:00Z">
              <w:r w:rsidDel="00EF2E74">
                <w:rPr>
                  <w:rFonts w:ascii="Calibri" w:hAnsi="Calibri"/>
                  <w:color w:val="000000"/>
                </w:rPr>
                <w:delText>Keene, T.; Pammer, K.; Lord, B.; Shipp, C.</w:delText>
              </w:r>
            </w:del>
          </w:p>
        </w:tc>
        <w:tc>
          <w:tcPr>
            <w:tcW w:w="2165" w:type="dxa"/>
          </w:tcPr>
          <w:p w14:paraId="57AE5EBC" w14:textId="48941C7A" w:rsidR="00441CCB" w:rsidDel="00EF2E74" w:rsidRDefault="00441CCB" w:rsidP="002066A6">
            <w:pPr>
              <w:rPr>
                <w:del w:id="1070" w:author="Sriraj Aiyer" w:date="2024-08-22T15:43:00Z"/>
              </w:rPr>
            </w:pPr>
            <w:del w:id="1071" w:author="Sriraj Aiyer" w:date="2024-08-22T15:43:00Z">
              <w:r w:rsidDel="00EF2E74">
                <w:rPr>
                  <w:rFonts w:ascii="Calibri" w:hAnsi="Calibri"/>
                  <w:color w:val="000000"/>
                </w:rPr>
                <w:delText>Dispatch information affects diagnosis in paramedics: an experimental study of applied dual-process theory**</w:delText>
              </w:r>
            </w:del>
          </w:p>
        </w:tc>
        <w:tc>
          <w:tcPr>
            <w:tcW w:w="812" w:type="dxa"/>
          </w:tcPr>
          <w:p w14:paraId="5775393F" w14:textId="4B02E7FC" w:rsidR="00441CCB" w:rsidDel="00EF2E74" w:rsidRDefault="00441CCB" w:rsidP="002066A6">
            <w:pPr>
              <w:rPr>
                <w:del w:id="1072" w:author="Sriraj Aiyer" w:date="2024-08-22T15:43:00Z"/>
              </w:rPr>
            </w:pPr>
            <w:del w:id="1073" w:author="Sriraj Aiyer" w:date="2024-08-22T15:43:00Z">
              <w:r w:rsidDel="00EF2E74">
                <w:rPr>
                  <w:rFonts w:ascii="Calibri" w:hAnsi="Calibri"/>
                  <w:color w:val="000000"/>
                </w:rPr>
                <w:delText>2022</w:delText>
              </w:r>
            </w:del>
          </w:p>
        </w:tc>
        <w:tc>
          <w:tcPr>
            <w:tcW w:w="1288" w:type="dxa"/>
          </w:tcPr>
          <w:p w14:paraId="472215C1" w14:textId="61461F27" w:rsidR="00441CCB" w:rsidDel="00EF2E74" w:rsidRDefault="00441CCB" w:rsidP="002066A6">
            <w:pPr>
              <w:rPr>
                <w:del w:id="1074" w:author="Sriraj Aiyer" w:date="2024-08-22T15:43:00Z"/>
              </w:rPr>
            </w:pPr>
            <w:del w:id="1075" w:author="Sriraj Aiyer" w:date="2024-08-22T15:43:00Z">
              <w:r w:rsidDel="00EF2E74">
                <w:rPr>
                  <w:rFonts w:ascii="Calibri" w:hAnsi="Calibri"/>
                  <w:color w:val="000000"/>
                </w:rPr>
                <w:delText>Paramedics</w:delText>
              </w:r>
            </w:del>
          </w:p>
        </w:tc>
        <w:tc>
          <w:tcPr>
            <w:tcW w:w="1608" w:type="dxa"/>
          </w:tcPr>
          <w:p w14:paraId="01A96E39" w14:textId="0242A535" w:rsidR="00441CCB" w:rsidDel="00EF2E74" w:rsidRDefault="00441CCB" w:rsidP="002066A6">
            <w:pPr>
              <w:rPr>
                <w:del w:id="1076" w:author="Sriraj Aiyer" w:date="2024-08-22T15:43:00Z"/>
              </w:rPr>
            </w:pPr>
            <w:del w:id="1077" w:author="Sriraj Aiyer" w:date="2024-08-22T15:43:00Z">
              <w:r w:rsidDel="00EF2E74">
                <w:rPr>
                  <w:rFonts w:ascii="Calibri" w:hAnsi="Calibri"/>
                  <w:color w:val="000000"/>
                </w:rPr>
                <w:delText>Vignettes in two parts with an intuitive impression and then diagnosis, with or wtihout secondary task distraction</w:delText>
              </w:r>
            </w:del>
          </w:p>
        </w:tc>
        <w:tc>
          <w:tcPr>
            <w:tcW w:w="1441" w:type="dxa"/>
          </w:tcPr>
          <w:p w14:paraId="5BF643C4" w14:textId="151F8FE4" w:rsidR="00441CCB" w:rsidDel="00EF2E74" w:rsidRDefault="00441CCB" w:rsidP="002066A6">
            <w:pPr>
              <w:rPr>
                <w:del w:id="1078" w:author="Sriraj Aiyer" w:date="2024-08-22T15:43:00Z"/>
                <w:rFonts w:ascii="Calibri" w:hAnsi="Calibri"/>
                <w:color w:val="000000"/>
              </w:rPr>
            </w:pPr>
            <w:del w:id="1079" w:author="Sriraj Aiyer" w:date="2024-08-22T15:43:00Z">
              <w:r w:rsidDel="00EF2E74">
                <w:rPr>
                  <w:rFonts w:ascii="Calibri" w:hAnsi="Calibri"/>
                  <w:color w:val="000000"/>
                </w:rPr>
                <w:delText>4 point scale</w:delText>
              </w:r>
            </w:del>
          </w:p>
        </w:tc>
      </w:tr>
      <w:tr w:rsidR="00441CCB" w:rsidDel="00EF2E74" w14:paraId="3021D707" w14:textId="54658C56" w:rsidTr="002066A6">
        <w:trPr>
          <w:del w:id="1080" w:author="Sriraj Aiyer" w:date="2024-08-22T15:43:00Z"/>
        </w:trPr>
        <w:tc>
          <w:tcPr>
            <w:tcW w:w="1696" w:type="dxa"/>
          </w:tcPr>
          <w:p w14:paraId="41F14D80" w14:textId="2EBDEA17" w:rsidR="00441CCB" w:rsidRPr="00EF2E74" w:rsidDel="00EF2E74" w:rsidRDefault="00441CCB" w:rsidP="002066A6">
            <w:pPr>
              <w:rPr>
                <w:del w:id="1081" w:author="Sriraj Aiyer" w:date="2024-08-22T15:43:00Z"/>
              </w:rPr>
            </w:pPr>
            <w:del w:id="1082" w:author="Sriraj Aiyer" w:date="2024-08-22T15:43:00Z">
              <w:r w:rsidRPr="00EF2E74" w:rsidDel="00EF2E74">
                <w:rPr>
                  <w:rFonts w:ascii="Calibri" w:hAnsi="Calibri"/>
                  <w:color w:val="000000"/>
                </w:rPr>
                <w:delText>Tio, R. A.; Filho, M. A. C.; de Menezes Mota, M. F.; Santanchè, A.; Mamede, S.</w:delText>
              </w:r>
            </w:del>
          </w:p>
        </w:tc>
        <w:tc>
          <w:tcPr>
            <w:tcW w:w="2165" w:type="dxa"/>
          </w:tcPr>
          <w:p w14:paraId="6136EEE8" w14:textId="5874995D" w:rsidR="00441CCB" w:rsidDel="00EF2E74" w:rsidRDefault="00441CCB" w:rsidP="002066A6">
            <w:pPr>
              <w:rPr>
                <w:del w:id="1083" w:author="Sriraj Aiyer" w:date="2024-08-22T15:43:00Z"/>
              </w:rPr>
            </w:pPr>
            <w:del w:id="1084" w:author="Sriraj Aiyer" w:date="2024-08-22T15:43:00Z">
              <w:r w:rsidDel="00EF2E74">
                <w:rPr>
                  <w:rFonts w:ascii="Calibri" w:hAnsi="Calibri"/>
                  <w:color w:val="000000"/>
                </w:rPr>
                <w:delText>The Effect of Information Presentation Order on Residents’ Diagnostic Accuracy of Online Simulated Patients With Chest Pain**</w:delText>
              </w:r>
            </w:del>
          </w:p>
        </w:tc>
        <w:tc>
          <w:tcPr>
            <w:tcW w:w="812" w:type="dxa"/>
          </w:tcPr>
          <w:p w14:paraId="13781818" w14:textId="1E6A83F6" w:rsidR="00441CCB" w:rsidDel="00EF2E74" w:rsidRDefault="00441CCB" w:rsidP="002066A6">
            <w:pPr>
              <w:rPr>
                <w:del w:id="1085" w:author="Sriraj Aiyer" w:date="2024-08-22T15:43:00Z"/>
              </w:rPr>
            </w:pPr>
            <w:del w:id="1086" w:author="Sriraj Aiyer" w:date="2024-08-22T15:43:00Z">
              <w:r w:rsidDel="00EF2E74">
                <w:rPr>
                  <w:rFonts w:ascii="Calibri" w:hAnsi="Calibri"/>
                  <w:color w:val="000000"/>
                </w:rPr>
                <w:delText>2022</w:delText>
              </w:r>
            </w:del>
          </w:p>
        </w:tc>
        <w:tc>
          <w:tcPr>
            <w:tcW w:w="1288" w:type="dxa"/>
          </w:tcPr>
          <w:p w14:paraId="01411415" w14:textId="1BBD9A6C" w:rsidR="00441CCB" w:rsidDel="00EF2E74" w:rsidRDefault="00441CCB" w:rsidP="002066A6">
            <w:pPr>
              <w:rPr>
                <w:del w:id="1087" w:author="Sriraj Aiyer" w:date="2024-08-22T15:43:00Z"/>
              </w:rPr>
            </w:pPr>
            <w:del w:id="1088" w:author="Sriraj Aiyer" w:date="2024-08-22T15:43:00Z">
              <w:r w:rsidDel="00EF2E74">
                <w:rPr>
                  <w:rFonts w:ascii="Calibri" w:hAnsi="Calibri"/>
                  <w:color w:val="000000"/>
                </w:rPr>
                <w:delText>Cardiology</w:delText>
              </w:r>
            </w:del>
          </w:p>
        </w:tc>
        <w:tc>
          <w:tcPr>
            <w:tcW w:w="1608" w:type="dxa"/>
          </w:tcPr>
          <w:p w14:paraId="38AC286B" w14:textId="721D0049" w:rsidR="00441CCB" w:rsidDel="00EF2E74" w:rsidRDefault="00441CCB" w:rsidP="002066A6">
            <w:pPr>
              <w:rPr>
                <w:del w:id="1089" w:author="Sriraj Aiyer" w:date="2024-08-22T15:43:00Z"/>
              </w:rPr>
            </w:pPr>
            <w:del w:id="1090" w:author="Sriraj Aiyer" w:date="2024-08-22T15:43:00Z">
              <w:r w:rsidDel="00EF2E74">
                <w:rPr>
                  <w:rFonts w:ascii="Calibri" w:hAnsi="Calibri"/>
                  <w:color w:val="000000"/>
                </w:rPr>
                <w:delText>12 clinical cases presented in 2 diagnostic rounds (history and EKG)</w:delText>
              </w:r>
            </w:del>
          </w:p>
        </w:tc>
        <w:tc>
          <w:tcPr>
            <w:tcW w:w="1441" w:type="dxa"/>
          </w:tcPr>
          <w:p w14:paraId="3F9772F4" w14:textId="00E10ABC" w:rsidR="00441CCB" w:rsidDel="00EF2E74" w:rsidRDefault="00441CCB" w:rsidP="002066A6">
            <w:pPr>
              <w:rPr>
                <w:del w:id="1091" w:author="Sriraj Aiyer" w:date="2024-08-22T15:43:00Z"/>
                <w:rFonts w:ascii="Calibri" w:hAnsi="Calibri"/>
                <w:color w:val="000000"/>
              </w:rPr>
            </w:pPr>
            <w:del w:id="1092" w:author="Sriraj Aiyer" w:date="2024-08-22T15:43:00Z">
              <w:r w:rsidDel="00EF2E74">
                <w:rPr>
                  <w:rFonts w:ascii="Calibri" w:hAnsi="Calibri"/>
                  <w:color w:val="000000"/>
                </w:rPr>
                <w:delText>0-100 confidence</w:delText>
              </w:r>
            </w:del>
          </w:p>
        </w:tc>
      </w:tr>
      <w:tr w:rsidR="00441CCB" w:rsidDel="00EF2E74" w14:paraId="25DD87E2" w14:textId="6B3437CD" w:rsidTr="002066A6">
        <w:trPr>
          <w:del w:id="1093" w:author="Sriraj Aiyer" w:date="2024-08-22T15:43:00Z"/>
        </w:trPr>
        <w:tc>
          <w:tcPr>
            <w:tcW w:w="1696" w:type="dxa"/>
          </w:tcPr>
          <w:p w14:paraId="1D42FFF6" w14:textId="77D8FD61" w:rsidR="00441CCB" w:rsidDel="00EF2E74" w:rsidRDefault="00441CCB" w:rsidP="002066A6">
            <w:pPr>
              <w:rPr>
                <w:del w:id="1094" w:author="Sriraj Aiyer" w:date="2024-08-22T15:43:00Z"/>
              </w:rPr>
            </w:pPr>
            <w:del w:id="1095" w:author="Sriraj Aiyer" w:date="2024-08-22T15:43:00Z">
              <w:r w:rsidDel="00EF2E74">
                <w:rPr>
                  <w:rFonts w:ascii="Calibri" w:hAnsi="Calibri"/>
                  <w:color w:val="000000"/>
                </w:rPr>
                <w:delText>Kuhn, J.; van den Berg, P.; Mamede, S.; Zwaan, L.; Bindels, P.; van Gog, T.</w:delText>
              </w:r>
            </w:del>
          </w:p>
        </w:tc>
        <w:tc>
          <w:tcPr>
            <w:tcW w:w="2165" w:type="dxa"/>
          </w:tcPr>
          <w:p w14:paraId="2E6240BB" w14:textId="18D5D3CC" w:rsidR="00441CCB" w:rsidDel="00EF2E74" w:rsidRDefault="00441CCB" w:rsidP="002066A6">
            <w:pPr>
              <w:rPr>
                <w:del w:id="1096" w:author="Sriraj Aiyer" w:date="2024-08-22T15:43:00Z"/>
              </w:rPr>
            </w:pPr>
            <w:del w:id="1097" w:author="Sriraj Aiyer" w:date="2024-08-22T15:43:00Z">
              <w:r w:rsidDel="00EF2E74">
                <w:rPr>
                  <w:rFonts w:ascii="Calibri" w:hAnsi="Calibri"/>
                  <w:color w:val="000000"/>
                </w:rPr>
                <w:delText>Improving medical residents’ self-assessment of their diagnostic accuracy: does feedback help?**</w:delText>
              </w:r>
            </w:del>
          </w:p>
        </w:tc>
        <w:tc>
          <w:tcPr>
            <w:tcW w:w="812" w:type="dxa"/>
          </w:tcPr>
          <w:p w14:paraId="0A5A20E6" w14:textId="3426F599" w:rsidR="00441CCB" w:rsidDel="00EF2E74" w:rsidRDefault="00441CCB" w:rsidP="002066A6">
            <w:pPr>
              <w:rPr>
                <w:del w:id="1098" w:author="Sriraj Aiyer" w:date="2024-08-22T15:43:00Z"/>
              </w:rPr>
            </w:pPr>
            <w:del w:id="1099" w:author="Sriraj Aiyer" w:date="2024-08-22T15:43:00Z">
              <w:r w:rsidDel="00EF2E74">
                <w:rPr>
                  <w:rFonts w:ascii="Calibri" w:hAnsi="Calibri"/>
                  <w:color w:val="000000"/>
                </w:rPr>
                <w:delText>2022</w:delText>
              </w:r>
            </w:del>
          </w:p>
        </w:tc>
        <w:tc>
          <w:tcPr>
            <w:tcW w:w="1288" w:type="dxa"/>
          </w:tcPr>
          <w:p w14:paraId="3EACDEA9" w14:textId="470989D0" w:rsidR="00441CCB" w:rsidDel="00EF2E74" w:rsidRDefault="00441CCB" w:rsidP="002066A6">
            <w:pPr>
              <w:rPr>
                <w:del w:id="1100" w:author="Sriraj Aiyer" w:date="2024-08-22T15:43:00Z"/>
              </w:rPr>
            </w:pPr>
            <w:del w:id="1101" w:author="Sriraj Aiyer" w:date="2024-08-22T15:43:00Z">
              <w:r w:rsidDel="00EF2E74">
                <w:rPr>
                  <w:rFonts w:ascii="Calibri" w:hAnsi="Calibri"/>
                  <w:color w:val="000000"/>
                </w:rPr>
                <w:delText>General Practice</w:delText>
              </w:r>
            </w:del>
          </w:p>
        </w:tc>
        <w:tc>
          <w:tcPr>
            <w:tcW w:w="1608" w:type="dxa"/>
          </w:tcPr>
          <w:p w14:paraId="08E6E1B3" w14:textId="2CDD7F4A" w:rsidR="00441CCB" w:rsidDel="00EF2E74" w:rsidRDefault="00441CCB" w:rsidP="002066A6">
            <w:pPr>
              <w:rPr>
                <w:del w:id="1102" w:author="Sriraj Aiyer" w:date="2024-08-22T15:43:00Z"/>
              </w:rPr>
            </w:pPr>
            <w:del w:id="1103" w:author="Sriraj Aiyer" w:date="2024-08-22T15:43:00Z">
              <w:r w:rsidDel="00EF2E74">
                <w:rPr>
                  <w:rFonts w:ascii="Calibri" w:hAnsi="Calibri"/>
                  <w:color w:val="000000"/>
                </w:rPr>
                <w:delText>12 cases</w:delText>
              </w:r>
            </w:del>
          </w:p>
        </w:tc>
        <w:tc>
          <w:tcPr>
            <w:tcW w:w="1441" w:type="dxa"/>
          </w:tcPr>
          <w:p w14:paraId="1C6D3D83" w14:textId="7EB119B5" w:rsidR="00441CCB" w:rsidDel="00EF2E74" w:rsidRDefault="00441CCB" w:rsidP="002066A6">
            <w:pPr>
              <w:rPr>
                <w:del w:id="1104" w:author="Sriraj Aiyer" w:date="2024-08-22T15:43:00Z"/>
                <w:rFonts w:ascii="Calibri" w:hAnsi="Calibri"/>
                <w:color w:val="000000"/>
              </w:rPr>
            </w:pPr>
            <w:del w:id="1105" w:author="Sriraj Aiyer" w:date="2024-08-22T15:43:00Z">
              <w:r w:rsidDel="00EF2E74">
                <w:rPr>
                  <w:rFonts w:ascii="Calibri" w:hAnsi="Calibri"/>
                  <w:color w:val="000000"/>
                </w:rPr>
                <w:delText>1-9 confidence</w:delText>
              </w:r>
            </w:del>
          </w:p>
        </w:tc>
      </w:tr>
      <w:tr w:rsidR="00441CCB" w:rsidDel="00EF2E74" w14:paraId="7CFAB905" w14:textId="1CB65C9A" w:rsidTr="002066A6">
        <w:trPr>
          <w:del w:id="1106" w:author="Sriraj Aiyer" w:date="2024-08-22T15:43:00Z"/>
        </w:trPr>
        <w:tc>
          <w:tcPr>
            <w:tcW w:w="1696" w:type="dxa"/>
          </w:tcPr>
          <w:p w14:paraId="3EB2B2E8" w14:textId="372C9A07" w:rsidR="00441CCB" w:rsidDel="00EF2E74" w:rsidRDefault="00441CCB" w:rsidP="002066A6">
            <w:pPr>
              <w:rPr>
                <w:del w:id="1107" w:author="Sriraj Aiyer" w:date="2024-08-22T15:43:00Z"/>
              </w:rPr>
            </w:pPr>
            <w:del w:id="1108" w:author="Sriraj Aiyer" w:date="2024-08-22T15:43:00Z">
              <w:r w:rsidDel="00EF2E74">
                <w:rPr>
                  <w:rFonts w:ascii="Calibri" w:hAnsi="Calibri"/>
                  <w:color w:val="000000"/>
                </w:rPr>
                <w:delText>Katz, I.; O'Brien, B.; Clark, S.; Thompson, C. T.; Schapiro, B.; Azzi, A.; Lilleyman, A.; Boyle, T.; Espartero, L. J. L.; Yamada, M.; Prow, T. W.</w:delText>
              </w:r>
            </w:del>
          </w:p>
        </w:tc>
        <w:tc>
          <w:tcPr>
            <w:tcW w:w="2165" w:type="dxa"/>
          </w:tcPr>
          <w:p w14:paraId="688644E5" w14:textId="7035FDD6" w:rsidR="00441CCB" w:rsidDel="00EF2E74" w:rsidRDefault="00441CCB" w:rsidP="002066A6">
            <w:pPr>
              <w:rPr>
                <w:del w:id="1109" w:author="Sriraj Aiyer" w:date="2024-08-22T15:43:00Z"/>
              </w:rPr>
            </w:pPr>
            <w:del w:id="1110" w:author="Sriraj Aiyer" w:date="2024-08-22T15:43:00Z">
              <w:r w:rsidDel="00EF2E74">
                <w:rPr>
                  <w:rFonts w:ascii="Calibri" w:hAnsi="Calibri"/>
                  <w:color w:val="000000"/>
                </w:rPr>
                <w:delText>Assessment of a Diagnostic Classification System for Management of Lesions to Exclude Melanoma**</w:delText>
              </w:r>
            </w:del>
          </w:p>
        </w:tc>
        <w:tc>
          <w:tcPr>
            <w:tcW w:w="812" w:type="dxa"/>
          </w:tcPr>
          <w:p w14:paraId="020E0480" w14:textId="60DECEB7" w:rsidR="00441CCB" w:rsidDel="00EF2E74" w:rsidRDefault="00441CCB" w:rsidP="002066A6">
            <w:pPr>
              <w:rPr>
                <w:del w:id="1111" w:author="Sriraj Aiyer" w:date="2024-08-22T15:43:00Z"/>
              </w:rPr>
            </w:pPr>
            <w:del w:id="1112" w:author="Sriraj Aiyer" w:date="2024-08-22T15:43:00Z">
              <w:r w:rsidDel="00EF2E74">
                <w:rPr>
                  <w:rFonts w:ascii="Calibri" w:hAnsi="Calibri"/>
                  <w:color w:val="000000"/>
                </w:rPr>
                <w:delText>2021</w:delText>
              </w:r>
            </w:del>
          </w:p>
        </w:tc>
        <w:tc>
          <w:tcPr>
            <w:tcW w:w="1288" w:type="dxa"/>
          </w:tcPr>
          <w:p w14:paraId="6ECF46EA" w14:textId="35A7FEFC" w:rsidR="00441CCB" w:rsidDel="00EF2E74" w:rsidRDefault="00441CCB" w:rsidP="002066A6">
            <w:pPr>
              <w:rPr>
                <w:del w:id="1113" w:author="Sriraj Aiyer" w:date="2024-08-22T15:43:00Z"/>
              </w:rPr>
            </w:pPr>
            <w:del w:id="1114" w:author="Sriraj Aiyer" w:date="2024-08-22T15:43:00Z">
              <w:r w:rsidDel="00EF2E74">
                <w:rPr>
                  <w:rFonts w:ascii="Calibri" w:hAnsi="Calibri"/>
                  <w:color w:val="000000"/>
                </w:rPr>
                <w:delText>Pathology / Dermatology</w:delText>
              </w:r>
            </w:del>
          </w:p>
        </w:tc>
        <w:tc>
          <w:tcPr>
            <w:tcW w:w="1608" w:type="dxa"/>
          </w:tcPr>
          <w:p w14:paraId="20E0637E" w14:textId="2592E8AB" w:rsidR="00441CCB" w:rsidDel="00EF2E74" w:rsidRDefault="00441CCB" w:rsidP="002066A6">
            <w:pPr>
              <w:rPr>
                <w:del w:id="1115" w:author="Sriraj Aiyer" w:date="2024-08-22T15:43:00Z"/>
              </w:rPr>
            </w:pPr>
            <w:del w:id="1116" w:author="Sriraj Aiyer" w:date="2024-08-22T15:43:00Z">
              <w:r w:rsidDel="00EF2E74">
                <w:rPr>
                  <w:rFonts w:ascii="Calibri" w:hAnsi="Calibri"/>
                  <w:color w:val="000000"/>
                </w:rPr>
                <w:delText>217 Lesions prepared and stained from patients</w:delText>
              </w:r>
            </w:del>
          </w:p>
        </w:tc>
        <w:tc>
          <w:tcPr>
            <w:tcW w:w="1441" w:type="dxa"/>
          </w:tcPr>
          <w:p w14:paraId="5B559324" w14:textId="3B2F32A3" w:rsidR="00441CCB" w:rsidDel="00EF2E74" w:rsidRDefault="00441CCB" w:rsidP="002066A6">
            <w:pPr>
              <w:rPr>
                <w:del w:id="1117" w:author="Sriraj Aiyer" w:date="2024-08-22T15:43:00Z"/>
                <w:rFonts w:ascii="Calibri" w:hAnsi="Calibri"/>
                <w:color w:val="000000"/>
              </w:rPr>
            </w:pPr>
            <w:del w:id="1118" w:author="Sriraj Aiyer" w:date="2024-08-22T15:43:00Z">
              <w:r w:rsidDel="00EF2E74">
                <w:rPr>
                  <w:rFonts w:ascii="Calibri" w:hAnsi="Calibri"/>
                  <w:color w:val="000000"/>
                </w:rPr>
                <w:delText>1-5 confidence</w:delText>
              </w:r>
            </w:del>
          </w:p>
        </w:tc>
      </w:tr>
      <w:tr w:rsidR="00441CCB" w:rsidDel="00EF2E74" w14:paraId="1936D0FC" w14:textId="5BBBD984" w:rsidTr="002066A6">
        <w:trPr>
          <w:del w:id="1119" w:author="Sriraj Aiyer" w:date="2024-08-22T15:43:00Z"/>
        </w:trPr>
        <w:tc>
          <w:tcPr>
            <w:tcW w:w="1696" w:type="dxa"/>
          </w:tcPr>
          <w:p w14:paraId="3998F911" w14:textId="4038D985" w:rsidR="00441CCB" w:rsidDel="00EF2E74" w:rsidRDefault="00441CCB" w:rsidP="002066A6">
            <w:pPr>
              <w:rPr>
                <w:del w:id="1120" w:author="Sriraj Aiyer" w:date="2024-08-22T15:43:00Z"/>
              </w:rPr>
            </w:pPr>
            <w:del w:id="1121" w:author="Sriraj Aiyer" w:date="2024-08-22T15:43:00Z">
              <w:r w:rsidDel="00EF2E74">
                <w:rPr>
                  <w:rFonts w:ascii="Calibri" w:hAnsi="Calibri"/>
                  <w:color w:val="000000"/>
                </w:rPr>
                <w:delText>Staal, J.; Alsma, J.; Mamede, S.; Olson, A. P. J.; Prins-van Gilst, G.; Geerlings, S. E.; Plesac, M.; Sundberg, M. A.; Frens, M. A.; Schmidt, H. G.; Van den Broek, W. W.; Zwaan, L.</w:delText>
              </w:r>
            </w:del>
          </w:p>
        </w:tc>
        <w:tc>
          <w:tcPr>
            <w:tcW w:w="2165" w:type="dxa"/>
          </w:tcPr>
          <w:p w14:paraId="3C97CB95" w14:textId="1DBF8D82" w:rsidR="00441CCB" w:rsidDel="00EF2E74" w:rsidRDefault="00441CCB" w:rsidP="002066A6">
            <w:pPr>
              <w:rPr>
                <w:del w:id="1122" w:author="Sriraj Aiyer" w:date="2024-08-22T15:43:00Z"/>
              </w:rPr>
            </w:pPr>
            <w:del w:id="1123" w:author="Sriraj Aiyer" w:date="2024-08-22T15:43:00Z">
              <w:r w:rsidDel="00EF2E74">
                <w:rPr>
                  <w:rFonts w:ascii="Calibri" w:hAnsi="Calibri"/>
                  <w:color w:val="000000"/>
                </w:rPr>
                <w:delText>The relationship between time to diagnose and diagnostic accuracy among internal medicine residents: a randomized experiment**</w:delText>
              </w:r>
            </w:del>
          </w:p>
        </w:tc>
        <w:tc>
          <w:tcPr>
            <w:tcW w:w="812" w:type="dxa"/>
          </w:tcPr>
          <w:p w14:paraId="2669D4C5" w14:textId="3B135D8C" w:rsidR="00441CCB" w:rsidDel="00EF2E74" w:rsidRDefault="00441CCB" w:rsidP="002066A6">
            <w:pPr>
              <w:rPr>
                <w:del w:id="1124" w:author="Sriraj Aiyer" w:date="2024-08-22T15:43:00Z"/>
              </w:rPr>
            </w:pPr>
            <w:del w:id="1125" w:author="Sriraj Aiyer" w:date="2024-08-22T15:43:00Z">
              <w:r w:rsidDel="00EF2E74">
                <w:rPr>
                  <w:rFonts w:ascii="Calibri" w:hAnsi="Calibri"/>
                  <w:color w:val="000000"/>
                </w:rPr>
                <w:delText>2021</w:delText>
              </w:r>
            </w:del>
          </w:p>
        </w:tc>
        <w:tc>
          <w:tcPr>
            <w:tcW w:w="1288" w:type="dxa"/>
          </w:tcPr>
          <w:p w14:paraId="4514418A" w14:textId="0D08CABA" w:rsidR="00441CCB" w:rsidDel="00EF2E74" w:rsidRDefault="00441CCB" w:rsidP="002066A6">
            <w:pPr>
              <w:rPr>
                <w:del w:id="1126" w:author="Sriraj Aiyer" w:date="2024-08-22T15:43:00Z"/>
              </w:rPr>
            </w:pPr>
            <w:del w:id="1127" w:author="Sriraj Aiyer" w:date="2024-08-22T15:43:00Z">
              <w:r w:rsidDel="00EF2E74">
                <w:rPr>
                  <w:rFonts w:ascii="Calibri" w:hAnsi="Calibri"/>
                  <w:color w:val="000000"/>
                </w:rPr>
                <w:delText>Internal Medicine</w:delText>
              </w:r>
            </w:del>
          </w:p>
        </w:tc>
        <w:tc>
          <w:tcPr>
            <w:tcW w:w="1608" w:type="dxa"/>
          </w:tcPr>
          <w:p w14:paraId="352318E9" w14:textId="70A33CA1" w:rsidR="00441CCB" w:rsidDel="00EF2E74" w:rsidRDefault="00441CCB" w:rsidP="002066A6">
            <w:pPr>
              <w:rPr>
                <w:del w:id="1128" w:author="Sriraj Aiyer" w:date="2024-08-22T15:43:00Z"/>
              </w:rPr>
            </w:pPr>
            <w:del w:id="1129" w:author="Sriraj Aiyer" w:date="2024-08-22T15:43:00Z">
              <w:r w:rsidDel="00EF2E74">
                <w:rPr>
                  <w:rFonts w:ascii="Calibri" w:hAnsi="Calibri"/>
                  <w:color w:val="000000"/>
                </w:rPr>
                <w:delText>8 clinical case</w:delText>
              </w:r>
            </w:del>
          </w:p>
        </w:tc>
        <w:tc>
          <w:tcPr>
            <w:tcW w:w="1441" w:type="dxa"/>
          </w:tcPr>
          <w:p w14:paraId="1E7F6AF4" w14:textId="2E7BBAD9" w:rsidR="00441CCB" w:rsidDel="00EF2E74" w:rsidRDefault="00441CCB" w:rsidP="002066A6">
            <w:pPr>
              <w:rPr>
                <w:del w:id="1130" w:author="Sriraj Aiyer" w:date="2024-08-22T15:43:00Z"/>
                <w:rFonts w:ascii="Calibri" w:hAnsi="Calibri"/>
                <w:color w:val="000000"/>
              </w:rPr>
            </w:pPr>
            <w:del w:id="1131" w:author="Sriraj Aiyer" w:date="2024-08-22T15:43:00Z">
              <w:r w:rsidDel="00EF2E74">
                <w:rPr>
                  <w:rFonts w:ascii="Calibri" w:hAnsi="Calibri"/>
                  <w:color w:val="000000"/>
                </w:rPr>
                <w:delText>0-100% scale confidence that diagnosis was correct</w:delText>
              </w:r>
            </w:del>
          </w:p>
        </w:tc>
      </w:tr>
      <w:tr w:rsidR="00441CCB" w:rsidDel="00EF2E74" w14:paraId="36BEF1EC" w14:textId="044DD2DC" w:rsidTr="002066A6">
        <w:trPr>
          <w:del w:id="1132" w:author="Sriraj Aiyer" w:date="2024-08-22T15:43:00Z"/>
        </w:trPr>
        <w:tc>
          <w:tcPr>
            <w:tcW w:w="1696" w:type="dxa"/>
          </w:tcPr>
          <w:p w14:paraId="66FC0BD1" w14:textId="6786804D" w:rsidR="00441CCB" w:rsidDel="00EF2E74" w:rsidRDefault="00441CCB" w:rsidP="002066A6">
            <w:pPr>
              <w:rPr>
                <w:del w:id="1133" w:author="Sriraj Aiyer" w:date="2024-08-22T15:43:00Z"/>
              </w:rPr>
            </w:pPr>
            <w:del w:id="1134" w:author="Sriraj Aiyer" w:date="2024-08-22T15:43:00Z">
              <w:r w:rsidDel="00EF2E74">
                <w:rPr>
                  <w:rFonts w:ascii="Calibri" w:hAnsi="Calibri"/>
                  <w:color w:val="000000"/>
                </w:rPr>
                <w:delText>Thorlacius-Ussing, G.; Bruun, M.; Gjerum, L.; Frederiksen, K. S.; Rhodius-Meester, H. F. M.; Van Der Flier, W. M.; Waldemar, G.; Hasselbalch, S. G.; Nobili, F.</w:delText>
              </w:r>
            </w:del>
          </w:p>
        </w:tc>
        <w:tc>
          <w:tcPr>
            <w:tcW w:w="2165" w:type="dxa"/>
          </w:tcPr>
          <w:p w14:paraId="6E5E3A92" w14:textId="4C4FC335" w:rsidR="00441CCB" w:rsidDel="00EF2E74" w:rsidRDefault="00441CCB" w:rsidP="002066A6">
            <w:pPr>
              <w:rPr>
                <w:del w:id="1135" w:author="Sriraj Aiyer" w:date="2024-08-22T15:43:00Z"/>
              </w:rPr>
            </w:pPr>
            <w:del w:id="1136" w:author="Sriraj Aiyer" w:date="2024-08-22T15:43:00Z">
              <w:r w:rsidDel="00EF2E74">
                <w:rPr>
                  <w:rFonts w:ascii="Calibri" w:hAnsi="Calibri"/>
                  <w:color w:val="000000"/>
                </w:rPr>
                <w:delText>Comparing a Single Clinician Versus a Multidisciplinary Consensus Conference Approach for Dementia Diagnostics**</w:delText>
              </w:r>
            </w:del>
          </w:p>
        </w:tc>
        <w:tc>
          <w:tcPr>
            <w:tcW w:w="812" w:type="dxa"/>
          </w:tcPr>
          <w:p w14:paraId="2FF9F797" w14:textId="5099B86F" w:rsidR="00441CCB" w:rsidDel="00EF2E74" w:rsidRDefault="00441CCB" w:rsidP="002066A6">
            <w:pPr>
              <w:rPr>
                <w:del w:id="1137" w:author="Sriraj Aiyer" w:date="2024-08-22T15:43:00Z"/>
              </w:rPr>
            </w:pPr>
            <w:del w:id="1138" w:author="Sriraj Aiyer" w:date="2024-08-22T15:43:00Z">
              <w:r w:rsidDel="00EF2E74">
                <w:rPr>
                  <w:rFonts w:ascii="Calibri" w:hAnsi="Calibri"/>
                  <w:color w:val="000000"/>
                </w:rPr>
                <w:delText>2021</w:delText>
              </w:r>
            </w:del>
          </w:p>
        </w:tc>
        <w:tc>
          <w:tcPr>
            <w:tcW w:w="1288" w:type="dxa"/>
          </w:tcPr>
          <w:p w14:paraId="239C1BC5" w14:textId="666696A3" w:rsidR="00441CCB" w:rsidDel="00EF2E74" w:rsidRDefault="00441CCB" w:rsidP="002066A6">
            <w:pPr>
              <w:rPr>
                <w:del w:id="1139" w:author="Sriraj Aiyer" w:date="2024-08-22T15:43:00Z"/>
              </w:rPr>
            </w:pPr>
            <w:del w:id="1140" w:author="Sriraj Aiyer" w:date="2024-08-22T15:43:00Z">
              <w:r w:rsidDel="00EF2E74">
                <w:rPr>
                  <w:rFonts w:ascii="Calibri" w:hAnsi="Calibri"/>
                  <w:color w:val="000000"/>
                </w:rPr>
                <w:delText>Neurology</w:delText>
              </w:r>
            </w:del>
          </w:p>
        </w:tc>
        <w:tc>
          <w:tcPr>
            <w:tcW w:w="1608" w:type="dxa"/>
          </w:tcPr>
          <w:p w14:paraId="36E22C15" w14:textId="126122BA" w:rsidR="00441CCB" w:rsidDel="00EF2E74" w:rsidRDefault="00441CCB" w:rsidP="002066A6">
            <w:pPr>
              <w:rPr>
                <w:del w:id="1141" w:author="Sriraj Aiyer" w:date="2024-08-22T15:43:00Z"/>
              </w:rPr>
            </w:pPr>
            <w:del w:id="1142" w:author="Sriraj Aiyer" w:date="2024-08-22T15:43:00Z">
              <w:r w:rsidDel="00EF2E74">
                <w:rPr>
                  <w:rFonts w:ascii="Calibri" w:hAnsi="Calibri"/>
                  <w:color w:val="000000"/>
                </w:rPr>
                <w:delText>Real patient evaluations</w:delText>
              </w:r>
            </w:del>
          </w:p>
        </w:tc>
        <w:tc>
          <w:tcPr>
            <w:tcW w:w="1441" w:type="dxa"/>
          </w:tcPr>
          <w:p w14:paraId="1DC20177" w14:textId="04852E4C" w:rsidR="00441CCB" w:rsidDel="00EF2E74" w:rsidRDefault="00441CCB" w:rsidP="002066A6">
            <w:pPr>
              <w:rPr>
                <w:del w:id="1143" w:author="Sriraj Aiyer" w:date="2024-08-22T15:43:00Z"/>
                <w:rFonts w:ascii="Calibri" w:hAnsi="Calibri"/>
                <w:color w:val="000000"/>
              </w:rPr>
            </w:pPr>
            <w:del w:id="1144" w:author="Sriraj Aiyer" w:date="2024-08-22T15:43:00Z">
              <w:r w:rsidDel="00EF2E74">
                <w:rPr>
                  <w:rFonts w:ascii="Calibri" w:hAnsi="Calibri"/>
                  <w:color w:val="000000"/>
                </w:rPr>
                <w:delText>0-100 Visual analogue scale</w:delText>
              </w:r>
            </w:del>
          </w:p>
        </w:tc>
      </w:tr>
      <w:tr w:rsidR="00441CCB" w:rsidDel="00EF2E74" w14:paraId="3F83CEA7" w14:textId="47367380" w:rsidTr="002066A6">
        <w:trPr>
          <w:del w:id="1145" w:author="Sriraj Aiyer" w:date="2024-08-22T15:43:00Z"/>
        </w:trPr>
        <w:tc>
          <w:tcPr>
            <w:tcW w:w="1696" w:type="dxa"/>
          </w:tcPr>
          <w:p w14:paraId="5653AD58" w14:textId="43EBAABA" w:rsidR="00441CCB" w:rsidDel="00EF2E74" w:rsidRDefault="00441CCB" w:rsidP="002066A6">
            <w:pPr>
              <w:rPr>
                <w:del w:id="1146" w:author="Sriraj Aiyer" w:date="2024-08-22T15:43:00Z"/>
              </w:rPr>
            </w:pPr>
            <w:del w:id="1147" w:author="Sriraj Aiyer" w:date="2024-08-22T15:43:00Z">
              <w:r w:rsidDel="00EF2E74">
                <w:rPr>
                  <w:rFonts w:ascii="Calibri" w:hAnsi="Calibri"/>
                  <w:color w:val="000000"/>
                </w:rPr>
                <w:delText>Chen, Y.; Nagendran, M.; Kilic, Y.; Cavlan, D.; Feather, A.; Westwood, M.; Rowland, E.; Gutteridge, C.; Lambiase, P. D.</w:delText>
              </w:r>
            </w:del>
          </w:p>
        </w:tc>
        <w:tc>
          <w:tcPr>
            <w:tcW w:w="2165" w:type="dxa"/>
          </w:tcPr>
          <w:p w14:paraId="632DF52A" w14:textId="3DB51A2B" w:rsidR="00441CCB" w:rsidDel="00EF2E74" w:rsidRDefault="00441CCB" w:rsidP="002066A6">
            <w:pPr>
              <w:rPr>
                <w:del w:id="1148" w:author="Sriraj Aiyer" w:date="2024-08-22T15:43:00Z"/>
              </w:rPr>
            </w:pPr>
            <w:del w:id="1149" w:author="Sriraj Aiyer" w:date="2024-08-22T15:43:00Z">
              <w:r w:rsidDel="00EF2E74">
                <w:rPr>
                  <w:rFonts w:ascii="Calibri" w:hAnsi="Calibri"/>
                  <w:color w:val="000000"/>
                </w:rPr>
                <w:delText>The diagnostic certainty levels of junior clinicians: A retrospective cohort study**</w:delText>
              </w:r>
            </w:del>
          </w:p>
        </w:tc>
        <w:tc>
          <w:tcPr>
            <w:tcW w:w="812" w:type="dxa"/>
          </w:tcPr>
          <w:p w14:paraId="7523312F" w14:textId="5B52CD4A" w:rsidR="00441CCB" w:rsidDel="00EF2E74" w:rsidRDefault="00441CCB" w:rsidP="002066A6">
            <w:pPr>
              <w:rPr>
                <w:del w:id="1150" w:author="Sriraj Aiyer" w:date="2024-08-22T15:43:00Z"/>
              </w:rPr>
            </w:pPr>
            <w:del w:id="1151" w:author="Sriraj Aiyer" w:date="2024-08-22T15:43:00Z">
              <w:r w:rsidDel="00EF2E74">
                <w:rPr>
                  <w:rFonts w:ascii="Calibri" w:hAnsi="Calibri"/>
                  <w:color w:val="000000"/>
                </w:rPr>
                <w:delText>2021</w:delText>
              </w:r>
            </w:del>
          </w:p>
        </w:tc>
        <w:tc>
          <w:tcPr>
            <w:tcW w:w="1288" w:type="dxa"/>
          </w:tcPr>
          <w:p w14:paraId="6222CB9D" w14:textId="496F0906" w:rsidR="00441CCB" w:rsidDel="00EF2E74" w:rsidRDefault="00441CCB" w:rsidP="002066A6">
            <w:pPr>
              <w:rPr>
                <w:del w:id="1152" w:author="Sriraj Aiyer" w:date="2024-08-22T15:43:00Z"/>
              </w:rPr>
            </w:pPr>
            <w:del w:id="1153" w:author="Sriraj Aiyer" w:date="2024-08-22T15:43:00Z">
              <w:r w:rsidDel="00EF2E74">
                <w:rPr>
                  <w:rFonts w:ascii="Calibri" w:hAnsi="Calibri"/>
                  <w:color w:val="000000"/>
                </w:rPr>
                <w:delText>Emergency Medicine</w:delText>
              </w:r>
            </w:del>
          </w:p>
        </w:tc>
        <w:tc>
          <w:tcPr>
            <w:tcW w:w="1608" w:type="dxa"/>
          </w:tcPr>
          <w:p w14:paraId="6BEA2378" w14:textId="54116EF6" w:rsidR="00441CCB" w:rsidDel="00EF2E74" w:rsidRDefault="00441CCB" w:rsidP="002066A6">
            <w:pPr>
              <w:rPr>
                <w:del w:id="1154" w:author="Sriraj Aiyer" w:date="2024-08-22T15:43:00Z"/>
              </w:rPr>
            </w:pPr>
            <w:del w:id="1155" w:author="Sriraj Aiyer" w:date="2024-08-22T15:43:00Z">
              <w:r w:rsidDel="00EF2E74">
                <w:rPr>
                  <w:rFonts w:ascii="Calibri" w:hAnsi="Calibri"/>
                  <w:color w:val="000000"/>
                </w:rPr>
                <w:delText>Real patient cases deindentified</w:delText>
              </w:r>
            </w:del>
          </w:p>
        </w:tc>
        <w:tc>
          <w:tcPr>
            <w:tcW w:w="1441" w:type="dxa"/>
          </w:tcPr>
          <w:p w14:paraId="105F9FD8" w14:textId="4DDD8B51" w:rsidR="00441CCB" w:rsidDel="00EF2E74" w:rsidRDefault="00441CCB" w:rsidP="002066A6">
            <w:pPr>
              <w:rPr>
                <w:del w:id="1156" w:author="Sriraj Aiyer" w:date="2024-08-22T15:43:00Z"/>
                <w:rFonts w:ascii="Calibri" w:hAnsi="Calibri"/>
                <w:color w:val="000000"/>
              </w:rPr>
            </w:pPr>
            <w:del w:id="1157" w:author="Sriraj Aiyer" w:date="2024-08-22T15:43:00Z">
              <w:r w:rsidDel="00EF2E74">
                <w:rPr>
                  <w:rFonts w:ascii="Calibri" w:hAnsi="Calibri"/>
                  <w:color w:val="000000"/>
                </w:rPr>
                <w:delText>Qualitative labels translated into %</w:delText>
              </w:r>
            </w:del>
          </w:p>
        </w:tc>
      </w:tr>
      <w:tr w:rsidR="00441CCB" w:rsidDel="00EF2E74" w14:paraId="585295B7" w14:textId="6A1140F2" w:rsidTr="002066A6">
        <w:trPr>
          <w:del w:id="1158" w:author="Sriraj Aiyer" w:date="2024-08-22T15:43:00Z"/>
        </w:trPr>
        <w:tc>
          <w:tcPr>
            <w:tcW w:w="1696" w:type="dxa"/>
          </w:tcPr>
          <w:p w14:paraId="3E9BA473" w14:textId="1DE7ED0F" w:rsidR="00441CCB" w:rsidRPr="00EF2E74" w:rsidDel="00EF2E74" w:rsidRDefault="00441CCB" w:rsidP="002066A6">
            <w:pPr>
              <w:rPr>
                <w:del w:id="1159" w:author="Sriraj Aiyer" w:date="2024-08-22T15:43:00Z"/>
              </w:rPr>
            </w:pPr>
            <w:del w:id="1160" w:author="Sriraj Aiyer" w:date="2024-08-22T15:43:00Z">
              <w:r w:rsidRPr="00EF2E74" w:rsidDel="00EF2E74">
                <w:rPr>
                  <w:rFonts w:ascii="Calibri" w:hAnsi="Calibri"/>
                  <w:color w:val="000000"/>
                </w:rPr>
                <w:delText>Li, S.; Zheng, J.; Lajoie, S. P.</w:delText>
              </w:r>
            </w:del>
          </w:p>
        </w:tc>
        <w:tc>
          <w:tcPr>
            <w:tcW w:w="2165" w:type="dxa"/>
          </w:tcPr>
          <w:p w14:paraId="7400AA10" w14:textId="718A5BE7" w:rsidR="00441CCB" w:rsidDel="00EF2E74" w:rsidRDefault="00441CCB" w:rsidP="002066A6">
            <w:pPr>
              <w:rPr>
                <w:del w:id="1161" w:author="Sriraj Aiyer" w:date="2024-08-22T15:43:00Z"/>
              </w:rPr>
            </w:pPr>
            <w:del w:id="1162" w:author="Sriraj Aiyer" w:date="2024-08-22T15:43:00Z">
              <w:r w:rsidDel="00EF2E74">
                <w:rPr>
                  <w:rFonts w:ascii="Calibri" w:hAnsi="Calibri"/>
                  <w:color w:val="000000"/>
                </w:rPr>
                <w:delText>The relationship between cognitive engagement and students’ performance in a simulation-based training environment: an information-processing perspective**</w:delText>
              </w:r>
            </w:del>
          </w:p>
        </w:tc>
        <w:tc>
          <w:tcPr>
            <w:tcW w:w="812" w:type="dxa"/>
          </w:tcPr>
          <w:p w14:paraId="5889234B" w14:textId="399752FB" w:rsidR="00441CCB" w:rsidDel="00EF2E74" w:rsidRDefault="00441CCB" w:rsidP="002066A6">
            <w:pPr>
              <w:rPr>
                <w:del w:id="1163" w:author="Sriraj Aiyer" w:date="2024-08-22T15:43:00Z"/>
              </w:rPr>
            </w:pPr>
            <w:del w:id="1164" w:author="Sriraj Aiyer" w:date="2024-08-22T15:43:00Z">
              <w:r w:rsidDel="00EF2E74">
                <w:rPr>
                  <w:rFonts w:ascii="Calibri" w:hAnsi="Calibri"/>
                  <w:color w:val="000000"/>
                </w:rPr>
                <w:delText>2020</w:delText>
              </w:r>
            </w:del>
          </w:p>
        </w:tc>
        <w:tc>
          <w:tcPr>
            <w:tcW w:w="1288" w:type="dxa"/>
          </w:tcPr>
          <w:p w14:paraId="201BDB46" w14:textId="17F8EE42" w:rsidR="00441CCB" w:rsidDel="00EF2E74" w:rsidRDefault="00441CCB" w:rsidP="002066A6">
            <w:pPr>
              <w:rPr>
                <w:del w:id="1165" w:author="Sriraj Aiyer" w:date="2024-08-22T15:43:00Z"/>
              </w:rPr>
            </w:pPr>
            <w:del w:id="1166" w:author="Sriraj Aiyer" w:date="2024-08-22T15:43:00Z">
              <w:r w:rsidDel="00EF2E74">
                <w:rPr>
                  <w:rFonts w:ascii="Calibri" w:hAnsi="Calibri"/>
                  <w:color w:val="000000"/>
                </w:rPr>
                <w:delText>Medical Students</w:delText>
              </w:r>
            </w:del>
          </w:p>
        </w:tc>
        <w:tc>
          <w:tcPr>
            <w:tcW w:w="1608" w:type="dxa"/>
          </w:tcPr>
          <w:p w14:paraId="67B7DCE7" w14:textId="7BD70AED" w:rsidR="00441CCB" w:rsidDel="00EF2E74" w:rsidRDefault="00441CCB" w:rsidP="002066A6">
            <w:pPr>
              <w:rPr>
                <w:del w:id="1167" w:author="Sriraj Aiyer" w:date="2024-08-22T15:43:00Z"/>
              </w:rPr>
            </w:pPr>
            <w:del w:id="1168" w:author="Sriraj Aiyer" w:date="2024-08-22T15:43:00Z">
              <w:r w:rsidDel="00EF2E74">
                <w:rPr>
                  <w:rFonts w:ascii="Calibri" w:hAnsi="Calibri"/>
                  <w:color w:val="000000"/>
                </w:rPr>
                <w:delText>Two patient cases shown</w:delText>
              </w:r>
            </w:del>
          </w:p>
        </w:tc>
        <w:tc>
          <w:tcPr>
            <w:tcW w:w="1441" w:type="dxa"/>
          </w:tcPr>
          <w:p w14:paraId="13A266E8" w14:textId="22A33411" w:rsidR="00441CCB" w:rsidDel="00EF2E74" w:rsidRDefault="00441CCB" w:rsidP="002066A6">
            <w:pPr>
              <w:rPr>
                <w:del w:id="1169" w:author="Sriraj Aiyer" w:date="2024-08-22T15:43:00Z"/>
                <w:rFonts w:ascii="Calibri" w:hAnsi="Calibri"/>
                <w:color w:val="000000"/>
              </w:rPr>
            </w:pPr>
            <w:del w:id="1170" w:author="Sriraj Aiyer" w:date="2024-08-22T15:43:00Z">
              <w:r w:rsidDel="00EF2E74">
                <w:rPr>
                  <w:rFonts w:ascii="Calibri" w:hAnsi="Calibri"/>
                  <w:color w:val="000000"/>
                </w:rPr>
                <w:delText>0-100% scale confidence in diagnosis</w:delText>
              </w:r>
            </w:del>
          </w:p>
        </w:tc>
      </w:tr>
      <w:tr w:rsidR="00441CCB" w:rsidDel="00EF2E74" w14:paraId="0794E3E3" w14:textId="6EA5E011" w:rsidTr="002066A6">
        <w:trPr>
          <w:del w:id="1171" w:author="Sriraj Aiyer" w:date="2024-08-22T15:43:00Z"/>
        </w:trPr>
        <w:tc>
          <w:tcPr>
            <w:tcW w:w="1696" w:type="dxa"/>
          </w:tcPr>
          <w:p w14:paraId="73467999" w14:textId="0C90E526" w:rsidR="00441CCB" w:rsidDel="00EF2E74" w:rsidRDefault="00441CCB" w:rsidP="002066A6">
            <w:pPr>
              <w:rPr>
                <w:del w:id="1172" w:author="Sriraj Aiyer" w:date="2024-08-22T15:43:00Z"/>
              </w:rPr>
            </w:pPr>
            <w:del w:id="1173" w:author="Sriraj Aiyer" w:date="2024-08-22T15:43:00Z">
              <w:r w:rsidDel="00EF2E74">
                <w:rPr>
                  <w:rFonts w:ascii="Calibri" w:hAnsi="Calibri"/>
                  <w:color w:val="000000"/>
                </w:rPr>
                <w:delText>Chartan, C.; Singh, H.; Krishnamurthy, P.; Sur, M.; Meyer, A.; Lutfi, R.; Stark, J.; Thammasitboon, S.</w:delText>
              </w:r>
            </w:del>
          </w:p>
        </w:tc>
        <w:tc>
          <w:tcPr>
            <w:tcW w:w="2165" w:type="dxa"/>
          </w:tcPr>
          <w:p w14:paraId="71B3E6E7" w14:textId="5C1ACB07" w:rsidR="00441CCB" w:rsidDel="00EF2E74" w:rsidRDefault="00441CCB" w:rsidP="002066A6">
            <w:pPr>
              <w:rPr>
                <w:del w:id="1174" w:author="Sriraj Aiyer" w:date="2024-08-22T15:43:00Z"/>
              </w:rPr>
            </w:pPr>
            <w:del w:id="1175" w:author="Sriraj Aiyer" w:date="2024-08-22T15:43:00Z">
              <w:r w:rsidDel="00EF2E74">
                <w:rPr>
                  <w:rFonts w:ascii="Calibri" w:hAnsi="Calibri"/>
                  <w:color w:val="000000"/>
                </w:rPr>
                <w:delText>Isolating red flags to enhance diagnosis (I-RED): An experimental vignette study**</w:delText>
              </w:r>
            </w:del>
          </w:p>
        </w:tc>
        <w:tc>
          <w:tcPr>
            <w:tcW w:w="812" w:type="dxa"/>
          </w:tcPr>
          <w:p w14:paraId="1DAE23BB" w14:textId="0EC9C00B" w:rsidR="00441CCB" w:rsidDel="00EF2E74" w:rsidRDefault="00441CCB" w:rsidP="002066A6">
            <w:pPr>
              <w:rPr>
                <w:del w:id="1176" w:author="Sriraj Aiyer" w:date="2024-08-22T15:43:00Z"/>
              </w:rPr>
            </w:pPr>
            <w:del w:id="1177" w:author="Sriraj Aiyer" w:date="2024-08-22T15:43:00Z">
              <w:r w:rsidDel="00EF2E74">
                <w:rPr>
                  <w:rFonts w:ascii="Calibri" w:hAnsi="Calibri"/>
                  <w:color w:val="000000"/>
                </w:rPr>
                <w:delText>2019</w:delText>
              </w:r>
            </w:del>
          </w:p>
        </w:tc>
        <w:tc>
          <w:tcPr>
            <w:tcW w:w="1288" w:type="dxa"/>
          </w:tcPr>
          <w:p w14:paraId="3C9D817E" w14:textId="5ECA331A" w:rsidR="00441CCB" w:rsidDel="00EF2E74" w:rsidRDefault="00441CCB" w:rsidP="002066A6">
            <w:pPr>
              <w:rPr>
                <w:del w:id="1178" w:author="Sriraj Aiyer" w:date="2024-08-22T15:43:00Z"/>
              </w:rPr>
            </w:pPr>
            <w:del w:id="1179" w:author="Sriraj Aiyer" w:date="2024-08-22T15:43:00Z">
              <w:r w:rsidDel="00EF2E74">
                <w:rPr>
                  <w:rFonts w:ascii="Calibri" w:hAnsi="Calibri"/>
                  <w:color w:val="000000"/>
                </w:rPr>
                <w:delText>Paediatric residents</w:delText>
              </w:r>
            </w:del>
          </w:p>
        </w:tc>
        <w:tc>
          <w:tcPr>
            <w:tcW w:w="1608" w:type="dxa"/>
          </w:tcPr>
          <w:p w14:paraId="017DA056" w14:textId="31E9C269" w:rsidR="00441CCB" w:rsidDel="00EF2E74" w:rsidRDefault="00441CCB" w:rsidP="002066A6">
            <w:pPr>
              <w:rPr>
                <w:del w:id="1180" w:author="Sriraj Aiyer" w:date="2024-08-22T15:43:00Z"/>
              </w:rPr>
            </w:pPr>
            <w:del w:id="1181" w:author="Sriraj Aiyer" w:date="2024-08-22T15:43:00Z">
              <w:r w:rsidDel="00EF2E74">
                <w:rPr>
                  <w:rFonts w:ascii="Calibri" w:hAnsi="Calibri"/>
                  <w:color w:val="000000"/>
                </w:rPr>
                <w:delText>Paediatric cases</w:delText>
              </w:r>
            </w:del>
          </w:p>
        </w:tc>
        <w:tc>
          <w:tcPr>
            <w:tcW w:w="1441" w:type="dxa"/>
          </w:tcPr>
          <w:p w14:paraId="4B7CA363" w14:textId="353C8ACE" w:rsidR="00441CCB" w:rsidDel="00EF2E74" w:rsidRDefault="00441CCB" w:rsidP="002066A6">
            <w:pPr>
              <w:rPr>
                <w:del w:id="1182" w:author="Sriraj Aiyer" w:date="2024-08-22T15:43:00Z"/>
                <w:rFonts w:ascii="Calibri" w:hAnsi="Calibri"/>
                <w:color w:val="000000"/>
              </w:rPr>
            </w:pPr>
            <w:del w:id="1183" w:author="Sriraj Aiyer" w:date="2024-08-22T15:43:00Z">
              <w:r w:rsidDel="00EF2E74">
                <w:rPr>
                  <w:rFonts w:ascii="Calibri" w:hAnsi="Calibri"/>
                  <w:color w:val="000000"/>
                </w:rPr>
                <w:delText>1-10 Confidence</w:delText>
              </w:r>
            </w:del>
          </w:p>
        </w:tc>
      </w:tr>
      <w:tr w:rsidR="00441CCB" w:rsidDel="00EF2E74" w14:paraId="7805054D" w14:textId="6694B3B4" w:rsidTr="002066A6">
        <w:trPr>
          <w:del w:id="1184" w:author="Sriraj Aiyer" w:date="2024-08-22T15:43:00Z"/>
        </w:trPr>
        <w:tc>
          <w:tcPr>
            <w:tcW w:w="1696" w:type="dxa"/>
          </w:tcPr>
          <w:p w14:paraId="75F72F03" w14:textId="345FBFFC" w:rsidR="00441CCB" w:rsidDel="00EF2E74" w:rsidRDefault="00441CCB" w:rsidP="002066A6">
            <w:pPr>
              <w:rPr>
                <w:del w:id="1185" w:author="Sriraj Aiyer" w:date="2024-08-22T15:43:00Z"/>
              </w:rPr>
            </w:pPr>
            <w:del w:id="1186" w:author="Sriraj Aiyer" w:date="2024-08-22T15:43:00Z">
              <w:r w:rsidDel="00EF2E74">
                <w:rPr>
                  <w:rFonts w:ascii="Calibri" w:hAnsi="Calibri"/>
                  <w:color w:val="000000"/>
                </w:rPr>
                <w:delText>Cleary, T. J.; Konopasky, A.; La Rochelle, J. S.; Neubauer, B. E.; Durning, S. J.; Artino, A. R.</w:delText>
              </w:r>
            </w:del>
          </w:p>
        </w:tc>
        <w:tc>
          <w:tcPr>
            <w:tcW w:w="2165" w:type="dxa"/>
          </w:tcPr>
          <w:p w14:paraId="26D38518" w14:textId="4EA3B728" w:rsidR="00441CCB" w:rsidDel="00EF2E74" w:rsidRDefault="00441CCB" w:rsidP="002066A6">
            <w:pPr>
              <w:rPr>
                <w:del w:id="1187" w:author="Sriraj Aiyer" w:date="2024-08-22T15:43:00Z"/>
              </w:rPr>
            </w:pPr>
            <w:del w:id="1188" w:author="Sriraj Aiyer" w:date="2024-08-22T15:43:00Z">
              <w:r w:rsidDel="00EF2E74">
                <w:rPr>
                  <w:rFonts w:ascii="Calibri" w:hAnsi="Calibri"/>
                  <w:color w:val="000000"/>
                </w:rPr>
                <w:delText>First-year medical students’ calibration bias and accuracy across clinical reasoning activities**</w:delText>
              </w:r>
            </w:del>
          </w:p>
        </w:tc>
        <w:tc>
          <w:tcPr>
            <w:tcW w:w="812" w:type="dxa"/>
          </w:tcPr>
          <w:p w14:paraId="1BA5BF11" w14:textId="61F6FD33" w:rsidR="00441CCB" w:rsidDel="00EF2E74" w:rsidRDefault="00441CCB" w:rsidP="002066A6">
            <w:pPr>
              <w:rPr>
                <w:del w:id="1189" w:author="Sriraj Aiyer" w:date="2024-08-22T15:43:00Z"/>
              </w:rPr>
            </w:pPr>
            <w:del w:id="1190" w:author="Sriraj Aiyer" w:date="2024-08-22T15:43:00Z">
              <w:r w:rsidDel="00EF2E74">
                <w:rPr>
                  <w:rFonts w:ascii="Calibri" w:hAnsi="Calibri"/>
                  <w:color w:val="000000"/>
                </w:rPr>
                <w:delText>2019</w:delText>
              </w:r>
            </w:del>
          </w:p>
        </w:tc>
        <w:tc>
          <w:tcPr>
            <w:tcW w:w="1288" w:type="dxa"/>
          </w:tcPr>
          <w:p w14:paraId="409F9E62" w14:textId="06B0A7E3" w:rsidR="00441CCB" w:rsidDel="00EF2E74" w:rsidRDefault="00441CCB" w:rsidP="002066A6">
            <w:pPr>
              <w:rPr>
                <w:del w:id="1191" w:author="Sriraj Aiyer" w:date="2024-08-22T15:43:00Z"/>
              </w:rPr>
            </w:pPr>
            <w:del w:id="1192" w:author="Sriraj Aiyer" w:date="2024-08-22T15:43:00Z">
              <w:r w:rsidDel="00EF2E74">
                <w:rPr>
                  <w:rFonts w:ascii="Calibri" w:hAnsi="Calibri"/>
                  <w:color w:val="000000"/>
                </w:rPr>
                <w:delText>Medical Students</w:delText>
              </w:r>
            </w:del>
          </w:p>
        </w:tc>
        <w:tc>
          <w:tcPr>
            <w:tcW w:w="1608" w:type="dxa"/>
          </w:tcPr>
          <w:p w14:paraId="468BD9B6" w14:textId="312EB3C1" w:rsidR="00441CCB" w:rsidDel="00EF2E74" w:rsidRDefault="00441CCB" w:rsidP="002066A6">
            <w:pPr>
              <w:rPr>
                <w:del w:id="1193" w:author="Sriraj Aiyer" w:date="2024-08-22T15:43:00Z"/>
              </w:rPr>
            </w:pPr>
            <w:del w:id="1194" w:author="Sriraj Aiyer" w:date="2024-08-22T15:43:00Z">
              <w:r w:rsidDel="00EF2E74">
                <w:rPr>
                  <w:rFonts w:ascii="Calibri" w:hAnsi="Calibri"/>
                  <w:color w:val="000000"/>
                </w:rPr>
                <w:delText>Some of kind of virtual patient sim</w:delText>
              </w:r>
            </w:del>
          </w:p>
        </w:tc>
        <w:tc>
          <w:tcPr>
            <w:tcW w:w="1441" w:type="dxa"/>
          </w:tcPr>
          <w:p w14:paraId="7E2BF939" w14:textId="525373F7" w:rsidR="00441CCB" w:rsidDel="00EF2E74" w:rsidRDefault="00441CCB" w:rsidP="002066A6">
            <w:pPr>
              <w:rPr>
                <w:del w:id="1195" w:author="Sriraj Aiyer" w:date="2024-08-22T15:43:00Z"/>
                <w:rFonts w:ascii="Calibri" w:hAnsi="Calibri"/>
                <w:color w:val="000000"/>
              </w:rPr>
            </w:pPr>
            <w:del w:id="1196" w:author="Sriraj Aiyer" w:date="2024-08-22T15:43:00Z">
              <w:r w:rsidDel="00EF2E74">
                <w:rPr>
                  <w:rFonts w:ascii="Calibri" w:hAnsi="Calibri"/>
                  <w:color w:val="000000"/>
                </w:rPr>
                <w:delText>Estimations of performance</w:delText>
              </w:r>
            </w:del>
          </w:p>
        </w:tc>
      </w:tr>
      <w:tr w:rsidR="00441CCB" w:rsidDel="00EF2E74" w14:paraId="69568F69" w14:textId="64D13CAB" w:rsidTr="002066A6">
        <w:trPr>
          <w:del w:id="1197" w:author="Sriraj Aiyer" w:date="2024-08-22T15:43:00Z"/>
        </w:trPr>
        <w:tc>
          <w:tcPr>
            <w:tcW w:w="1696" w:type="dxa"/>
          </w:tcPr>
          <w:p w14:paraId="73A95614" w14:textId="0E33CB7D" w:rsidR="00441CCB" w:rsidDel="00EF2E74" w:rsidRDefault="00441CCB" w:rsidP="002066A6">
            <w:pPr>
              <w:rPr>
                <w:del w:id="1198" w:author="Sriraj Aiyer" w:date="2024-08-22T15:43:00Z"/>
              </w:rPr>
            </w:pPr>
            <w:del w:id="1199" w:author="Sriraj Aiyer" w:date="2024-08-22T15:43:00Z">
              <w:r w:rsidDel="00EF2E74">
                <w:rPr>
                  <w:rFonts w:ascii="Calibri" w:hAnsi="Calibri"/>
                  <w:color w:val="000000"/>
                </w:rPr>
                <w:delText>Costa Filho, G. B.; Moura, A. S.; Brandão, P. R.; Schmidt, H. G.; Mamede, S.</w:delText>
              </w:r>
            </w:del>
          </w:p>
        </w:tc>
        <w:tc>
          <w:tcPr>
            <w:tcW w:w="2165" w:type="dxa"/>
          </w:tcPr>
          <w:p w14:paraId="425827E4" w14:textId="7A06BD28" w:rsidR="00441CCB" w:rsidDel="00EF2E74" w:rsidRDefault="00441CCB" w:rsidP="002066A6">
            <w:pPr>
              <w:rPr>
                <w:del w:id="1200" w:author="Sriraj Aiyer" w:date="2024-08-22T15:43:00Z"/>
              </w:rPr>
            </w:pPr>
            <w:del w:id="1201" w:author="Sriraj Aiyer" w:date="2024-08-22T15:43:00Z">
              <w:r w:rsidDel="00EF2E74">
                <w:rPr>
                  <w:rFonts w:ascii="Calibri" w:hAnsi="Calibri"/>
                  <w:color w:val="000000"/>
                </w:rPr>
                <w:delText>Effects of deliberate reflection on diagnostic accuracy, confidence and diagnostic calibration in dermatology**</w:delText>
              </w:r>
            </w:del>
          </w:p>
        </w:tc>
        <w:tc>
          <w:tcPr>
            <w:tcW w:w="812" w:type="dxa"/>
          </w:tcPr>
          <w:p w14:paraId="4AFF1B96" w14:textId="0EECE52B" w:rsidR="00441CCB" w:rsidDel="00EF2E74" w:rsidRDefault="00441CCB" w:rsidP="002066A6">
            <w:pPr>
              <w:rPr>
                <w:del w:id="1202" w:author="Sriraj Aiyer" w:date="2024-08-22T15:43:00Z"/>
              </w:rPr>
            </w:pPr>
            <w:del w:id="1203" w:author="Sriraj Aiyer" w:date="2024-08-22T15:43:00Z">
              <w:r w:rsidDel="00EF2E74">
                <w:rPr>
                  <w:rFonts w:ascii="Calibri" w:hAnsi="Calibri"/>
                  <w:color w:val="000000"/>
                </w:rPr>
                <w:delText>2019</w:delText>
              </w:r>
            </w:del>
          </w:p>
        </w:tc>
        <w:tc>
          <w:tcPr>
            <w:tcW w:w="1288" w:type="dxa"/>
          </w:tcPr>
          <w:p w14:paraId="37D22774" w14:textId="4049121E" w:rsidR="00441CCB" w:rsidDel="00EF2E74" w:rsidRDefault="00441CCB" w:rsidP="002066A6">
            <w:pPr>
              <w:rPr>
                <w:del w:id="1204" w:author="Sriraj Aiyer" w:date="2024-08-22T15:43:00Z"/>
              </w:rPr>
            </w:pPr>
            <w:del w:id="1205" w:author="Sriraj Aiyer" w:date="2024-08-22T15:43:00Z">
              <w:r w:rsidDel="00EF2E74">
                <w:rPr>
                  <w:rFonts w:ascii="Calibri" w:hAnsi="Calibri"/>
                  <w:color w:val="000000"/>
                </w:rPr>
                <w:delText>Medical Students / dermatology</w:delText>
              </w:r>
            </w:del>
          </w:p>
        </w:tc>
        <w:tc>
          <w:tcPr>
            <w:tcW w:w="1608" w:type="dxa"/>
          </w:tcPr>
          <w:p w14:paraId="14405E71" w14:textId="5BED4CD1" w:rsidR="00441CCB" w:rsidDel="00EF2E74" w:rsidRDefault="00441CCB" w:rsidP="002066A6">
            <w:pPr>
              <w:rPr>
                <w:del w:id="1206" w:author="Sriraj Aiyer" w:date="2024-08-22T15:43:00Z"/>
              </w:rPr>
            </w:pPr>
            <w:del w:id="1207" w:author="Sriraj Aiyer" w:date="2024-08-22T15:43:00Z">
              <w:r w:rsidDel="00EF2E74">
                <w:rPr>
                  <w:rFonts w:ascii="Calibri" w:hAnsi="Calibri"/>
                  <w:color w:val="000000"/>
                </w:rPr>
                <w:delText>12 dermatological images</w:delText>
              </w:r>
            </w:del>
          </w:p>
        </w:tc>
        <w:tc>
          <w:tcPr>
            <w:tcW w:w="1441" w:type="dxa"/>
          </w:tcPr>
          <w:p w14:paraId="0473CB9A" w14:textId="1B213A96" w:rsidR="00441CCB" w:rsidDel="00EF2E74" w:rsidRDefault="00441CCB" w:rsidP="002066A6">
            <w:pPr>
              <w:rPr>
                <w:del w:id="1208" w:author="Sriraj Aiyer" w:date="2024-08-22T15:43:00Z"/>
                <w:rFonts w:ascii="Calibri" w:hAnsi="Calibri"/>
                <w:color w:val="000000"/>
              </w:rPr>
            </w:pPr>
            <w:del w:id="1209" w:author="Sriraj Aiyer" w:date="2024-08-22T15:43:00Z">
              <w:r w:rsidDel="00EF2E74">
                <w:rPr>
                  <w:rFonts w:ascii="Calibri" w:hAnsi="Calibri"/>
                  <w:color w:val="000000"/>
                </w:rPr>
                <w:delText>0-100% scale confidence in diagnosis</w:delText>
              </w:r>
            </w:del>
          </w:p>
        </w:tc>
      </w:tr>
      <w:tr w:rsidR="00441CCB" w:rsidDel="00EF2E74" w14:paraId="62DD9709" w14:textId="480FD9D5" w:rsidTr="002066A6">
        <w:trPr>
          <w:del w:id="1210" w:author="Sriraj Aiyer" w:date="2024-08-22T15:43:00Z"/>
        </w:trPr>
        <w:tc>
          <w:tcPr>
            <w:tcW w:w="1696" w:type="dxa"/>
          </w:tcPr>
          <w:p w14:paraId="38C89F63" w14:textId="10877286" w:rsidR="00441CCB" w:rsidDel="00EF2E74" w:rsidRDefault="00441CCB" w:rsidP="002066A6">
            <w:pPr>
              <w:rPr>
                <w:del w:id="1211" w:author="Sriraj Aiyer" w:date="2024-08-22T15:43:00Z"/>
              </w:rPr>
            </w:pPr>
            <w:del w:id="1212" w:author="Sriraj Aiyer" w:date="2024-08-22T15:43:00Z">
              <w:r w:rsidDel="00EF2E74">
                <w:rPr>
                  <w:rFonts w:ascii="Calibri" w:hAnsi="Calibri"/>
                  <w:color w:val="000000"/>
                </w:rPr>
                <w:delText>Nederhand, M. L.; Tabbers, H. K.; Splinter, T. A. W.; Rikers, R. M. J. P.</w:delText>
              </w:r>
            </w:del>
          </w:p>
        </w:tc>
        <w:tc>
          <w:tcPr>
            <w:tcW w:w="2165" w:type="dxa"/>
          </w:tcPr>
          <w:p w14:paraId="0397768E" w14:textId="5F0ACDB7" w:rsidR="00441CCB" w:rsidDel="00EF2E74" w:rsidRDefault="00441CCB" w:rsidP="002066A6">
            <w:pPr>
              <w:rPr>
                <w:del w:id="1213" w:author="Sriraj Aiyer" w:date="2024-08-22T15:43:00Z"/>
              </w:rPr>
            </w:pPr>
            <w:del w:id="1214" w:author="Sriraj Aiyer" w:date="2024-08-22T15:43:00Z">
              <w:r w:rsidDel="00EF2E74">
                <w:rPr>
                  <w:rFonts w:ascii="Calibri" w:hAnsi="Calibri"/>
                  <w:color w:val="000000"/>
                </w:rPr>
                <w:delText>The Effect of Performance Standards and Medical Experience on Diagnostic Calibration Accuracy**</w:delText>
              </w:r>
            </w:del>
          </w:p>
        </w:tc>
        <w:tc>
          <w:tcPr>
            <w:tcW w:w="812" w:type="dxa"/>
          </w:tcPr>
          <w:p w14:paraId="64ABD40A" w14:textId="7F263C21" w:rsidR="00441CCB" w:rsidDel="00EF2E74" w:rsidRDefault="00441CCB" w:rsidP="002066A6">
            <w:pPr>
              <w:rPr>
                <w:del w:id="1215" w:author="Sriraj Aiyer" w:date="2024-08-22T15:43:00Z"/>
              </w:rPr>
            </w:pPr>
            <w:del w:id="1216" w:author="Sriraj Aiyer" w:date="2024-08-22T15:43:00Z">
              <w:r w:rsidDel="00EF2E74">
                <w:rPr>
                  <w:rFonts w:ascii="Calibri" w:hAnsi="Calibri"/>
                  <w:color w:val="000000"/>
                </w:rPr>
                <w:delText>2018</w:delText>
              </w:r>
            </w:del>
          </w:p>
        </w:tc>
        <w:tc>
          <w:tcPr>
            <w:tcW w:w="1288" w:type="dxa"/>
          </w:tcPr>
          <w:p w14:paraId="2EF27527" w14:textId="6E26ABED" w:rsidR="00441CCB" w:rsidDel="00EF2E74" w:rsidRDefault="00441CCB" w:rsidP="002066A6">
            <w:pPr>
              <w:rPr>
                <w:del w:id="1217" w:author="Sriraj Aiyer" w:date="2024-08-22T15:43:00Z"/>
              </w:rPr>
            </w:pPr>
            <w:del w:id="1218" w:author="Sriraj Aiyer" w:date="2024-08-22T15:43:00Z">
              <w:r w:rsidDel="00EF2E74">
                <w:rPr>
                  <w:rFonts w:ascii="Calibri" w:hAnsi="Calibri"/>
                  <w:color w:val="000000"/>
                </w:rPr>
                <w:delText>General Medicine</w:delText>
              </w:r>
            </w:del>
          </w:p>
        </w:tc>
        <w:tc>
          <w:tcPr>
            <w:tcW w:w="1608" w:type="dxa"/>
          </w:tcPr>
          <w:p w14:paraId="268513C4" w14:textId="481D4A12" w:rsidR="00441CCB" w:rsidDel="00EF2E74" w:rsidRDefault="00441CCB" w:rsidP="002066A6">
            <w:pPr>
              <w:rPr>
                <w:del w:id="1219" w:author="Sriraj Aiyer" w:date="2024-08-22T15:43:00Z"/>
              </w:rPr>
            </w:pPr>
            <w:del w:id="1220" w:author="Sriraj Aiyer" w:date="2024-08-22T15:43:00Z">
              <w:r w:rsidDel="00EF2E74">
                <w:rPr>
                  <w:rFonts w:ascii="Calibri" w:hAnsi="Calibri"/>
                  <w:color w:val="000000"/>
                </w:rPr>
                <w:delText>6 clinical cases</w:delText>
              </w:r>
            </w:del>
          </w:p>
        </w:tc>
        <w:tc>
          <w:tcPr>
            <w:tcW w:w="1441" w:type="dxa"/>
          </w:tcPr>
          <w:p w14:paraId="5A53FB53" w14:textId="3401E736" w:rsidR="00441CCB" w:rsidDel="00EF2E74" w:rsidRDefault="00441CCB" w:rsidP="002066A6">
            <w:pPr>
              <w:rPr>
                <w:del w:id="1221" w:author="Sriraj Aiyer" w:date="2024-08-22T15:43:00Z"/>
                <w:rFonts w:ascii="Calibri" w:hAnsi="Calibri"/>
                <w:color w:val="000000"/>
              </w:rPr>
            </w:pPr>
            <w:del w:id="1222" w:author="Sriraj Aiyer" w:date="2024-08-22T15:43:00Z">
              <w:r w:rsidDel="00EF2E74">
                <w:rPr>
                  <w:rFonts w:ascii="Calibri" w:hAnsi="Calibri"/>
                  <w:color w:val="000000"/>
                </w:rPr>
                <w:delText>Confidence in diagnosis (1-10)</w:delText>
              </w:r>
            </w:del>
          </w:p>
        </w:tc>
      </w:tr>
      <w:tr w:rsidR="00441CCB" w:rsidDel="00EF2E74" w14:paraId="124BAA9D" w14:textId="43D8DBF3" w:rsidTr="002066A6">
        <w:trPr>
          <w:del w:id="1223" w:author="Sriraj Aiyer" w:date="2024-08-22T15:43:00Z"/>
        </w:trPr>
        <w:tc>
          <w:tcPr>
            <w:tcW w:w="1696" w:type="dxa"/>
          </w:tcPr>
          <w:p w14:paraId="69F82615" w14:textId="50B58B90" w:rsidR="00441CCB" w:rsidDel="00EF2E74" w:rsidRDefault="00441CCB" w:rsidP="002066A6">
            <w:pPr>
              <w:rPr>
                <w:del w:id="1224" w:author="Sriraj Aiyer" w:date="2024-08-22T15:43:00Z"/>
              </w:rPr>
            </w:pPr>
            <w:del w:id="1225" w:author="Sriraj Aiyer" w:date="2024-08-22T15:43:00Z">
              <w:r w:rsidDel="00EF2E74">
                <w:rPr>
                  <w:rFonts w:ascii="Calibri" w:hAnsi="Calibri"/>
                  <w:color w:val="000000"/>
                </w:rPr>
                <w:delText>Pusic, M. V.; Chiaramonte, R.; Gladding, S.; Andrews, J. S.; Pecaric, M. R.; Boutis, K.</w:delText>
              </w:r>
            </w:del>
          </w:p>
        </w:tc>
        <w:tc>
          <w:tcPr>
            <w:tcW w:w="2165" w:type="dxa"/>
          </w:tcPr>
          <w:p w14:paraId="6FD9F075" w14:textId="301CEB4E" w:rsidR="00441CCB" w:rsidDel="00EF2E74" w:rsidRDefault="00441CCB" w:rsidP="002066A6">
            <w:pPr>
              <w:rPr>
                <w:del w:id="1226" w:author="Sriraj Aiyer" w:date="2024-08-22T15:43:00Z"/>
              </w:rPr>
            </w:pPr>
            <w:del w:id="1227" w:author="Sriraj Aiyer" w:date="2024-08-22T15:43:00Z">
              <w:r w:rsidDel="00EF2E74">
                <w:rPr>
                  <w:rFonts w:ascii="Calibri" w:hAnsi="Calibri"/>
                  <w:color w:val="000000"/>
                </w:rPr>
                <w:delText>Accuracy of self-monitoring during learning of radiograph interpretation**</w:delText>
              </w:r>
            </w:del>
          </w:p>
        </w:tc>
        <w:tc>
          <w:tcPr>
            <w:tcW w:w="812" w:type="dxa"/>
          </w:tcPr>
          <w:p w14:paraId="16EAA9E0" w14:textId="09715A45" w:rsidR="00441CCB" w:rsidDel="00EF2E74" w:rsidRDefault="00441CCB" w:rsidP="002066A6">
            <w:pPr>
              <w:rPr>
                <w:del w:id="1228" w:author="Sriraj Aiyer" w:date="2024-08-22T15:43:00Z"/>
              </w:rPr>
            </w:pPr>
            <w:del w:id="1229" w:author="Sriraj Aiyer" w:date="2024-08-22T15:43:00Z">
              <w:r w:rsidDel="00EF2E74">
                <w:rPr>
                  <w:rFonts w:ascii="Calibri" w:hAnsi="Calibri"/>
                  <w:color w:val="000000"/>
                </w:rPr>
                <w:delText>2015</w:delText>
              </w:r>
            </w:del>
          </w:p>
        </w:tc>
        <w:tc>
          <w:tcPr>
            <w:tcW w:w="1288" w:type="dxa"/>
          </w:tcPr>
          <w:p w14:paraId="4383A31B" w14:textId="1D00B716" w:rsidR="00441CCB" w:rsidDel="00EF2E74" w:rsidRDefault="00441CCB" w:rsidP="002066A6">
            <w:pPr>
              <w:rPr>
                <w:del w:id="1230" w:author="Sriraj Aiyer" w:date="2024-08-22T15:43:00Z"/>
              </w:rPr>
            </w:pPr>
            <w:del w:id="1231" w:author="Sriraj Aiyer" w:date="2024-08-22T15:43:00Z">
              <w:r w:rsidDel="00EF2E74">
                <w:rPr>
                  <w:rFonts w:ascii="Calibri" w:hAnsi="Calibri"/>
                  <w:color w:val="000000"/>
                </w:rPr>
                <w:delText>Radiology / medical students</w:delText>
              </w:r>
            </w:del>
          </w:p>
        </w:tc>
        <w:tc>
          <w:tcPr>
            <w:tcW w:w="1608" w:type="dxa"/>
          </w:tcPr>
          <w:p w14:paraId="2C152D82" w14:textId="25DA9A9D" w:rsidR="00441CCB" w:rsidDel="00EF2E74" w:rsidRDefault="00441CCB" w:rsidP="002066A6">
            <w:pPr>
              <w:rPr>
                <w:del w:id="1232" w:author="Sriraj Aiyer" w:date="2024-08-22T15:43:00Z"/>
              </w:rPr>
            </w:pPr>
            <w:del w:id="1233" w:author="Sriraj Aiyer" w:date="2024-08-22T15:43:00Z">
              <w:r w:rsidDel="00EF2E74">
                <w:rPr>
                  <w:rFonts w:ascii="Calibri" w:hAnsi="Calibri"/>
                  <w:color w:val="000000"/>
                </w:rPr>
                <w:delText>Ankle radiographs</w:delText>
              </w:r>
            </w:del>
          </w:p>
        </w:tc>
        <w:tc>
          <w:tcPr>
            <w:tcW w:w="1441" w:type="dxa"/>
          </w:tcPr>
          <w:p w14:paraId="437FA0E1" w14:textId="5AECA73E" w:rsidR="00441CCB" w:rsidDel="00EF2E74" w:rsidRDefault="00441CCB" w:rsidP="002066A6">
            <w:pPr>
              <w:rPr>
                <w:del w:id="1234" w:author="Sriraj Aiyer" w:date="2024-08-22T15:43:00Z"/>
                <w:rFonts w:ascii="Calibri" w:hAnsi="Calibri"/>
                <w:color w:val="000000"/>
              </w:rPr>
            </w:pPr>
            <w:del w:id="1235" w:author="Sriraj Aiyer" w:date="2024-08-22T15:43:00Z">
              <w:r w:rsidDel="00EF2E74">
                <w:rPr>
                  <w:rFonts w:ascii="Calibri" w:hAnsi="Calibri"/>
                  <w:color w:val="000000"/>
                </w:rPr>
                <w:delText>Qualitative labels</w:delText>
              </w:r>
            </w:del>
          </w:p>
        </w:tc>
      </w:tr>
      <w:tr w:rsidR="00441CCB" w:rsidDel="00EF2E74" w14:paraId="4BD04C59" w14:textId="47E75993" w:rsidTr="002066A6">
        <w:trPr>
          <w:del w:id="1236" w:author="Sriraj Aiyer" w:date="2024-08-22T15:43:00Z"/>
        </w:trPr>
        <w:tc>
          <w:tcPr>
            <w:tcW w:w="1696" w:type="dxa"/>
          </w:tcPr>
          <w:p w14:paraId="7BDCF876" w14:textId="7B25928E" w:rsidR="00441CCB" w:rsidDel="00EF2E74" w:rsidRDefault="00441CCB" w:rsidP="002066A6">
            <w:pPr>
              <w:rPr>
                <w:del w:id="1237" w:author="Sriraj Aiyer" w:date="2024-08-22T15:43:00Z"/>
              </w:rPr>
            </w:pPr>
            <w:del w:id="1238" w:author="Sriraj Aiyer" w:date="2024-08-22T15:43:00Z">
              <w:r w:rsidDel="00EF2E74">
                <w:rPr>
                  <w:rFonts w:ascii="Calibri" w:hAnsi="Calibri"/>
                  <w:color w:val="000000"/>
                </w:rPr>
                <w:delText>Hautz, W. E.; Kämmer, J. E.; Schauber, S. K.; Spies, C. D.; Gaissmaier, W.</w:delText>
              </w:r>
            </w:del>
          </w:p>
        </w:tc>
        <w:tc>
          <w:tcPr>
            <w:tcW w:w="2165" w:type="dxa"/>
          </w:tcPr>
          <w:p w14:paraId="6734C63E" w14:textId="64F48C46" w:rsidR="00441CCB" w:rsidDel="00EF2E74" w:rsidRDefault="00441CCB" w:rsidP="002066A6">
            <w:pPr>
              <w:rPr>
                <w:del w:id="1239" w:author="Sriraj Aiyer" w:date="2024-08-22T15:43:00Z"/>
              </w:rPr>
            </w:pPr>
            <w:del w:id="1240" w:author="Sriraj Aiyer" w:date="2024-08-22T15:43:00Z">
              <w:r w:rsidDel="00EF2E74">
                <w:rPr>
                  <w:rFonts w:ascii="Calibri" w:hAnsi="Calibri"/>
                  <w:color w:val="000000"/>
                </w:rPr>
                <w:delText>Diagnostic performance by medical students working individually or in teams**</w:delText>
              </w:r>
            </w:del>
          </w:p>
        </w:tc>
        <w:tc>
          <w:tcPr>
            <w:tcW w:w="812" w:type="dxa"/>
          </w:tcPr>
          <w:p w14:paraId="6EA630A2" w14:textId="2F24155B" w:rsidR="00441CCB" w:rsidDel="00EF2E74" w:rsidRDefault="00441CCB" w:rsidP="002066A6">
            <w:pPr>
              <w:rPr>
                <w:del w:id="1241" w:author="Sriraj Aiyer" w:date="2024-08-22T15:43:00Z"/>
              </w:rPr>
            </w:pPr>
            <w:del w:id="1242" w:author="Sriraj Aiyer" w:date="2024-08-22T15:43:00Z">
              <w:r w:rsidDel="00EF2E74">
                <w:rPr>
                  <w:rFonts w:ascii="Calibri" w:hAnsi="Calibri"/>
                  <w:color w:val="000000"/>
                </w:rPr>
                <w:delText>2015</w:delText>
              </w:r>
            </w:del>
          </w:p>
        </w:tc>
        <w:tc>
          <w:tcPr>
            <w:tcW w:w="1288" w:type="dxa"/>
          </w:tcPr>
          <w:p w14:paraId="78A49735" w14:textId="34790D50" w:rsidR="00441CCB" w:rsidDel="00EF2E74" w:rsidRDefault="00441CCB" w:rsidP="002066A6">
            <w:pPr>
              <w:rPr>
                <w:del w:id="1243" w:author="Sriraj Aiyer" w:date="2024-08-22T15:43:00Z"/>
              </w:rPr>
            </w:pPr>
            <w:del w:id="1244" w:author="Sriraj Aiyer" w:date="2024-08-22T15:43:00Z">
              <w:r w:rsidDel="00EF2E74">
                <w:rPr>
                  <w:rFonts w:ascii="Calibri" w:hAnsi="Calibri"/>
                  <w:color w:val="000000"/>
                </w:rPr>
                <w:delText>Medical Students</w:delText>
              </w:r>
            </w:del>
          </w:p>
        </w:tc>
        <w:tc>
          <w:tcPr>
            <w:tcW w:w="1608" w:type="dxa"/>
          </w:tcPr>
          <w:p w14:paraId="5D49BCDF" w14:textId="671368CC" w:rsidR="00441CCB" w:rsidDel="00EF2E74" w:rsidRDefault="00441CCB" w:rsidP="002066A6">
            <w:pPr>
              <w:rPr>
                <w:del w:id="1245" w:author="Sriraj Aiyer" w:date="2024-08-22T15:43:00Z"/>
              </w:rPr>
            </w:pPr>
            <w:del w:id="1246" w:author="Sriraj Aiyer" w:date="2024-08-22T15:43:00Z">
              <w:r w:rsidDel="00EF2E74">
                <w:rPr>
                  <w:rFonts w:ascii="Calibri" w:hAnsi="Calibri"/>
                  <w:color w:val="000000"/>
                </w:rPr>
                <w:delText>6 simulated cases of respiratory distress</w:delText>
              </w:r>
            </w:del>
          </w:p>
        </w:tc>
        <w:tc>
          <w:tcPr>
            <w:tcW w:w="1441" w:type="dxa"/>
          </w:tcPr>
          <w:p w14:paraId="70DF9126" w14:textId="46B27961" w:rsidR="00441CCB" w:rsidDel="00EF2E74" w:rsidRDefault="00441CCB" w:rsidP="002066A6">
            <w:pPr>
              <w:rPr>
                <w:del w:id="1247" w:author="Sriraj Aiyer" w:date="2024-08-22T15:43:00Z"/>
                <w:rFonts w:ascii="Calibri" w:hAnsi="Calibri"/>
                <w:color w:val="000000"/>
              </w:rPr>
            </w:pPr>
            <w:del w:id="1248" w:author="Sriraj Aiyer" w:date="2024-08-22T15:43:00Z">
              <w:r w:rsidDel="00EF2E74">
                <w:rPr>
                  <w:rFonts w:ascii="Calibri" w:hAnsi="Calibri"/>
                  <w:color w:val="000000"/>
                </w:rPr>
                <w:delText>1-10 Confidence</w:delText>
              </w:r>
            </w:del>
          </w:p>
        </w:tc>
      </w:tr>
      <w:tr w:rsidR="00441CCB" w:rsidDel="00EF2E74" w14:paraId="2643F07E" w14:textId="5CBE5B31" w:rsidTr="002066A6">
        <w:trPr>
          <w:del w:id="1249" w:author="Sriraj Aiyer" w:date="2024-08-22T15:43:00Z"/>
        </w:trPr>
        <w:tc>
          <w:tcPr>
            <w:tcW w:w="1696" w:type="dxa"/>
          </w:tcPr>
          <w:p w14:paraId="110DE1C1" w14:textId="44F3D80C" w:rsidR="00441CCB" w:rsidDel="00EF2E74" w:rsidRDefault="00441CCB" w:rsidP="002066A6">
            <w:pPr>
              <w:rPr>
                <w:del w:id="1250" w:author="Sriraj Aiyer" w:date="2024-08-22T15:43:00Z"/>
              </w:rPr>
            </w:pPr>
            <w:del w:id="1251" w:author="Sriraj Aiyer" w:date="2024-08-22T15:43:00Z">
              <w:r w:rsidDel="00EF2E74">
                <w:rPr>
                  <w:rFonts w:ascii="Calibri" w:hAnsi="Calibri"/>
                  <w:color w:val="000000"/>
                </w:rPr>
                <w:delText>Soares, W. E.; Price, L. L.; Prast, B.; Tarbox, E.; Mader, T. J.; Blanchard, R.</w:delText>
              </w:r>
            </w:del>
          </w:p>
        </w:tc>
        <w:tc>
          <w:tcPr>
            <w:tcW w:w="2165" w:type="dxa"/>
          </w:tcPr>
          <w:p w14:paraId="5C9A6069" w14:textId="6CCC69A6" w:rsidR="00441CCB" w:rsidDel="00EF2E74" w:rsidRDefault="00441CCB" w:rsidP="002066A6">
            <w:pPr>
              <w:rPr>
                <w:del w:id="1252" w:author="Sriraj Aiyer" w:date="2024-08-22T15:43:00Z"/>
              </w:rPr>
            </w:pPr>
            <w:del w:id="1253" w:author="Sriraj Aiyer" w:date="2024-08-22T15:43:00Z">
              <w:r w:rsidDel="00EF2E74">
                <w:rPr>
                  <w:rFonts w:ascii="Calibri" w:hAnsi="Calibri"/>
                  <w:color w:val="000000"/>
                </w:rPr>
                <w:delText>Accuracy screening for ST elevation myocardial infarction in a task-switching simulation**</w:delText>
              </w:r>
            </w:del>
          </w:p>
        </w:tc>
        <w:tc>
          <w:tcPr>
            <w:tcW w:w="812" w:type="dxa"/>
          </w:tcPr>
          <w:p w14:paraId="297177EF" w14:textId="3F521595" w:rsidR="00441CCB" w:rsidDel="00EF2E74" w:rsidRDefault="00441CCB" w:rsidP="002066A6">
            <w:pPr>
              <w:rPr>
                <w:del w:id="1254" w:author="Sriraj Aiyer" w:date="2024-08-22T15:43:00Z"/>
              </w:rPr>
            </w:pPr>
            <w:del w:id="1255" w:author="Sriraj Aiyer" w:date="2024-08-22T15:43:00Z">
              <w:r w:rsidDel="00EF2E74">
                <w:rPr>
                  <w:rFonts w:ascii="Calibri" w:hAnsi="Calibri"/>
                  <w:color w:val="000000"/>
                </w:rPr>
                <w:delText>2019</w:delText>
              </w:r>
            </w:del>
          </w:p>
        </w:tc>
        <w:tc>
          <w:tcPr>
            <w:tcW w:w="1288" w:type="dxa"/>
          </w:tcPr>
          <w:p w14:paraId="0112D2DC" w14:textId="2DB179B6" w:rsidR="00441CCB" w:rsidDel="00EF2E74" w:rsidRDefault="00441CCB" w:rsidP="002066A6">
            <w:pPr>
              <w:rPr>
                <w:del w:id="1256" w:author="Sriraj Aiyer" w:date="2024-08-22T15:43:00Z"/>
              </w:rPr>
            </w:pPr>
            <w:del w:id="1257" w:author="Sriraj Aiyer" w:date="2024-08-22T15:43:00Z">
              <w:r w:rsidDel="00EF2E74">
                <w:rPr>
                  <w:rFonts w:ascii="Calibri" w:hAnsi="Calibri"/>
                  <w:color w:val="000000"/>
                </w:rPr>
                <w:delText>Emergency Medicine</w:delText>
              </w:r>
            </w:del>
          </w:p>
        </w:tc>
        <w:tc>
          <w:tcPr>
            <w:tcW w:w="1608" w:type="dxa"/>
          </w:tcPr>
          <w:p w14:paraId="4A2FFCE4" w14:textId="1B174C29" w:rsidR="00441CCB" w:rsidDel="00EF2E74" w:rsidRDefault="00441CCB" w:rsidP="002066A6">
            <w:pPr>
              <w:rPr>
                <w:del w:id="1258" w:author="Sriraj Aiyer" w:date="2024-08-22T15:43:00Z"/>
              </w:rPr>
            </w:pPr>
            <w:del w:id="1259" w:author="Sriraj Aiyer" w:date="2024-08-22T15:43:00Z">
              <w:r w:rsidDel="00EF2E74">
                <w:rPr>
                  <w:rFonts w:ascii="Calibri" w:hAnsi="Calibri"/>
                  <w:color w:val="000000"/>
                </w:rPr>
                <w:delText>ECG interpretation</w:delText>
              </w:r>
            </w:del>
          </w:p>
        </w:tc>
        <w:tc>
          <w:tcPr>
            <w:tcW w:w="1441" w:type="dxa"/>
          </w:tcPr>
          <w:p w14:paraId="2E058ECC" w14:textId="6CA04D32" w:rsidR="00441CCB" w:rsidDel="00EF2E74" w:rsidRDefault="00441CCB" w:rsidP="002066A6">
            <w:pPr>
              <w:rPr>
                <w:del w:id="1260" w:author="Sriraj Aiyer" w:date="2024-08-22T15:43:00Z"/>
                <w:rFonts w:ascii="Calibri" w:hAnsi="Calibri"/>
                <w:color w:val="000000"/>
              </w:rPr>
            </w:pPr>
            <w:del w:id="1261" w:author="Sriraj Aiyer" w:date="2024-08-22T15:43:00Z">
              <w:r w:rsidDel="00EF2E74">
                <w:rPr>
                  <w:rFonts w:ascii="Calibri" w:hAnsi="Calibri"/>
                  <w:color w:val="000000"/>
                </w:rPr>
                <w:delText>1-5 confidence</w:delText>
              </w:r>
            </w:del>
          </w:p>
        </w:tc>
      </w:tr>
      <w:tr w:rsidR="00441CCB" w:rsidDel="00EF2E74" w14:paraId="10A64076" w14:textId="6ADDC630" w:rsidTr="002066A6">
        <w:trPr>
          <w:del w:id="1262" w:author="Sriraj Aiyer" w:date="2024-08-22T15:43:00Z"/>
        </w:trPr>
        <w:tc>
          <w:tcPr>
            <w:tcW w:w="1696" w:type="dxa"/>
          </w:tcPr>
          <w:p w14:paraId="176DD716" w14:textId="333A04A9" w:rsidR="00441CCB" w:rsidDel="00EF2E74" w:rsidRDefault="00441CCB" w:rsidP="002066A6">
            <w:pPr>
              <w:rPr>
                <w:del w:id="1263" w:author="Sriraj Aiyer" w:date="2024-08-22T15:43:00Z"/>
              </w:rPr>
            </w:pPr>
            <w:del w:id="1264" w:author="Sriraj Aiyer" w:date="2024-08-22T15:43:00Z">
              <w:r w:rsidDel="00EF2E74">
                <w:rPr>
                  <w:rFonts w:ascii="Calibri" w:hAnsi="Calibri"/>
                  <w:color w:val="000000"/>
                </w:rPr>
                <w:delText>Blissett, S.; Sibbald, M.; Kok, E.; van Merrienboer, J.</w:delText>
              </w:r>
            </w:del>
          </w:p>
        </w:tc>
        <w:tc>
          <w:tcPr>
            <w:tcW w:w="2165" w:type="dxa"/>
          </w:tcPr>
          <w:p w14:paraId="6BE11B24" w14:textId="2BAA91E7" w:rsidR="00441CCB" w:rsidDel="00EF2E74" w:rsidRDefault="00441CCB" w:rsidP="002066A6">
            <w:pPr>
              <w:rPr>
                <w:del w:id="1265" w:author="Sriraj Aiyer" w:date="2024-08-22T15:43:00Z"/>
              </w:rPr>
            </w:pPr>
            <w:del w:id="1266" w:author="Sriraj Aiyer" w:date="2024-08-22T15:43:00Z">
              <w:r w:rsidDel="00EF2E74">
                <w:rPr>
                  <w:rFonts w:ascii="Calibri" w:hAnsi="Calibri"/>
                  <w:color w:val="000000"/>
                </w:rPr>
                <w:delText>Optimizing self-regulation of performance: is mental effort a cue? **</w:delText>
              </w:r>
            </w:del>
          </w:p>
        </w:tc>
        <w:tc>
          <w:tcPr>
            <w:tcW w:w="812" w:type="dxa"/>
          </w:tcPr>
          <w:p w14:paraId="35DB1E1A" w14:textId="692B1941" w:rsidR="00441CCB" w:rsidDel="00EF2E74" w:rsidRDefault="00441CCB" w:rsidP="002066A6">
            <w:pPr>
              <w:rPr>
                <w:del w:id="1267" w:author="Sriraj Aiyer" w:date="2024-08-22T15:43:00Z"/>
              </w:rPr>
            </w:pPr>
            <w:del w:id="1268" w:author="Sriraj Aiyer" w:date="2024-08-22T15:43:00Z">
              <w:r w:rsidDel="00EF2E74">
                <w:rPr>
                  <w:rFonts w:ascii="Calibri" w:hAnsi="Calibri"/>
                  <w:color w:val="000000"/>
                </w:rPr>
                <w:delText>2018</w:delText>
              </w:r>
            </w:del>
          </w:p>
        </w:tc>
        <w:tc>
          <w:tcPr>
            <w:tcW w:w="1288" w:type="dxa"/>
          </w:tcPr>
          <w:p w14:paraId="321EA62F" w14:textId="5AD74F7B" w:rsidR="00441CCB" w:rsidDel="00EF2E74" w:rsidRDefault="00441CCB" w:rsidP="002066A6">
            <w:pPr>
              <w:rPr>
                <w:del w:id="1269" w:author="Sriraj Aiyer" w:date="2024-08-22T15:43:00Z"/>
              </w:rPr>
            </w:pPr>
            <w:del w:id="1270" w:author="Sriraj Aiyer" w:date="2024-08-22T15:43:00Z">
              <w:r w:rsidDel="00EF2E74">
                <w:rPr>
                  <w:rFonts w:ascii="Calibri" w:hAnsi="Calibri"/>
                  <w:color w:val="000000"/>
                </w:rPr>
                <w:delText>Internal Medicine</w:delText>
              </w:r>
            </w:del>
          </w:p>
        </w:tc>
        <w:tc>
          <w:tcPr>
            <w:tcW w:w="1608" w:type="dxa"/>
          </w:tcPr>
          <w:p w14:paraId="5CDA31A3" w14:textId="54518C8E" w:rsidR="00441CCB" w:rsidDel="00EF2E74" w:rsidRDefault="00441CCB" w:rsidP="002066A6">
            <w:pPr>
              <w:rPr>
                <w:del w:id="1271" w:author="Sriraj Aiyer" w:date="2024-08-22T15:43:00Z"/>
              </w:rPr>
            </w:pPr>
            <w:del w:id="1272" w:author="Sriraj Aiyer" w:date="2024-08-22T15:43:00Z">
              <w:r w:rsidDel="00EF2E74">
                <w:rPr>
                  <w:rFonts w:ascii="Calibri" w:hAnsi="Calibri"/>
                  <w:color w:val="000000"/>
                </w:rPr>
                <w:delText>ECG interpretation</w:delText>
              </w:r>
            </w:del>
          </w:p>
        </w:tc>
        <w:tc>
          <w:tcPr>
            <w:tcW w:w="1441" w:type="dxa"/>
          </w:tcPr>
          <w:p w14:paraId="39AF2EE1" w14:textId="67BA2301" w:rsidR="00441CCB" w:rsidDel="00EF2E74" w:rsidRDefault="00441CCB" w:rsidP="002066A6">
            <w:pPr>
              <w:rPr>
                <w:del w:id="1273" w:author="Sriraj Aiyer" w:date="2024-08-22T15:43:00Z"/>
                <w:rFonts w:ascii="Calibri" w:hAnsi="Calibri"/>
                <w:color w:val="000000"/>
              </w:rPr>
            </w:pPr>
            <w:del w:id="1274" w:author="Sriraj Aiyer" w:date="2024-08-22T15:43:00Z">
              <w:r w:rsidDel="00EF2E74">
                <w:rPr>
                  <w:rFonts w:ascii="Calibri" w:hAnsi="Calibri"/>
                  <w:color w:val="000000"/>
                </w:rPr>
                <w:delText>0-100% certainty</w:delText>
              </w:r>
            </w:del>
          </w:p>
        </w:tc>
      </w:tr>
      <w:tr w:rsidR="00441CCB" w:rsidDel="00EF2E74" w14:paraId="2AD98CDA" w14:textId="08453C11" w:rsidTr="002066A6">
        <w:trPr>
          <w:del w:id="1275" w:author="Sriraj Aiyer" w:date="2024-08-22T15:43:00Z"/>
        </w:trPr>
        <w:tc>
          <w:tcPr>
            <w:tcW w:w="1696" w:type="dxa"/>
          </w:tcPr>
          <w:p w14:paraId="5503B6B9" w14:textId="48F982FC" w:rsidR="00441CCB" w:rsidDel="00EF2E74" w:rsidRDefault="00441CCB" w:rsidP="002066A6">
            <w:pPr>
              <w:rPr>
                <w:del w:id="1276" w:author="Sriraj Aiyer" w:date="2024-08-22T15:43:00Z"/>
              </w:rPr>
            </w:pPr>
            <w:del w:id="1277" w:author="Sriraj Aiyer" w:date="2024-08-22T15:43:00Z">
              <w:r w:rsidDel="00EF2E74">
                <w:rPr>
                  <w:rFonts w:ascii="Calibri" w:hAnsi="Calibri"/>
                  <w:color w:val="000000"/>
                </w:rPr>
                <w:delText>Adderley, U. J.; Thompson, C.</w:delText>
              </w:r>
            </w:del>
          </w:p>
        </w:tc>
        <w:tc>
          <w:tcPr>
            <w:tcW w:w="2165" w:type="dxa"/>
          </w:tcPr>
          <w:p w14:paraId="0A85B878" w14:textId="6EFDA5D6" w:rsidR="00441CCB" w:rsidDel="00EF2E74" w:rsidRDefault="00441CCB" w:rsidP="002066A6">
            <w:pPr>
              <w:rPr>
                <w:del w:id="1278" w:author="Sriraj Aiyer" w:date="2024-08-22T15:43:00Z"/>
              </w:rPr>
            </w:pPr>
            <w:del w:id="1279" w:author="Sriraj Aiyer" w:date="2024-08-22T15:43:00Z">
              <w:r w:rsidDel="00EF2E74">
                <w:rPr>
                  <w:rFonts w:ascii="Calibri" w:hAnsi="Calibri"/>
                  <w:color w:val="000000"/>
                </w:rPr>
                <w:delText>Confidence and clinical judgement in community nurses managing venous leg ulceration – A judgement analysis**</w:delText>
              </w:r>
            </w:del>
          </w:p>
        </w:tc>
        <w:tc>
          <w:tcPr>
            <w:tcW w:w="812" w:type="dxa"/>
          </w:tcPr>
          <w:p w14:paraId="47027E3A" w14:textId="2CB4DF2E" w:rsidR="00441CCB" w:rsidDel="00EF2E74" w:rsidRDefault="00441CCB" w:rsidP="002066A6">
            <w:pPr>
              <w:rPr>
                <w:del w:id="1280" w:author="Sriraj Aiyer" w:date="2024-08-22T15:43:00Z"/>
              </w:rPr>
            </w:pPr>
            <w:del w:id="1281" w:author="Sriraj Aiyer" w:date="2024-08-22T15:43:00Z">
              <w:r w:rsidDel="00EF2E74">
                <w:rPr>
                  <w:rFonts w:ascii="Calibri" w:hAnsi="Calibri"/>
                  <w:color w:val="000000"/>
                </w:rPr>
                <w:delText>2017</w:delText>
              </w:r>
            </w:del>
          </w:p>
        </w:tc>
        <w:tc>
          <w:tcPr>
            <w:tcW w:w="1288" w:type="dxa"/>
          </w:tcPr>
          <w:p w14:paraId="45B15E79" w14:textId="63812BE2" w:rsidR="00441CCB" w:rsidDel="00EF2E74" w:rsidRDefault="00441CCB" w:rsidP="002066A6">
            <w:pPr>
              <w:rPr>
                <w:del w:id="1282" w:author="Sriraj Aiyer" w:date="2024-08-22T15:43:00Z"/>
              </w:rPr>
            </w:pPr>
            <w:del w:id="1283" w:author="Sriraj Aiyer" w:date="2024-08-22T15:43:00Z">
              <w:r w:rsidDel="00EF2E74">
                <w:rPr>
                  <w:rFonts w:ascii="Calibri" w:hAnsi="Calibri"/>
                  <w:color w:val="000000"/>
                </w:rPr>
                <w:delText>Nursing</w:delText>
              </w:r>
            </w:del>
          </w:p>
        </w:tc>
        <w:tc>
          <w:tcPr>
            <w:tcW w:w="1608" w:type="dxa"/>
          </w:tcPr>
          <w:p w14:paraId="408214E9" w14:textId="0045E1A5" w:rsidR="00441CCB" w:rsidDel="00EF2E74" w:rsidRDefault="00441CCB" w:rsidP="002066A6">
            <w:pPr>
              <w:rPr>
                <w:del w:id="1284" w:author="Sriraj Aiyer" w:date="2024-08-22T15:43:00Z"/>
              </w:rPr>
            </w:pPr>
            <w:del w:id="1285" w:author="Sriraj Aiyer" w:date="2024-08-22T15:43:00Z">
              <w:r w:rsidDel="00EF2E74">
                <w:rPr>
                  <w:rFonts w:ascii="Calibri" w:hAnsi="Calibri"/>
                  <w:color w:val="000000"/>
                </w:rPr>
                <w:delText>110 (!) clinical scenarios</w:delText>
              </w:r>
            </w:del>
          </w:p>
        </w:tc>
        <w:tc>
          <w:tcPr>
            <w:tcW w:w="1441" w:type="dxa"/>
          </w:tcPr>
          <w:p w14:paraId="5968F706" w14:textId="31A7AA83" w:rsidR="00441CCB" w:rsidDel="00EF2E74" w:rsidRDefault="00441CCB" w:rsidP="002066A6">
            <w:pPr>
              <w:rPr>
                <w:del w:id="1286" w:author="Sriraj Aiyer" w:date="2024-08-22T15:43:00Z"/>
                <w:rFonts w:ascii="Calibri" w:hAnsi="Calibri"/>
                <w:color w:val="000000"/>
              </w:rPr>
            </w:pPr>
            <w:del w:id="1287" w:author="Sriraj Aiyer" w:date="2024-08-22T15:43:00Z">
              <w:r w:rsidDel="00EF2E74">
                <w:rPr>
                  <w:rFonts w:ascii="Calibri" w:hAnsi="Calibri"/>
                  <w:color w:val="000000"/>
                </w:rPr>
                <w:delText>1-10 confidence in diagnosis</w:delText>
              </w:r>
            </w:del>
          </w:p>
        </w:tc>
      </w:tr>
      <w:tr w:rsidR="00441CCB" w:rsidDel="00EF2E74" w14:paraId="1CBDBB17" w14:textId="699A721C" w:rsidTr="002066A6">
        <w:trPr>
          <w:del w:id="1288" w:author="Sriraj Aiyer" w:date="2024-08-22T15:43:00Z"/>
        </w:trPr>
        <w:tc>
          <w:tcPr>
            <w:tcW w:w="1696" w:type="dxa"/>
          </w:tcPr>
          <w:p w14:paraId="76FD61B5" w14:textId="1119A9B5" w:rsidR="00441CCB" w:rsidDel="00EF2E74" w:rsidRDefault="00441CCB" w:rsidP="002066A6">
            <w:pPr>
              <w:rPr>
                <w:del w:id="1289" w:author="Sriraj Aiyer" w:date="2024-08-22T15:43:00Z"/>
              </w:rPr>
            </w:pPr>
            <w:del w:id="1290" w:author="Sriraj Aiyer" w:date="2024-08-22T15:43:00Z">
              <w:r w:rsidDel="00EF2E74">
                <w:rPr>
                  <w:rFonts w:ascii="Calibri" w:hAnsi="Calibri"/>
                  <w:color w:val="000000"/>
                </w:rPr>
                <w:delText>Feyzi-Behnagh, R.; Azevedo, R.; Legowski, E.; Reitmeyer, K.; Tseytlin, E.; Crowley, R. S.</w:delText>
              </w:r>
            </w:del>
          </w:p>
        </w:tc>
        <w:tc>
          <w:tcPr>
            <w:tcW w:w="2165" w:type="dxa"/>
          </w:tcPr>
          <w:p w14:paraId="719A46C6" w14:textId="65B48CA3" w:rsidR="00441CCB" w:rsidDel="00EF2E74" w:rsidRDefault="00441CCB" w:rsidP="002066A6">
            <w:pPr>
              <w:rPr>
                <w:del w:id="1291" w:author="Sriraj Aiyer" w:date="2024-08-22T15:43:00Z"/>
              </w:rPr>
            </w:pPr>
            <w:del w:id="1292" w:author="Sriraj Aiyer" w:date="2024-08-22T15:43:00Z">
              <w:r w:rsidDel="00EF2E74">
                <w:rPr>
                  <w:rFonts w:ascii="Calibri" w:hAnsi="Calibri"/>
                  <w:color w:val="000000"/>
                </w:rPr>
                <w:delText>Metacognitive scaffolds improve self-judgments of accuracy in a medical intelligent tutoring system**</w:delText>
              </w:r>
            </w:del>
          </w:p>
        </w:tc>
        <w:tc>
          <w:tcPr>
            <w:tcW w:w="812" w:type="dxa"/>
          </w:tcPr>
          <w:p w14:paraId="469A1B08" w14:textId="1F7A45A0" w:rsidR="00441CCB" w:rsidDel="00EF2E74" w:rsidRDefault="00441CCB" w:rsidP="002066A6">
            <w:pPr>
              <w:rPr>
                <w:del w:id="1293" w:author="Sriraj Aiyer" w:date="2024-08-22T15:43:00Z"/>
              </w:rPr>
            </w:pPr>
            <w:del w:id="1294" w:author="Sriraj Aiyer" w:date="2024-08-22T15:43:00Z">
              <w:r w:rsidDel="00EF2E74">
                <w:rPr>
                  <w:rFonts w:ascii="Calibri" w:hAnsi="Calibri"/>
                  <w:color w:val="000000"/>
                </w:rPr>
                <w:delText>2014</w:delText>
              </w:r>
            </w:del>
          </w:p>
        </w:tc>
        <w:tc>
          <w:tcPr>
            <w:tcW w:w="1288" w:type="dxa"/>
          </w:tcPr>
          <w:p w14:paraId="210BDA8C" w14:textId="604C8929" w:rsidR="00441CCB" w:rsidDel="00EF2E74" w:rsidRDefault="00441CCB" w:rsidP="002066A6">
            <w:pPr>
              <w:rPr>
                <w:del w:id="1295" w:author="Sriraj Aiyer" w:date="2024-08-22T15:43:00Z"/>
              </w:rPr>
            </w:pPr>
            <w:del w:id="1296" w:author="Sriraj Aiyer" w:date="2024-08-22T15:43:00Z">
              <w:r w:rsidDel="00EF2E74">
                <w:rPr>
                  <w:rFonts w:ascii="Calibri" w:hAnsi="Calibri"/>
                  <w:color w:val="000000"/>
                </w:rPr>
                <w:delText>Pathology / Dermatology</w:delText>
              </w:r>
            </w:del>
          </w:p>
        </w:tc>
        <w:tc>
          <w:tcPr>
            <w:tcW w:w="1608" w:type="dxa"/>
          </w:tcPr>
          <w:p w14:paraId="5ECC0220" w14:textId="16B23877" w:rsidR="00441CCB" w:rsidDel="00EF2E74" w:rsidRDefault="00441CCB" w:rsidP="002066A6">
            <w:pPr>
              <w:rPr>
                <w:del w:id="1297" w:author="Sriraj Aiyer" w:date="2024-08-22T15:43:00Z"/>
              </w:rPr>
            </w:pPr>
            <w:del w:id="1298" w:author="Sriraj Aiyer" w:date="2024-08-22T15:43:00Z">
              <w:r w:rsidDel="00EF2E74">
                <w:rPr>
                  <w:rFonts w:ascii="Calibri" w:hAnsi="Calibri"/>
                  <w:color w:val="000000"/>
                </w:rPr>
                <w:delText>Dermatoligical slides</w:delText>
              </w:r>
            </w:del>
          </w:p>
        </w:tc>
        <w:tc>
          <w:tcPr>
            <w:tcW w:w="1441" w:type="dxa"/>
          </w:tcPr>
          <w:p w14:paraId="537A7A96" w14:textId="2A1458AB" w:rsidR="00441CCB" w:rsidDel="00EF2E74" w:rsidRDefault="00441CCB" w:rsidP="002066A6">
            <w:pPr>
              <w:rPr>
                <w:del w:id="1299" w:author="Sriraj Aiyer" w:date="2024-08-22T15:43:00Z"/>
                <w:rFonts w:ascii="Calibri" w:hAnsi="Calibri"/>
                <w:color w:val="000000"/>
              </w:rPr>
            </w:pPr>
            <w:del w:id="1300" w:author="Sriraj Aiyer" w:date="2024-08-22T15:43:00Z">
              <w:r w:rsidDel="00EF2E74">
                <w:rPr>
                  <w:rFonts w:ascii="Calibri" w:hAnsi="Calibri"/>
                  <w:color w:val="000000"/>
                </w:rPr>
                <w:delText>6 point scale confidence in correct diagnosis</w:delText>
              </w:r>
            </w:del>
          </w:p>
        </w:tc>
      </w:tr>
      <w:tr w:rsidR="00441CCB" w:rsidDel="00EF2E74" w14:paraId="3E957948" w14:textId="275A3691" w:rsidTr="002066A6">
        <w:trPr>
          <w:del w:id="1301" w:author="Sriraj Aiyer" w:date="2024-08-22T15:43:00Z"/>
        </w:trPr>
        <w:tc>
          <w:tcPr>
            <w:tcW w:w="1696" w:type="dxa"/>
          </w:tcPr>
          <w:p w14:paraId="35BF18BA" w14:textId="775178CD" w:rsidR="00441CCB" w:rsidDel="00EF2E74" w:rsidRDefault="00441CCB" w:rsidP="002066A6">
            <w:pPr>
              <w:rPr>
                <w:del w:id="1302" w:author="Sriraj Aiyer" w:date="2024-08-22T15:43:00Z"/>
              </w:rPr>
            </w:pPr>
            <w:del w:id="1303" w:author="Sriraj Aiyer" w:date="2024-08-22T15:43:00Z">
              <w:r w:rsidDel="00EF2E74">
                <w:rPr>
                  <w:rFonts w:ascii="Calibri" w:hAnsi="Calibri"/>
                  <w:color w:val="000000"/>
                </w:rPr>
                <w:delText>Hageman, M. G. J. S.; Bossen, J. K. J.; King, J. D.; Ring, D.</w:delText>
              </w:r>
            </w:del>
          </w:p>
        </w:tc>
        <w:tc>
          <w:tcPr>
            <w:tcW w:w="2165" w:type="dxa"/>
          </w:tcPr>
          <w:p w14:paraId="7F247A53" w14:textId="5247016C" w:rsidR="00441CCB" w:rsidDel="00EF2E74" w:rsidRDefault="00441CCB" w:rsidP="002066A6">
            <w:pPr>
              <w:rPr>
                <w:del w:id="1304" w:author="Sriraj Aiyer" w:date="2024-08-22T15:43:00Z"/>
              </w:rPr>
            </w:pPr>
            <w:del w:id="1305" w:author="Sriraj Aiyer" w:date="2024-08-22T15:43:00Z">
              <w:r w:rsidDel="00EF2E74">
                <w:rPr>
                  <w:rFonts w:ascii="Calibri" w:hAnsi="Calibri"/>
                  <w:color w:val="000000"/>
                </w:rPr>
                <w:delText>Surgeon confidence in an outpatient setting**</w:delText>
              </w:r>
            </w:del>
          </w:p>
        </w:tc>
        <w:tc>
          <w:tcPr>
            <w:tcW w:w="812" w:type="dxa"/>
          </w:tcPr>
          <w:p w14:paraId="3575AB6D" w14:textId="08045D5D" w:rsidR="00441CCB" w:rsidDel="00EF2E74" w:rsidRDefault="00441CCB" w:rsidP="002066A6">
            <w:pPr>
              <w:rPr>
                <w:del w:id="1306" w:author="Sriraj Aiyer" w:date="2024-08-22T15:43:00Z"/>
              </w:rPr>
            </w:pPr>
            <w:del w:id="1307" w:author="Sriraj Aiyer" w:date="2024-08-22T15:43:00Z">
              <w:r w:rsidDel="00EF2E74">
                <w:rPr>
                  <w:rFonts w:ascii="Calibri" w:hAnsi="Calibri"/>
                  <w:color w:val="000000"/>
                </w:rPr>
                <w:delText>2013</w:delText>
              </w:r>
            </w:del>
          </w:p>
        </w:tc>
        <w:tc>
          <w:tcPr>
            <w:tcW w:w="1288" w:type="dxa"/>
          </w:tcPr>
          <w:p w14:paraId="7E3E5660" w14:textId="4ED57A78" w:rsidR="00441CCB" w:rsidDel="00EF2E74" w:rsidRDefault="00441CCB" w:rsidP="002066A6">
            <w:pPr>
              <w:rPr>
                <w:del w:id="1308" w:author="Sriraj Aiyer" w:date="2024-08-22T15:43:00Z"/>
              </w:rPr>
            </w:pPr>
            <w:del w:id="1309" w:author="Sriraj Aiyer" w:date="2024-08-22T15:43:00Z">
              <w:r w:rsidDel="00EF2E74">
                <w:rPr>
                  <w:rFonts w:ascii="Calibri" w:hAnsi="Calibri"/>
                  <w:color w:val="000000"/>
                </w:rPr>
                <w:delText>Surgery</w:delText>
              </w:r>
            </w:del>
          </w:p>
        </w:tc>
        <w:tc>
          <w:tcPr>
            <w:tcW w:w="1608" w:type="dxa"/>
          </w:tcPr>
          <w:p w14:paraId="3884A2A7" w14:textId="2309AA77" w:rsidR="00441CCB" w:rsidDel="00EF2E74" w:rsidRDefault="00441CCB" w:rsidP="002066A6">
            <w:pPr>
              <w:rPr>
                <w:del w:id="1310" w:author="Sriraj Aiyer" w:date="2024-08-22T15:43:00Z"/>
              </w:rPr>
            </w:pPr>
            <w:del w:id="1311" w:author="Sriraj Aiyer" w:date="2024-08-22T15:43:00Z">
              <w:r w:rsidDel="00EF2E74">
                <w:rPr>
                  <w:rFonts w:ascii="Calibri" w:hAnsi="Calibri"/>
                  <w:color w:val="000000"/>
                </w:rPr>
                <w:delText>Real patients visiting surgery</w:delText>
              </w:r>
            </w:del>
          </w:p>
        </w:tc>
        <w:tc>
          <w:tcPr>
            <w:tcW w:w="1441" w:type="dxa"/>
          </w:tcPr>
          <w:p w14:paraId="5360AB39" w14:textId="78AD31BE" w:rsidR="00441CCB" w:rsidDel="00EF2E74" w:rsidRDefault="00441CCB" w:rsidP="002066A6">
            <w:pPr>
              <w:rPr>
                <w:del w:id="1312" w:author="Sriraj Aiyer" w:date="2024-08-22T15:43:00Z"/>
                <w:rFonts w:ascii="Calibri" w:hAnsi="Calibri"/>
                <w:color w:val="000000"/>
              </w:rPr>
            </w:pPr>
            <w:del w:id="1313" w:author="Sriraj Aiyer" w:date="2024-08-22T15:43:00Z">
              <w:r w:rsidDel="00EF2E74">
                <w:rPr>
                  <w:rFonts w:ascii="Calibri" w:hAnsi="Calibri"/>
                  <w:color w:val="000000"/>
                </w:rPr>
                <w:delText>5 point likert scale</w:delText>
              </w:r>
            </w:del>
          </w:p>
        </w:tc>
      </w:tr>
      <w:tr w:rsidR="00441CCB" w:rsidDel="00EF2E74" w14:paraId="2668A16D" w14:textId="594550C8" w:rsidTr="002066A6">
        <w:trPr>
          <w:del w:id="1314" w:author="Sriraj Aiyer" w:date="2024-08-22T15:43:00Z"/>
        </w:trPr>
        <w:tc>
          <w:tcPr>
            <w:tcW w:w="1696" w:type="dxa"/>
          </w:tcPr>
          <w:p w14:paraId="075A9541" w14:textId="615DCF01" w:rsidR="00441CCB" w:rsidDel="00EF2E74" w:rsidRDefault="00441CCB" w:rsidP="002066A6">
            <w:pPr>
              <w:rPr>
                <w:del w:id="1315" w:author="Sriraj Aiyer" w:date="2024-08-22T15:43:00Z"/>
              </w:rPr>
            </w:pPr>
            <w:del w:id="1316" w:author="Sriraj Aiyer" w:date="2024-08-22T15:43:00Z">
              <w:r w:rsidDel="00EF2E74">
                <w:rPr>
                  <w:rFonts w:ascii="Calibri" w:hAnsi="Calibri"/>
                  <w:color w:val="000000"/>
                </w:rPr>
                <w:delText>Crowley, R. S.; Legowski, E.; Medvedeva, O.; Reitmeyer, K.; Tseytlin, E.; Castine, M.; Jukic, D.; Mello-Thoms, C.</w:delText>
              </w:r>
            </w:del>
          </w:p>
        </w:tc>
        <w:tc>
          <w:tcPr>
            <w:tcW w:w="2165" w:type="dxa"/>
          </w:tcPr>
          <w:p w14:paraId="391C86C7" w14:textId="04D1C657" w:rsidR="00441CCB" w:rsidDel="00EF2E74" w:rsidRDefault="00441CCB" w:rsidP="002066A6">
            <w:pPr>
              <w:rPr>
                <w:del w:id="1317" w:author="Sriraj Aiyer" w:date="2024-08-22T15:43:00Z"/>
              </w:rPr>
            </w:pPr>
            <w:del w:id="1318" w:author="Sriraj Aiyer" w:date="2024-08-22T15:43:00Z">
              <w:r w:rsidDel="00EF2E74">
                <w:rPr>
                  <w:rFonts w:ascii="Calibri" w:hAnsi="Calibri"/>
                  <w:color w:val="000000"/>
                </w:rPr>
                <w:delText>Automated detection of heuristics and biases among pathologists in a computer-based system**</w:delText>
              </w:r>
            </w:del>
          </w:p>
        </w:tc>
        <w:tc>
          <w:tcPr>
            <w:tcW w:w="812" w:type="dxa"/>
          </w:tcPr>
          <w:p w14:paraId="166B418F" w14:textId="056129B3" w:rsidR="00441CCB" w:rsidDel="00EF2E74" w:rsidRDefault="00441CCB" w:rsidP="002066A6">
            <w:pPr>
              <w:rPr>
                <w:del w:id="1319" w:author="Sriraj Aiyer" w:date="2024-08-22T15:43:00Z"/>
              </w:rPr>
            </w:pPr>
            <w:del w:id="1320" w:author="Sriraj Aiyer" w:date="2024-08-22T15:43:00Z">
              <w:r w:rsidDel="00EF2E74">
                <w:rPr>
                  <w:rFonts w:ascii="Calibri" w:hAnsi="Calibri"/>
                  <w:color w:val="000000"/>
                </w:rPr>
                <w:delText>2013</w:delText>
              </w:r>
            </w:del>
          </w:p>
        </w:tc>
        <w:tc>
          <w:tcPr>
            <w:tcW w:w="1288" w:type="dxa"/>
          </w:tcPr>
          <w:p w14:paraId="2BBEC672" w14:textId="5FB7BF03" w:rsidR="00441CCB" w:rsidDel="00EF2E74" w:rsidRDefault="00441CCB" w:rsidP="002066A6">
            <w:pPr>
              <w:rPr>
                <w:del w:id="1321" w:author="Sriraj Aiyer" w:date="2024-08-22T15:43:00Z"/>
              </w:rPr>
            </w:pPr>
            <w:del w:id="1322" w:author="Sriraj Aiyer" w:date="2024-08-22T15:43:00Z">
              <w:r w:rsidDel="00EF2E74">
                <w:rPr>
                  <w:rFonts w:ascii="Calibri" w:hAnsi="Calibri"/>
                  <w:color w:val="000000"/>
                </w:rPr>
                <w:delText>Pathology / Dermatology</w:delText>
              </w:r>
            </w:del>
          </w:p>
        </w:tc>
        <w:tc>
          <w:tcPr>
            <w:tcW w:w="1608" w:type="dxa"/>
          </w:tcPr>
          <w:p w14:paraId="50CFBF6E" w14:textId="3975450C" w:rsidR="00441CCB" w:rsidDel="00EF2E74" w:rsidRDefault="00441CCB" w:rsidP="002066A6">
            <w:pPr>
              <w:rPr>
                <w:del w:id="1323" w:author="Sriraj Aiyer" w:date="2024-08-22T15:43:00Z"/>
              </w:rPr>
            </w:pPr>
            <w:del w:id="1324" w:author="Sriraj Aiyer" w:date="2024-08-22T15:43:00Z">
              <w:r w:rsidDel="00EF2E74">
                <w:rPr>
                  <w:rFonts w:ascii="Calibri" w:hAnsi="Calibri"/>
                  <w:color w:val="000000"/>
                </w:rPr>
                <w:delText>Dermatoligical slides</w:delText>
              </w:r>
            </w:del>
          </w:p>
        </w:tc>
        <w:tc>
          <w:tcPr>
            <w:tcW w:w="1441" w:type="dxa"/>
          </w:tcPr>
          <w:p w14:paraId="4CEFCBC2" w14:textId="45D00B10" w:rsidR="00441CCB" w:rsidDel="00EF2E74" w:rsidRDefault="00441CCB" w:rsidP="002066A6">
            <w:pPr>
              <w:rPr>
                <w:del w:id="1325" w:author="Sriraj Aiyer" w:date="2024-08-22T15:43:00Z"/>
                <w:rFonts w:ascii="Calibri" w:hAnsi="Calibri"/>
                <w:color w:val="000000"/>
              </w:rPr>
            </w:pPr>
            <w:del w:id="1326" w:author="Sriraj Aiyer" w:date="2024-08-22T15:43:00Z">
              <w:r w:rsidDel="00EF2E74">
                <w:rPr>
                  <w:rFonts w:ascii="Calibri" w:hAnsi="Calibri"/>
                  <w:color w:val="000000"/>
                </w:rPr>
                <w:delText>Scale from -1 to +1</w:delText>
              </w:r>
            </w:del>
          </w:p>
        </w:tc>
      </w:tr>
      <w:tr w:rsidR="00441CCB" w:rsidDel="00EF2E74" w14:paraId="3ACF1047" w14:textId="599F5DBB" w:rsidTr="002066A6">
        <w:trPr>
          <w:del w:id="1327" w:author="Sriraj Aiyer" w:date="2024-08-22T15:43:00Z"/>
        </w:trPr>
        <w:tc>
          <w:tcPr>
            <w:tcW w:w="1696" w:type="dxa"/>
          </w:tcPr>
          <w:p w14:paraId="1705A52C" w14:textId="4C9D2289" w:rsidR="00441CCB" w:rsidDel="00EF2E74" w:rsidRDefault="00441CCB" w:rsidP="002066A6">
            <w:pPr>
              <w:rPr>
                <w:del w:id="1328" w:author="Sriraj Aiyer" w:date="2024-08-22T15:43:00Z"/>
              </w:rPr>
            </w:pPr>
            <w:del w:id="1329" w:author="Sriraj Aiyer" w:date="2024-08-22T15:43:00Z">
              <w:r w:rsidDel="00EF2E74">
                <w:rPr>
                  <w:rFonts w:ascii="Calibri" w:hAnsi="Calibri"/>
                  <w:color w:val="000000"/>
                </w:rPr>
                <w:delText>Yang, H.; Thompson, C.; Bland, M.</w:delText>
              </w:r>
            </w:del>
          </w:p>
        </w:tc>
        <w:tc>
          <w:tcPr>
            <w:tcW w:w="2165" w:type="dxa"/>
          </w:tcPr>
          <w:p w14:paraId="4E9E42E7" w14:textId="727D3D55" w:rsidR="00441CCB" w:rsidDel="00EF2E74" w:rsidRDefault="00441CCB" w:rsidP="002066A6">
            <w:pPr>
              <w:rPr>
                <w:del w:id="1330" w:author="Sriraj Aiyer" w:date="2024-08-22T15:43:00Z"/>
              </w:rPr>
            </w:pPr>
            <w:del w:id="1331" w:author="Sriraj Aiyer" w:date="2024-08-22T15:43:00Z">
              <w:r w:rsidDel="00EF2E74">
                <w:rPr>
                  <w:rFonts w:ascii="Calibri" w:hAnsi="Calibri"/>
                  <w:color w:val="000000"/>
                </w:rPr>
                <w:delText>Effect of improving the realism of simulated clinical judgement tasks on nurses' overconfidence and underconfidence: Evidence from a comparative confidence calibration analysis**</w:delText>
              </w:r>
            </w:del>
          </w:p>
        </w:tc>
        <w:tc>
          <w:tcPr>
            <w:tcW w:w="812" w:type="dxa"/>
          </w:tcPr>
          <w:p w14:paraId="2879816B" w14:textId="20DE7BEF" w:rsidR="00441CCB" w:rsidDel="00EF2E74" w:rsidRDefault="00441CCB" w:rsidP="002066A6">
            <w:pPr>
              <w:rPr>
                <w:del w:id="1332" w:author="Sriraj Aiyer" w:date="2024-08-22T15:43:00Z"/>
              </w:rPr>
            </w:pPr>
            <w:del w:id="1333" w:author="Sriraj Aiyer" w:date="2024-08-22T15:43:00Z">
              <w:r w:rsidDel="00EF2E74">
                <w:rPr>
                  <w:rFonts w:ascii="Calibri" w:hAnsi="Calibri"/>
                  <w:color w:val="000000"/>
                </w:rPr>
                <w:delText>2012</w:delText>
              </w:r>
            </w:del>
          </w:p>
        </w:tc>
        <w:tc>
          <w:tcPr>
            <w:tcW w:w="1288" w:type="dxa"/>
          </w:tcPr>
          <w:p w14:paraId="5866B61E" w14:textId="08544E88" w:rsidR="00441CCB" w:rsidDel="00EF2E74" w:rsidRDefault="00441CCB" w:rsidP="002066A6">
            <w:pPr>
              <w:rPr>
                <w:del w:id="1334" w:author="Sriraj Aiyer" w:date="2024-08-22T15:43:00Z"/>
              </w:rPr>
            </w:pPr>
            <w:del w:id="1335" w:author="Sriraj Aiyer" w:date="2024-08-22T15:43:00Z">
              <w:r w:rsidDel="00EF2E74">
                <w:rPr>
                  <w:rFonts w:ascii="Calibri" w:hAnsi="Calibri"/>
                  <w:color w:val="000000"/>
                </w:rPr>
                <w:delText>Nursing</w:delText>
              </w:r>
            </w:del>
          </w:p>
        </w:tc>
        <w:tc>
          <w:tcPr>
            <w:tcW w:w="1608" w:type="dxa"/>
          </w:tcPr>
          <w:p w14:paraId="77658B57" w14:textId="5734A5D1" w:rsidR="00441CCB" w:rsidDel="00EF2E74" w:rsidRDefault="00441CCB" w:rsidP="002066A6">
            <w:pPr>
              <w:rPr>
                <w:del w:id="1336" w:author="Sriraj Aiyer" w:date="2024-08-22T15:43:00Z"/>
              </w:rPr>
            </w:pPr>
            <w:del w:id="1337" w:author="Sriraj Aiyer" w:date="2024-08-22T15:43:00Z">
              <w:r w:rsidDel="00EF2E74">
                <w:rPr>
                  <w:rFonts w:ascii="Calibri" w:hAnsi="Calibri"/>
                  <w:color w:val="000000"/>
                </w:rPr>
                <w:delText>Both paper and high fidelity sim scenarios</w:delText>
              </w:r>
            </w:del>
          </w:p>
        </w:tc>
        <w:tc>
          <w:tcPr>
            <w:tcW w:w="1441" w:type="dxa"/>
          </w:tcPr>
          <w:p w14:paraId="0D9F7EC5" w14:textId="72EF1902" w:rsidR="00441CCB" w:rsidDel="00EF2E74" w:rsidRDefault="00441CCB" w:rsidP="002066A6">
            <w:pPr>
              <w:rPr>
                <w:del w:id="1338" w:author="Sriraj Aiyer" w:date="2024-08-22T15:43:00Z"/>
                <w:rFonts w:ascii="Calibri" w:hAnsi="Calibri"/>
                <w:color w:val="000000"/>
              </w:rPr>
            </w:pPr>
            <w:del w:id="1339" w:author="Sriraj Aiyer" w:date="2024-08-22T15:43:00Z">
              <w:r w:rsidDel="00EF2E74">
                <w:rPr>
                  <w:rFonts w:ascii="Calibri" w:hAnsi="Calibri"/>
                  <w:color w:val="000000"/>
                </w:rPr>
                <w:delText>0-100 confidence</w:delText>
              </w:r>
            </w:del>
          </w:p>
        </w:tc>
      </w:tr>
      <w:tr w:rsidR="00441CCB" w:rsidDel="00EF2E74" w14:paraId="4634DAA0" w14:textId="35435D0F" w:rsidTr="002066A6">
        <w:trPr>
          <w:del w:id="1340" w:author="Sriraj Aiyer" w:date="2024-08-22T15:43:00Z"/>
        </w:trPr>
        <w:tc>
          <w:tcPr>
            <w:tcW w:w="1696" w:type="dxa"/>
          </w:tcPr>
          <w:p w14:paraId="34B03CED" w14:textId="7672DCBB" w:rsidR="00441CCB" w:rsidDel="00EF2E74" w:rsidRDefault="00441CCB" w:rsidP="002066A6">
            <w:pPr>
              <w:rPr>
                <w:del w:id="1341" w:author="Sriraj Aiyer" w:date="2024-08-22T15:43:00Z"/>
              </w:rPr>
            </w:pPr>
            <w:del w:id="1342" w:author="Sriraj Aiyer" w:date="2024-08-22T15:43:00Z">
              <w:r w:rsidDel="00EF2E74">
                <w:rPr>
                  <w:rFonts w:ascii="Calibri" w:hAnsi="Calibri"/>
                  <w:color w:val="000000"/>
                </w:rPr>
                <w:delText>Gruppen, L; Wolf, F; Billi, J</w:delText>
              </w:r>
            </w:del>
          </w:p>
        </w:tc>
        <w:tc>
          <w:tcPr>
            <w:tcW w:w="2165" w:type="dxa"/>
          </w:tcPr>
          <w:p w14:paraId="681E0E5C" w14:textId="00B7379F" w:rsidR="00441CCB" w:rsidDel="00EF2E74" w:rsidRDefault="00441CCB" w:rsidP="002066A6">
            <w:pPr>
              <w:rPr>
                <w:del w:id="1343" w:author="Sriraj Aiyer" w:date="2024-08-22T15:43:00Z"/>
              </w:rPr>
            </w:pPr>
            <w:del w:id="1344" w:author="Sriraj Aiyer" w:date="2024-08-22T15:43:00Z">
              <w:r w:rsidDel="00EF2E74">
                <w:rPr>
                  <w:rFonts w:ascii="Calibri" w:hAnsi="Calibri"/>
                  <w:color w:val="000000"/>
                </w:rPr>
                <w:delText>Information Gathering and Integration as Sources of</w:delText>
              </w:r>
              <w:r w:rsidDel="00EF2E74">
                <w:rPr>
                  <w:rFonts w:ascii="Calibri" w:hAnsi="Calibri"/>
                  <w:color w:val="000000"/>
                </w:rPr>
                <w:br/>
                <w:delText>Error in Diagnostic Decision Making**</w:delText>
              </w:r>
            </w:del>
          </w:p>
        </w:tc>
        <w:tc>
          <w:tcPr>
            <w:tcW w:w="812" w:type="dxa"/>
          </w:tcPr>
          <w:p w14:paraId="6419DD73" w14:textId="3EBD9CA3" w:rsidR="00441CCB" w:rsidDel="00EF2E74" w:rsidRDefault="00441CCB" w:rsidP="002066A6">
            <w:pPr>
              <w:rPr>
                <w:del w:id="1345" w:author="Sriraj Aiyer" w:date="2024-08-22T15:43:00Z"/>
              </w:rPr>
            </w:pPr>
            <w:del w:id="1346" w:author="Sriraj Aiyer" w:date="2024-08-22T15:43:00Z">
              <w:r w:rsidDel="00EF2E74">
                <w:rPr>
                  <w:rFonts w:ascii="Calibri" w:hAnsi="Calibri"/>
                  <w:color w:val="000000"/>
                </w:rPr>
                <w:delText>1991</w:delText>
              </w:r>
            </w:del>
          </w:p>
        </w:tc>
        <w:tc>
          <w:tcPr>
            <w:tcW w:w="1288" w:type="dxa"/>
          </w:tcPr>
          <w:p w14:paraId="4F51728C" w14:textId="22BDA6D5" w:rsidR="00441CCB" w:rsidDel="00EF2E74" w:rsidRDefault="00441CCB" w:rsidP="002066A6">
            <w:pPr>
              <w:rPr>
                <w:del w:id="1347" w:author="Sriraj Aiyer" w:date="2024-08-22T15:43:00Z"/>
              </w:rPr>
            </w:pPr>
            <w:del w:id="1348" w:author="Sriraj Aiyer" w:date="2024-08-22T15:43:00Z">
              <w:r w:rsidDel="00EF2E74">
                <w:rPr>
                  <w:rFonts w:ascii="Calibri" w:hAnsi="Calibri"/>
                  <w:color w:val="000000"/>
                </w:rPr>
                <w:delText>Primary Care</w:delText>
              </w:r>
            </w:del>
          </w:p>
        </w:tc>
        <w:tc>
          <w:tcPr>
            <w:tcW w:w="1608" w:type="dxa"/>
          </w:tcPr>
          <w:p w14:paraId="02A442AC" w14:textId="3F1B55EB" w:rsidR="00441CCB" w:rsidDel="00EF2E74" w:rsidRDefault="00441CCB" w:rsidP="002066A6">
            <w:pPr>
              <w:rPr>
                <w:del w:id="1349" w:author="Sriraj Aiyer" w:date="2024-08-22T15:43:00Z"/>
              </w:rPr>
            </w:pPr>
            <w:del w:id="1350" w:author="Sriraj Aiyer" w:date="2024-08-22T15:43:00Z">
              <w:r w:rsidDel="00EF2E74">
                <w:rPr>
                  <w:rFonts w:ascii="Calibri" w:hAnsi="Calibri"/>
                  <w:color w:val="000000"/>
                </w:rPr>
                <w:delText>Vignettes deciding between two diagnostic alternatives</w:delText>
              </w:r>
            </w:del>
          </w:p>
        </w:tc>
        <w:tc>
          <w:tcPr>
            <w:tcW w:w="1441" w:type="dxa"/>
          </w:tcPr>
          <w:p w14:paraId="729E83D8" w14:textId="44BD827A" w:rsidR="00441CCB" w:rsidDel="00EF2E74" w:rsidRDefault="00441CCB" w:rsidP="002066A6">
            <w:pPr>
              <w:rPr>
                <w:del w:id="1351" w:author="Sriraj Aiyer" w:date="2024-08-22T15:43:00Z"/>
                <w:rFonts w:ascii="Calibri" w:hAnsi="Calibri"/>
                <w:color w:val="000000"/>
              </w:rPr>
            </w:pPr>
            <w:del w:id="1352" w:author="Sriraj Aiyer" w:date="2024-08-22T15:43:00Z">
              <w:r w:rsidDel="00EF2E74">
                <w:rPr>
                  <w:rFonts w:ascii="Calibri" w:hAnsi="Calibri"/>
                  <w:color w:val="000000"/>
                </w:rPr>
                <w:delText>Probability correct</w:delText>
              </w:r>
            </w:del>
          </w:p>
        </w:tc>
      </w:tr>
    </w:tbl>
    <w:p w14:paraId="74B3FEEB" w14:textId="7157A083" w:rsidR="00441CCB" w:rsidRDefault="00441CCB" w:rsidP="00441CCB">
      <w:pPr>
        <w:rPr>
          <w:ins w:id="1353" w:author="Sriraj Aiyer" w:date="2024-08-22T15:43:00Z"/>
        </w:rPr>
      </w:pPr>
    </w:p>
    <w:tbl>
      <w:tblPr>
        <w:tblW w:w="9000" w:type="dxa"/>
        <w:tblLayout w:type="fixed"/>
        <w:tblLook w:val="04A0" w:firstRow="1" w:lastRow="0" w:firstColumn="1" w:lastColumn="0" w:noHBand="0" w:noVBand="1"/>
        <w:tblPrChange w:id="1354" w:author="Sriraj Aiyer" w:date="2024-08-22T15:48:00Z">
          <w:tblPr>
            <w:tblW w:w="9000" w:type="dxa"/>
            <w:tblLayout w:type="fixed"/>
            <w:tblLook w:val="04A0" w:firstRow="1" w:lastRow="0" w:firstColumn="1" w:lastColumn="0" w:noHBand="0" w:noVBand="1"/>
          </w:tblPr>
        </w:tblPrChange>
      </w:tblPr>
      <w:tblGrid>
        <w:gridCol w:w="1691"/>
        <w:gridCol w:w="1843"/>
        <w:gridCol w:w="709"/>
        <w:gridCol w:w="1559"/>
        <w:gridCol w:w="1843"/>
        <w:gridCol w:w="1355"/>
        <w:tblGridChange w:id="1355">
          <w:tblGrid>
            <w:gridCol w:w="1691"/>
            <w:gridCol w:w="1843"/>
            <w:gridCol w:w="709"/>
            <w:gridCol w:w="1843"/>
            <w:gridCol w:w="1842"/>
            <w:gridCol w:w="1072"/>
          </w:tblGrid>
        </w:tblGridChange>
      </w:tblGrid>
      <w:tr w:rsidR="00EF2E74" w:rsidRPr="00EF2E74" w14:paraId="4B329B11" w14:textId="77777777" w:rsidTr="00EF2E74">
        <w:trPr>
          <w:trHeight w:val="700"/>
          <w:ins w:id="1356" w:author="Sriraj Aiyer" w:date="2024-08-22T15:43:00Z"/>
          <w:trPrChange w:id="1357" w:author="Sriraj Aiyer" w:date="2024-08-22T15:48:00Z">
            <w:trPr>
              <w:trHeight w:val="700"/>
            </w:trPr>
          </w:trPrChange>
        </w:trPr>
        <w:tc>
          <w:tcPr>
            <w:tcW w:w="1691" w:type="dxa"/>
            <w:tcBorders>
              <w:top w:val="single" w:sz="8" w:space="0" w:color="auto"/>
              <w:left w:val="single" w:sz="8" w:space="0" w:color="auto"/>
              <w:bottom w:val="single" w:sz="8" w:space="0" w:color="auto"/>
              <w:right w:val="single" w:sz="8" w:space="0" w:color="auto"/>
            </w:tcBorders>
            <w:shd w:val="clear" w:color="auto" w:fill="auto"/>
            <w:vAlign w:val="center"/>
            <w:hideMark/>
            <w:tcPrChange w:id="1358" w:author="Sriraj Aiyer" w:date="2024-08-22T15:48:00Z">
              <w:tcPr>
                <w:tcW w:w="1691"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1364E9AF" w14:textId="77777777" w:rsidR="00EF2E74" w:rsidRPr="00EF2E74" w:rsidRDefault="00EF2E74" w:rsidP="00EF2E74">
            <w:pPr>
              <w:rPr>
                <w:ins w:id="1359" w:author="Sriraj Aiyer" w:date="2024-08-22T15:43:00Z"/>
                <w:rFonts w:ascii="Calibri" w:eastAsia="Times New Roman" w:hAnsi="Calibri" w:cs="Calibri"/>
                <w:color w:val="000000"/>
                <w:lang w:eastAsia="en-GB" w:bidi="hi-IN"/>
              </w:rPr>
            </w:pPr>
            <w:ins w:id="1360" w:author="Sriraj Aiyer" w:date="2024-08-22T15:43:00Z">
              <w:r w:rsidRPr="00EF2E74">
                <w:rPr>
                  <w:rFonts w:ascii="Calibri" w:eastAsia="Times New Roman" w:hAnsi="Calibri" w:cs="Calibri"/>
                  <w:color w:val="000000"/>
                  <w:lang w:eastAsia="en-GB" w:bidi="hi-IN"/>
                </w:rPr>
                <w:t>Author(s)</w:t>
              </w:r>
            </w:ins>
          </w:p>
        </w:tc>
        <w:tc>
          <w:tcPr>
            <w:tcW w:w="1843" w:type="dxa"/>
            <w:tcBorders>
              <w:top w:val="single" w:sz="8" w:space="0" w:color="auto"/>
              <w:left w:val="nil"/>
              <w:bottom w:val="single" w:sz="8" w:space="0" w:color="auto"/>
              <w:right w:val="single" w:sz="8" w:space="0" w:color="auto"/>
            </w:tcBorders>
            <w:shd w:val="clear" w:color="auto" w:fill="auto"/>
            <w:vAlign w:val="center"/>
            <w:hideMark/>
            <w:tcPrChange w:id="1361" w:author="Sriraj Aiyer" w:date="2024-08-22T15:48:00Z">
              <w:tcPr>
                <w:tcW w:w="1843" w:type="dxa"/>
                <w:tcBorders>
                  <w:top w:val="single" w:sz="8" w:space="0" w:color="auto"/>
                  <w:left w:val="nil"/>
                  <w:bottom w:val="single" w:sz="8" w:space="0" w:color="auto"/>
                  <w:right w:val="single" w:sz="8" w:space="0" w:color="auto"/>
                </w:tcBorders>
                <w:shd w:val="clear" w:color="auto" w:fill="auto"/>
                <w:vAlign w:val="center"/>
                <w:hideMark/>
              </w:tcPr>
            </w:tcPrChange>
          </w:tcPr>
          <w:p w14:paraId="2165AAEE" w14:textId="77777777" w:rsidR="00EF2E74" w:rsidRPr="00EF2E74" w:rsidRDefault="00EF2E74" w:rsidP="00EF2E74">
            <w:pPr>
              <w:rPr>
                <w:ins w:id="1362" w:author="Sriraj Aiyer" w:date="2024-08-22T15:43:00Z"/>
                <w:rFonts w:ascii="Calibri" w:eastAsia="Times New Roman" w:hAnsi="Calibri" w:cs="Calibri"/>
                <w:color w:val="000000"/>
                <w:lang w:eastAsia="en-GB" w:bidi="hi-IN"/>
              </w:rPr>
            </w:pPr>
            <w:ins w:id="1363" w:author="Sriraj Aiyer" w:date="2024-08-22T15:43:00Z">
              <w:r w:rsidRPr="00EF2E74">
                <w:rPr>
                  <w:rFonts w:ascii="Calibri" w:eastAsia="Times New Roman" w:hAnsi="Calibri" w:cs="Calibri"/>
                  <w:color w:val="000000"/>
                  <w:lang w:eastAsia="en-GB" w:bidi="hi-IN"/>
                </w:rPr>
                <w:t>Title</w:t>
              </w:r>
            </w:ins>
          </w:p>
        </w:tc>
        <w:tc>
          <w:tcPr>
            <w:tcW w:w="709" w:type="dxa"/>
            <w:tcBorders>
              <w:top w:val="single" w:sz="8" w:space="0" w:color="auto"/>
              <w:left w:val="nil"/>
              <w:bottom w:val="single" w:sz="8" w:space="0" w:color="auto"/>
              <w:right w:val="single" w:sz="8" w:space="0" w:color="auto"/>
            </w:tcBorders>
            <w:shd w:val="clear" w:color="auto" w:fill="auto"/>
            <w:vAlign w:val="center"/>
            <w:hideMark/>
            <w:tcPrChange w:id="1364" w:author="Sriraj Aiyer" w:date="2024-08-22T15:48:00Z">
              <w:tcPr>
                <w:tcW w:w="709" w:type="dxa"/>
                <w:tcBorders>
                  <w:top w:val="single" w:sz="8" w:space="0" w:color="auto"/>
                  <w:left w:val="nil"/>
                  <w:bottom w:val="single" w:sz="8" w:space="0" w:color="auto"/>
                  <w:right w:val="single" w:sz="8" w:space="0" w:color="auto"/>
                </w:tcBorders>
                <w:shd w:val="clear" w:color="auto" w:fill="auto"/>
                <w:vAlign w:val="center"/>
                <w:hideMark/>
              </w:tcPr>
            </w:tcPrChange>
          </w:tcPr>
          <w:p w14:paraId="545B2375" w14:textId="77777777" w:rsidR="00EF2E74" w:rsidRPr="00EF2E74" w:rsidRDefault="00EF2E74" w:rsidP="00EF2E74">
            <w:pPr>
              <w:rPr>
                <w:ins w:id="1365" w:author="Sriraj Aiyer" w:date="2024-08-22T15:43:00Z"/>
                <w:rFonts w:ascii="Calibri" w:eastAsia="Times New Roman" w:hAnsi="Calibri" w:cs="Calibri"/>
                <w:color w:val="000000"/>
                <w:lang w:eastAsia="en-GB" w:bidi="hi-IN"/>
              </w:rPr>
            </w:pPr>
            <w:ins w:id="1366" w:author="Sriraj Aiyer" w:date="2024-08-22T15:43:00Z">
              <w:r w:rsidRPr="00EF2E74">
                <w:rPr>
                  <w:rFonts w:ascii="Calibri" w:eastAsia="Times New Roman" w:hAnsi="Calibri" w:cs="Calibri"/>
                  <w:color w:val="000000"/>
                  <w:lang w:eastAsia="en-GB" w:bidi="hi-IN"/>
                </w:rPr>
                <w:t>Year</w:t>
              </w:r>
            </w:ins>
          </w:p>
        </w:tc>
        <w:tc>
          <w:tcPr>
            <w:tcW w:w="1559" w:type="dxa"/>
            <w:tcBorders>
              <w:top w:val="single" w:sz="8" w:space="0" w:color="auto"/>
              <w:left w:val="nil"/>
              <w:bottom w:val="single" w:sz="8" w:space="0" w:color="auto"/>
              <w:right w:val="single" w:sz="8" w:space="0" w:color="auto"/>
            </w:tcBorders>
            <w:shd w:val="clear" w:color="auto" w:fill="auto"/>
            <w:vAlign w:val="center"/>
            <w:hideMark/>
            <w:tcPrChange w:id="1367" w:author="Sriraj Aiyer" w:date="2024-08-22T15:48:00Z">
              <w:tcPr>
                <w:tcW w:w="1843" w:type="dxa"/>
                <w:tcBorders>
                  <w:top w:val="single" w:sz="8" w:space="0" w:color="auto"/>
                  <w:left w:val="nil"/>
                  <w:bottom w:val="single" w:sz="8" w:space="0" w:color="auto"/>
                  <w:right w:val="single" w:sz="8" w:space="0" w:color="auto"/>
                </w:tcBorders>
                <w:shd w:val="clear" w:color="auto" w:fill="auto"/>
                <w:vAlign w:val="center"/>
                <w:hideMark/>
              </w:tcPr>
            </w:tcPrChange>
          </w:tcPr>
          <w:p w14:paraId="476C25C8" w14:textId="77777777" w:rsidR="00EF2E74" w:rsidRPr="00EF2E74" w:rsidRDefault="00EF2E74" w:rsidP="00EF2E74">
            <w:pPr>
              <w:rPr>
                <w:ins w:id="1368" w:author="Sriraj Aiyer" w:date="2024-08-22T15:43:00Z"/>
                <w:rFonts w:ascii="Calibri" w:eastAsia="Times New Roman" w:hAnsi="Calibri" w:cs="Calibri"/>
                <w:color w:val="000000"/>
                <w:lang w:eastAsia="en-GB" w:bidi="hi-IN"/>
              </w:rPr>
            </w:pPr>
            <w:ins w:id="1369" w:author="Sriraj Aiyer" w:date="2024-08-22T15:43:00Z">
              <w:r w:rsidRPr="00EF2E74">
                <w:rPr>
                  <w:rFonts w:ascii="Calibri" w:eastAsia="Times New Roman" w:hAnsi="Calibri" w:cs="Calibri"/>
                  <w:color w:val="000000"/>
                  <w:lang w:eastAsia="en-GB" w:bidi="hi-IN"/>
                </w:rPr>
                <w:t>Discipline</w:t>
              </w:r>
            </w:ins>
          </w:p>
        </w:tc>
        <w:tc>
          <w:tcPr>
            <w:tcW w:w="1843" w:type="dxa"/>
            <w:tcBorders>
              <w:top w:val="single" w:sz="8" w:space="0" w:color="auto"/>
              <w:left w:val="nil"/>
              <w:bottom w:val="single" w:sz="8" w:space="0" w:color="auto"/>
              <w:right w:val="single" w:sz="8" w:space="0" w:color="auto"/>
            </w:tcBorders>
            <w:shd w:val="clear" w:color="auto" w:fill="auto"/>
            <w:vAlign w:val="center"/>
            <w:hideMark/>
            <w:tcPrChange w:id="1370" w:author="Sriraj Aiyer" w:date="2024-08-22T15:48:00Z">
              <w:tcPr>
                <w:tcW w:w="1842" w:type="dxa"/>
                <w:tcBorders>
                  <w:top w:val="single" w:sz="8" w:space="0" w:color="auto"/>
                  <w:left w:val="nil"/>
                  <w:bottom w:val="single" w:sz="8" w:space="0" w:color="auto"/>
                  <w:right w:val="single" w:sz="8" w:space="0" w:color="auto"/>
                </w:tcBorders>
                <w:shd w:val="clear" w:color="auto" w:fill="auto"/>
                <w:vAlign w:val="center"/>
                <w:hideMark/>
              </w:tcPr>
            </w:tcPrChange>
          </w:tcPr>
          <w:p w14:paraId="1AF2412D" w14:textId="77777777" w:rsidR="00EF2E74" w:rsidRPr="00EF2E74" w:rsidRDefault="00EF2E74" w:rsidP="00EF2E74">
            <w:pPr>
              <w:rPr>
                <w:ins w:id="1371" w:author="Sriraj Aiyer" w:date="2024-08-22T15:43:00Z"/>
                <w:rFonts w:ascii="Calibri" w:eastAsia="Times New Roman" w:hAnsi="Calibri" w:cs="Calibri"/>
                <w:color w:val="000000"/>
                <w:lang w:eastAsia="en-GB" w:bidi="hi-IN"/>
              </w:rPr>
            </w:pPr>
            <w:ins w:id="1372" w:author="Sriraj Aiyer" w:date="2024-08-22T15:43:00Z">
              <w:r w:rsidRPr="00EF2E74">
                <w:rPr>
                  <w:rFonts w:ascii="Calibri" w:eastAsia="Times New Roman" w:hAnsi="Calibri" w:cs="Calibri"/>
                  <w:color w:val="000000"/>
                  <w:lang w:eastAsia="en-GB" w:bidi="hi-IN"/>
                </w:rPr>
                <w:t>Methodology</w:t>
              </w:r>
            </w:ins>
          </w:p>
        </w:tc>
        <w:tc>
          <w:tcPr>
            <w:tcW w:w="1355" w:type="dxa"/>
            <w:tcBorders>
              <w:top w:val="single" w:sz="8" w:space="0" w:color="auto"/>
              <w:left w:val="nil"/>
              <w:bottom w:val="single" w:sz="8" w:space="0" w:color="auto"/>
              <w:right w:val="single" w:sz="8" w:space="0" w:color="auto"/>
            </w:tcBorders>
            <w:shd w:val="clear" w:color="auto" w:fill="auto"/>
            <w:vAlign w:val="center"/>
            <w:hideMark/>
            <w:tcPrChange w:id="1373" w:author="Sriraj Aiyer" w:date="2024-08-22T15:48:00Z">
              <w:tcPr>
                <w:tcW w:w="1072" w:type="dxa"/>
                <w:tcBorders>
                  <w:top w:val="single" w:sz="8" w:space="0" w:color="auto"/>
                  <w:left w:val="nil"/>
                  <w:bottom w:val="single" w:sz="8" w:space="0" w:color="auto"/>
                  <w:right w:val="single" w:sz="8" w:space="0" w:color="auto"/>
                </w:tcBorders>
                <w:shd w:val="clear" w:color="auto" w:fill="auto"/>
                <w:vAlign w:val="center"/>
                <w:hideMark/>
              </w:tcPr>
            </w:tcPrChange>
          </w:tcPr>
          <w:p w14:paraId="5ABB14D1" w14:textId="77777777" w:rsidR="00EF2E74" w:rsidRPr="00EF2E74" w:rsidRDefault="00EF2E74" w:rsidP="00EF2E74">
            <w:pPr>
              <w:rPr>
                <w:ins w:id="1374" w:author="Sriraj Aiyer" w:date="2024-08-22T15:43:00Z"/>
                <w:rFonts w:ascii="Calibri" w:eastAsia="Times New Roman" w:hAnsi="Calibri" w:cs="Calibri"/>
                <w:color w:val="000000"/>
                <w:lang w:eastAsia="en-GB" w:bidi="hi-IN"/>
              </w:rPr>
            </w:pPr>
            <w:ins w:id="1375" w:author="Sriraj Aiyer" w:date="2024-08-22T15:43:00Z">
              <w:r w:rsidRPr="00EF2E74">
                <w:rPr>
                  <w:rFonts w:ascii="Calibri" w:eastAsia="Times New Roman" w:hAnsi="Calibri" w:cs="Calibri"/>
                  <w:color w:val="000000"/>
                  <w:lang w:eastAsia="en-GB" w:bidi="hi-IN"/>
                </w:rPr>
                <w:t>Measure of Confidence</w:t>
              </w:r>
            </w:ins>
          </w:p>
        </w:tc>
      </w:tr>
      <w:tr w:rsidR="00EF2E74" w:rsidRPr="00EF2E74" w14:paraId="6B648837" w14:textId="77777777" w:rsidTr="00EF2E74">
        <w:trPr>
          <w:trHeight w:val="5800"/>
          <w:ins w:id="1376" w:author="Sriraj Aiyer" w:date="2024-08-22T15:43:00Z"/>
          <w:trPrChange w:id="1377" w:author="Sriraj Aiyer" w:date="2024-08-22T15:48:00Z">
            <w:trPr>
              <w:trHeight w:val="58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7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1130ECB" w14:textId="77777777" w:rsidR="00EF2E74" w:rsidRPr="00EF2E74" w:rsidRDefault="00EF2E74" w:rsidP="00EF2E74">
            <w:pPr>
              <w:rPr>
                <w:ins w:id="1379" w:author="Sriraj Aiyer" w:date="2024-08-22T15:43:00Z"/>
                <w:rFonts w:ascii="Calibri" w:eastAsia="Times New Roman" w:hAnsi="Calibri" w:cs="Calibri"/>
                <w:color w:val="000000"/>
                <w:lang w:eastAsia="en-GB" w:bidi="hi-IN"/>
              </w:rPr>
            </w:pPr>
            <w:proofErr w:type="spellStart"/>
            <w:ins w:id="1380" w:author="Sriraj Aiyer" w:date="2024-08-22T15:43:00Z">
              <w:r w:rsidRPr="00EF2E74">
                <w:rPr>
                  <w:rFonts w:ascii="Calibri" w:eastAsia="Times New Roman" w:hAnsi="Calibri" w:cs="Calibri"/>
                  <w:color w:val="000000"/>
                  <w:lang w:eastAsia="en-GB" w:bidi="hi-IN"/>
                </w:rPr>
                <w:t>Abujudeh</w:t>
              </w:r>
              <w:proofErr w:type="spellEnd"/>
              <w:r w:rsidRPr="00EF2E74">
                <w:rPr>
                  <w:rFonts w:ascii="Calibri" w:eastAsia="Times New Roman" w:hAnsi="Calibri" w:cs="Calibri"/>
                  <w:color w:val="000000"/>
                  <w:lang w:eastAsia="en-GB" w:bidi="hi-IN"/>
                </w:rPr>
                <w:t xml:space="preserve">, H.H.; </w:t>
              </w:r>
              <w:proofErr w:type="spellStart"/>
              <w:r w:rsidRPr="00EF2E74">
                <w:rPr>
                  <w:rFonts w:ascii="Calibri" w:eastAsia="Times New Roman" w:hAnsi="Calibri" w:cs="Calibri"/>
                  <w:color w:val="000000"/>
                  <w:lang w:eastAsia="en-GB" w:bidi="hi-IN"/>
                </w:rPr>
                <w:t>Kaewlai</w:t>
              </w:r>
              <w:proofErr w:type="spellEnd"/>
              <w:r w:rsidRPr="00EF2E74">
                <w:rPr>
                  <w:rFonts w:ascii="Calibri" w:eastAsia="Times New Roman" w:hAnsi="Calibri" w:cs="Calibri"/>
                  <w:color w:val="000000"/>
                  <w:lang w:eastAsia="en-GB" w:bidi="hi-IN"/>
                </w:rPr>
                <w:t xml:space="preserve">, R.; McMahon, P.M.; Binder, W.; </w:t>
              </w:r>
              <w:proofErr w:type="spellStart"/>
              <w:r w:rsidRPr="00EF2E74">
                <w:rPr>
                  <w:rFonts w:ascii="Calibri" w:eastAsia="Times New Roman" w:hAnsi="Calibri" w:cs="Calibri"/>
                  <w:color w:val="000000"/>
                  <w:lang w:eastAsia="en-GB" w:bidi="hi-IN"/>
                </w:rPr>
                <w:t>Novelline</w:t>
              </w:r>
              <w:proofErr w:type="spellEnd"/>
              <w:r w:rsidRPr="00EF2E74">
                <w:rPr>
                  <w:rFonts w:ascii="Calibri" w:eastAsia="Times New Roman" w:hAnsi="Calibri" w:cs="Calibri"/>
                  <w:color w:val="000000"/>
                  <w:lang w:eastAsia="en-GB" w:bidi="hi-IN"/>
                </w:rPr>
                <w:t>, R.A.; Gazelle, G.S.; Thrall, J.H.</w:t>
              </w:r>
            </w:ins>
          </w:p>
        </w:tc>
        <w:tc>
          <w:tcPr>
            <w:tcW w:w="1843" w:type="dxa"/>
            <w:tcBorders>
              <w:top w:val="nil"/>
              <w:left w:val="nil"/>
              <w:bottom w:val="single" w:sz="8" w:space="0" w:color="auto"/>
              <w:right w:val="single" w:sz="8" w:space="0" w:color="auto"/>
            </w:tcBorders>
            <w:shd w:val="clear" w:color="auto" w:fill="auto"/>
            <w:vAlign w:val="center"/>
            <w:hideMark/>
            <w:tcPrChange w:id="138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32B6DF1" w14:textId="77777777" w:rsidR="00EF2E74" w:rsidRPr="00EF2E74" w:rsidRDefault="00EF2E74" w:rsidP="00EF2E74">
            <w:pPr>
              <w:rPr>
                <w:ins w:id="1382" w:author="Sriraj Aiyer" w:date="2024-08-22T15:43:00Z"/>
                <w:rFonts w:ascii="Calibri" w:eastAsia="Times New Roman" w:hAnsi="Calibri" w:cs="Calibri"/>
                <w:color w:val="000000"/>
                <w:lang w:eastAsia="en-GB" w:bidi="hi-IN"/>
              </w:rPr>
            </w:pPr>
            <w:ins w:id="1383" w:author="Sriraj Aiyer" w:date="2024-08-22T15:43:00Z">
              <w:r w:rsidRPr="00EF2E74">
                <w:rPr>
                  <w:rFonts w:ascii="Calibri" w:eastAsia="Times New Roman" w:hAnsi="Calibri" w:cs="Calibri"/>
                  <w:color w:val="000000"/>
                  <w:lang w:eastAsia="en-GB" w:bidi="hi-IN"/>
                </w:rPr>
                <w:t xml:space="preserve">Abdominopelvic CT increases diagnostic certainty and guides management decisions: A prospective investigation of 584 patients in a large academic medical </w:t>
              </w:r>
              <w:proofErr w:type="spellStart"/>
              <w:r w:rsidRPr="00EF2E74">
                <w:rPr>
                  <w:rFonts w:ascii="Calibri" w:eastAsia="Times New Roman" w:hAnsi="Calibri" w:cs="Calibri"/>
                  <w:color w:val="000000"/>
                  <w:lang w:eastAsia="en-GB" w:bidi="hi-IN"/>
                </w:rPr>
                <w:t>center</w:t>
              </w:r>
              <w:proofErr w:type="spellEnd"/>
            </w:ins>
          </w:p>
        </w:tc>
        <w:tc>
          <w:tcPr>
            <w:tcW w:w="709" w:type="dxa"/>
            <w:tcBorders>
              <w:top w:val="nil"/>
              <w:left w:val="nil"/>
              <w:bottom w:val="single" w:sz="8" w:space="0" w:color="auto"/>
              <w:right w:val="single" w:sz="8" w:space="0" w:color="auto"/>
            </w:tcBorders>
            <w:shd w:val="clear" w:color="auto" w:fill="auto"/>
            <w:vAlign w:val="center"/>
            <w:hideMark/>
            <w:tcPrChange w:id="138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4259B7B" w14:textId="77777777" w:rsidR="00EF2E74" w:rsidRPr="00EF2E74" w:rsidRDefault="00EF2E74" w:rsidP="00EF2E74">
            <w:pPr>
              <w:jc w:val="right"/>
              <w:rPr>
                <w:ins w:id="1385" w:author="Sriraj Aiyer" w:date="2024-08-22T15:43:00Z"/>
                <w:rFonts w:ascii="Calibri" w:eastAsia="Times New Roman" w:hAnsi="Calibri" w:cs="Calibri"/>
                <w:color w:val="000000"/>
                <w:lang w:eastAsia="en-GB" w:bidi="hi-IN"/>
              </w:rPr>
            </w:pPr>
            <w:ins w:id="1386" w:author="Sriraj Aiyer" w:date="2024-08-22T15:43:00Z">
              <w:r w:rsidRPr="00EF2E74">
                <w:rPr>
                  <w:rFonts w:ascii="Calibri" w:eastAsia="Times New Roman" w:hAnsi="Calibri" w:cs="Calibri"/>
                  <w:color w:val="000000"/>
                  <w:lang w:eastAsia="en-GB" w:bidi="hi-IN"/>
                </w:rPr>
                <w:t>2011</w:t>
              </w:r>
            </w:ins>
          </w:p>
        </w:tc>
        <w:tc>
          <w:tcPr>
            <w:tcW w:w="1559" w:type="dxa"/>
            <w:tcBorders>
              <w:top w:val="nil"/>
              <w:left w:val="nil"/>
              <w:bottom w:val="single" w:sz="8" w:space="0" w:color="auto"/>
              <w:right w:val="single" w:sz="8" w:space="0" w:color="auto"/>
            </w:tcBorders>
            <w:shd w:val="clear" w:color="auto" w:fill="auto"/>
            <w:vAlign w:val="center"/>
            <w:hideMark/>
            <w:tcPrChange w:id="138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CA8ADD" w14:textId="77777777" w:rsidR="00EF2E74" w:rsidRPr="00EF2E74" w:rsidRDefault="00EF2E74" w:rsidP="00EF2E74">
            <w:pPr>
              <w:rPr>
                <w:ins w:id="1388" w:author="Sriraj Aiyer" w:date="2024-08-22T15:43:00Z"/>
                <w:rFonts w:ascii="Calibri" w:eastAsia="Times New Roman" w:hAnsi="Calibri" w:cs="Calibri"/>
                <w:color w:val="000000"/>
                <w:lang w:eastAsia="en-GB" w:bidi="hi-IN"/>
              </w:rPr>
            </w:pPr>
            <w:ins w:id="1389"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39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23DF735" w14:textId="77777777" w:rsidR="00EF2E74" w:rsidRPr="00EF2E74" w:rsidRDefault="00EF2E74" w:rsidP="00EF2E74">
            <w:pPr>
              <w:rPr>
                <w:ins w:id="1391" w:author="Sriraj Aiyer" w:date="2024-08-22T15:43:00Z"/>
                <w:rFonts w:ascii="Calibri" w:eastAsia="Times New Roman" w:hAnsi="Calibri" w:cs="Calibri"/>
                <w:color w:val="000000"/>
                <w:lang w:eastAsia="en-GB" w:bidi="hi-IN"/>
              </w:rPr>
            </w:pPr>
            <w:ins w:id="1392" w:author="Sriraj Aiyer" w:date="2024-08-22T15:43:00Z">
              <w:r w:rsidRPr="00EF2E74">
                <w:rPr>
                  <w:rFonts w:ascii="Calibri" w:eastAsia="Times New Roman" w:hAnsi="Calibri" w:cs="Calibri"/>
                  <w:color w:val="000000"/>
                  <w:lang w:eastAsia="en-GB" w:bidi="hi-IN"/>
                </w:rPr>
                <w:t>Real patients presenting with abdomen pain</w:t>
              </w:r>
            </w:ins>
          </w:p>
        </w:tc>
        <w:tc>
          <w:tcPr>
            <w:tcW w:w="1355" w:type="dxa"/>
            <w:tcBorders>
              <w:top w:val="nil"/>
              <w:left w:val="nil"/>
              <w:bottom w:val="single" w:sz="8" w:space="0" w:color="auto"/>
              <w:right w:val="single" w:sz="8" w:space="0" w:color="auto"/>
            </w:tcBorders>
            <w:shd w:val="clear" w:color="auto" w:fill="auto"/>
            <w:vAlign w:val="center"/>
            <w:hideMark/>
            <w:tcPrChange w:id="139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418B91" w14:textId="77777777" w:rsidR="00EF2E74" w:rsidRPr="00EF2E74" w:rsidRDefault="00EF2E74" w:rsidP="00EF2E74">
            <w:pPr>
              <w:rPr>
                <w:ins w:id="1394" w:author="Sriraj Aiyer" w:date="2024-08-22T15:43:00Z"/>
                <w:rFonts w:ascii="Calibri" w:eastAsia="Times New Roman" w:hAnsi="Calibri" w:cs="Calibri"/>
                <w:color w:val="000000"/>
                <w:lang w:eastAsia="en-GB" w:bidi="hi-IN"/>
              </w:rPr>
            </w:pPr>
            <w:ins w:id="1395" w:author="Sriraj Aiyer" w:date="2024-08-22T15:43:00Z">
              <w:r w:rsidRPr="00EF2E74">
                <w:rPr>
                  <w:rFonts w:ascii="Calibri" w:eastAsia="Times New Roman" w:hAnsi="Calibri" w:cs="Calibri"/>
                  <w:color w:val="000000"/>
                  <w:lang w:eastAsia="en-GB" w:bidi="hi-IN"/>
                </w:rPr>
                <w:t>0-100% certainty</w:t>
              </w:r>
            </w:ins>
          </w:p>
        </w:tc>
      </w:tr>
      <w:tr w:rsidR="00EF2E74" w:rsidRPr="00EF2E74" w14:paraId="224B1548" w14:textId="77777777" w:rsidTr="00EF2E74">
        <w:trPr>
          <w:trHeight w:val="4100"/>
          <w:ins w:id="1396" w:author="Sriraj Aiyer" w:date="2024-08-22T15:43:00Z"/>
          <w:trPrChange w:id="1397"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39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B5380A" w14:textId="77777777" w:rsidR="00EF2E74" w:rsidRPr="00EF2E74" w:rsidRDefault="00EF2E74" w:rsidP="00EF2E74">
            <w:pPr>
              <w:rPr>
                <w:ins w:id="1399" w:author="Sriraj Aiyer" w:date="2024-08-22T15:43:00Z"/>
                <w:rFonts w:ascii="Calibri" w:eastAsia="Times New Roman" w:hAnsi="Calibri" w:cs="Calibri"/>
                <w:color w:val="000000"/>
                <w:lang w:eastAsia="en-GB" w:bidi="hi-IN"/>
              </w:rPr>
            </w:pPr>
            <w:ins w:id="1400" w:author="Sriraj Aiyer" w:date="2024-08-22T15:43:00Z">
              <w:r w:rsidRPr="00EF2E74">
                <w:rPr>
                  <w:rFonts w:ascii="Calibri" w:eastAsia="Times New Roman" w:hAnsi="Calibri" w:cs="Calibri"/>
                  <w:color w:val="000000"/>
                  <w:lang w:eastAsia="en-GB" w:bidi="hi-IN"/>
                </w:rPr>
                <w:t>Adderley, U. J.; Thompson, C.</w:t>
              </w:r>
            </w:ins>
          </w:p>
        </w:tc>
        <w:tc>
          <w:tcPr>
            <w:tcW w:w="1843" w:type="dxa"/>
            <w:tcBorders>
              <w:top w:val="nil"/>
              <w:left w:val="nil"/>
              <w:bottom w:val="single" w:sz="8" w:space="0" w:color="auto"/>
              <w:right w:val="single" w:sz="8" w:space="0" w:color="auto"/>
            </w:tcBorders>
            <w:shd w:val="clear" w:color="auto" w:fill="auto"/>
            <w:vAlign w:val="center"/>
            <w:hideMark/>
            <w:tcPrChange w:id="140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333754E" w14:textId="77777777" w:rsidR="00EF2E74" w:rsidRPr="00EF2E74" w:rsidRDefault="00EF2E74" w:rsidP="00EF2E74">
            <w:pPr>
              <w:rPr>
                <w:ins w:id="1402" w:author="Sriraj Aiyer" w:date="2024-08-22T15:43:00Z"/>
                <w:rFonts w:ascii="Calibri" w:eastAsia="Times New Roman" w:hAnsi="Calibri" w:cs="Calibri"/>
                <w:color w:val="000000"/>
                <w:lang w:eastAsia="en-GB" w:bidi="hi-IN"/>
              </w:rPr>
            </w:pPr>
            <w:ins w:id="1403" w:author="Sriraj Aiyer" w:date="2024-08-22T15:43:00Z">
              <w:r w:rsidRPr="00EF2E74">
                <w:rPr>
                  <w:rFonts w:ascii="Calibri" w:eastAsia="Times New Roman" w:hAnsi="Calibri" w:cs="Calibri"/>
                  <w:color w:val="000000"/>
                  <w:lang w:eastAsia="en-GB" w:bidi="hi-IN"/>
                </w:rPr>
                <w:t>Confidence and clinical judgement in community nurses managing venous leg ulceration – A judgement analysis**</w:t>
              </w:r>
            </w:ins>
          </w:p>
        </w:tc>
        <w:tc>
          <w:tcPr>
            <w:tcW w:w="709" w:type="dxa"/>
            <w:tcBorders>
              <w:top w:val="nil"/>
              <w:left w:val="nil"/>
              <w:bottom w:val="single" w:sz="8" w:space="0" w:color="auto"/>
              <w:right w:val="single" w:sz="8" w:space="0" w:color="auto"/>
            </w:tcBorders>
            <w:shd w:val="clear" w:color="auto" w:fill="auto"/>
            <w:vAlign w:val="center"/>
            <w:hideMark/>
            <w:tcPrChange w:id="140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828087B" w14:textId="77777777" w:rsidR="00EF2E74" w:rsidRPr="00EF2E74" w:rsidRDefault="00EF2E74" w:rsidP="00EF2E74">
            <w:pPr>
              <w:jc w:val="right"/>
              <w:rPr>
                <w:ins w:id="1405" w:author="Sriraj Aiyer" w:date="2024-08-22T15:43:00Z"/>
                <w:rFonts w:ascii="Calibri" w:eastAsia="Times New Roman" w:hAnsi="Calibri" w:cs="Calibri"/>
                <w:color w:val="000000"/>
                <w:lang w:eastAsia="en-GB" w:bidi="hi-IN"/>
              </w:rPr>
            </w:pPr>
            <w:ins w:id="1406"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140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DA1F24" w14:textId="77777777" w:rsidR="00EF2E74" w:rsidRPr="00EF2E74" w:rsidRDefault="00EF2E74" w:rsidP="00EF2E74">
            <w:pPr>
              <w:rPr>
                <w:ins w:id="1408" w:author="Sriraj Aiyer" w:date="2024-08-22T15:43:00Z"/>
                <w:rFonts w:ascii="Calibri" w:eastAsia="Times New Roman" w:hAnsi="Calibri" w:cs="Calibri"/>
                <w:color w:val="000000"/>
                <w:lang w:eastAsia="en-GB" w:bidi="hi-IN"/>
              </w:rPr>
            </w:pPr>
            <w:ins w:id="1409"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141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4E9745B" w14:textId="77777777" w:rsidR="00EF2E74" w:rsidRPr="00EF2E74" w:rsidRDefault="00EF2E74" w:rsidP="00EF2E74">
            <w:pPr>
              <w:rPr>
                <w:ins w:id="1411" w:author="Sriraj Aiyer" w:date="2024-08-22T15:43:00Z"/>
                <w:rFonts w:ascii="Calibri" w:eastAsia="Times New Roman" w:hAnsi="Calibri" w:cs="Calibri"/>
                <w:color w:val="000000"/>
                <w:lang w:eastAsia="en-GB" w:bidi="hi-IN"/>
              </w:rPr>
            </w:pPr>
            <w:ins w:id="1412" w:author="Sriraj Aiyer" w:date="2024-08-22T15:43:00Z">
              <w:r w:rsidRPr="00EF2E74">
                <w:rPr>
                  <w:rFonts w:ascii="Calibri" w:eastAsia="Times New Roman" w:hAnsi="Calibri" w:cs="Calibri"/>
                  <w:color w:val="000000"/>
                  <w:lang w:eastAsia="en-GB" w:bidi="hi-IN"/>
                </w:rPr>
                <w:t>110 (!)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141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B219D74" w14:textId="77777777" w:rsidR="00EF2E74" w:rsidRPr="00EF2E74" w:rsidRDefault="00EF2E74" w:rsidP="00EF2E74">
            <w:pPr>
              <w:rPr>
                <w:ins w:id="1414" w:author="Sriraj Aiyer" w:date="2024-08-22T15:43:00Z"/>
                <w:rFonts w:ascii="Calibri" w:eastAsia="Times New Roman" w:hAnsi="Calibri" w:cs="Calibri"/>
                <w:color w:val="000000"/>
                <w:lang w:eastAsia="en-GB" w:bidi="hi-IN"/>
              </w:rPr>
            </w:pPr>
            <w:ins w:id="1415"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1C0D7B99" w14:textId="77777777" w:rsidTr="00EF2E74">
        <w:trPr>
          <w:trHeight w:val="4100"/>
          <w:ins w:id="1416" w:author="Sriraj Aiyer" w:date="2024-08-22T15:43:00Z"/>
          <w:trPrChange w:id="1417"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1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FF8A87D" w14:textId="77777777" w:rsidR="00EF2E74" w:rsidRPr="00EF2E74" w:rsidRDefault="00EF2E74" w:rsidP="00EF2E74">
            <w:pPr>
              <w:rPr>
                <w:ins w:id="1419" w:author="Sriraj Aiyer" w:date="2024-08-22T15:43:00Z"/>
                <w:rFonts w:ascii="Calibri" w:eastAsia="Times New Roman" w:hAnsi="Calibri" w:cs="Calibri"/>
                <w:color w:val="000000"/>
                <w:lang w:eastAsia="en-GB" w:bidi="hi-IN"/>
              </w:rPr>
            </w:pPr>
            <w:proofErr w:type="spellStart"/>
            <w:ins w:id="1420" w:author="Sriraj Aiyer" w:date="2024-08-22T15:43:00Z">
              <w:r w:rsidRPr="00EF2E74">
                <w:rPr>
                  <w:rFonts w:ascii="Calibri" w:eastAsia="Times New Roman" w:hAnsi="Calibri" w:cs="Calibri"/>
                  <w:color w:val="000000"/>
                  <w:lang w:eastAsia="en-GB" w:bidi="hi-IN"/>
                </w:rPr>
                <w:t>Albrechtsen</w:t>
              </w:r>
              <w:proofErr w:type="spellEnd"/>
              <w:r w:rsidRPr="00EF2E74">
                <w:rPr>
                  <w:rFonts w:ascii="Calibri" w:eastAsia="Times New Roman" w:hAnsi="Calibri" w:cs="Calibri"/>
                  <w:color w:val="000000"/>
                  <w:lang w:eastAsia="en-GB" w:bidi="hi-IN"/>
                </w:rPr>
                <w:t xml:space="preserve">, S.S.; Riis, R.G.C.; Amiri, M.; </w:t>
              </w:r>
              <w:proofErr w:type="spellStart"/>
              <w:r w:rsidRPr="00EF2E74">
                <w:rPr>
                  <w:rFonts w:ascii="Calibri" w:eastAsia="Times New Roman" w:hAnsi="Calibri" w:cs="Calibri"/>
                  <w:color w:val="000000"/>
                  <w:lang w:eastAsia="en-GB" w:bidi="hi-IN"/>
                </w:rPr>
                <w:t>Tanum</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Bergdal</w:t>
              </w:r>
              <w:proofErr w:type="spellEnd"/>
              <w:r w:rsidRPr="00EF2E74">
                <w:rPr>
                  <w:rFonts w:ascii="Calibri" w:eastAsia="Times New Roman" w:hAnsi="Calibri" w:cs="Calibri"/>
                  <w:color w:val="000000"/>
                  <w:lang w:eastAsia="en-GB" w:bidi="hi-IN"/>
                </w:rPr>
                <w:t xml:space="preserve">, O.; </w:t>
              </w:r>
              <w:proofErr w:type="spellStart"/>
              <w:r w:rsidRPr="00EF2E74">
                <w:rPr>
                  <w:rFonts w:ascii="Calibri" w:eastAsia="Times New Roman" w:hAnsi="Calibri" w:cs="Calibri"/>
                  <w:color w:val="000000"/>
                  <w:lang w:eastAsia="en-GB" w:bidi="hi-IN"/>
                </w:rPr>
                <w:t>Blaabjerg</w:t>
              </w:r>
              <w:proofErr w:type="spellEnd"/>
              <w:r w:rsidRPr="00EF2E74">
                <w:rPr>
                  <w:rFonts w:ascii="Calibri" w:eastAsia="Times New Roman" w:hAnsi="Calibri" w:cs="Calibri"/>
                  <w:color w:val="000000"/>
                  <w:lang w:eastAsia="en-GB" w:bidi="hi-IN"/>
                </w:rPr>
                <w:t xml:space="preserve">, M.; Simonsen, C.Z.; </w:t>
              </w:r>
              <w:proofErr w:type="spellStart"/>
              <w:r w:rsidRPr="00EF2E74">
                <w:rPr>
                  <w:rFonts w:ascii="Calibri" w:eastAsia="Times New Roman" w:hAnsi="Calibri" w:cs="Calibri"/>
                  <w:color w:val="000000"/>
                  <w:lang w:eastAsia="en-GB" w:bidi="hi-IN"/>
                </w:rPr>
                <w:t>Kondziella</w:t>
              </w:r>
              <w:proofErr w:type="spellEnd"/>
              <w:r w:rsidRPr="00EF2E74">
                <w:rPr>
                  <w:rFonts w:ascii="Calibri" w:eastAsia="Times New Roman" w:hAnsi="Calibri" w:cs="Calibri"/>
                  <w:color w:val="000000"/>
                  <w:lang w:eastAsia="en-GB" w:bidi="hi-IN"/>
                </w:rPr>
                <w:t>, D.</w:t>
              </w:r>
            </w:ins>
          </w:p>
        </w:tc>
        <w:tc>
          <w:tcPr>
            <w:tcW w:w="1843" w:type="dxa"/>
            <w:tcBorders>
              <w:top w:val="nil"/>
              <w:left w:val="nil"/>
              <w:bottom w:val="single" w:sz="8" w:space="0" w:color="auto"/>
              <w:right w:val="single" w:sz="8" w:space="0" w:color="auto"/>
            </w:tcBorders>
            <w:shd w:val="clear" w:color="auto" w:fill="auto"/>
            <w:vAlign w:val="center"/>
            <w:hideMark/>
            <w:tcPrChange w:id="142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164A6C4" w14:textId="77777777" w:rsidR="00EF2E74" w:rsidRPr="00EF2E74" w:rsidRDefault="00EF2E74" w:rsidP="00EF2E74">
            <w:pPr>
              <w:rPr>
                <w:ins w:id="1422" w:author="Sriraj Aiyer" w:date="2024-08-22T15:43:00Z"/>
                <w:rFonts w:ascii="Calibri" w:eastAsia="Times New Roman" w:hAnsi="Calibri" w:cs="Calibri"/>
                <w:color w:val="000000"/>
                <w:lang w:eastAsia="en-GB" w:bidi="hi-IN"/>
              </w:rPr>
            </w:pPr>
            <w:ins w:id="1423" w:author="Sriraj Aiyer" w:date="2024-08-22T15:43:00Z">
              <w:r w:rsidRPr="00EF2E74">
                <w:rPr>
                  <w:rFonts w:ascii="Calibri" w:eastAsia="Times New Roman" w:hAnsi="Calibri" w:cs="Calibri"/>
                  <w:color w:val="000000"/>
                  <w:lang w:eastAsia="en-GB" w:bidi="hi-IN"/>
                </w:rPr>
                <w:t>Impact of MRI on decision-making in ICU patients with disorders of consciousness</w:t>
              </w:r>
            </w:ins>
          </w:p>
        </w:tc>
        <w:tc>
          <w:tcPr>
            <w:tcW w:w="709" w:type="dxa"/>
            <w:tcBorders>
              <w:top w:val="nil"/>
              <w:left w:val="nil"/>
              <w:bottom w:val="single" w:sz="8" w:space="0" w:color="auto"/>
              <w:right w:val="single" w:sz="8" w:space="0" w:color="auto"/>
            </w:tcBorders>
            <w:shd w:val="clear" w:color="auto" w:fill="auto"/>
            <w:vAlign w:val="center"/>
            <w:hideMark/>
            <w:tcPrChange w:id="142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5E817F" w14:textId="77777777" w:rsidR="00EF2E74" w:rsidRPr="00EF2E74" w:rsidRDefault="00EF2E74" w:rsidP="00EF2E74">
            <w:pPr>
              <w:jc w:val="right"/>
              <w:rPr>
                <w:ins w:id="1425" w:author="Sriraj Aiyer" w:date="2024-08-22T15:43:00Z"/>
                <w:rFonts w:ascii="Calibri" w:eastAsia="Times New Roman" w:hAnsi="Calibri" w:cs="Calibri"/>
                <w:color w:val="000000"/>
                <w:lang w:eastAsia="en-GB" w:bidi="hi-IN"/>
              </w:rPr>
            </w:pPr>
            <w:ins w:id="1426"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142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D9ACC3D" w14:textId="77777777" w:rsidR="00EF2E74" w:rsidRPr="00EF2E74" w:rsidRDefault="00EF2E74" w:rsidP="00EF2E74">
            <w:pPr>
              <w:rPr>
                <w:ins w:id="1428" w:author="Sriraj Aiyer" w:date="2024-08-22T15:43:00Z"/>
                <w:rFonts w:ascii="Calibri" w:eastAsia="Times New Roman" w:hAnsi="Calibri" w:cs="Calibri"/>
                <w:color w:val="000000"/>
                <w:lang w:eastAsia="en-GB" w:bidi="hi-IN"/>
              </w:rPr>
            </w:pPr>
            <w:ins w:id="1429"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143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9A1799" w14:textId="77777777" w:rsidR="00EF2E74" w:rsidRPr="00EF2E74" w:rsidRDefault="00EF2E74" w:rsidP="00EF2E74">
            <w:pPr>
              <w:rPr>
                <w:ins w:id="1431" w:author="Sriraj Aiyer" w:date="2024-08-22T15:43:00Z"/>
                <w:rFonts w:ascii="Calibri" w:eastAsia="Times New Roman" w:hAnsi="Calibri" w:cs="Calibri"/>
                <w:color w:val="000000"/>
                <w:lang w:eastAsia="en-GB" w:bidi="hi-IN"/>
              </w:rPr>
            </w:pPr>
            <w:ins w:id="1432" w:author="Sriraj Aiyer" w:date="2024-08-22T15:43:00Z">
              <w:r w:rsidRPr="00EF2E74">
                <w:rPr>
                  <w:rFonts w:ascii="Calibri" w:eastAsia="Times New Roman" w:hAnsi="Calibri" w:cs="Calibri"/>
                  <w:color w:val="000000"/>
                  <w:lang w:eastAsia="en-GB" w:bidi="hi-IN"/>
                </w:rPr>
                <w:t>Real patient cases in ICU</w:t>
              </w:r>
            </w:ins>
          </w:p>
        </w:tc>
        <w:tc>
          <w:tcPr>
            <w:tcW w:w="1355" w:type="dxa"/>
            <w:tcBorders>
              <w:top w:val="nil"/>
              <w:left w:val="nil"/>
              <w:bottom w:val="single" w:sz="8" w:space="0" w:color="auto"/>
              <w:right w:val="single" w:sz="8" w:space="0" w:color="auto"/>
            </w:tcBorders>
            <w:shd w:val="clear" w:color="auto" w:fill="auto"/>
            <w:vAlign w:val="center"/>
            <w:hideMark/>
            <w:tcPrChange w:id="143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08847D0" w14:textId="77777777" w:rsidR="00EF2E74" w:rsidRPr="00EF2E74" w:rsidRDefault="00EF2E74" w:rsidP="00EF2E74">
            <w:pPr>
              <w:rPr>
                <w:ins w:id="1434" w:author="Sriraj Aiyer" w:date="2024-08-22T15:43:00Z"/>
                <w:rFonts w:ascii="Calibri" w:eastAsia="Times New Roman" w:hAnsi="Calibri" w:cs="Calibri"/>
                <w:color w:val="000000"/>
                <w:lang w:eastAsia="en-GB" w:bidi="hi-IN"/>
              </w:rPr>
            </w:pPr>
            <w:ins w:id="1435"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33CEE17C" w14:textId="77777777" w:rsidTr="00EF2E74">
        <w:trPr>
          <w:trHeight w:val="3420"/>
          <w:ins w:id="1436" w:author="Sriraj Aiyer" w:date="2024-08-22T15:43:00Z"/>
          <w:trPrChange w:id="1437"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3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FFB76DB" w14:textId="77777777" w:rsidR="00EF2E74" w:rsidRPr="00EF2E74" w:rsidRDefault="00EF2E74" w:rsidP="00EF2E74">
            <w:pPr>
              <w:rPr>
                <w:ins w:id="1439" w:author="Sriraj Aiyer" w:date="2024-08-22T15:43:00Z"/>
                <w:rFonts w:ascii="Calibri" w:eastAsia="Times New Roman" w:hAnsi="Calibri" w:cs="Calibri"/>
                <w:color w:val="000000"/>
                <w:lang w:eastAsia="en-GB" w:bidi="hi-IN"/>
              </w:rPr>
            </w:pPr>
            <w:ins w:id="1440" w:author="Sriraj Aiyer" w:date="2024-08-22T15:43:00Z">
              <w:r w:rsidRPr="00EF2E74">
                <w:rPr>
                  <w:rFonts w:ascii="Calibri" w:eastAsia="Times New Roman" w:hAnsi="Calibri" w:cs="Calibri"/>
                  <w:color w:val="000000"/>
                  <w:lang w:eastAsia="en-GB" w:bidi="hi-IN"/>
                </w:rPr>
                <w:t>Ben-</w:t>
              </w:r>
              <w:proofErr w:type="spellStart"/>
              <w:r w:rsidRPr="00EF2E74">
                <w:rPr>
                  <w:rFonts w:ascii="Calibri" w:eastAsia="Times New Roman" w:hAnsi="Calibri" w:cs="Calibri"/>
                  <w:color w:val="000000"/>
                  <w:lang w:eastAsia="en-GB" w:bidi="hi-IN"/>
                </w:rPr>
                <w:t>Assuli</w:t>
              </w:r>
              <w:proofErr w:type="spellEnd"/>
              <w:r w:rsidRPr="00EF2E74">
                <w:rPr>
                  <w:rFonts w:ascii="Calibri" w:eastAsia="Times New Roman" w:hAnsi="Calibri" w:cs="Calibri"/>
                  <w:color w:val="000000"/>
                  <w:lang w:eastAsia="en-GB" w:bidi="hi-IN"/>
                </w:rPr>
                <w:t xml:space="preserve">, O.; </w:t>
              </w:r>
              <w:proofErr w:type="spellStart"/>
              <w:r w:rsidRPr="00EF2E74">
                <w:rPr>
                  <w:rFonts w:ascii="Calibri" w:eastAsia="Times New Roman" w:hAnsi="Calibri" w:cs="Calibri"/>
                  <w:color w:val="000000"/>
                  <w:lang w:eastAsia="en-GB" w:bidi="hi-IN"/>
                </w:rPr>
                <w:t>Sagi</w:t>
              </w:r>
              <w:proofErr w:type="spellEnd"/>
              <w:r w:rsidRPr="00EF2E74">
                <w:rPr>
                  <w:rFonts w:ascii="Calibri" w:eastAsia="Times New Roman" w:hAnsi="Calibri" w:cs="Calibri"/>
                  <w:color w:val="000000"/>
                  <w:lang w:eastAsia="en-GB" w:bidi="hi-IN"/>
                </w:rPr>
                <w:t xml:space="preserve">, D.; </w:t>
              </w:r>
              <w:proofErr w:type="spellStart"/>
              <w:r w:rsidRPr="00EF2E74">
                <w:rPr>
                  <w:rFonts w:ascii="Calibri" w:eastAsia="Times New Roman" w:hAnsi="Calibri" w:cs="Calibri"/>
                  <w:color w:val="000000"/>
                  <w:lang w:eastAsia="en-GB" w:bidi="hi-IN"/>
                </w:rPr>
                <w:t>Leshno</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Ironi</w:t>
              </w:r>
              <w:proofErr w:type="spellEnd"/>
              <w:r w:rsidRPr="00EF2E74">
                <w:rPr>
                  <w:rFonts w:ascii="Calibri" w:eastAsia="Times New Roman" w:hAnsi="Calibri" w:cs="Calibri"/>
                  <w:color w:val="000000"/>
                  <w:lang w:eastAsia="en-GB" w:bidi="hi-IN"/>
                </w:rPr>
                <w:t>, A.; Ziv, A.</w:t>
              </w:r>
            </w:ins>
          </w:p>
        </w:tc>
        <w:tc>
          <w:tcPr>
            <w:tcW w:w="1843" w:type="dxa"/>
            <w:tcBorders>
              <w:top w:val="nil"/>
              <w:left w:val="nil"/>
              <w:bottom w:val="single" w:sz="8" w:space="0" w:color="auto"/>
              <w:right w:val="single" w:sz="8" w:space="0" w:color="auto"/>
            </w:tcBorders>
            <w:shd w:val="clear" w:color="auto" w:fill="auto"/>
            <w:vAlign w:val="center"/>
            <w:hideMark/>
            <w:tcPrChange w:id="144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D0B70AC" w14:textId="77777777" w:rsidR="00EF2E74" w:rsidRPr="00EF2E74" w:rsidRDefault="00EF2E74" w:rsidP="00EF2E74">
            <w:pPr>
              <w:rPr>
                <w:ins w:id="1442" w:author="Sriraj Aiyer" w:date="2024-08-22T15:43:00Z"/>
                <w:rFonts w:ascii="Calibri" w:eastAsia="Times New Roman" w:hAnsi="Calibri" w:cs="Calibri"/>
                <w:color w:val="000000"/>
                <w:lang w:eastAsia="en-GB" w:bidi="hi-IN"/>
              </w:rPr>
            </w:pPr>
            <w:ins w:id="1443" w:author="Sriraj Aiyer" w:date="2024-08-22T15:43:00Z">
              <w:r w:rsidRPr="00EF2E74">
                <w:rPr>
                  <w:rFonts w:ascii="Calibri" w:eastAsia="Times New Roman" w:hAnsi="Calibri" w:cs="Calibri"/>
                  <w:color w:val="000000"/>
                  <w:lang w:eastAsia="en-GB" w:bidi="hi-IN"/>
                </w:rPr>
                <w:t>Improving diagnostic accuracy using EHR in emergency departments: A simulation-based study</w:t>
              </w:r>
            </w:ins>
          </w:p>
        </w:tc>
        <w:tc>
          <w:tcPr>
            <w:tcW w:w="709" w:type="dxa"/>
            <w:tcBorders>
              <w:top w:val="nil"/>
              <w:left w:val="nil"/>
              <w:bottom w:val="single" w:sz="8" w:space="0" w:color="auto"/>
              <w:right w:val="single" w:sz="8" w:space="0" w:color="auto"/>
            </w:tcBorders>
            <w:shd w:val="clear" w:color="auto" w:fill="auto"/>
            <w:vAlign w:val="center"/>
            <w:hideMark/>
            <w:tcPrChange w:id="144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AEE4A67" w14:textId="77777777" w:rsidR="00EF2E74" w:rsidRPr="00EF2E74" w:rsidRDefault="00EF2E74" w:rsidP="00EF2E74">
            <w:pPr>
              <w:jc w:val="right"/>
              <w:rPr>
                <w:ins w:id="1445" w:author="Sriraj Aiyer" w:date="2024-08-22T15:43:00Z"/>
                <w:rFonts w:ascii="Calibri" w:eastAsia="Times New Roman" w:hAnsi="Calibri" w:cs="Calibri"/>
                <w:color w:val="000000"/>
                <w:lang w:eastAsia="en-GB" w:bidi="hi-IN"/>
              </w:rPr>
            </w:pPr>
            <w:ins w:id="1446"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144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A93C0B" w14:textId="77777777" w:rsidR="00EF2E74" w:rsidRPr="00EF2E74" w:rsidRDefault="00EF2E74" w:rsidP="00EF2E74">
            <w:pPr>
              <w:rPr>
                <w:ins w:id="1448" w:author="Sriraj Aiyer" w:date="2024-08-22T15:43:00Z"/>
                <w:rFonts w:ascii="Calibri" w:eastAsia="Times New Roman" w:hAnsi="Calibri" w:cs="Calibri"/>
                <w:color w:val="000000"/>
                <w:lang w:eastAsia="en-GB" w:bidi="hi-IN"/>
              </w:rPr>
            </w:pPr>
            <w:ins w:id="1449"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45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7137C1" w14:textId="77777777" w:rsidR="00EF2E74" w:rsidRPr="00EF2E74" w:rsidRDefault="00EF2E74" w:rsidP="00EF2E74">
            <w:pPr>
              <w:rPr>
                <w:ins w:id="1451" w:author="Sriraj Aiyer" w:date="2024-08-22T15:43:00Z"/>
                <w:rFonts w:ascii="Calibri" w:eastAsia="Times New Roman" w:hAnsi="Calibri" w:cs="Calibri"/>
                <w:color w:val="000000"/>
                <w:lang w:eastAsia="en-GB" w:bidi="hi-IN"/>
              </w:rPr>
            </w:pPr>
            <w:ins w:id="1452" w:author="Sriraj Aiyer" w:date="2024-08-22T15:43:00Z">
              <w:r w:rsidRPr="00EF2E74">
                <w:rPr>
                  <w:rFonts w:ascii="Calibri" w:eastAsia="Times New Roman" w:hAnsi="Calibri" w:cs="Calibri"/>
                  <w:color w:val="000000"/>
                  <w:lang w:eastAsia="en-GB" w:bidi="hi-IN"/>
                </w:rPr>
                <w:t>Simulated patient scenarios with actors for presenting complaints</w:t>
              </w:r>
            </w:ins>
          </w:p>
        </w:tc>
        <w:tc>
          <w:tcPr>
            <w:tcW w:w="1355" w:type="dxa"/>
            <w:tcBorders>
              <w:top w:val="nil"/>
              <w:left w:val="nil"/>
              <w:bottom w:val="single" w:sz="8" w:space="0" w:color="auto"/>
              <w:right w:val="single" w:sz="8" w:space="0" w:color="auto"/>
            </w:tcBorders>
            <w:shd w:val="clear" w:color="auto" w:fill="auto"/>
            <w:vAlign w:val="center"/>
            <w:hideMark/>
            <w:tcPrChange w:id="145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F74C512" w14:textId="77777777" w:rsidR="00EF2E74" w:rsidRPr="00EF2E74" w:rsidRDefault="00EF2E74" w:rsidP="00EF2E74">
            <w:pPr>
              <w:rPr>
                <w:ins w:id="1454" w:author="Sriraj Aiyer" w:date="2024-08-22T15:43:00Z"/>
                <w:rFonts w:ascii="Calibri" w:eastAsia="Times New Roman" w:hAnsi="Calibri" w:cs="Calibri"/>
                <w:color w:val="000000"/>
                <w:lang w:eastAsia="en-GB" w:bidi="hi-IN"/>
              </w:rPr>
            </w:pPr>
            <w:ins w:id="1455"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 in diagnosis</w:t>
              </w:r>
            </w:ins>
          </w:p>
        </w:tc>
      </w:tr>
      <w:tr w:rsidR="00EF2E74" w:rsidRPr="00EF2E74" w14:paraId="3285634C" w14:textId="77777777" w:rsidTr="00EF2E74">
        <w:trPr>
          <w:trHeight w:val="3760"/>
          <w:ins w:id="1456" w:author="Sriraj Aiyer" w:date="2024-08-22T15:43:00Z"/>
          <w:trPrChange w:id="1457"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5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620F084" w14:textId="77777777" w:rsidR="00EF2E74" w:rsidRPr="00EF2E74" w:rsidRDefault="00EF2E74" w:rsidP="00EF2E74">
            <w:pPr>
              <w:rPr>
                <w:ins w:id="1459" w:author="Sriraj Aiyer" w:date="2024-08-22T15:43:00Z"/>
                <w:rFonts w:ascii="Calibri" w:eastAsia="Times New Roman" w:hAnsi="Calibri" w:cs="Calibri"/>
                <w:color w:val="000000"/>
                <w:lang w:eastAsia="en-GB" w:bidi="hi-IN"/>
              </w:rPr>
            </w:pPr>
            <w:ins w:id="1460" w:author="Sriraj Aiyer" w:date="2024-08-22T15:43:00Z">
              <w:r w:rsidRPr="00EF2E74">
                <w:rPr>
                  <w:rFonts w:ascii="Calibri" w:eastAsia="Times New Roman" w:hAnsi="Calibri" w:cs="Calibri"/>
                  <w:color w:val="000000"/>
                  <w:lang w:eastAsia="en-GB" w:bidi="hi-IN"/>
                </w:rPr>
                <w:t xml:space="preserve">Benvenuto-Andrade, C.; </w:t>
              </w:r>
              <w:proofErr w:type="spellStart"/>
              <w:r w:rsidRPr="00EF2E74">
                <w:rPr>
                  <w:rFonts w:ascii="Calibri" w:eastAsia="Times New Roman" w:hAnsi="Calibri" w:cs="Calibri"/>
                  <w:color w:val="000000"/>
                  <w:lang w:eastAsia="en-GB" w:bidi="hi-IN"/>
                </w:rPr>
                <w:t>Dusza</w:t>
              </w:r>
              <w:proofErr w:type="spellEnd"/>
              <w:r w:rsidRPr="00EF2E74">
                <w:rPr>
                  <w:rFonts w:ascii="Calibri" w:eastAsia="Times New Roman" w:hAnsi="Calibri" w:cs="Calibri"/>
                  <w:color w:val="000000"/>
                  <w:lang w:eastAsia="en-GB" w:bidi="hi-IN"/>
                </w:rPr>
                <w:t xml:space="preserve">, S.W.; Hay, J.L.; </w:t>
              </w:r>
              <w:proofErr w:type="spellStart"/>
              <w:r w:rsidRPr="00EF2E74">
                <w:rPr>
                  <w:rFonts w:ascii="Calibri" w:eastAsia="Times New Roman" w:hAnsi="Calibri" w:cs="Calibri"/>
                  <w:color w:val="000000"/>
                  <w:lang w:eastAsia="en-GB" w:bidi="hi-IN"/>
                </w:rPr>
                <w:t>Agero</w:t>
              </w:r>
              <w:proofErr w:type="spellEnd"/>
              <w:r w:rsidRPr="00EF2E74">
                <w:rPr>
                  <w:rFonts w:ascii="Calibri" w:eastAsia="Times New Roman" w:hAnsi="Calibri" w:cs="Calibri"/>
                  <w:color w:val="000000"/>
                  <w:lang w:eastAsia="en-GB" w:bidi="hi-IN"/>
                </w:rPr>
                <w:t xml:space="preserve">, A.L.C.; Halpern, A.C.; Kopf, A.W.; </w:t>
              </w:r>
              <w:proofErr w:type="spellStart"/>
              <w:r w:rsidRPr="00EF2E74">
                <w:rPr>
                  <w:rFonts w:ascii="Calibri" w:eastAsia="Times New Roman" w:hAnsi="Calibri" w:cs="Calibri"/>
                  <w:color w:val="000000"/>
                  <w:lang w:eastAsia="en-GB" w:bidi="hi-IN"/>
                </w:rPr>
                <w:t>Marghoob</w:t>
              </w:r>
              <w:proofErr w:type="spellEnd"/>
              <w:r w:rsidRPr="00EF2E74">
                <w:rPr>
                  <w:rFonts w:ascii="Calibri" w:eastAsia="Times New Roman" w:hAnsi="Calibri" w:cs="Calibri"/>
                  <w:color w:val="000000"/>
                  <w:lang w:eastAsia="en-GB" w:bidi="hi-IN"/>
                </w:rPr>
                <w:t>, A.A.</w:t>
              </w:r>
            </w:ins>
          </w:p>
        </w:tc>
        <w:tc>
          <w:tcPr>
            <w:tcW w:w="1843" w:type="dxa"/>
            <w:tcBorders>
              <w:top w:val="nil"/>
              <w:left w:val="nil"/>
              <w:bottom w:val="single" w:sz="8" w:space="0" w:color="auto"/>
              <w:right w:val="single" w:sz="8" w:space="0" w:color="auto"/>
            </w:tcBorders>
            <w:shd w:val="clear" w:color="auto" w:fill="auto"/>
            <w:vAlign w:val="center"/>
            <w:hideMark/>
            <w:tcPrChange w:id="146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B7BB64" w14:textId="77777777" w:rsidR="00EF2E74" w:rsidRPr="00EF2E74" w:rsidRDefault="00EF2E74" w:rsidP="00EF2E74">
            <w:pPr>
              <w:rPr>
                <w:ins w:id="1462" w:author="Sriraj Aiyer" w:date="2024-08-22T15:43:00Z"/>
                <w:rFonts w:ascii="Calibri" w:eastAsia="Times New Roman" w:hAnsi="Calibri" w:cs="Calibri"/>
                <w:color w:val="000000"/>
                <w:lang w:eastAsia="en-GB" w:bidi="hi-IN"/>
              </w:rPr>
            </w:pPr>
            <w:ins w:id="1463" w:author="Sriraj Aiyer" w:date="2024-08-22T15:43:00Z">
              <w:r w:rsidRPr="00EF2E74">
                <w:rPr>
                  <w:rFonts w:ascii="Calibri" w:eastAsia="Times New Roman" w:hAnsi="Calibri" w:cs="Calibri"/>
                  <w:color w:val="000000"/>
                  <w:lang w:eastAsia="en-GB" w:bidi="hi-IN"/>
                </w:rPr>
                <w:t xml:space="preserve">Level of confidence in diagnosis: Clinical examination versus </w:t>
              </w:r>
              <w:proofErr w:type="spellStart"/>
              <w:r w:rsidRPr="00EF2E74">
                <w:rPr>
                  <w:rFonts w:ascii="Calibri" w:eastAsia="Times New Roman" w:hAnsi="Calibri" w:cs="Calibri"/>
                  <w:color w:val="000000"/>
                  <w:lang w:eastAsia="en-GB" w:bidi="hi-IN"/>
                </w:rPr>
                <w:t>dermoscopy</w:t>
              </w:r>
              <w:proofErr w:type="spellEnd"/>
              <w:r w:rsidRPr="00EF2E74">
                <w:rPr>
                  <w:rFonts w:ascii="Calibri" w:eastAsia="Times New Roman" w:hAnsi="Calibri" w:cs="Calibri"/>
                  <w:color w:val="000000"/>
                  <w:lang w:eastAsia="en-GB" w:bidi="hi-IN"/>
                </w:rPr>
                <w:t xml:space="preserve"> examination</w:t>
              </w:r>
            </w:ins>
          </w:p>
        </w:tc>
        <w:tc>
          <w:tcPr>
            <w:tcW w:w="709" w:type="dxa"/>
            <w:tcBorders>
              <w:top w:val="nil"/>
              <w:left w:val="nil"/>
              <w:bottom w:val="single" w:sz="8" w:space="0" w:color="auto"/>
              <w:right w:val="single" w:sz="8" w:space="0" w:color="auto"/>
            </w:tcBorders>
            <w:shd w:val="clear" w:color="auto" w:fill="auto"/>
            <w:vAlign w:val="center"/>
            <w:hideMark/>
            <w:tcPrChange w:id="146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B9CB115" w14:textId="77777777" w:rsidR="00EF2E74" w:rsidRPr="00EF2E74" w:rsidRDefault="00EF2E74" w:rsidP="00EF2E74">
            <w:pPr>
              <w:jc w:val="right"/>
              <w:rPr>
                <w:ins w:id="1465" w:author="Sriraj Aiyer" w:date="2024-08-22T15:43:00Z"/>
                <w:rFonts w:ascii="Calibri" w:eastAsia="Times New Roman" w:hAnsi="Calibri" w:cs="Calibri"/>
                <w:color w:val="000000"/>
                <w:lang w:eastAsia="en-GB" w:bidi="hi-IN"/>
              </w:rPr>
            </w:pPr>
            <w:ins w:id="1466" w:author="Sriraj Aiyer" w:date="2024-08-22T15:43:00Z">
              <w:r w:rsidRPr="00EF2E74">
                <w:rPr>
                  <w:rFonts w:ascii="Calibri" w:eastAsia="Times New Roman" w:hAnsi="Calibri" w:cs="Calibri"/>
                  <w:color w:val="000000"/>
                  <w:lang w:eastAsia="en-GB" w:bidi="hi-IN"/>
                </w:rPr>
                <w:t>2006</w:t>
              </w:r>
            </w:ins>
          </w:p>
        </w:tc>
        <w:tc>
          <w:tcPr>
            <w:tcW w:w="1559" w:type="dxa"/>
            <w:tcBorders>
              <w:top w:val="nil"/>
              <w:left w:val="nil"/>
              <w:bottom w:val="single" w:sz="8" w:space="0" w:color="auto"/>
              <w:right w:val="single" w:sz="8" w:space="0" w:color="auto"/>
            </w:tcBorders>
            <w:shd w:val="clear" w:color="auto" w:fill="auto"/>
            <w:vAlign w:val="center"/>
            <w:hideMark/>
            <w:tcPrChange w:id="146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54276F4" w14:textId="77777777" w:rsidR="00EF2E74" w:rsidRPr="00EF2E74" w:rsidRDefault="00EF2E74" w:rsidP="00EF2E74">
            <w:pPr>
              <w:rPr>
                <w:ins w:id="1468" w:author="Sriraj Aiyer" w:date="2024-08-22T15:43:00Z"/>
                <w:rFonts w:ascii="Calibri" w:eastAsia="Times New Roman" w:hAnsi="Calibri" w:cs="Calibri"/>
                <w:color w:val="000000"/>
                <w:lang w:eastAsia="en-GB" w:bidi="hi-IN"/>
              </w:rPr>
            </w:pPr>
            <w:ins w:id="1469" w:author="Sriraj Aiyer" w:date="2024-08-22T15:43:00Z">
              <w:r w:rsidRPr="00EF2E74">
                <w:rPr>
                  <w:rFonts w:ascii="Calibri" w:eastAsia="Times New Roman" w:hAnsi="Calibri" w:cs="Calibri"/>
                  <w:color w:val="000000"/>
                  <w:lang w:eastAsia="en-GB" w:bidi="hi-IN"/>
                </w:rPr>
                <w:t>Dermatology</w:t>
              </w:r>
            </w:ins>
          </w:p>
        </w:tc>
        <w:tc>
          <w:tcPr>
            <w:tcW w:w="1843" w:type="dxa"/>
            <w:tcBorders>
              <w:top w:val="nil"/>
              <w:left w:val="nil"/>
              <w:bottom w:val="single" w:sz="8" w:space="0" w:color="auto"/>
              <w:right w:val="single" w:sz="8" w:space="0" w:color="auto"/>
            </w:tcBorders>
            <w:shd w:val="clear" w:color="auto" w:fill="auto"/>
            <w:vAlign w:val="center"/>
            <w:hideMark/>
            <w:tcPrChange w:id="147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1DA4017" w14:textId="77777777" w:rsidR="00EF2E74" w:rsidRPr="00EF2E74" w:rsidRDefault="00EF2E74" w:rsidP="00EF2E74">
            <w:pPr>
              <w:rPr>
                <w:ins w:id="1471" w:author="Sriraj Aiyer" w:date="2024-08-22T15:43:00Z"/>
                <w:rFonts w:ascii="Calibri" w:eastAsia="Times New Roman" w:hAnsi="Calibri" w:cs="Calibri"/>
                <w:color w:val="000000"/>
                <w:lang w:eastAsia="en-GB" w:bidi="hi-IN"/>
              </w:rPr>
            </w:pPr>
            <w:ins w:id="1472" w:author="Sriraj Aiyer" w:date="2024-08-22T15:43:00Z">
              <w:r w:rsidRPr="00EF2E74">
                <w:rPr>
                  <w:rFonts w:ascii="Calibri" w:eastAsia="Times New Roman" w:hAnsi="Calibri" w:cs="Calibri"/>
                  <w:color w:val="000000"/>
                  <w:lang w:eastAsia="en-GB" w:bidi="hi-IN"/>
                </w:rPr>
                <w:t xml:space="preserve">20 pairs of clinical and </w:t>
              </w:r>
              <w:proofErr w:type="spellStart"/>
              <w:r w:rsidRPr="00EF2E74">
                <w:rPr>
                  <w:rFonts w:ascii="Calibri" w:eastAsia="Times New Roman" w:hAnsi="Calibri" w:cs="Calibri"/>
                  <w:color w:val="000000"/>
                  <w:lang w:eastAsia="en-GB" w:bidi="hi-IN"/>
                </w:rPr>
                <w:t>dermoscopic</w:t>
              </w:r>
              <w:proofErr w:type="spellEnd"/>
              <w:r w:rsidRPr="00EF2E74">
                <w:rPr>
                  <w:rFonts w:ascii="Calibri" w:eastAsia="Times New Roman" w:hAnsi="Calibri" w:cs="Calibri"/>
                  <w:color w:val="000000"/>
                  <w:lang w:eastAsia="en-GB" w:bidi="hi-IN"/>
                </w:rPr>
                <w:t xml:space="preserve"> images of lesions</w:t>
              </w:r>
            </w:ins>
          </w:p>
        </w:tc>
        <w:tc>
          <w:tcPr>
            <w:tcW w:w="1355" w:type="dxa"/>
            <w:tcBorders>
              <w:top w:val="nil"/>
              <w:left w:val="nil"/>
              <w:bottom w:val="single" w:sz="8" w:space="0" w:color="auto"/>
              <w:right w:val="single" w:sz="8" w:space="0" w:color="auto"/>
            </w:tcBorders>
            <w:shd w:val="clear" w:color="auto" w:fill="auto"/>
            <w:vAlign w:val="center"/>
            <w:hideMark/>
            <w:tcPrChange w:id="147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D976D7" w14:textId="77777777" w:rsidR="00EF2E74" w:rsidRPr="00EF2E74" w:rsidRDefault="00EF2E74" w:rsidP="00EF2E74">
            <w:pPr>
              <w:rPr>
                <w:ins w:id="1474" w:author="Sriraj Aiyer" w:date="2024-08-22T15:43:00Z"/>
                <w:rFonts w:ascii="Calibri" w:eastAsia="Times New Roman" w:hAnsi="Calibri" w:cs="Calibri"/>
                <w:color w:val="000000"/>
                <w:lang w:eastAsia="en-GB" w:bidi="hi-IN"/>
              </w:rPr>
            </w:pPr>
            <w:ins w:id="1475"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 in diagnosis (whether benign or malignant)</w:t>
              </w:r>
            </w:ins>
          </w:p>
        </w:tc>
      </w:tr>
      <w:tr w:rsidR="00EF2E74" w:rsidRPr="00EF2E74" w14:paraId="1C1B454E" w14:textId="77777777" w:rsidTr="00EF2E74">
        <w:trPr>
          <w:trHeight w:val="3760"/>
          <w:ins w:id="1476" w:author="Sriraj Aiyer" w:date="2024-08-22T15:43:00Z"/>
          <w:trPrChange w:id="1477"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7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80EA74C" w14:textId="77777777" w:rsidR="00EF2E74" w:rsidRPr="00EF2E74" w:rsidRDefault="00EF2E74" w:rsidP="00EF2E74">
            <w:pPr>
              <w:rPr>
                <w:ins w:id="1479" w:author="Sriraj Aiyer" w:date="2024-08-22T15:43:00Z"/>
                <w:rFonts w:ascii="Calibri" w:eastAsia="Times New Roman" w:hAnsi="Calibri" w:cs="Calibri"/>
                <w:color w:val="000000"/>
                <w:lang w:eastAsia="en-GB" w:bidi="hi-IN"/>
              </w:rPr>
            </w:pPr>
            <w:proofErr w:type="spellStart"/>
            <w:ins w:id="1480" w:author="Sriraj Aiyer" w:date="2024-08-22T15:43:00Z">
              <w:r w:rsidRPr="00EF2E74">
                <w:rPr>
                  <w:rFonts w:ascii="Calibri" w:eastAsia="Times New Roman" w:hAnsi="Calibri" w:cs="Calibri"/>
                  <w:color w:val="000000"/>
                  <w:lang w:eastAsia="en-GB" w:bidi="hi-IN"/>
                </w:rPr>
                <w:t>Bergl</w:t>
              </w:r>
              <w:proofErr w:type="spellEnd"/>
              <w:r w:rsidRPr="00EF2E74">
                <w:rPr>
                  <w:rFonts w:ascii="Calibri" w:eastAsia="Times New Roman" w:hAnsi="Calibri" w:cs="Calibri"/>
                  <w:color w:val="000000"/>
                  <w:lang w:eastAsia="en-GB" w:bidi="hi-IN"/>
                </w:rPr>
                <w:t xml:space="preserve">, P. A.; Shukla, N.; Shah, J.; Khan, M.; Patel, J. J.; </w:t>
              </w:r>
              <w:proofErr w:type="spellStart"/>
              <w:r w:rsidRPr="00EF2E74">
                <w:rPr>
                  <w:rFonts w:ascii="Calibri" w:eastAsia="Times New Roman" w:hAnsi="Calibri" w:cs="Calibri"/>
                  <w:color w:val="000000"/>
                  <w:lang w:eastAsia="en-GB" w:bidi="hi-IN"/>
                </w:rPr>
                <w:t>Nanchal</w:t>
              </w:r>
              <w:proofErr w:type="spellEnd"/>
              <w:r w:rsidRPr="00EF2E74">
                <w:rPr>
                  <w:rFonts w:ascii="Calibri" w:eastAsia="Times New Roman" w:hAnsi="Calibri" w:cs="Calibri"/>
                  <w:color w:val="000000"/>
                  <w:lang w:eastAsia="en-GB" w:bidi="hi-IN"/>
                </w:rPr>
                <w:t>, R. S.</w:t>
              </w:r>
            </w:ins>
          </w:p>
        </w:tc>
        <w:tc>
          <w:tcPr>
            <w:tcW w:w="1843" w:type="dxa"/>
            <w:tcBorders>
              <w:top w:val="nil"/>
              <w:left w:val="nil"/>
              <w:bottom w:val="single" w:sz="8" w:space="0" w:color="auto"/>
              <w:right w:val="single" w:sz="8" w:space="0" w:color="auto"/>
            </w:tcBorders>
            <w:shd w:val="clear" w:color="auto" w:fill="auto"/>
            <w:vAlign w:val="center"/>
            <w:hideMark/>
            <w:tcPrChange w:id="148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534BECB" w14:textId="77777777" w:rsidR="00EF2E74" w:rsidRPr="00EF2E74" w:rsidRDefault="00EF2E74" w:rsidP="00EF2E74">
            <w:pPr>
              <w:rPr>
                <w:ins w:id="1482" w:author="Sriraj Aiyer" w:date="2024-08-22T15:43:00Z"/>
                <w:rFonts w:ascii="Calibri" w:eastAsia="Times New Roman" w:hAnsi="Calibri" w:cs="Calibri"/>
                <w:color w:val="000000"/>
                <w:lang w:eastAsia="en-GB" w:bidi="hi-IN"/>
              </w:rPr>
            </w:pPr>
            <w:ins w:id="1483" w:author="Sriraj Aiyer" w:date="2024-08-22T15:43:00Z">
              <w:r w:rsidRPr="00EF2E74">
                <w:rPr>
                  <w:rFonts w:ascii="Calibri" w:eastAsia="Times New Roman" w:hAnsi="Calibri" w:cs="Calibri"/>
                  <w:color w:val="000000"/>
                  <w:lang w:eastAsia="en-GB" w:bidi="hi-IN"/>
                </w:rPr>
                <w:t>Factors influencing diagnostic accuracy among intensive care unit clinicians – an observational study**</w:t>
              </w:r>
            </w:ins>
          </w:p>
        </w:tc>
        <w:tc>
          <w:tcPr>
            <w:tcW w:w="709" w:type="dxa"/>
            <w:tcBorders>
              <w:top w:val="nil"/>
              <w:left w:val="nil"/>
              <w:bottom w:val="single" w:sz="8" w:space="0" w:color="auto"/>
              <w:right w:val="single" w:sz="8" w:space="0" w:color="auto"/>
            </w:tcBorders>
            <w:shd w:val="clear" w:color="auto" w:fill="auto"/>
            <w:vAlign w:val="center"/>
            <w:hideMark/>
            <w:tcPrChange w:id="1484"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3881D5A" w14:textId="77777777" w:rsidR="00EF2E74" w:rsidRPr="00EF2E74" w:rsidRDefault="00EF2E74" w:rsidP="00EF2E74">
            <w:pPr>
              <w:jc w:val="right"/>
              <w:rPr>
                <w:ins w:id="1485" w:author="Sriraj Aiyer" w:date="2024-08-22T15:43:00Z"/>
                <w:rFonts w:ascii="Calibri" w:eastAsia="Times New Roman" w:hAnsi="Calibri" w:cs="Calibri"/>
                <w:color w:val="000000"/>
                <w:lang w:eastAsia="en-GB" w:bidi="hi-IN"/>
              </w:rPr>
            </w:pPr>
            <w:ins w:id="1486" w:author="Sriraj Aiyer" w:date="2024-08-22T15:43:00Z">
              <w:r w:rsidRPr="00EF2E74">
                <w:rPr>
                  <w:rFonts w:ascii="Calibri" w:eastAsia="Times New Roman" w:hAnsi="Calibri" w:cs="Calibri"/>
                  <w:color w:val="000000"/>
                  <w:lang w:eastAsia="en-GB" w:bidi="hi-IN"/>
                </w:rPr>
                <w:t>2024</w:t>
              </w:r>
            </w:ins>
          </w:p>
        </w:tc>
        <w:tc>
          <w:tcPr>
            <w:tcW w:w="1559" w:type="dxa"/>
            <w:tcBorders>
              <w:top w:val="nil"/>
              <w:left w:val="nil"/>
              <w:bottom w:val="single" w:sz="8" w:space="0" w:color="auto"/>
              <w:right w:val="single" w:sz="8" w:space="0" w:color="auto"/>
            </w:tcBorders>
            <w:shd w:val="clear" w:color="auto" w:fill="auto"/>
            <w:vAlign w:val="center"/>
            <w:hideMark/>
            <w:tcPrChange w:id="148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7DAFAF6" w14:textId="77777777" w:rsidR="00EF2E74" w:rsidRPr="00EF2E74" w:rsidRDefault="00EF2E74" w:rsidP="00EF2E74">
            <w:pPr>
              <w:rPr>
                <w:ins w:id="1488" w:author="Sriraj Aiyer" w:date="2024-08-22T15:43:00Z"/>
                <w:rFonts w:ascii="Calibri" w:eastAsia="Times New Roman" w:hAnsi="Calibri" w:cs="Calibri"/>
                <w:color w:val="000000"/>
                <w:lang w:eastAsia="en-GB" w:bidi="hi-IN"/>
              </w:rPr>
            </w:pPr>
            <w:ins w:id="1489"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1490"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6DA6D1C" w14:textId="77777777" w:rsidR="00EF2E74" w:rsidRPr="00EF2E74" w:rsidRDefault="00EF2E74" w:rsidP="00EF2E74">
            <w:pPr>
              <w:rPr>
                <w:ins w:id="1491" w:author="Sriraj Aiyer" w:date="2024-08-22T15:43:00Z"/>
                <w:rFonts w:ascii="Calibri" w:eastAsia="Times New Roman" w:hAnsi="Calibri" w:cs="Calibri"/>
                <w:color w:val="000000"/>
                <w:lang w:eastAsia="en-GB" w:bidi="hi-IN"/>
              </w:rPr>
            </w:pPr>
            <w:ins w:id="1492" w:author="Sriraj Aiyer" w:date="2024-08-22T15:43:00Z">
              <w:r w:rsidRPr="00EF2E74">
                <w:rPr>
                  <w:rFonts w:ascii="Calibri" w:eastAsia="Times New Roman" w:hAnsi="Calibri" w:cs="Calibri"/>
                  <w:color w:val="000000"/>
                  <w:lang w:eastAsia="en-GB" w:bidi="hi-IN"/>
                </w:rPr>
                <w:t>Surveys during ICU</w:t>
              </w:r>
            </w:ins>
          </w:p>
        </w:tc>
        <w:tc>
          <w:tcPr>
            <w:tcW w:w="1355" w:type="dxa"/>
            <w:tcBorders>
              <w:top w:val="nil"/>
              <w:left w:val="nil"/>
              <w:bottom w:val="single" w:sz="8" w:space="0" w:color="auto"/>
              <w:right w:val="single" w:sz="8" w:space="0" w:color="auto"/>
            </w:tcBorders>
            <w:shd w:val="clear" w:color="auto" w:fill="auto"/>
            <w:vAlign w:val="center"/>
            <w:hideMark/>
            <w:tcPrChange w:id="1493"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498986C" w14:textId="77777777" w:rsidR="00EF2E74" w:rsidRPr="00EF2E74" w:rsidRDefault="00EF2E74" w:rsidP="00EF2E74">
            <w:pPr>
              <w:rPr>
                <w:ins w:id="1494" w:author="Sriraj Aiyer" w:date="2024-08-22T15:43:00Z"/>
                <w:rFonts w:ascii="Calibri" w:eastAsia="Times New Roman" w:hAnsi="Calibri" w:cs="Calibri"/>
                <w:color w:val="000000"/>
                <w:lang w:eastAsia="en-GB" w:bidi="hi-IN"/>
              </w:rPr>
            </w:pPr>
            <w:ins w:id="1495"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63301551" w14:textId="77777777" w:rsidTr="00EF2E74">
        <w:trPr>
          <w:trHeight w:val="3080"/>
          <w:ins w:id="1496" w:author="Sriraj Aiyer" w:date="2024-08-22T15:43:00Z"/>
          <w:trPrChange w:id="1497"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498"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88D599" w14:textId="77777777" w:rsidR="00EF2E74" w:rsidRPr="00EF2E74" w:rsidRDefault="00EF2E74" w:rsidP="00EF2E74">
            <w:pPr>
              <w:rPr>
                <w:ins w:id="1499" w:author="Sriraj Aiyer" w:date="2024-08-22T15:43:00Z"/>
                <w:rFonts w:ascii="Calibri" w:eastAsia="Times New Roman" w:hAnsi="Calibri" w:cs="Calibri"/>
                <w:color w:val="000000"/>
                <w:lang w:val="fr-FR" w:eastAsia="en-GB" w:bidi="hi-IN"/>
                <w:rPrChange w:id="1500" w:author="Sriraj Aiyer" w:date="2024-08-22T15:43:00Z">
                  <w:rPr>
                    <w:ins w:id="1501" w:author="Sriraj Aiyer" w:date="2024-08-22T15:43:00Z"/>
                    <w:rFonts w:ascii="Calibri" w:eastAsia="Times New Roman" w:hAnsi="Calibri" w:cs="Calibri"/>
                    <w:color w:val="000000"/>
                    <w:lang w:eastAsia="en-GB" w:bidi="hi-IN"/>
                  </w:rPr>
                </w:rPrChange>
              </w:rPr>
            </w:pPr>
            <w:ins w:id="1502" w:author="Sriraj Aiyer" w:date="2024-08-22T15:43:00Z">
              <w:r w:rsidRPr="00EF2E74">
                <w:rPr>
                  <w:rFonts w:ascii="Calibri" w:eastAsia="Times New Roman" w:hAnsi="Calibri" w:cs="Calibri"/>
                  <w:color w:val="000000"/>
                  <w:lang w:val="fr-FR" w:eastAsia="en-GB" w:bidi="hi-IN"/>
                </w:rPr>
                <w:t xml:space="preserve">Berner, E.S.; </w:t>
              </w:r>
              <w:proofErr w:type="spellStart"/>
              <w:r w:rsidRPr="00EF2E74">
                <w:rPr>
                  <w:rFonts w:ascii="Calibri" w:eastAsia="Times New Roman" w:hAnsi="Calibri" w:cs="Calibri"/>
                  <w:color w:val="000000"/>
                  <w:lang w:val="fr-FR" w:eastAsia="en-GB" w:bidi="hi-IN"/>
                </w:rPr>
                <w:t>Maisiak</w:t>
              </w:r>
              <w:proofErr w:type="spellEnd"/>
              <w:r w:rsidRPr="00EF2E74">
                <w:rPr>
                  <w:rFonts w:ascii="Calibri" w:eastAsia="Times New Roman" w:hAnsi="Calibri" w:cs="Calibri"/>
                  <w:color w:val="000000"/>
                  <w:lang w:val="fr-FR" w:eastAsia="en-GB" w:bidi="hi-IN"/>
                </w:rPr>
                <w:t>, R.S.</w:t>
              </w:r>
            </w:ins>
          </w:p>
        </w:tc>
        <w:tc>
          <w:tcPr>
            <w:tcW w:w="1843" w:type="dxa"/>
            <w:tcBorders>
              <w:top w:val="nil"/>
              <w:left w:val="nil"/>
              <w:bottom w:val="single" w:sz="8" w:space="0" w:color="auto"/>
              <w:right w:val="single" w:sz="8" w:space="0" w:color="auto"/>
            </w:tcBorders>
            <w:shd w:val="clear" w:color="auto" w:fill="auto"/>
            <w:vAlign w:val="center"/>
            <w:hideMark/>
            <w:tcPrChange w:id="15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772AAB" w14:textId="77777777" w:rsidR="00EF2E74" w:rsidRPr="00EF2E74" w:rsidRDefault="00EF2E74" w:rsidP="00EF2E74">
            <w:pPr>
              <w:rPr>
                <w:ins w:id="1504" w:author="Sriraj Aiyer" w:date="2024-08-22T15:43:00Z"/>
                <w:rFonts w:ascii="Calibri" w:eastAsia="Times New Roman" w:hAnsi="Calibri" w:cs="Calibri"/>
                <w:color w:val="000000"/>
                <w:lang w:eastAsia="en-GB" w:bidi="hi-IN"/>
              </w:rPr>
            </w:pPr>
            <w:ins w:id="1505" w:author="Sriraj Aiyer" w:date="2024-08-22T15:43:00Z">
              <w:r w:rsidRPr="00EF2E74">
                <w:rPr>
                  <w:rFonts w:ascii="Calibri" w:eastAsia="Times New Roman" w:hAnsi="Calibri" w:cs="Calibri"/>
                  <w:color w:val="000000"/>
                  <w:lang w:eastAsia="en-GB" w:bidi="hi-IN"/>
                </w:rPr>
                <w:t>Influence of case and physician characteristics on perceptions of decision support systems</w:t>
              </w:r>
            </w:ins>
          </w:p>
        </w:tc>
        <w:tc>
          <w:tcPr>
            <w:tcW w:w="709" w:type="dxa"/>
            <w:tcBorders>
              <w:top w:val="nil"/>
              <w:left w:val="nil"/>
              <w:bottom w:val="single" w:sz="8" w:space="0" w:color="auto"/>
              <w:right w:val="single" w:sz="8" w:space="0" w:color="auto"/>
            </w:tcBorders>
            <w:shd w:val="clear" w:color="auto" w:fill="auto"/>
            <w:vAlign w:val="center"/>
            <w:hideMark/>
            <w:tcPrChange w:id="150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BACC507" w14:textId="77777777" w:rsidR="00EF2E74" w:rsidRPr="00EF2E74" w:rsidRDefault="00EF2E74" w:rsidP="00EF2E74">
            <w:pPr>
              <w:jc w:val="right"/>
              <w:rPr>
                <w:ins w:id="1507" w:author="Sriraj Aiyer" w:date="2024-08-22T15:43:00Z"/>
                <w:rFonts w:ascii="Calibri" w:eastAsia="Times New Roman" w:hAnsi="Calibri" w:cs="Calibri"/>
                <w:color w:val="000000"/>
                <w:lang w:eastAsia="en-GB" w:bidi="hi-IN"/>
              </w:rPr>
            </w:pPr>
            <w:ins w:id="1508" w:author="Sriraj Aiyer" w:date="2024-08-22T15:43:00Z">
              <w:r w:rsidRPr="00EF2E74">
                <w:rPr>
                  <w:rFonts w:ascii="Calibri" w:eastAsia="Times New Roman" w:hAnsi="Calibri" w:cs="Calibri"/>
                  <w:color w:val="000000"/>
                  <w:lang w:eastAsia="en-GB" w:bidi="hi-IN"/>
                </w:rPr>
                <w:t>1999</w:t>
              </w:r>
            </w:ins>
          </w:p>
        </w:tc>
        <w:tc>
          <w:tcPr>
            <w:tcW w:w="1559" w:type="dxa"/>
            <w:tcBorders>
              <w:top w:val="nil"/>
              <w:left w:val="nil"/>
              <w:bottom w:val="single" w:sz="8" w:space="0" w:color="auto"/>
              <w:right w:val="single" w:sz="8" w:space="0" w:color="auto"/>
            </w:tcBorders>
            <w:shd w:val="clear" w:color="auto" w:fill="auto"/>
            <w:vAlign w:val="center"/>
            <w:hideMark/>
            <w:tcPrChange w:id="15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E0F6E65" w14:textId="77777777" w:rsidR="00EF2E74" w:rsidRPr="00EF2E74" w:rsidRDefault="00EF2E74" w:rsidP="00EF2E74">
            <w:pPr>
              <w:rPr>
                <w:ins w:id="1510" w:author="Sriraj Aiyer" w:date="2024-08-22T15:43:00Z"/>
                <w:rFonts w:ascii="Calibri" w:eastAsia="Times New Roman" w:hAnsi="Calibri" w:cs="Calibri"/>
                <w:color w:val="000000"/>
                <w:lang w:eastAsia="en-GB" w:bidi="hi-IN"/>
              </w:rPr>
            </w:pPr>
            <w:ins w:id="1511" w:author="Sriraj Aiyer" w:date="2024-08-22T15:43:00Z">
              <w:r w:rsidRPr="00EF2E74">
                <w:rPr>
                  <w:rFonts w:ascii="Calibri" w:eastAsia="Times New Roman" w:hAnsi="Calibri" w:cs="Calibri"/>
                  <w:color w:val="000000"/>
                  <w:lang w:eastAsia="en-GB" w:bidi="hi-IN"/>
                </w:rPr>
                <w:t>General Practice / 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51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0ACBCB" w14:textId="77777777" w:rsidR="00EF2E74" w:rsidRPr="00EF2E74" w:rsidRDefault="00EF2E74" w:rsidP="00EF2E74">
            <w:pPr>
              <w:rPr>
                <w:ins w:id="1513" w:author="Sriraj Aiyer" w:date="2024-08-22T15:43:00Z"/>
                <w:rFonts w:ascii="Calibri" w:eastAsia="Times New Roman" w:hAnsi="Calibri" w:cs="Calibri"/>
                <w:color w:val="000000"/>
                <w:lang w:eastAsia="en-GB" w:bidi="hi-IN"/>
              </w:rPr>
            </w:pPr>
            <w:ins w:id="1514" w:author="Sriraj Aiyer" w:date="2024-08-22T15:43:00Z">
              <w:r w:rsidRPr="00EF2E74">
                <w:rPr>
                  <w:rFonts w:ascii="Calibri" w:eastAsia="Times New Roman" w:hAnsi="Calibri" w:cs="Calibri"/>
                  <w:color w:val="000000"/>
                  <w:lang w:eastAsia="en-GB" w:bidi="hi-IN"/>
                </w:rPr>
                <w:t>Written cases</w:t>
              </w:r>
            </w:ins>
          </w:p>
        </w:tc>
        <w:tc>
          <w:tcPr>
            <w:tcW w:w="1355" w:type="dxa"/>
            <w:tcBorders>
              <w:top w:val="nil"/>
              <w:left w:val="nil"/>
              <w:bottom w:val="single" w:sz="8" w:space="0" w:color="auto"/>
              <w:right w:val="single" w:sz="8" w:space="0" w:color="auto"/>
            </w:tcBorders>
            <w:shd w:val="clear" w:color="auto" w:fill="auto"/>
            <w:vAlign w:val="center"/>
            <w:hideMark/>
            <w:tcPrChange w:id="151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638FFF1" w14:textId="77777777" w:rsidR="00EF2E74" w:rsidRPr="00EF2E74" w:rsidRDefault="00EF2E74" w:rsidP="00EF2E74">
            <w:pPr>
              <w:rPr>
                <w:ins w:id="1516" w:author="Sriraj Aiyer" w:date="2024-08-22T15:43:00Z"/>
                <w:rFonts w:ascii="Calibri" w:eastAsia="Times New Roman" w:hAnsi="Calibri" w:cs="Calibri"/>
                <w:color w:val="000000"/>
                <w:lang w:eastAsia="en-GB" w:bidi="hi-IN"/>
              </w:rPr>
            </w:pPr>
            <w:ins w:id="1517" w:author="Sriraj Aiyer" w:date="2024-08-22T15:43:00Z">
              <w:r w:rsidRPr="00EF2E74">
                <w:rPr>
                  <w:rFonts w:ascii="Calibri" w:eastAsia="Times New Roman" w:hAnsi="Calibri" w:cs="Calibri"/>
                  <w:color w:val="000000"/>
                  <w:lang w:eastAsia="en-GB" w:bidi="hi-IN"/>
                </w:rPr>
                <w:t>1-5 confidence</w:t>
              </w:r>
            </w:ins>
          </w:p>
        </w:tc>
      </w:tr>
      <w:tr w:rsidR="00EF2E74" w:rsidRPr="00EF2E74" w14:paraId="3BA72E29" w14:textId="77777777" w:rsidTr="00EF2E74">
        <w:trPr>
          <w:trHeight w:val="2740"/>
          <w:ins w:id="1518" w:author="Sriraj Aiyer" w:date="2024-08-22T15:43:00Z"/>
          <w:trPrChange w:id="1519"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2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5D83F6E" w14:textId="77777777" w:rsidR="00EF2E74" w:rsidRPr="00EF2E74" w:rsidRDefault="00EF2E74" w:rsidP="00EF2E74">
            <w:pPr>
              <w:rPr>
                <w:ins w:id="1521" w:author="Sriraj Aiyer" w:date="2024-08-22T15:43:00Z"/>
                <w:rFonts w:ascii="Calibri" w:eastAsia="Times New Roman" w:hAnsi="Calibri" w:cs="Calibri"/>
                <w:color w:val="000000"/>
                <w:lang w:eastAsia="en-GB" w:bidi="hi-IN"/>
              </w:rPr>
            </w:pPr>
            <w:proofErr w:type="spellStart"/>
            <w:ins w:id="1522" w:author="Sriraj Aiyer" w:date="2024-08-22T15:43:00Z">
              <w:r w:rsidRPr="00EF2E74">
                <w:rPr>
                  <w:rFonts w:ascii="Calibri" w:eastAsia="Times New Roman" w:hAnsi="Calibri" w:cs="Calibri"/>
                  <w:color w:val="000000"/>
                  <w:lang w:eastAsia="en-GB" w:bidi="hi-IN"/>
                </w:rPr>
                <w:t>Blissett</w:t>
              </w:r>
              <w:proofErr w:type="spellEnd"/>
              <w:r w:rsidRPr="00EF2E74">
                <w:rPr>
                  <w:rFonts w:ascii="Calibri" w:eastAsia="Times New Roman" w:hAnsi="Calibri" w:cs="Calibri"/>
                  <w:color w:val="000000"/>
                  <w:lang w:eastAsia="en-GB" w:bidi="hi-IN"/>
                </w:rPr>
                <w:t xml:space="preserve">, S.; </w:t>
              </w:r>
              <w:proofErr w:type="spellStart"/>
              <w:r w:rsidRPr="00EF2E74">
                <w:rPr>
                  <w:rFonts w:ascii="Calibri" w:eastAsia="Times New Roman" w:hAnsi="Calibri" w:cs="Calibri"/>
                  <w:color w:val="000000"/>
                  <w:lang w:eastAsia="en-GB" w:bidi="hi-IN"/>
                </w:rPr>
                <w:t>Sibbald</w:t>
              </w:r>
              <w:proofErr w:type="spellEnd"/>
              <w:r w:rsidRPr="00EF2E74">
                <w:rPr>
                  <w:rFonts w:ascii="Calibri" w:eastAsia="Times New Roman" w:hAnsi="Calibri" w:cs="Calibri"/>
                  <w:color w:val="000000"/>
                  <w:lang w:eastAsia="en-GB" w:bidi="hi-IN"/>
                </w:rPr>
                <w:t xml:space="preserve">, M.; Kok, E.; van </w:t>
              </w:r>
              <w:proofErr w:type="spellStart"/>
              <w:r w:rsidRPr="00EF2E74">
                <w:rPr>
                  <w:rFonts w:ascii="Calibri" w:eastAsia="Times New Roman" w:hAnsi="Calibri" w:cs="Calibri"/>
                  <w:color w:val="000000"/>
                  <w:lang w:eastAsia="en-GB" w:bidi="hi-IN"/>
                </w:rPr>
                <w:t>Merrienboer</w:t>
              </w:r>
              <w:proofErr w:type="spellEnd"/>
              <w:r w:rsidRPr="00EF2E74">
                <w:rPr>
                  <w:rFonts w:ascii="Calibri" w:eastAsia="Times New Roman" w:hAnsi="Calibri" w:cs="Calibri"/>
                  <w:color w:val="000000"/>
                  <w:lang w:eastAsia="en-GB" w:bidi="hi-IN"/>
                </w:rPr>
                <w:t>, J.</w:t>
              </w:r>
            </w:ins>
          </w:p>
        </w:tc>
        <w:tc>
          <w:tcPr>
            <w:tcW w:w="1843" w:type="dxa"/>
            <w:tcBorders>
              <w:top w:val="nil"/>
              <w:left w:val="nil"/>
              <w:bottom w:val="single" w:sz="8" w:space="0" w:color="auto"/>
              <w:right w:val="single" w:sz="8" w:space="0" w:color="auto"/>
            </w:tcBorders>
            <w:shd w:val="clear" w:color="auto" w:fill="auto"/>
            <w:vAlign w:val="center"/>
            <w:hideMark/>
            <w:tcPrChange w:id="15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4061609" w14:textId="77777777" w:rsidR="00EF2E74" w:rsidRPr="00EF2E74" w:rsidRDefault="00EF2E74" w:rsidP="00EF2E74">
            <w:pPr>
              <w:rPr>
                <w:ins w:id="1524" w:author="Sriraj Aiyer" w:date="2024-08-22T15:43:00Z"/>
                <w:rFonts w:ascii="Calibri" w:eastAsia="Times New Roman" w:hAnsi="Calibri" w:cs="Calibri"/>
                <w:color w:val="000000"/>
                <w:lang w:eastAsia="en-GB" w:bidi="hi-IN"/>
              </w:rPr>
            </w:pPr>
            <w:ins w:id="1525" w:author="Sriraj Aiyer" w:date="2024-08-22T15:43:00Z">
              <w:r w:rsidRPr="00EF2E74">
                <w:rPr>
                  <w:rFonts w:ascii="Calibri" w:eastAsia="Times New Roman" w:hAnsi="Calibri" w:cs="Calibri"/>
                  <w:color w:val="000000"/>
                  <w:lang w:eastAsia="en-GB" w:bidi="hi-IN"/>
                </w:rPr>
                <w:t>Optimizing self-regulation of performance: is mental effort a cue? **</w:t>
              </w:r>
            </w:ins>
          </w:p>
        </w:tc>
        <w:tc>
          <w:tcPr>
            <w:tcW w:w="709" w:type="dxa"/>
            <w:tcBorders>
              <w:top w:val="nil"/>
              <w:left w:val="nil"/>
              <w:bottom w:val="single" w:sz="8" w:space="0" w:color="auto"/>
              <w:right w:val="single" w:sz="8" w:space="0" w:color="auto"/>
            </w:tcBorders>
            <w:shd w:val="clear" w:color="auto" w:fill="auto"/>
            <w:vAlign w:val="center"/>
            <w:hideMark/>
            <w:tcPrChange w:id="152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881E28" w14:textId="77777777" w:rsidR="00EF2E74" w:rsidRPr="00EF2E74" w:rsidRDefault="00EF2E74" w:rsidP="00EF2E74">
            <w:pPr>
              <w:jc w:val="right"/>
              <w:rPr>
                <w:ins w:id="1527" w:author="Sriraj Aiyer" w:date="2024-08-22T15:43:00Z"/>
                <w:rFonts w:ascii="Calibri" w:eastAsia="Times New Roman" w:hAnsi="Calibri" w:cs="Calibri"/>
                <w:color w:val="000000"/>
                <w:lang w:eastAsia="en-GB" w:bidi="hi-IN"/>
              </w:rPr>
            </w:pPr>
            <w:ins w:id="1528"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15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F99190" w14:textId="77777777" w:rsidR="00EF2E74" w:rsidRPr="00EF2E74" w:rsidRDefault="00EF2E74" w:rsidP="00EF2E74">
            <w:pPr>
              <w:rPr>
                <w:ins w:id="1530" w:author="Sriraj Aiyer" w:date="2024-08-22T15:43:00Z"/>
                <w:rFonts w:ascii="Calibri" w:eastAsia="Times New Roman" w:hAnsi="Calibri" w:cs="Calibri"/>
                <w:color w:val="000000"/>
                <w:lang w:eastAsia="en-GB" w:bidi="hi-IN"/>
              </w:rPr>
            </w:pPr>
            <w:ins w:id="1531"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53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9522185" w14:textId="77777777" w:rsidR="00EF2E74" w:rsidRPr="00EF2E74" w:rsidRDefault="00EF2E74" w:rsidP="00EF2E74">
            <w:pPr>
              <w:rPr>
                <w:ins w:id="1533" w:author="Sriraj Aiyer" w:date="2024-08-22T15:43:00Z"/>
                <w:rFonts w:ascii="Calibri" w:eastAsia="Times New Roman" w:hAnsi="Calibri" w:cs="Calibri"/>
                <w:color w:val="000000"/>
                <w:lang w:eastAsia="en-GB" w:bidi="hi-IN"/>
              </w:rPr>
            </w:pPr>
            <w:ins w:id="1534"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153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EDCCDD9" w14:textId="77777777" w:rsidR="00EF2E74" w:rsidRPr="00EF2E74" w:rsidRDefault="00EF2E74" w:rsidP="00EF2E74">
            <w:pPr>
              <w:rPr>
                <w:ins w:id="1536" w:author="Sriraj Aiyer" w:date="2024-08-22T15:43:00Z"/>
                <w:rFonts w:ascii="Calibri" w:eastAsia="Times New Roman" w:hAnsi="Calibri" w:cs="Calibri"/>
                <w:color w:val="000000"/>
                <w:lang w:eastAsia="en-GB" w:bidi="hi-IN"/>
              </w:rPr>
            </w:pPr>
            <w:ins w:id="1537" w:author="Sriraj Aiyer" w:date="2024-08-22T15:43:00Z">
              <w:r w:rsidRPr="00EF2E74">
                <w:rPr>
                  <w:rFonts w:ascii="Calibri" w:eastAsia="Times New Roman" w:hAnsi="Calibri" w:cs="Calibri"/>
                  <w:color w:val="000000"/>
                  <w:lang w:eastAsia="en-GB" w:bidi="hi-IN"/>
                </w:rPr>
                <w:t>0-100% certainty</w:t>
              </w:r>
            </w:ins>
          </w:p>
        </w:tc>
      </w:tr>
      <w:tr w:rsidR="00EF2E74" w:rsidRPr="00EF2E74" w14:paraId="583642BD" w14:textId="77777777" w:rsidTr="00EF2E74">
        <w:trPr>
          <w:trHeight w:val="3080"/>
          <w:ins w:id="1538" w:author="Sriraj Aiyer" w:date="2024-08-22T15:43:00Z"/>
          <w:trPrChange w:id="1539"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4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779DC9A" w14:textId="77777777" w:rsidR="00EF2E74" w:rsidRPr="00EF2E74" w:rsidRDefault="00EF2E74" w:rsidP="00EF2E74">
            <w:pPr>
              <w:rPr>
                <w:ins w:id="1541" w:author="Sriraj Aiyer" w:date="2024-08-22T15:43:00Z"/>
                <w:rFonts w:ascii="Calibri" w:eastAsia="Times New Roman" w:hAnsi="Calibri" w:cs="Calibri"/>
                <w:color w:val="000000"/>
                <w:lang w:eastAsia="en-GB" w:bidi="hi-IN"/>
              </w:rPr>
            </w:pPr>
            <w:ins w:id="1542" w:author="Sriraj Aiyer" w:date="2024-08-22T15:43:00Z">
              <w:r w:rsidRPr="00EF2E74">
                <w:rPr>
                  <w:rFonts w:ascii="Calibri" w:eastAsia="Times New Roman" w:hAnsi="Calibri" w:cs="Calibri"/>
                  <w:color w:val="000000"/>
                  <w:lang w:eastAsia="en-GB" w:bidi="hi-IN"/>
                </w:rPr>
                <w:t>Brannon, Laura A; Carson, Kimi L</w:t>
              </w:r>
            </w:ins>
          </w:p>
        </w:tc>
        <w:tc>
          <w:tcPr>
            <w:tcW w:w="1843" w:type="dxa"/>
            <w:tcBorders>
              <w:top w:val="nil"/>
              <w:left w:val="nil"/>
              <w:bottom w:val="single" w:sz="8" w:space="0" w:color="auto"/>
              <w:right w:val="single" w:sz="8" w:space="0" w:color="auto"/>
            </w:tcBorders>
            <w:shd w:val="clear" w:color="auto" w:fill="auto"/>
            <w:vAlign w:val="center"/>
            <w:hideMark/>
            <w:tcPrChange w:id="15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910ACE6" w14:textId="77777777" w:rsidR="00EF2E74" w:rsidRPr="00EF2E74" w:rsidRDefault="00EF2E74" w:rsidP="00EF2E74">
            <w:pPr>
              <w:rPr>
                <w:ins w:id="1544" w:author="Sriraj Aiyer" w:date="2024-08-22T15:43:00Z"/>
                <w:rFonts w:ascii="Calibri" w:eastAsia="Times New Roman" w:hAnsi="Calibri" w:cs="Calibri"/>
                <w:color w:val="000000"/>
                <w:lang w:eastAsia="en-GB" w:bidi="hi-IN"/>
              </w:rPr>
            </w:pPr>
            <w:ins w:id="1545" w:author="Sriraj Aiyer" w:date="2024-08-22T15:43:00Z">
              <w:r w:rsidRPr="00EF2E74">
                <w:rPr>
                  <w:rFonts w:ascii="Calibri" w:eastAsia="Times New Roman" w:hAnsi="Calibri" w:cs="Calibri"/>
                  <w:color w:val="000000"/>
                  <w:lang w:eastAsia="en-GB" w:bidi="hi-IN"/>
                </w:rPr>
                <w:t>Nursing expertise and information structure influence medical decision making</w:t>
              </w:r>
            </w:ins>
          </w:p>
        </w:tc>
        <w:tc>
          <w:tcPr>
            <w:tcW w:w="709" w:type="dxa"/>
            <w:tcBorders>
              <w:top w:val="nil"/>
              <w:left w:val="nil"/>
              <w:bottom w:val="single" w:sz="8" w:space="0" w:color="auto"/>
              <w:right w:val="single" w:sz="8" w:space="0" w:color="auto"/>
            </w:tcBorders>
            <w:shd w:val="clear" w:color="auto" w:fill="auto"/>
            <w:vAlign w:val="center"/>
            <w:hideMark/>
            <w:tcPrChange w:id="154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FC5F328" w14:textId="77777777" w:rsidR="00EF2E74" w:rsidRPr="00EF2E74" w:rsidRDefault="00EF2E74" w:rsidP="00EF2E74">
            <w:pPr>
              <w:jc w:val="right"/>
              <w:rPr>
                <w:ins w:id="1547" w:author="Sriraj Aiyer" w:date="2024-08-22T15:43:00Z"/>
                <w:rFonts w:ascii="Calibri" w:eastAsia="Times New Roman" w:hAnsi="Calibri" w:cs="Calibri"/>
                <w:color w:val="000000"/>
                <w:lang w:eastAsia="en-GB" w:bidi="hi-IN"/>
              </w:rPr>
            </w:pPr>
            <w:ins w:id="1548" w:author="Sriraj Aiyer" w:date="2024-08-22T15:43:00Z">
              <w:r w:rsidRPr="00EF2E74">
                <w:rPr>
                  <w:rFonts w:ascii="Calibri" w:eastAsia="Times New Roman" w:hAnsi="Calibri" w:cs="Calibri"/>
                  <w:color w:val="000000"/>
                  <w:lang w:eastAsia="en-GB" w:bidi="hi-IN"/>
                </w:rPr>
                <w:t>2003</w:t>
              </w:r>
            </w:ins>
          </w:p>
        </w:tc>
        <w:tc>
          <w:tcPr>
            <w:tcW w:w="1559" w:type="dxa"/>
            <w:tcBorders>
              <w:top w:val="nil"/>
              <w:left w:val="nil"/>
              <w:bottom w:val="single" w:sz="8" w:space="0" w:color="auto"/>
              <w:right w:val="single" w:sz="8" w:space="0" w:color="auto"/>
            </w:tcBorders>
            <w:shd w:val="clear" w:color="auto" w:fill="auto"/>
            <w:vAlign w:val="center"/>
            <w:hideMark/>
            <w:tcPrChange w:id="15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0E2C2F" w14:textId="77777777" w:rsidR="00EF2E74" w:rsidRPr="00EF2E74" w:rsidRDefault="00EF2E74" w:rsidP="00EF2E74">
            <w:pPr>
              <w:rPr>
                <w:ins w:id="1550" w:author="Sriraj Aiyer" w:date="2024-08-22T15:43:00Z"/>
                <w:rFonts w:ascii="Calibri" w:eastAsia="Times New Roman" w:hAnsi="Calibri" w:cs="Calibri"/>
                <w:color w:val="000000"/>
                <w:lang w:eastAsia="en-GB" w:bidi="hi-IN"/>
              </w:rPr>
            </w:pPr>
            <w:ins w:id="1551"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155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2C1DB12" w14:textId="77777777" w:rsidR="00EF2E74" w:rsidRPr="00EF2E74" w:rsidRDefault="00EF2E74" w:rsidP="00EF2E74">
            <w:pPr>
              <w:rPr>
                <w:ins w:id="1553" w:author="Sriraj Aiyer" w:date="2024-08-22T15:43:00Z"/>
                <w:rFonts w:ascii="Calibri" w:eastAsia="Times New Roman" w:hAnsi="Calibri" w:cs="Calibri"/>
                <w:color w:val="000000"/>
                <w:lang w:eastAsia="en-GB" w:bidi="hi-IN"/>
              </w:rPr>
            </w:pPr>
            <w:ins w:id="1554" w:author="Sriraj Aiyer" w:date="2024-08-22T15:43:00Z">
              <w:r w:rsidRPr="00EF2E74">
                <w:rPr>
                  <w:rFonts w:ascii="Calibri" w:eastAsia="Times New Roman" w:hAnsi="Calibri" w:cs="Calibri"/>
                  <w:color w:val="000000"/>
                  <w:lang w:eastAsia="en-GB" w:bidi="hi-IN"/>
                </w:rPr>
                <w:t>Patient scenarios, manipulated information</w:t>
              </w:r>
            </w:ins>
          </w:p>
        </w:tc>
        <w:tc>
          <w:tcPr>
            <w:tcW w:w="1355" w:type="dxa"/>
            <w:tcBorders>
              <w:top w:val="nil"/>
              <w:left w:val="nil"/>
              <w:bottom w:val="single" w:sz="8" w:space="0" w:color="auto"/>
              <w:right w:val="single" w:sz="8" w:space="0" w:color="auto"/>
            </w:tcBorders>
            <w:shd w:val="clear" w:color="auto" w:fill="auto"/>
            <w:vAlign w:val="center"/>
            <w:hideMark/>
            <w:tcPrChange w:id="155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1FE0CC5" w14:textId="77777777" w:rsidR="00EF2E74" w:rsidRPr="00EF2E74" w:rsidRDefault="00EF2E74" w:rsidP="00EF2E74">
            <w:pPr>
              <w:rPr>
                <w:ins w:id="1556" w:author="Sriraj Aiyer" w:date="2024-08-22T15:43:00Z"/>
                <w:rFonts w:ascii="Calibri" w:eastAsia="Times New Roman" w:hAnsi="Calibri" w:cs="Calibri"/>
                <w:color w:val="000000"/>
                <w:lang w:eastAsia="en-GB" w:bidi="hi-IN"/>
              </w:rPr>
            </w:pPr>
            <w:ins w:id="1557"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433C5BBC" w14:textId="77777777" w:rsidTr="00EF2E74">
        <w:trPr>
          <w:trHeight w:val="3080"/>
          <w:ins w:id="1558" w:author="Sriraj Aiyer" w:date="2024-08-22T15:43:00Z"/>
          <w:trPrChange w:id="1559"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6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34B005A" w14:textId="77777777" w:rsidR="00EF2E74" w:rsidRPr="00EF2E74" w:rsidRDefault="00EF2E74" w:rsidP="00EF2E74">
            <w:pPr>
              <w:rPr>
                <w:ins w:id="1561" w:author="Sriraj Aiyer" w:date="2024-08-22T15:43:00Z"/>
                <w:rFonts w:ascii="Calibri" w:eastAsia="Times New Roman" w:hAnsi="Calibri" w:cs="Calibri"/>
                <w:color w:val="000000"/>
                <w:lang w:eastAsia="en-GB" w:bidi="hi-IN"/>
              </w:rPr>
            </w:pPr>
            <w:proofErr w:type="spellStart"/>
            <w:ins w:id="1562" w:author="Sriraj Aiyer" w:date="2024-08-22T15:43:00Z">
              <w:r w:rsidRPr="00EF2E74">
                <w:rPr>
                  <w:rFonts w:ascii="Calibri" w:eastAsia="Times New Roman" w:hAnsi="Calibri" w:cs="Calibri"/>
                  <w:color w:val="000000"/>
                  <w:lang w:eastAsia="en-GB" w:bidi="hi-IN"/>
                </w:rPr>
                <w:t>Brezis</w:t>
              </w:r>
              <w:proofErr w:type="spellEnd"/>
              <w:r w:rsidRPr="00EF2E74">
                <w:rPr>
                  <w:rFonts w:ascii="Calibri" w:eastAsia="Times New Roman" w:hAnsi="Calibri" w:cs="Calibri"/>
                  <w:color w:val="000000"/>
                  <w:lang w:eastAsia="en-GB" w:bidi="hi-IN"/>
                </w:rPr>
                <w:t>, Mayer; Orkin-</w:t>
              </w:r>
              <w:proofErr w:type="spellStart"/>
              <w:r w:rsidRPr="00EF2E74">
                <w:rPr>
                  <w:rFonts w:ascii="Calibri" w:eastAsia="Times New Roman" w:hAnsi="Calibri" w:cs="Calibri"/>
                  <w:color w:val="000000"/>
                  <w:lang w:eastAsia="en-GB" w:bidi="hi-IN"/>
                </w:rPr>
                <w:t>Bedolach</w:t>
              </w:r>
              <w:proofErr w:type="spellEnd"/>
              <w:r w:rsidRPr="00EF2E74">
                <w:rPr>
                  <w:rFonts w:ascii="Calibri" w:eastAsia="Times New Roman" w:hAnsi="Calibri" w:cs="Calibri"/>
                  <w:color w:val="000000"/>
                  <w:lang w:eastAsia="en-GB" w:bidi="hi-IN"/>
                </w:rPr>
                <w:t xml:space="preserve">, Yael; Fink, Daniel; </w:t>
              </w:r>
              <w:proofErr w:type="spellStart"/>
              <w:r w:rsidRPr="00EF2E74">
                <w:rPr>
                  <w:rFonts w:ascii="Calibri" w:eastAsia="Times New Roman" w:hAnsi="Calibri" w:cs="Calibri"/>
                  <w:color w:val="000000"/>
                  <w:lang w:eastAsia="en-GB" w:bidi="hi-IN"/>
                </w:rPr>
                <w:t>Kiderman</w:t>
              </w:r>
              <w:proofErr w:type="spellEnd"/>
              <w:r w:rsidRPr="00EF2E74">
                <w:rPr>
                  <w:rFonts w:ascii="Calibri" w:eastAsia="Times New Roman" w:hAnsi="Calibri" w:cs="Calibri"/>
                  <w:color w:val="000000"/>
                  <w:lang w:eastAsia="en-GB" w:bidi="hi-IN"/>
                </w:rPr>
                <w:t>, Alexander</w:t>
              </w:r>
            </w:ins>
          </w:p>
        </w:tc>
        <w:tc>
          <w:tcPr>
            <w:tcW w:w="1843" w:type="dxa"/>
            <w:tcBorders>
              <w:top w:val="nil"/>
              <w:left w:val="nil"/>
              <w:bottom w:val="single" w:sz="8" w:space="0" w:color="auto"/>
              <w:right w:val="single" w:sz="8" w:space="0" w:color="auto"/>
            </w:tcBorders>
            <w:shd w:val="clear" w:color="auto" w:fill="auto"/>
            <w:vAlign w:val="center"/>
            <w:hideMark/>
            <w:tcPrChange w:id="15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F5974F5" w14:textId="77777777" w:rsidR="00EF2E74" w:rsidRPr="00EF2E74" w:rsidRDefault="00EF2E74" w:rsidP="00EF2E74">
            <w:pPr>
              <w:rPr>
                <w:ins w:id="1564" w:author="Sriraj Aiyer" w:date="2024-08-22T15:43:00Z"/>
                <w:rFonts w:ascii="Calibri" w:eastAsia="Times New Roman" w:hAnsi="Calibri" w:cs="Calibri"/>
                <w:color w:val="000000"/>
                <w:lang w:eastAsia="en-GB" w:bidi="hi-IN"/>
              </w:rPr>
            </w:pPr>
            <w:ins w:id="1565" w:author="Sriraj Aiyer" w:date="2024-08-22T15:43:00Z">
              <w:r w:rsidRPr="00EF2E74">
                <w:rPr>
                  <w:rFonts w:ascii="Calibri" w:eastAsia="Times New Roman" w:hAnsi="Calibri" w:cs="Calibri"/>
                  <w:color w:val="000000"/>
                  <w:lang w:eastAsia="en-GB" w:bidi="hi-IN"/>
                </w:rPr>
                <w:t>Does Physician's Training Induce Overconfidence That Hampers Disclosing Errors?</w:t>
              </w:r>
            </w:ins>
          </w:p>
        </w:tc>
        <w:tc>
          <w:tcPr>
            <w:tcW w:w="709" w:type="dxa"/>
            <w:tcBorders>
              <w:top w:val="nil"/>
              <w:left w:val="nil"/>
              <w:bottom w:val="single" w:sz="8" w:space="0" w:color="auto"/>
              <w:right w:val="single" w:sz="8" w:space="0" w:color="auto"/>
            </w:tcBorders>
            <w:shd w:val="clear" w:color="auto" w:fill="auto"/>
            <w:vAlign w:val="center"/>
            <w:hideMark/>
            <w:tcPrChange w:id="156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5E8A303" w14:textId="77777777" w:rsidR="00EF2E74" w:rsidRPr="00EF2E74" w:rsidRDefault="00EF2E74" w:rsidP="00EF2E74">
            <w:pPr>
              <w:jc w:val="right"/>
              <w:rPr>
                <w:ins w:id="1567" w:author="Sriraj Aiyer" w:date="2024-08-22T15:43:00Z"/>
                <w:rFonts w:ascii="Calibri" w:eastAsia="Times New Roman" w:hAnsi="Calibri" w:cs="Calibri"/>
                <w:color w:val="000000"/>
                <w:lang w:eastAsia="en-GB" w:bidi="hi-IN"/>
              </w:rPr>
            </w:pPr>
            <w:ins w:id="156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5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C272ED" w14:textId="77777777" w:rsidR="00EF2E74" w:rsidRPr="00EF2E74" w:rsidRDefault="00EF2E74" w:rsidP="00EF2E74">
            <w:pPr>
              <w:rPr>
                <w:ins w:id="1570" w:author="Sriraj Aiyer" w:date="2024-08-22T15:43:00Z"/>
                <w:rFonts w:ascii="Calibri" w:eastAsia="Times New Roman" w:hAnsi="Calibri" w:cs="Calibri"/>
                <w:color w:val="000000"/>
                <w:lang w:eastAsia="en-GB" w:bidi="hi-IN"/>
              </w:rPr>
            </w:pPr>
            <w:ins w:id="1571" w:author="Sriraj Aiyer" w:date="2024-08-22T15:43:00Z">
              <w:r w:rsidRPr="00EF2E74">
                <w:rPr>
                  <w:rFonts w:ascii="Calibri" w:eastAsia="Times New Roman" w:hAnsi="Calibri" w:cs="Calibri"/>
                  <w:color w:val="000000"/>
                  <w:lang w:eastAsia="en-GB" w:bidi="hi-IN"/>
                </w:rPr>
                <w:t>Cross Disciplines</w:t>
              </w:r>
            </w:ins>
          </w:p>
        </w:tc>
        <w:tc>
          <w:tcPr>
            <w:tcW w:w="1843" w:type="dxa"/>
            <w:tcBorders>
              <w:top w:val="nil"/>
              <w:left w:val="nil"/>
              <w:bottom w:val="single" w:sz="8" w:space="0" w:color="auto"/>
              <w:right w:val="single" w:sz="8" w:space="0" w:color="auto"/>
            </w:tcBorders>
            <w:shd w:val="clear" w:color="auto" w:fill="auto"/>
            <w:vAlign w:val="center"/>
            <w:hideMark/>
            <w:tcPrChange w:id="157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6BF907E" w14:textId="77777777" w:rsidR="00EF2E74" w:rsidRPr="00EF2E74" w:rsidRDefault="00EF2E74" w:rsidP="00EF2E74">
            <w:pPr>
              <w:rPr>
                <w:ins w:id="1573" w:author="Sriraj Aiyer" w:date="2024-08-22T15:43:00Z"/>
                <w:rFonts w:ascii="Calibri" w:eastAsia="Times New Roman" w:hAnsi="Calibri" w:cs="Calibri"/>
                <w:color w:val="000000"/>
                <w:lang w:eastAsia="en-GB" w:bidi="hi-IN"/>
              </w:rPr>
            </w:pPr>
            <w:ins w:id="1574" w:author="Sriraj Aiyer" w:date="2024-08-22T15:43:00Z">
              <w:r w:rsidRPr="00EF2E74">
                <w:rPr>
                  <w:rFonts w:ascii="Calibri" w:eastAsia="Times New Roman" w:hAnsi="Calibri" w:cs="Calibri"/>
                  <w:color w:val="000000"/>
                  <w:lang w:eastAsia="en-GB" w:bidi="hi-IN"/>
                </w:rPr>
                <w:t>Survey with clinical vignette of a girl with urinary infection and penicillin allergy</w:t>
              </w:r>
            </w:ins>
          </w:p>
        </w:tc>
        <w:tc>
          <w:tcPr>
            <w:tcW w:w="1355" w:type="dxa"/>
            <w:tcBorders>
              <w:top w:val="nil"/>
              <w:left w:val="nil"/>
              <w:bottom w:val="single" w:sz="8" w:space="0" w:color="auto"/>
              <w:right w:val="single" w:sz="8" w:space="0" w:color="auto"/>
            </w:tcBorders>
            <w:shd w:val="clear" w:color="auto" w:fill="auto"/>
            <w:vAlign w:val="center"/>
            <w:hideMark/>
            <w:tcPrChange w:id="157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E16F390" w14:textId="77777777" w:rsidR="00EF2E74" w:rsidRPr="00EF2E74" w:rsidRDefault="00EF2E74" w:rsidP="00EF2E74">
            <w:pPr>
              <w:rPr>
                <w:ins w:id="1576" w:author="Sriraj Aiyer" w:date="2024-08-22T15:43:00Z"/>
                <w:rFonts w:ascii="Calibri" w:eastAsia="Times New Roman" w:hAnsi="Calibri" w:cs="Calibri"/>
                <w:color w:val="000000"/>
                <w:lang w:eastAsia="en-GB" w:bidi="hi-IN"/>
              </w:rPr>
            </w:pPr>
            <w:ins w:id="1577"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3B24BD89" w14:textId="77777777" w:rsidTr="00EF2E74">
        <w:trPr>
          <w:trHeight w:val="5800"/>
          <w:ins w:id="1578" w:author="Sriraj Aiyer" w:date="2024-08-22T15:43:00Z"/>
          <w:trPrChange w:id="1579" w:author="Sriraj Aiyer" w:date="2024-08-22T15:48:00Z">
            <w:trPr>
              <w:trHeight w:val="58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58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57CD3D" w14:textId="77777777" w:rsidR="00EF2E74" w:rsidRPr="00EF2E74" w:rsidRDefault="00EF2E74" w:rsidP="00EF2E74">
            <w:pPr>
              <w:rPr>
                <w:ins w:id="1581" w:author="Sriraj Aiyer" w:date="2024-08-22T15:43:00Z"/>
                <w:rFonts w:ascii="Calibri" w:eastAsia="Times New Roman" w:hAnsi="Calibri" w:cs="Calibri"/>
                <w:color w:val="000000"/>
                <w:lang w:eastAsia="en-GB" w:bidi="hi-IN"/>
              </w:rPr>
            </w:pPr>
            <w:ins w:id="1582" w:author="Sriraj Aiyer" w:date="2024-08-22T15:43:00Z">
              <w:r w:rsidRPr="00EF2E74">
                <w:rPr>
                  <w:rFonts w:ascii="Calibri" w:eastAsia="Times New Roman" w:hAnsi="Calibri" w:cs="Calibri"/>
                  <w:color w:val="000000"/>
                  <w:lang w:eastAsia="en-GB" w:bidi="hi-IN"/>
                </w:rPr>
                <w:t xml:space="preserve">Cairns, A.W.; Bond, R.R.; Finlay, D.D.; Breen, C.; </w:t>
              </w:r>
              <w:proofErr w:type="spellStart"/>
              <w:r w:rsidRPr="00EF2E74">
                <w:rPr>
                  <w:rFonts w:ascii="Calibri" w:eastAsia="Times New Roman" w:hAnsi="Calibri" w:cs="Calibri"/>
                  <w:color w:val="000000"/>
                  <w:lang w:eastAsia="en-GB" w:bidi="hi-IN"/>
                </w:rPr>
                <w:t>Guldenring</w:t>
              </w:r>
              <w:proofErr w:type="spellEnd"/>
              <w:r w:rsidRPr="00EF2E74">
                <w:rPr>
                  <w:rFonts w:ascii="Calibri" w:eastAsia="Times New Roman" w:hAnsi="Calibri" w:cs="Calibri"/>
                  <w:color w:val="000000"/>
                  <w:lang w:eastAsia="en-GB" w:bidi="hi-IN"/>
                </w:rPr>
                <w:t>, D.; Gaffney, R.; Gallagher, A.G.; Peace, A.J.; Henn, P.</w:t>
              </w:r>
            </w:ins>
          </w:p>
        </w:tc>
        <w:tc>
          <w:tcPr>
            <w:tcW w:w="1843" w:type="dxa"/>
            <w:tcBorders>
              <w:top w:val="nil"/>
              <w:left w:val="nil"/>
              <w:bottom w:val="single" w:sz="8" w:space="0" w:color="auto"/>
              <w:right w:val="single" w:sz="8" w:space="0" w:color="auto"/>
            </w:tcBorders>
            <w:shd w:val="clear" w:color="auto" w:fill="auto"/>
            <w:vAlign w:val="center"/>
            <w:hideMark/>
            <w:tcPrChange w:id="15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698C94" w14:textId="77777777" w:rsidR="00EF2E74" w:rsidRPr="00EF2E74" w:rsidRDefault="00EF2E74" w:rsidP="00EF2E74">
            <w:pPr>
              <w:rPr>
                <w:ins w:id="1584" w:author="Sriraj Aiyer" w:date="2024-08-22T15:43:00Z"/>
                <w:rFonts w:ascii="Calibri" w:eastAsia="Times New Roman" w:hAnsi="Calibri" w:cs="Calibri"/>
                <w:color w:val="000000"/>
                <w:lang w:eastAsia="en-GB" w:bidi="hi-IN"/>
              </w:rPr>
            </w:pPr>
            <w:ins w:id="1585" w:author="Sriraj Aiyer" w:date="2024-08-22T15:43:00Z">
              <w:r w:rsidRPr="00EF2E74">
                <w:rPr>
                  <w:rFonts w:ascii="Calibri" w:eastAsia="Times New Roman" w:hAnsi="Calibri" w:cs="Calibri"/>
                  <w:color w:val="000000"/>
                  <w:lang w:eastAsia="en-GB" w:bidi="hi-IN"/>
                </w:rPr>
                <w:t>A computer-human interaction model to improve the diagnostic accuracy and clinical decision-making during 12-lead electrocardiogram interpretation</w:t>
              </w:r>
            </w:ins>
          </w:p>
        </w:tc>
        <w:tc>
          <w:tcPr>
            <w:tcW w:w="709" w:type="dxa"/>
            <w:tcBorders>
              <w:top w:val="nil"/>
              <w:left w:val="nil"/>
              <w:bottom w:val="single" w:sz="8" w:space="0" w:color="auto"/>
              <w:right w:val="single" w:sz="8" w:space="0" w:color="auto"/>
            </w:tcBorders>
            <w:shd w:val="clear" w:color="auto" w:fill="auto"/>
            <w:vAlign w:val="center"/>
            <w:hideMark/>
            <w:tcPrChange w:id="158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142E781" w14:textId="77777777" w:rsidR="00EF2E74" w:rsidRPr="00EF2E74" w:rsidRDefault="00EF2E74" w:rsidP="00EF2E74">
            <w:pPr>
              <w:jc w:val="right"/>
              <w:rPr>
                <w:ins w:id="1587" w:author="Sriraj Aiyer" w:date="2024-08-22T15:43:00Z"/>
                <w:rFonts w:ascii="Calibri" w:eastAsia="Times New Roman" w:hAnsi="Calibri" w:cs="Calibri"/>
                <w:color w:val="000000"/>
                <w:lang w:eastAsia="en-GB" w:bidi="hi-IN"/>
              </w:rPr>
            </w:pPr>
            <w:ins w:id="1588" w:author="Sriraj Aiyer" w:date="2024-08-22T15:43:00Z">
              <w:r w:rsidRPr="00EF2E74">
                <w:rPr>
                  <w:rFonts w:ascii="Calibri" w:eastAsia="Times New Roman" w:hAnsi="Calibri" w:cs="Calibri"/>
                  <w:color w:val="000000"/>
                  <w:lang w:eastAsia="en-GB" w:bidi="hi-IN"/>
                </w:rPr>
                <w:t>2016</w:t>
              </w:r>
            </w:ins>
          </w:p>
        </w:tc>
        <w:tc>
          <w:tcPr>
            <w:tcW w:w="1559" w:type="dxa"/>
            <w:tcBorders>
              <w:top w:val="nil"/>
              <w:left w:val="nil"/>
              <w:bottom w:val="single" w:sz="8" w:space="0" w:color="auto"/>
              <w:right w:val="single" w:sz="8" w:space="0" w:color="auto"/>
            </w:tcBorders>
            <w:shd w:val="clear" w:color="auto" w:fill="auto"/>
            <w:vAlign w:val="center"/>
            <w:hideMark/>
            <w:tcPrChange w:id="15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EB7FC42" w14:textId="77777777" w:rsidR="00EF2E74" w:rsidRPr="00EF2E74" w:rsidRDefault="00EF2E74" w:rsidP="00EF2E74">
            <w:pPr>
              <w:rPr>
                <w:ins w:id="1590" w:author="Sriraj Aiyer" w:date="2024-08-22T15:43:00Z"/>
                <w:rFonts w:ascii="Calibri" w:eastAsia="Times New Roman" w:hAnsi="Calibri" w:cs="Calibri"/>
                <w:color w:val="000000"/>
                <w:lang w:eastAsia="en-GB" w:bidi="hi-IN"/>
              </w:rPr>
            </w:pPr>
            <w:ins w:id="1591" w:author="Sriraj Aiyer" w:date="2024-08-22T15:43:00Z">
              <w:r w:rsidRPr="00EF2E74">
                <w:rPr>
                  <w:rFonts w:ascii="Calibri" w:eastAsia="Times New Roman" w:hAnsi="Calibri" w:cs="Calibri"/>
                  <w:color w:val="000000"/>
                  <w:lang w:eastAsia="en-GB" w:bidi="hi-IN"/>
                </w:rPr>
                <w:t>GPs and Undergrads</w:t>
              </w:r>
            </w:ins>
          </w:p>
        </w:tc>
        <w:tc>
          <w:tcPr>
            <w:tcW w:w="1843" w:type="dxa"/>
            <w:tcBorders>
              <w:top w:val="nil"/>
              <w:left w:val="nil"/>
              <w:bottom w:val="single" w:sz="8" w:space="0" w:color="auto"/>
              <w:right w:val="single" w:sz="8" w:space="0" w:color="auto"/>
            </w:tcBorders>
            <w:shd w:val="clear" w:color="auto" w:fill="auto"/>
            <w:vAlign w:val="center"/>
            <w:hideMark/>
            <w:tcPrChange w:id="159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35532E4" w14:textId="77777777" w:rsidR="00EF2E74" w:rsidRPr="00EF2E74" w:rsidRDefault="00EF2E74" w:rsidP="00EF2E74">
            <w:pPr>
              <w:rPr>
                <w:ins w:id="1593" w:author="Sriraj Aiyer" w:date="2024-08-22T15:43:00Z"/>
                <w:rFonts w:ascii="Calibri" w:eastAsia="Times New Roman" w:hAnsi="Calibri" w:cs="Calibri"/>
                <w:color w:val="000000"/>
                <w:lang w:eastAsia="en-GB" w:bidi="hi-IN"/>
              </w:rPr>
            </w:pPr>
            <w:ins w:id="1594"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159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68E102C" w14:textId="77777777" w:rsidR="00EF2E74" w:rsidRPr="00EF2E74" w:rsidRDefault="00EF2E74" w:rsidP="00EF2E74">
            <w:pPr>
              <w:rPr>
                <w:ins w:id="1596" w:author="Sriraj Aiyer" w:date="2024-08-22T15:43:00Z"/>
                <w:rFonts w:ascii="Calibri" w:eastAsia="Times New Roman" w:hAnsi="Calibri" w:cs="Calibri"/>
                <w:color w:val="000000"/>
                <w:lang w:eastAsia="en-GB" w:bidi="hi-IN"/>
              </w:rPr>
            </w:pPr>
            <w:ins w:id="1597" w:author="Sriraj Aiyer" w:date="2024-08-22T15:43:00Z">
              <w:r w:rsidRPr="00EF2E74">
                <w:rPr>
                  <w:rFonts w:ascii="Calibri" w:eastAsia="Times New Roman" w:hAnsi="Calibri" w:cs="Calibri"/>
                  <w:color w:val="000000"/>
                  <w:lang w:eastAsia="en-GB" w:bidi="hi-IN"/>
                </w:rPr>
                <w:t>Self-rated confidence 1-10</w:t>
              </w:r>
            </w:ins>
          </w:p>
        </w:tc>
      </w:tr>
      <w:tr w:rsidR="00EF2E74" w:rsidRPr="00EF2E74" w14:paraId="0B3016DC" w14:textId="77777777" w:rsidTr="00EF2E74">
        <w:trPr>
          <w:trHeight w:val="2740"/>
          <w:ins w:id="1598" w:author="Sriraj Aiyer" w:date="2024-08-22T15:43:00Z"/>
          <w:trPrChange w:id="1599"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0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A8E16A4" w14:textId="77777777" w:rsidR="00EF2E74" w:rsidRPr="00EF2E74" w:rsidRDefault="00EF2E74" w:rsidP="00EF2E74">
            <w:pPr>
              <w:rPr>
                <w:ins w:id="1601" w:author="Sriraj Aiyer" w:date="2024-08-22T15:43:00Z"/>
                <w:rFonts w:ascii="Calibri" w:eastAsia="Times New Roman" w:hAnsi="Calibri" w:cs="Calibri"/>
                <w:color w:val="000000"/>
                <w:lang w:eastAsia="en-GB" w:bidi="hi-IN"/>
              </w:rPr>
            </w:pPr>
            <w:ins w:id="1602" w:author="Sriraj Aiyer" w:date="2024-08-22T15:43:00Z">
              <w:r w:rsidRPr="00EF2E74">
                <w:rPr>
                  <w:rFonts w:ascii="Calibri" w:eastAsia="Times New Roman" w:hAnsi="Calibri" w:cs="Calibri"/>
                  <w:color w:val="000000"/>
                  <w:lang w:eastAsia="en-GB" w:bidi="hi-IN"/>
                </w:rPr>
                <w:t>Calman, N.S.; Hyman, R.B.; Licht, W.</w:t>
              </w:r>
            </w:ins>
          </w:p>
        </w:tc>
        <w:tc>
          <w:tcPr>
            <w:tcW w:w="1843" w:type="dxa"/>
            <w:tcBorders>
              <w:top w:val="nil"/>
              <w:left w:val="nil"/>
              <w:bottom w:val="single" w:sz="8" w:space="0" w:color="auto"/>
              <w:right w:val="single" w:sz="8" w:space="0" w:color="auto"/>
            </w:tcBorders>
            <w:shd w:val="clear" w:color="auto" w:fill="auto"/>
            <w:vAlign w:val="center"/>
            <w:hideMark/>
            <w:tcPrChange w:id="16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073A6B" w14:textId="77777777" w:rsidR="00EF2E74" w:rsidRPr="00EF2E74" w:rsidRDefault="00EF2E74" w:rsidP="00EF2E74">
            <w:pPr>
              <w:rPr>
                <w:ins w:id="1604" w:author="Sriraj Aiyer" w:date="2024-08-22T15:43:00Z"/>
                <w:rFonts w:ascii="Calibri" w:eastAsia="Times New Roman" w:hAnsi="Calibri" w:cs="Calibri"/>
                <w:color w:val="000000"/>
                <w:lang w:eastAsia="en-GB" w:bidi="hi-IN"/>
              </w:rPr>
            </w:pPr>
            <w:ins w:id="1605" w:author="Sriraj Aiyer" w:date="2024-08-22T15:43:00Z">
              <w:r w:rsidRPr="00EF2E74">
                <w:rPr>
                  <w:rFonts w:ascii="Calibri" w:eastAsia="Times New Roman" w:hAnsi="Calibri" w:cs="Calibri"/>
                  <w:color w:val="000000"/>
                  <w:lang w:eastAsia="en-GB" w:bidi="hi-IN"/>
                </w:rPr>
                <w:t>Variability in consultation rates and practitioner level of diagnostic certainty</w:t>
              </w:r>
            </w:ins>
          </w:p>
        </w:tc>
        <w:tc>
          <w:tcPr>
            <w:tcW w:w="709" w:type="dxa"/>
            <w:tcBorders>
              <w:top w:val="nil"/>
              <w:left w:val="nil"/>
              <w:bottom w:val="single" w:sz="8" w:space="0" w:color="auto"/>
              <w:right w:val="single" w:sz="8" w:space="0" w:color="auto"/>
            </w:tcBorders>
            <w:shd w:val="clear" w:color="auto" w:fill="auto"/>
            <w:vAlign w:val="center"/>
            <w:hideMark/>
            <w:tcPrChange w:id="160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58CE20" w14:textId="77777777" w:rsidR="00EF2E74" w:rsidRPr="00EF2E74" w:rsidRDefault="00EF2E74" w:rsidP="00EF2E74">
            <w:pPr>
              <w:jc w:val="right"/>
              <w:rPr>
                <w:ins w:id="1607" w:author="Sriraj Aiyer" w:date="2024-08-22T15:43:00Z"/>
                <w:rFonts w:ascii="Calibri" w:eastAsia="Times New Roman" w:hAnsi="Calibri" w:cs="Calibri"/>
                <w:color w:val="000000"/>
                <w:lang w:eastAsia="en-GB" w:bidi="hi-IN"/>
              </w:rPr>
            </w:pPr>
            <w:ins w:id="1608" w:author="Sriraj Aiyer" w:date="2024-08-22T15:43:00Z">
              <w:r w:rsidRPr="00EF2E74">
                <w:rPr>
                  <w:rFonts w:ascii="Calibri" w:eastAsia="Times New Roman" w:hAnsi="Calibri" w:cs="Calibri"/>
                  <w:color w:val="000000"/>
                  <w:lang w:eastAsia="en-GB" w:bidi="hi-IN"/>
                </w:rPr>
                <w:t>1992</w:t>
              </w:r>
            </w:ins>
          </w:p>
        </w:tc>
        <w:tc>
          <w:tcPr>
            <w:tcW w:w="1559" w:type="dxa"/>
            <w:tcBorders>
              <w:top w:val="nil"/>
              <w:left w:val="nil"/>
              <w:bottom w:val="single" w:sz="8" w:space="0" w:color="auto"/>
              <w:right w:val="single" w:sz="8" w:space="0" w:color="auto"/>
            </w:tcBorders>
            <w:shd w:val="clear" w:color="auto" w:fill="auto"/>
            <w:vAlign w:val="center"/>
            <w:hideMark/>
            <w:tcPrChange w:id="16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1E85E65" w14:textId="77777777" w:rsidR="00EF2E74" w:rsidRPr="00EF2E74" w:rsidRDefault="00EF2E74" w:rsidP="00EF2E74">
            <w:pPr>
              <w:rPr>
                <w:ins w:id="1610" w:author="Sriraj Aiyer" w:date="2024-08-22T15:43:00Z"/>
                <w:rFonts w:ascii="Calibri" w:eastAsia="Times New Roman" w:hAnsi="Calibri" w:cs="Calibri"/>
                <w:color w:val="000000"/>
                <w:lang w:eastAsia="en-GB" w:bidi="hi-IN"/>
              </w:rPr>
            </w:pPr>
            <w:ins w:id="1611" w:author="Sriraj Aiyer" w:date="2024-08-22T15:43:00Z">
              <w:r w:rsidRPr="00EF2E74">
                <w:rPr>
                  <w:rFonts w:ascii="Calibri" w:eastAsia="Times New Roman" w:hAnsi="Calibri" w:cs="Calibri"/>
                  <w:color w:val="000000"/>
                  <w:lang w:eastAsia="en-GB" w:bidi="hi-IN"/>
                </w:rPr>
                <w:t>GP / Family practice</w:t>
              </w:r>
            </w:ins>
          </w:p>
        </w:tc>
        <w:tc>
          <w:tcPr>
            <w:tcW w:w="1843" w:type="dxa"/>
            <w:tcBorders>
              <w:top w:val="nil"/>
              <w:left w:val="nil"/>
              <w:bottom w:val="single" w:sz="8" w:space="0" w:color="auto"/>
              <w:right w:val="single" w:sz="8" w:space="0" w:color="auto"/>
            </w:tcBorders>
            <w:shd w:val="clear" w:color="auto" w:fill="auto"/>
            <w:vAlign w:val="center"/>
            <w:hideMark/>
            <w:tcPrChange w:id="161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A7A0814" w14:textId="77777777" w:rsidR="00EF2E74" w:rsidRPr="00EF2E74" w:rsidRDefault="00EF2E74" w:rsidP="00EF2E74">
            <w:pPr>
              <w:rPr>
                <w:ins w:id="1613" w:author="Sriraj Aiyer" w:date="2024-08-22T15:43:00Z"/>
                <w:rFonts w:ascii="Calibri" w:eastAsia="Times New Roman" w:hAnsi="Calibri" w:cs="Calibri"/>
                <w:color w:val="000000"/>
                <w:lang w:eastAsia="en-GB" w:bidi="hi-IN"/>
              </w:rPr>
            </w:pPr>
            <w:ins w:id="1614" w:author="Sriraj Aiyer" w:date="2024-08-22T15:43:00Z">
              <w:r w:rsidRPr="00EF2E74">
                <w:rPr>
                  <w:rFonts w:ascii="Calibri" w:eastAsia="Times New Roman" w:hAnsi="Calibri" w:cs="Calibri"/>
                  <w:color w:val="000000"/>
                  <w:lang w:eastAsia="en-GB" w:bidi="hi-IN"/>
                </w:rPr>
                <w:t>Observational of consultations</w:t>
              </w:r>
            </w:ins>
          </w:p>
        </w:tc>
        <w:tc>
          <w:tcPr>
            <w:tcW w:w="1355" w:type="dxa"/>
            <w:tcBorders>
              <w:top w:val="nil"/>
              <w:left w:val="nil"/>
              <w:bottom w:val="single" w:sz="8" w:space="0" w:color="auto"/>
              <w:right w:val="single" w:sz="8" w:space="0" w:color="auto"/>
            </w:tcBorders>
            <w:shd w:val="clear" w:color="auto" w:fill="auto"/>
            <w:vAlign w:val="center"/>
            <w:hideMark/>
            <w:tcPrChange w:id="161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694DABA" w14:textId="77777777" w:rsidR="00EF2E74" w:rsidRPr="00EF2E74" w:rsidRDefault="00EF2E74" w:rsidP="00EF2E74">
            <w:pPr>
              <w:rPr>
                <w:ins w:id="1616" w:author="Sriraj Aiyer" w:date="2024-08-22T15:43:00Z"/>
                <w:rFonts w:ascii="Calibri" w:eastAsia="Times New Roman" w:hAnsi="Calibri" w:cs="Calibri"/>
                <w:color w:val="000000"/>
                <w:lang w:eastAsia="en-GB" w:bidi="hi-IN"/>
              </w:rPr>
            </w:pPr>
            <w:ins w:id="1617" w:author="Sriraj Aiyer" w:date="2024-08-22T15:43:00Z">
              <w:r w:rsidRPr="00EF2E74">
                <w:rPr>
                  <w:rFonts w:ascii="Calibri" w:eastAsia="Times New Roman" w:hAnsi="Calibri" w:cs="Calibri"/>
                  <w:color w:val="000000"/>
                  <w:lang w:eastAsia="en-GB" w:bidi="hi-IN"/>
                </w:rPr>
                <w:t>Confidence scored based on physician notes by coders</w:t>
              </w:r>
            </w:ins>
          </w:p>
        </w:tc>
      </w:tr>
      <w:tr w:rsidR="00EF2E74" w:rsidRPr="00EF2E74" w14:paraId="5721E124" w14:textId="77777777" w:rsidTr="00EF2E74">
        <w:trPr>
          <w:trHeight w:val="3080"/>
          <w:ins w:id="1618" w:author="Sriraj Aiyer" w:date="2024-08-22T15:43:00Z"/>
          <w:trPrChange w:id="1619"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2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F6790AF" w14:textId="77777777" w:rsidR="00EF2E74" w:rsidRPr="00EF2E74" w:rsidRDefault="00EF2E74" w:rsidP="00EF2E74">
            <w:pPr>
              <w:rPr>
                <w:ins w:id="1621" w:author="Sriraj Aiyer" w:date="2024-08-22T15:43:00Z"/>
                <w:rFonts w:ascii="Calibri" w:eastAsia="Times New Roman" w:hAnsi="Calibri" w:cs="Calibri"/>
                <w:color w:val="000000"/>
                <w:lang w:eastAsia="en-GB" w:bidi="hi-IN"/>
              </w:rPr>
            </w:pPr>
            <w:proofErr w:type="spellStart"/>
            <w:ins w:id="1622" w:author="Sriraj Aiyer" w:date="2024-08-22T15:43:00Z">
              <w:r w:rsidRPr="00EF2E74">
                <w:rPr>
                  <w:rFonts w:ascii="Calibri" w:eastAsia="Times New Roman" w:hAnsi="Calibri" w:cs="Calibri"/>
                  <w:color w:val="000000"/>
                  <w:lang w:eastAsia="en-GB" w:bidi="hi-IN"/>
                </w:rPr>
                <w:t>Chartan</w:t>
              </w:r>
              <w:proofErr w:type="spellEnd"/>
              <w:r w:rsidRPr="00EF2E74">
                <w:rPr>
                  <w:rFonts w:ascii="Calibri" w:eastAsia="Times New Roman" w:hAnsi="Calibri" w:cs="Calibri"/>
                  <w:color w:val="000000"/>
                  <w:lang w:eastAsia="en-GB" w:bidi="hi-IN"/>
                </w:rPr>
                <w:t xml:space="preserve">, C.; Singh, H.; Krishnamurthy, P.; Sur, M.; Meyer, A.; Lutfi, R.; Stark, J.; </w:t>
              </w:r>
              <w:proofErr w:type="spellStart"/>
              <w:r w:rsidRPr="00EF2E74">
                <w:rPr>
                  <w:rFonts w:ascii="Calibri" w:eastAsia="Times New Roman" w:hAnsi="Calibri" w:cs="Calibri"/>
                  <w:color w:val="000000"/>
                  <w:lang w:eastAsia="en-GB" w:bidi="hi-IN"/>
                </w:rPr>
                <w:t>Thammasitboon</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16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3263E8C" w14:textId="77777777" w:rsidR="00EF2E74" w:rsidRPr="00EF2E74" w:rsidRDefault="00EF2E74" w:rsidP="00EF2E74">
            <w:pPr>
              <w:rPr>
                <w:ins w:id="1624" w:author="Sriraj Aiyer" w:date="2024-08-22T15:43:00Z"/>
                <w:rFonts w:ascii="Calibri" w:eastAsia="Times New Roman" w:hAnsi="Calibri" w:cs="Calibri"/>
                <w:color w:val="000000"/>
                <w:lang w:eastAsia="en-GB" w:bidi="hi-IN"/>
              </w:rPr>
            </w:pPr>
            <w:ins w:id="1625" w:author="Sriraj Aiyer" w:date="2024-08-22T15:43:00Z">
              <w:r w:rsidRPr="00EF2E74">
                <w:rPr>
                  <w:rFonts w:ascii="Calibri" w:eastAsia="Times New Roman" w:hAnsi="Calibri" w:cs="Calibri"/>
                  <w:color w:val="000000"/>
                  <w:lang w:eastAsia="en-GB" w:bidi="hi-IN"/>
                </w:rPr>
                <w:t>Isolating red flags to enhance diagnosis (I-RED): An experimental vignette study**</w:t>
              </w:r>
            </w:ins>
          </w:p>
        </w:tc>
        <w:tc>
          <w:tcPr>
            <w:tcW w:w="709" w:type="dxa"/>
            <w:tcBorders>
              <w:top w:val="nil"/>
              <w:left w:val="nil"/>
              <w:bottom w:val="single" w:sz="8" w:space="0" w:color="auto"/>
              <w:right w:val="single" w:sz="8" w:space="0" w:color="auto"/>
            </w:tcBorders>
            <w:shd w:val="clear" w:color="auto" w:fill="auto"/>
            <w:vAlign w:val="center"/>
            <w:hideMark/>
            <w:tcPrChange w:id="162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3A6ACF" w14:textId="77777777" w:rsidR="00EF2E74" w:rsidRPr="00EF2E74" w:rsidRDefault="00EF2E74" w:rsidP="00EF2E74">
            <w:pPr>
              <w:jc w:val="right"/>
              <w:rPr>
                <w:ins w:id="1627" w:author="Sriraj Aiyer" w:date="2024-08-22T15:43:00Z"/>
                <w:rFonts w:ascii="Calibri" w:eastAsia="Times New Roman" w:hAnsi="Calibri" w:cs="Calibri"/>
                <w:color w:val="000000"/>
                <w:lang w:eastAsia="en-GB" w:bidi="hi-IN"/>
              </w:rPr>
            </w:pPr>
            <w:ins w:id="162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6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205AE5" w14:textId="77777777" w:rsidR="00EF2E74" w:rsidRPr="00EF2E74" w:rsidRDefault="00EF2E74" w:rsidP="00EF2E74">
            <w:pPr>
              <w:rPr>
                <w:ins w:id="1630" w:author="Sriraj Aiyer" w:date="2024-08-22T15:43:00Z"/>
                <w:rFonts w:ascii="Calibri" w:eastAsia="Times New Roman" w:hAnsi="Calibri" w:cs="Calibri"/>
                <w:color w:val="000000"/>
                <w:lang w:eastAsia="en-GB" w:bidi="hi-IN"/>
              </w:rPr>
            </w:pPr>
            <w:ins w:id="1631" w:author="Sriraj Aiyer" w:date="2024-08-22T15:43:00Z">
              <w:r w:rsidRPr="00EF2E74">
                <w:rPr>
                  <w:rFonts w:ascii="Calibri" w:eastAsia="Times New Roman" w:hAnsi="Calibri" w:cs="Calibri"/>
                  <w:color w:val="000000"/>
                  <w:lang w:eastAsia="en-GB" w:bidi="hi-IN"/>
                </w:rPr>
                <w:t>Paediatric residents</w:t>
              </w:r>
            </w:ins>
          </w:p>
        </w:tc>
        <w:tc>
          <w:tcPr>
            <w:tcW w:w="1843" w:type="dxa"/>
            <w:tcBorders>
              <w:top w:val="nil"/>
              <w:left w:val="nil"/>
              <w:bottom w:val="single" w:sz="8" w:space="0" w:color="auto"/>
              <w:right w:val="single" w:sz="8" w:space="0" w:color="auto"/>
            </w:tcBorders>
            <w:shd w:val="clear" w:color="auto" w:fill="auto"/>
            <w:vAlign w:val="center"/>
            <w:hideMark/>
            <w:tcPrChange w:id="163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54BD8E9" w14:textId="77777777" w:rsidR="00EF2E74" w:rsidRPr="00EF2E74" w:rsidRDefault="00EF2E74" w:rsidP="00EF2E74">
            <w:pPr>
              <w:rPr>
                <w:ins w:id="1633" w:author="Sriraj Aiyer" w:date="2024-08-22T15:43:00Z"/>
                <w:rFonts w:ascii="Calibri" w:eastAsia="Times New Roman" w:hAnsi="Calibri" w:cs="Calibri"/>
                <w:color w:val="000000"/>
                <w:lang w:eastAsia="en-GB" w:bidi="hi-IN"/>
              </w:rPr>
            </w:pPr>
            <w:ins w:id="1634" w:author="Sriraj Aiyer" w:date="2024-08-22T15:43:00Z">
              <w:r w:rsidRPr="00EF2E74">
                <w:rPr>
                  <w:rFonts w:ascii="Calibri" w:eastAsia="Times New Roman" w:hAnsi="Calibri" w:cs="Calibri"/>
                  <w:color w:val="000000"/>
                  <w:lang w:eastAsia="en-GB" w:bidi="hi-IN"/>
                </w:rPr>
                <w:t>Paediatric cases</w:t>
              </w:r>
            </w:ins>
          </w:p>
        </w:tc>
        <w:tc>
          <w:tcPr>
            <w:tcW w:w="1355" w:type="dxa"/>
            <w:tcBorders>
              <w:top w:val="nil"/>
              <w:left w:val="nil"/>
              <w:bottom w:val="single" w:sz="8" w:space="0" w:color="auto"/>
              <w:right w:val="single" w:sz="8" w:space="0" w:color="auto"/>
            </w:tcBorders>
            <w:shd w:val="clear" w:color="auto" w:fill="auto"/>
            <w:vAlign w:val="center"/>
            <w:hideMark/>
            <w:tcPrChange w:id="163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9CD34B1" w14:textId="77777777" w:rsidR="00EF2E74" w:rsidRPr="00EF2E74" w:rsidRDefault="00EF2E74" w:rsidP="00EF2E74">
            <w:pPr>
              <w:rPr>
                <w:ins w:id="1636" w:author="Sriraj Aiyer" w:date="2024-08-22T15:43:00Z"/>
                <w:rFonts w:ascii="Calibri" w:eastAsia="Times New Roman" w:hAnsi="Calibri" w:cs="Calibri"/>
                <w:color w:val="000000"/>
                <w:lang w:eastAsia="en-GB" w:bidi="hi-IN"/>
              </w:rPr>
            </w:pPr>
            <w:ins w:id="1637" w:author="Sriraj Aiyer" w:date="2024-08-22T15:43:00Z">
              <w:r w:rsidRPr="00EF2E74">
                <w:rPr>
                  <w:rFonts w:ascii="Calibri" w:eastAsia="Times New Roman" w:hAnsi="Calibri" w:cs="Calibri"/>
                  <w:color w:val="000000"/>
                  <w:lang w:eastAsia="en-GB" w:bidi="hi-IN"/>
                </w:rPr>
                <w:t>1-10 Confidence</w:t>
              </w:r>
            </w:ins>
          </w:p>
        </w:tc>
      </w:tr>
      <w:tr w:rsidR="00EF2E74" w:rsidRPr="00EF2E74" w14:paraId="67D0C472" w14:textId="77777777" w:rsidTr="00EF2E74">
        <w:trPr>
          <w:trHeight w:val="4440"/>
          <w:ins w:id="1638" w:author="Sriraj Aiyer" w:date="2024-08-22T15:43:00Z"/>
          <w:trPrChange w:id="1639"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4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D89919B" w14:textId="77777777" w:rsidR="00EF2E74" w:rsidRPr="00EF2E74" w:rsidRDefault="00EF2E74" w:rsidP="00EF2E74">
            <w:pPr>
              <w:rPr>
                <w:ins w:id="1641" w:author="Sriraj Aiyer" w:date="2024-08-22T15:43:00Z"/>
                <w:rFonts w:ascii="Calibri" w:eastAsia="Times New Roman" w:hAnsi="Calibri" w:cs="Calibri"/>
                <w:color w:val="000000"/>
                <w:lang w:eastAsia="en-GB" w:bidi="hi-IN"/>
              </w:rPr>
            </w:pPr>
            <w:ins w:id="1642" w:author="Sriraj Aiyer" w:date="2024-08-22T15:43:00Z">
              <w:r w:rsidRPr="00EF2E74">
                <w:rPr>
                  <w:rFonts w:ascii="Calibri" w:eastAsia="Times New Roman" w:hAnsi="Calibri" w:cs="Calibri"/>
                  <w:color w:val="000000"/>
                  <w:lang w:eastAsia="en-GB" w:bidi="hi-IN"/>
                </w:rPr>
                <w:t xml:space="preserve">Chen, Y.; </w:t>
              </w:r>
              <w:proofErr w:type="spellStart"/>
              <w:r w:rsidRPr="00EF2E74">
                <w:rPr>
                  <w:rFonts w:ascii="Calibri" w:eastAsia="Times New Roman" w:hAnsi="Calibri" w:cs="Calibri"/>
                  <w:color w:val="000000"/>
                  <w:lang w:eastAsia="en-GB" w:bidi="hi-IN"/>
                </w:rPr>
                <w:t>Nagendran</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Kilic</w:t>
              </w:r>
              <w:proofErr w:type="spellEnd"/>
              <w:r w:rsidRPr="00EF2E74">
                <w:rPr>
                  <w:rFonts w:ascii="Calibri" w:eastAsia="Times New Roman" w:hAnsi="Calibri" w:cs="Calibri"/>
                  <w:color w:val="000000"/>
                  <w:lang w:eastAsia="en-GB" w:bidi="hi-IN"/>
                </w:rPr>
                <w:t xml:space="preserve">, Y.; </w:t>
              </w:r>
              <w:proofErr w:type="spellStart"/>
              <w:r w:rsidRPr="00EF2E74">
                <w:rPr>
                  <w:rFonts w:ascii="Calibri" w:eastAsia="Times New Roman" w:hAnsi="Calibri" w:cs="Calibri"/>
                  <w:color w:val="000000"/>
                  <w:lang w:eastAsia="en-GB" w:bidi="hi-IN"/>
                </w:rPr>
                <w:t>Cavlan</w:t>
              </w:r>
              <w:proofErr w:type="spellEnd"/>
              <w:r w:rsidRPr="00EF2E74">
                <w:rPr>
                  <w:rFonts w:ascii="Calibri" w:eastAsia="Times New Roman" w:hAnsi="Calibri" w:cs="Calibri"/>
                  <w:color w:val="000000"/>
                  <w:lang w:eastAsia="en-GB" w:bidi="hi-IN"/>
                </w:rPr>
                <w:t xml:space="preserve">, D.; Feather, A.; Westwood, M.; Rowland, E.; </w:t>
              </w:r>
              <w:proofErr w:type="spellStart"/>
              <w:r w:rsidRPr="00EF2E74">
                <w:rPr>
                  <w:rFonts w:ascii="Calibri" w:eastAsia="Times New Roman" w:hAnsi="Calibri" w:cs="Calibri"/>
                  <w:color w:val="000000"/>
                  <w:lang w:eastAsia="en-GB" w:bidi="hi-IN"/>
                </w:rPr>
                <w:t>Gutteridge</w:t>
              </w:r>
              <w:proofErr w:type="spellEnd"/>
              <w:r w:rsidRPr="00EF2E74">
                <w:rPr>
                  <w:rFonts w:ascii="Calibri" w:eastAsia="Times New Roman" w:hAnsi="Calibri" w:cs="Calibri"/>
                  <w:color w:val="000000"/>
                  <w:lang w:eastAsia="en-GB" w:bidi="hi-IN"/>
                </w:rPr>
                <w:t xml:space="preserve">, C.; </w:t>
              </w:r>
              <w:proofErr w:type="spellStart"/>
              <w:r w:rsidRPr="00EF2E74">
                <w:rPr>
                  <w:rFonts w:ascii="Calibri" w:eastAsia="Times New Roman" w:hAnsi="Calibri" w:cs="Calibri"/>
                  <w:color w:val="000000"/>
                  <w:lang w:eastAsia="en-GB" w:bidi="hi-IN"/>
                </w:rPr>
                <w:t>Lambiase</w:t>
              </w:r>
              <w:proofErr w:type="spellEnd"/>
              <w:r w:rsidRPr="00EF2E74">
                <w:rPr>
                  <w:rFonts w:ascii="Calibri" w:eastAsia="Times New Roman" w:hAnsi="Calibri" w:cs="Calibri"/>
                  <w:color w:val="000000"/>
                  <w:lang w:eastAsia="en-GB" w:bidi="hi-IN"/>
                </w:rPr>
                <w:t>, P. D.</w:t>
              </w:r>
            </w:ins>
          </w:p>
        </w:tc>
        <w:tc>
          <w:tcPr>
            <w:tcW w:w="1843" w:type="dxa"/>
            <w:tcBorders>
              <w:top w:val="nil"/>
              <w:left w:val="nil"/>
              <w:bottom w:val="single" w:sz="8" w:space="0" w:color="auto"/>
              <w:right w:val="single" w:sz="8" w:space="0" w:color="auto"/>
            </w:tcBorders>
            <w:shd w:val="clear" w:color="auto" w:fill="auto"/>
            <w:vAlign w:val="center"/>
            <w:hideMark/>
            <w:tcPrChange w:id="16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1A3B4EF" w14:textId="77777777" w:rsidR="00EF2E74" w:rsidRPr="00EF2E74" w:rsidRDefault="00EF2E74" w:rsidP="00EF2E74">
            <w:pPr>
              <w:rPr>
                <w:ins w:id="1644" w:author="Sriraj Aiyer" w:date="2024-08-22T15:43:00Z"/>
                <w:rFonts w:ascii="Calibri" w:eastAsia="Times New Roman" w:hAnsi="Calibri" w:cs="Calibri"/>
                <w:color w:val="000000"/>
                <w:lang w:eastAsia="en-GB" w:bidi="hi-IN"/>
              </w:rPr>
            </w:pPr>
            <w:ins w:id="1645" w:author="Sriraj Aiyer" w:date="2024-08-22T15:43:00Z">
              <w:r w:rsidRPr="00EF2E74">
                <w:rPr>
                  <w:rFonts w:ascii="Calibri" w:eastAsia="Times New Roman" w:hAnsi="Calibri" w:cs="Calibri"/>
                  <w:color w:val="000000"/>
                  <w:lang w:eastAsia="en-GB" w:bidi="hi-IN"/>
                </w:rPr>
                <w:t>The diagnostic certainty levels of junior clinicians: A retrospective cohort study**</w:t>
              </w:r>
            </w:ins>
          </w:p>
        </w:tc>
        <w:tc>
          <w:tcPr>
            <w:tcW w:w="709" w:type="dxa"/>
            <w:tcBorders>
              <w:top w:val="nil"/>
              <w:left w:val="nil"/>
              <w:bottom w:val="single" w:sz="8" w:space="0" w:color="auto"/>
              <w:right w:val="single" w:sz="8" w:space="0" w:color="auto"/>
            </w:tcBorders>
            <w:shd w:val="clear" w:color="auto" w:fill="auto"/>
            <w:vAlign w:val="center"/>
            <w:hideMark/>
            <w:tcPrChange w:id="164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061158F" w14:textId="77777777" w:rsidR="00EF2E74" w:rsidRPr="00EF2E74" w:rsidRDefault="00EF2E74" w:rsidP="00EF2E74">
            <w:pPr>
              <w:jc w:val="right"/>
              <w:rPr>
                <w:ins w:id="1647" w:author="Sriraj Aiyer" w:date="2024-08-22T15:43:00Z"/>
                <w:rFonts w:ascii="Calibri" w:eastAsia="Times New Roman" w:hAnsi="Calibri" w:cs="Calibri"/>
                <w:color w:val="000000"/>
                <w:lang w:eastAsia="en-GB" w:bidi="hi-IN"/>
              </w:rPr>
            </w:pPr>
            <w:ins w:id="1648"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16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784D588" w14:textId="77777777" w:rsidR="00EF2E74" w:rsidRPr="00EF2E74" w:rsidRDefault="00EF2E74" w:rsidP="00EF2E74">
            <w:pPr>
              <w:rPr>
                <w:ins w:id="1650" w:author="Sriraj Aiyer" w:date="2024-08-22T15:43:00Z"/>
                <w:rFonts w:ascii="Calibri" w:eastAsia="Times New Roman" w:hAnsi="Calibri" w:cs="Calibri"/>
                <w:color w:val="000000"/>
                <w:lang w:eastAsia="en-GB" w:bidi="hi-IN"/>
              </w:rPr>
            </w:pPr>
            <w:ins w:id="1651"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65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E00A04A" w14:textId="77777777" w:rsidR="00EF2E74" w:rsidRPr="00EF2E74" w:rsidRDefault="00EF2E74" w:rsidP="00EF2E74">
            <w:pPr>
              <w:rPr>
                <w:ins w:id="1653" w:author="Sriraj Aiyer" w:date="2024-08-22T15:43:00Z"/>
                <w:rFonts w:ascii="Calibri" w:eastAsia="Times New Roman" w:hAnsi="Calibri" w:cs="Calibri"/>
                <w:color w:val="000000"/>
                <w:lang w:eastAsia="en-GB" w:bidi="hi-IN"/>
              </w:rPr>
            </w:pPr>
            <w:ins w:id="1654" w:author="Sriraj Aiyer" w:date="2024-08-22T15:43:00Z">
              <w:r w:rsidRPr="00EF2E74">
                <w:rPr>
                  <w:rFonts w:ascii="Calibri" w:eastAsia="Times New Roman" w:hAnsi="Calibri" w:cs="Calibri"/>
                  <w:color w:val="000000"/>
                  <w:lang w:eastAsia="en-GB" w:bidi="hi-IN"/>
                </w:rPr>
                <w:t xml:space="preserve">Real patient cases </w:t>
              </w:r>
              <w:proofErr w:type="spellStart"/>
              <w:r w:rsidRPr="00EF2E74">
                <w:rPr>
                  <w:rFonts w:ascii="Calibri" w:eastAsia="Times New Roman" w:hAnsi="Calibri" w:cs="Calibri"/>
                  <w:color w:val="000000"/>
                  <w:lang w:eastAsia="en-GB" w:bidi="hi-IN"/>
                </w:rPr>
                <w:t>deindentified</w:t>
              </w:r>
              <w:proofErr w:type="spellEnd"/>
            </w:ins>
          </w:p>
        </w:tc>
        <w:tc>
          <w:tcPr>
            <w:tcW w:w="1355" w:type="dxa"/>
            <w:tcBorders>
              <w:top w:val="nil"/>
              <w:left w:val="nil"/>
              <w:bottom w:val="single" w:sz="8" w:space="0" w:color="auto"/>
              <w:right w:val="single" w:sz="8" w:space="0" w:color="auto"/>
            </w:tcBorders>
            <w:shd w:val="clear" w:color="auto" w:fill="auto"/>
            <w:vAlign w:val="center"/>
            <w:hideMark/>
            <w:tcPrChange w:id="165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9122794" w14:textId="77777777" w:rsidR="00EF2E74" w:rsidRPr="00EF2E74" w:rsidRDefault="00EF2E74" w:rsidP="00EF2E74">
            <w:pPr>
              <w:rPr>
                <w:ins w:id="1656" w:author="Sriraj Aiyer" w:date="2024-08-22T15:43:00Z"/>
                <w:rFonts w:ascii="Calibri" w:eastAsia="Times New Roman" w:hAnsi="Calibri" w:cs="Calibri"/>
                <w:color w:val="000000"/>
                <w:lang w:eastAsia="en-GB" w:bidi="hi-IN"/>
              </w:rPr>
            </w:pPr>
            <w:ins w:id="1657" w:author="Sriraj Aiyer" w:date="2024-08-22T15:43:00Z">
              <w:r w:rsidRPr="00EF2E74">
                <w:rPr>
                  <w:rFonts w:ascii="Calibri" w:eastAsia="Times New Roman" w:hAnsi="Calibri" w:cs="Calibri"/>
                  <w:color w:val="000000"/>
                  <w:lang w:eastAsia="en-GB" w:bidi="hi-IN"/>
                </w:rPr>
                <w:t>Qualitative labels translated into %</w:t>
              </w:r>
            </w:ins>
          </w:p>
        </w:tc>
      </w:tr>
      <w:tr w:rsidR="00EF2E74" w:rsidRPr="00EF2E74" w14:paraId="2F0961B0" w14:textId="77777777" w:rsidTr="00EF2E74">
        <w:trPr>
          <w:trHeight w:val="5120"/>
          <w:ins w:id="1658" w:author="Sriraj Aiyer" w:date="2024-08-22T15:43:00Z"/>
          <w:trPrChange w:id="1659"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6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4476BC7" w14:textId="77777777" w:rsidR="00EF2E74" w:rsidRPr="00EF2E74" w:rsidRDefault="00EF2E74" w:rsidP="00EF2E74">
            <w:pPr>
              <w:rPr>
                <w:ins w:id="1661" w:author="Sriraj Aiyer" w:date="2024-08-22T15:43:00Z"/>
                <w:rFonts w:ascii="Calibri" w:eastAsia="Times New Roman" w:hAnsi="Calibri" w:cs="Calibri"/>
                <w:color w:val="000000"/>
                <w:lang w:eastAsia="en-GB" w:bidi="hi-IN"/>
              </w:rPr>
            </w:pPr>
            <w:ins w:id="1662" w:author="Sriraj Aiyer" w:date="2024-08-22T15:43:00Z">
              <w:r w:rsidRPr="00EF2E74">
                <w:rPr>
                  <w:rFonts w:ascii="Calibri" w:eastAsia="Times New Roman" w:hAnsi="Calibri" w:cs="Calibri"/>
                  <w:color w:val="000000"/>
                  <w:lang w:eastAsia="en-GB" w:bidi="hi-IN"/>
                </w:rPr>
                <w:t xml:space="preserve">Clayton, Dayna A.; </w:t>
              </w:r>
              <w:proofErr w:type="spellStart"/>
              <w:r w:rsidRPr="00EF2E74">
                <w:rPr>
                  <w:rFonts w:ascii="Calibri" w:eastAsia="Times New Roman" w:hAnsi="Calibri" w:cs="Calibri"/>
                  <w:color w:val="000000"/>
                  <w:lang w:eastAsia="en-GB" w:bidi="hi-IN"/>
                </w:rPr>
                <w:t>Eguchi</w:t>
              </w:r>
              <w:proofErr w:type="spellEnd"/>
              <w:r w:rsidRPr="00EF2E74">
                <w:rPr>
                  <w:rFonts w:ascii="Calibri" w:eastAsia="Times New Roman" w:hAnsi="Calibri" w:cs="Calibri"/>
                  <w:color w:val="000000"/>
                  <w:lang w:eastAsia="en-GB" w:bidi="hi-IN"/>
                </w:rPr>
                <w:t xml:space="preserve">, Megan M.; Kerr, Kathleen F.; Miyoshi, </w:t>
              </w:r>
              <w:proofErr w:type="spellStart"/>
              <w:r w:rsidRPr="00EF2E74">
                <w:rPr>
                  <w:rFonts w:ascii="Calibri" w:eastAsia="Times New Roman" w:hAnsi="Calibri" w:cs="Calibri"/>
                  <w:color w:val="000000"/>
                  <w:lang w:eastAsia="en-GB" w:bidi="hi-IN"/>
                </w:rPr>
                <w:t>Kiyofumi</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Brunyé</w:t>
              </w:r>
              <w:proofErr w:type="spellEnd"/>
              <w:r w:rsidRPr="00EF2E74">
                <w:rPr>
                  <w:rFonts w:ascii="Calibri" w:eastAsia="Times New Roman" w:hAnsi="Calibri" w:cs="Calibri"/>
                  <w:color w:val="000000"/>
                  <w:lang w:eastAsia="en-GB" w:bidi="hi-IN"/>
                </w:rPr>
                <w:t>, Tad T.; Drew, Trafton; Weaver, Donald L.; Elmore, Joann G.</w:t>
              </w:r>
            </w:ins>
          </w:p>
        </w:tc>
        <w:tc>
          <w:tcPr>
            <w:tcW w:w="1843" w:type="dxa"/>
            <w:tcBorders>
              <w:top w:val="nil"/>
              <w:left w:val="nil"/>
              <w:bottom w:val="single" w:sz="8" w:space="0" w:color="auto"/>
              <w:right w:val="single" w:sz="8" w:space="0" w:color="auto"/>
            </w:tcBorders>
            <w:shd w:val="clear" w:color="auto" w:fill="auto"/>
            <w:vAlign w:val="center"/>
            <w:hideMark/>
            <w:tcPrChange w:id="16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2FEA50F" w14:textId="77777777" w:rsidR="00EF2E74" w:rsidRPr="00EF2E74" w:rsidRDefault="00EF2E74" w:rsidP="00EF2E74">
            <w:pPr>
              <w:rPr>
                <w:ins w:id="1664" w:author="Sriraj Aiyer" w:date="2024-08-22T15:43:00Z"/>
                <w:rFonts w:ascii="Calibri" w:eastAsia="Times New Roman" w:hAnsi="Calibri" w:cs="Calibri"/>
                <w:color w:val="000000"/>
                <w:lang w:eastAsia="en-GB" w:bidi="hi-IN"/>
              </w:rPr>
            </w:pPr>
            <w:ins w:id="1665" w:author="Sriraj Aiyer" w:date="2024-08-22T15:43:00Z">
              <w:r w:rsidRPr="00EF2E74">
                <w:rPr>
                  <w:rFonts w:ascii="Calibri" w:eastAsia="Times New Roman" w:hAnsi="Calibri" w:cs="Calibri"/>
                  <w:color w:val="000000"/>
                  <w:lang w:eastAsia="en-GB" w:bidi="hi-IN"/>
                </w:rPr>
                <w:t>Are Pathologists Self-Aware of Their Diagnostic Accuracy? Metacognition and the Diagnostic Process in Pathology</w:t>
              </w:r>
            </w:ins>
          </w:p>
        </w:tc>
        <w:tc>
          <w:tcPr>
            <w:tcW w:w="709" w:type="dxa"/>
            <w:tcBorders>
              <w:top w:val="nil"/>
              <w:left w:val="nil"/>
              <w:bottom w:val="single" w:sz="8" w:space="0" w:color="auto"/>
              <w:right w:val="single" w:sz="8" w:space="0" w:color="auto"/>
            </w:tcBorders>
            <w:shd w:val="clear" w:color="auto" w:fill="auto"/>
            <w:vAlign w:val="center"/>
            <w:hideMark/>
            <w:tcPrChange w:id="166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E0EFC47" w14:textId="77777777" w:rsidR="00EF2E74" w:rsidRPr="00EF2E74" w:rsidRDefault="00EF2E74" w:rsidP="00EF2E74">
            <w:pPr>
              <w:jc w:val="right"/>
              <w:rPr>
                <w:ins w:id="1667" w:author="Sriraj Aiyer" w:date="2024-08-22T15:43:00Z"/>
                <w:rFonts w:ascii="Calibri" w:eastAsia="Times New Roman" w:hAnsi="Calibri" w:cs="Calibri"/>
                <w:color w:val="000000"/>
                <w:lang w:eastAsia="en-GB" w:bidi="hi-IN"/>
              </w:rPr>
            </w:pPr>
            <w:ins w:id="1668"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6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FF102BD" w14:textId="77777777" w:rsidR="00EF2E74" w:rsidRPr="00EF2E74" w:rsidRDefault="00EF2E74" w:rsidP="00EF2E74">
            <w:pPr>
              <w:rPr>
                <w:ins w:id="1670" w:author="Sriraj Aiyer" w:date="2024-08-22T15:43:00Z"/>
                <w:rFonts w:ascii="Calibri" w:eastAsia="Times New Roman" w:hAnsi="Calibri" w:cs="Calibri"/>
                <w:color w:val="000000"/>
                <w:lang w:eastAsia="en-GB" w:bidi="hi-IN"/>
              </w:rPr>
            </w:pPr>
            <w:ins w:id="1671" w:author="Sriraj Aiyer" w:date="2024-08-22T15:43:00Z">
              <w:r w:rsidRPr="00EF2E74">
                <w:rPr>
                  <w:rFonts w:ascii="Calibri" w:eastAsia="Times New Roman" w:hAnsi="Calibri" w:cs="Calibri"/>
                  <w:color w:val="000000"/>
                  <w:lang w:eastAsia="en-GB" w:bidi="hi-IN"/>
                </w:rPr>
                <w:t>Pathology</w:t>
              </w:r>
            </w:ins>
          </w:p>
        </w:tc>
        <w:tc>
          <w:tcPr>
            <w:tcW w:w="1843" w:type="dxa"/>
            <w:tcBorders>
              <w:top w:val="nil"/>
              <w:left w:val="nil"/>
              <w:bottom w:val="single" w:sz="8" w:space="0" w:color="auto"/>
              <w:right w:val="single" w:sz="8" w:space="0" w:color="auto"/>
            </w:tcBorders>
            <w:shd w:val="clear" w:color="auto" w:fill="auto"/>
            <w:vAlign w:val="center"/>
            <w:hideMark/>
            <w:tcPrChange w:id="167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C02E96D" w14:textId="77777777" w:rsidR="00EF2E74" w:rsidRPr="00EF2E74" w:rsidRDefault="00EF2E74" w:rsidP="00EF2E74">
            <w:pPr>
              <w:rPr>
                <w:ins w:id="1673" w:author="Sriraj Aiyer" w:date="2024-08-22T15:43:00Z"/>
                <w:rFonts w:ascii="Calibri" w:eastAsia="Times New Roman" w:hAnsi="Calibri" w:cs="Calibri"/>
                <w:color w:val="000000"/>
                <w:lang w:eastAsia="en-GB" w:bidi="hi-IN"/>
              </w:rPr>
            </w:pPr>
            <w:ins w:id="1674" w:author="Sriraj Aiyer" w:date="2024-08-22T15:43:00Z">
              <w:r w:rsidRPr="00EF2E74">
                <w:rPr>
                  <w:rFonts w:ascii="Calibri" w:eastAsia="Times New Roman" w:hAnsi="Calibri" w:cs="Calibri"/>
                  <w:color w:val="000000"/>
                  <w:lang w:eastAsia="en-GB" w:bidi="hi-IN"/>
                </w:rPr>
                <w:t>Diagnosis based on slides for microscopes</w:t>
              </w:r>
            </w:ins>
          </w:p>
        </w:tc>
        <w:tc>
          <w:tcPr>
            <w:tcW w:w="1355" w:type="dxa"/>
            <w:tcBorders>
              <w:top w:val="nil"/>
              <w:left w:val="nil"/>
              <w:bottom w:val="single" w:sz="8" w:space="0" w:color="auto"/>
              <w:right w:val="single" w:sz="8" w:space="0" w:color="auto"/>
            </w:tcBorders>
            <w:shd w:val="clear" w:color="auto" w:fill="auto"/>
            <w:vAlign w:val="center"/>
            <w:hideMark/>
            <w:tcPrChange w:id="167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6C1A921" w14:textId="77777777" w:rsidR="00EF2E74" w:rsidRPr="00EF2E74" w:rsidRDefault="00EF2E74" w:rsidP="00EF2E74">
            <w:pPr>
              <w:rPr>
                <w:ins w:id="1676" w:author="Sriraj Aiyer" w:date="2024-08-22T15:43:00Z"/>
                <w:rFonts w:ascii="Calibri" w:eastAsia="Times New Roman" w:hAnsi="Calibri" w:cs="Calibri"/>
                <w:color w:val="000000"/>
                <w:lang w:eastAsia="en-GB" w:bidi="hi-IN"/>
              </w:rPr>
            </w:pPr>
            <w:ins w:id="1677" w:author="Sriraj Aiyer" w:date="2024-08-22T15:43:00Z">
              <w:r w:rsidRPr="00EF2E74">
                <w:rPr>
                  <w:rFonts w:ascii="Calibri" w:eastAsia="Times New Roman" w:hAnsi="Calibri" w:cs="Calibri"/>
                  <w:color w:val="000000"/>
                  <w:lang w:eastAsia="en-GB" w:bidi="hi-IN"/>
                </w:rPr>
                <w:t>6 point scale confidence in correct diagnosis</w:t>
              </w:r>
            </w:ins>
          </w:p>
        </w:tc>
      </w:tr>
      <w:tr w:rsidR="00EF2E74" w:rsidRPr="00EF2E74" w14:paraId="7481604C" w14:textId="77777777" w:rsidTr="00EF2E74">
        <w:trPr>
          <w:trHeight w:val="3420"/>
          <w:ins w:id="1678" w:author="Sriraj Aiyer" w:date="2024-08-22T15:43:00Z"/>
          <w:trPrChange w:id="1679"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68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226FF403" w14:textId="77777777" w:rsidR="00EF2E74" w:rsidRPr="00EF2E74" w:rsidRDefault="00EF2E74" w:rsidP="00EF2E74">
            <w:pPr>
              <w:rPr>
                <w:ins w:id="1681" w:author="Sriraj Aiyer" w:date="2024-08-22T15:43:00Z"/>
                <w:rFonts w:ascii="Calibri" w:eastAsia="Times New Roman" w:hAnsi="Calibri" w:cs="Calibri"/>
                <w:color w:val="000000"/>
                <w:lang w:eastAsia="en-GB" w:bidi="hi-IN"/>
              </w:rPr>
            </w:pPr>
            <w:ins w:id="1682" w:author="Sriraj Aiyer" w:date="2024-08-22T15:43:00Z">
              <w:r w:rsidRPr="00EF2E74">
                <w:rPr>
                  <w:rFonts w:ascii="Calibri" w:eastAsia="Times New Roman" w:hAnsi="Calibri" w:cs="Calibri"/>
                  <w:color w:val="000000"/>
                  <w:lang w:eastAsia="en-GB" w:bidi="hi-IN"/>
                </w:rPr>
                <w:t xml:space="preserve">Cleary, T. J.; </w:t>
              </w:r>
              <w:proofErr w:type="spellStart"/>
              <w:r w:rsidRPr="00EF2E74">
                <w:rPr>
                  <w:rFonts w:ascii="Calibri" w:eastAsia="Times New Roman" w:hAnsi="Calibri" w:cs="Calibri"/>
                  <w:color w:val="000000"/>
                  <w:lang w:eastAsia="en-GB" w:bidi="hi-IN"/>
                </w:rPr>
                <w:t>Konopasky</w:t>
              </w:r>
              <w:proofErr w:type="spellEnd"/>
              <w:r w:rsidRPr="00EF2E74">
                <w:rPr>
                  <w:rFonts w:ascii="Calibri" w:eastAsia="Times New Roman" w:hAnsi="Calibri" w:cs="Calibri"/>
                  <w:color w:val="000000"/>
                  <w:lang w:eastAsia="en-GB" w:bidi="hi-IN"/>
                </w:rPr>
                <w:t xml:space="preserve">, A.; La Rochelle, J. S.; Neubauer, B. E.; </w:t>
              </w:r>
              <w:proofErr w:type="spellStart"/>
              <w:r w:rsidRPr="00EF2E74">
                <w:rPr>
                  <w:rFonts w:ascii="Calibri" w:eastAsia="Times New Roman" w:hAnsi="Calibri" w:cs="Calibri"/>
                  <w:color w:val="000000"/>
                  <w:lang w:eastAsia="en-GB" w:bidi="hi-IN"/>
                </w:rPr>
                <w:t>Durning</w:t>
              </w:r>
              <w:proofErr w:type="spellEnd"/>
              <w:r w:rsidRPr="00EF2E74">
                <w:rPr>
                  <w:rFonts w:ascii="Calibri" w:eastAsia="Times New Roman" w:hAnsi="Calibri" w:cs="Calibri"/>
                  <w:color w:val="000000"/>
                  <w:lang w:eastAsia="en-GB" w:bidi="hi-IN"/>
                </w:rPr>
                <w:t xml:space="preserve">, S. J.; </w:t>
              </w:r>
              <w:proofErr w:type="spellStart"/>
              <w:r w:rsidRPr="00EF2E74">
                <w:rPr>
                  <w:rFonts w:ascii="Calibri" w:eastAsia="Times New Roman" w:hAnsi="Calibri" w:cs="Calibri"/>
                  <w:color w:val="000000"/>
                  <w:lang w:eastAsia="en-GB" w:bidi="hi-IN"/>
                </w:rPr>
                <w:t>Artino</w:t>
              </w:r>
              <w:proofErr w:type="spellEnd"/>
              <w:r w:rsidRPr="00EF2E74">
                <w:rPr>
                  <w:rFonts w:ascii="Calibri" w:eastAsia="Times New Roman" w:hAnsi="Calibri" w:cs="Calibri"/>
                  <w:color w:val="000000"/>
                  <w:lang w:eastAsia="en-GB" w:bidi="hi-IN"/>
                </w:rPr>
                <w:t>, A. R.</w:t>
              </w:r>
            </w:ins>
          </w:p>
        </w:tc>
        <w:tc>
          <w:tcPr>
            <w:tcW w:w="1843" w:type="dxa"/>
            <w:tcBorders>
              <w:top w:val="nil"/>
              <w:left w:val="nil"/>
              <w:bottom w:val="single" w:sz="8" w:space="0" w:color="auto"/>
              <w:right w:val="single" w:sz="8" w:space="0" w:color="auto"/>
            </w:tcBorders>
            <w:shd w:val="clear" w:color="auto" w:fill="auto"/>
            <w:vAlign w:val="center"/>
            <w:hideMark/>
            <w:tcPrChange w:id="16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BF0CC97" w14:textId="77777777" w:rsidR="00EF2E74" w:rsidRPr="00EF2E74" w:rsidRDefault="00EF2E74" w:rsidP="00EF2E74">
            <w:pPr>
              <w:rPr>
                <w:ins w:id="1684" w:author="Sriraj Aiyer" w:date="2024-08-22T15:43:00Z"/>
                <w:rFonts w:ascii="Calibri" w:eastAsia="Times New Roman" w:hAnsi="Calibri" w:cs="Calibri"/>
                <w:color w:val="000000"/>
                <w:lang w:eastAsia="en-GB" w:bidi="hi-IN"/>
              </w:rPr>
            </w:pPr>
            <w:ins w:id="1685" w:author="Sriraj Aiyer" w:date="2024-08-22T15:43:00Z">
              <w:r w:rsidRPr="00EF2E74">
                <w:rPr>
                  <w:rFonts w:ascii="Calibri" w:eastAsia="Times New Roman" w:hAnsi="Calibri" w:cs="Calibri"/>
                  <w:color w:val="000000"/>
                  <w:lang w:eastAsia="en-GB" w:bidi="hi-IN"/>
                </w:rPr>
                <w:t>First-year medical students’ calibration bias and accuracy across clinical reasoning activities**</w:t>
              </w:r>
            </w:ins>
          </w:p>
        </w:tc>
        <w:tc>
          <w:tcPr>
            <w:tcW w:w="709" w:type="dxa"/>
            <w:tcBorders>
              <w:top w:val="nil"/>
              <w:left w:val="nil"/>
              <w:bottom w:val="single" w:sz="8" w:space="0" w:color="auto"/>
              <w:right w:val="single" w:sz="8" w:space="0" w:color="auto"/>
            </w:tcBorders>
            <w:shd w:val="clear" w:color="auto" w:fill="auto"/>
            <w:vAlign w:val="center"/>
            <w:hideMark/>
            <w:tcPrChange w:id="168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E58ADC" w14:textId="77777777" w:rsidR="00EF2E74" w:rsidRPr="00EF2E74" w:rsidRDefault="00EF2E74" w:rsidP="00EF2E74">
            <w:pPr>
              <w:jc w:val="right"/>
              <w:rPr>
                <w:ins w:id="1687" w:author="Sriraj Aiyer" w:date="2024-08-22T15:43:00Z"/>
                <w:rFonts w:ascii="Calibri" w:eastAsia="Times New Roman" w:hAnsi="Calibri" w:cs="Calibri"/>
                <w:color w:val="000000"/>
                <w:lang w:eastAsia="en-GB" w:bidi="hi-IN"/>
              </w:rPr>
            </w:pPr>
            <w:ins w:id="168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6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40CD0C5" w14:textId="77777777" w:rsidR="00EF2E74" w:rsidRPr="00EF2E74" w:rsidRDefault="00EF2E74" w:rsidP="00EF2E74">
            <w:pPr>
              <w:rPr>
                <w:ins w:id="1690" w:author="Sriraj Aiyer" w:date="2024-08-22T15:43:00Z"/>
                <w:rFonts w:ascii="Calibri" w:eastAsia="Times New Roman" w:hAnsi="Calibri" w:cs="Calibri"/>
                <w:color w:val="000000"/>
                <w:lang w:eastAsia="en-GB" w:bidi="hi-IN"/>
              </w:rPr>
            </w:pPr>
            <w:ins w:id="1691"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69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AB1EDE8" w14:textId="77777777" w:rsidR="00EF2E74" w:rsidRPr="00EF2E74" w:rsidRDefault="00EF2E74" w:rsidP="00EF2E74">
            <w:pPr>
              <w:rPr>
                <w:ins w:id="1693" w:author="Sriraj Aiyer" w:date="2024-08-22T15:43:00Z"/>
                <w:rFonts w:ascii="Calibri" w:eastAsia="Times New Roman" w:hAnsi="Calibri" w:cs="Calibri"/>
                <w:color w:val="000000"/>
                <w:lang w:eastAsia="en-GB" w:bidi="hi-IN"/>
              </w:rPr>
            </w:pPr>
            <w:ins w:id="1694" w:author="Sriraj Aiyer" w:date="2024-08-22T15:43:00Z">
              <w:r w:rsidRPr="00EF2E74">
                <w:rPr>
                  <w:rFonts w:ascii="Calibri" w:eastAsia="Times New Roman" w:hAnsi="Calibri" w:cs="Calibri"/>
                  <w:color w:val="000000"/>
                  <w:lang w:eastAsia="en-GB" w:bidi="hi-IN"/>
                </w:rPr>
                <w:t>Some of kind of virtual patient sim</w:t>
              </w:r>
            </w:ins>
          </w:p>
        </w:tc>
        <w:tc>
          <w:tcPr>
            <w:tcW w:w="1355" w:type="dxa"/>
            <w:tcBorders>
              <w:top w:val="nil"/>
              <w:left w:val="nil"/>
              <w:bottom w:val="single" w:sz="8" w:space="0" w:color="auto"/>
              <w:right w:val="single" w:sz="8" w:space="0" w:color="auto"/>
            </w:tcBorders>
            <w:shd w:val="clear" w:color="auto" w:fill="auto"/>
            <w:vAlign w:val="center"/>
            <w:hideMark/>
            <w:tcPrChange w:id="169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700BD0A" w14:textId="77777777" w:rsidR="00EF2E74" w:rsidRPr="00EF2E74" w:rsidRDefault="00EF2E74" w:rsidP="00EF2E74">
            <w:pPr>
              <w:rPr>
                <w:ins w:id="1696" w:author="Sriraj Aiyer" w:date="2024-08-22T15:43:00Z"/>
                <w:rFonts w:ascii="Calibri" w:eastAsia="Times New Roman" w:hAnsi="Calibri" w:cs="Calibri"/>
                <w:color w:val="000000"/>
                <w:lang w:eastAsia="en-GB" w:bidi="hi-IN"/>
              </w:rPr>
            </w:pPr>
            <w:ins w:id="1697" w:author="Sriraj Aiyer" w:date="2024-08-22T15:43:00Z">
              <w:r w:rsidRPr="00EF2E74">
                <w:rPr>
                  <w:rFonts w:ascii="Calibri" w:eastAsia="Times New Roman" w:hAnsi="Calibri" w:cs="Calibri"/>
                  <w:color w:val="000000"/>
                  <w:lang w:eastAsia="en-GB" w:bidi="hi-IN"/>
                </w:rPr>
                <w:t>Estimations of performance</w:t>
              </w:r>
            </w:ins>
          </w:p>
        </w:tc>
      </w:tr>
      <w:tr w:rsidR="00EF2E74" w:rsidRPr="00EF2E74" w14:paraId="3B137DE6" w14:textId="77777777" w:rsidTr="00EF2E74">
        <w:trPr>
          <w:trHeight w:val="4440"/>
          <w:ins w:id="1698" w:author="Sriraj Aiyer" w:date="2024-08-22T15:43:00Z"/>
          <w:trPrChange w:id="1699"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0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F71E493" w14:textId="77777777" w:rsidR="00EF2E74" w:rsidRPr="00EF2E74" w:rsidRDefault="00EF2E74" w:rsidP="00EF2E74">
            <w:pPr>
              <w:rPr>
                <w:ins w:id="1701" w:author="Sriraj Aiyer" w:date="2024-08-22T15:43:00Z"/>
                <w:rFonts w:ascii="Calibri" w:eastAsia="Times New Roman" w:hAnsi="Calibri" w:cs="Calibri"/>
                <w:color w:val="000000"/>
                <w:lang w:eastAsia="en-GB" w:bidi="hi-IN"/>
              </w:rPr>
            </w:pPr>
            <w:ins w:id="1702" w:author="Sriraj Aiyer" w:date="2024-08-22T15:43:00Z">
              <w:r w:rsidRPr="00EF2E74">
                <w:rPr>
                  <w:rFonts w:ascii="Calibri" w:eastAsia="Times New Roman" w:hAnsi="Calibri" w:cs="Calibri"/>
                  <w:color w:val="000000"/>
                  <w:lang w:eastAsia="en-GB" w:bidi="hi-IN"/>
                </w:rPr>
                <w:t xml:space="preserve">Costa Filho, G. B.; Moura, A. S.; </w:t>
              </w:r>
              <w:proofErr w:type="spellStart"/>
              <w:r w:rsidRPr="00EF2E74">
                <w:rPr>
                  <w:rFonts w:ascii="Calibri" w:eastAsia="Times New Roman" w:hAnsi="Calibri" w:cs="Calibri"/>
                  <w:color w:val="000000"/>
                  <w:lang w:eastAsia="en-GB" w:bidi="hi-IN"/>
                </w:rPr>
                <w:t>Brandão</w:t>
              </w:r>
              <w:proofErr w:type="spellEnd"/>
              <w:r w:rsidRPr="00EF2E74">
                <w:rPr>
                  <w:rFonts w:ascii="Calibri" w:eastAsia="Times New Roman" w:hAnsi="Calibri" w:cs="Calibri"/>
                  <w:color w:val="000000"/>
                  <w:lang w:eastAsia="en-GB" w:bidi="hi-IN"/>
                </w:rPr>
                <w:t xml:space="preserve">, P. R.; Schmidt, H. G.;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17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F5AC738" w14:textId="77777777" w:rsidR="00EF2E74" w:rsidRPr="00EF2E74" w:rsidRDefault="00EF2E74" w:rsidP="00EF2E74">
            <w:pPr>
              <w:rPr>
                <w:ins w:id="1704" w:author="Sriraj Aiyer" w:date="2024-08-22T15:43:00Z"/>
                <w:rFonts w:ascii="Calibri" w:eastAsia="Times New Roman" w:hAnsi="Calibri" w:cs="Calibri"/>
                <w:color w:val="000000"/>
                <w:lang w:eastAsia="en-GB" w:bidi="hi-IN"/>
              </w:rPr>
            </w:pPr>
            <w:ins w:id="1705" w:author="Sriraj Aiyer" w:date="2024-08-22T15:43:00Z">
              <w:r w:rsidRPr="00EF2E74">
                <w:rPr>
                  <w:rFonts w:ascii="Calibri" w:eastAsia="Times New Roman" w:hAnsi="Calibri" w:cs="Calibri"/>
                  <w:color w:val="000000"/>
                  <w:lang w:eastAsia="en-GB" w:bidi="hi-IN"/>
                </w:rPr>
                <w:t>Effects of deliberate reflection on diagnostic accuracy, confidence and diagnostic calibration in dermatology**</w:t>
              </w:r>
            </w:ins>
          </w:p>
        </w:tc>
        <w:tc>
          <w:tcPr>
            <w:tcW w:w="709" w:type="dxa"/>
            <w:tcBorders>
              <w:top w:val="nil"/>
              <w:left w:val="nil"/>
              <w:bottom w:val="single" w:sz="8" w:space="0" w:color="auto"/>
              <w:right w:val="single" w:sz="8" w:space="0" w:color="auto"/>
            </w:tcBorders>
            <w:shd w:val="clear" w:color="auto" w:fill="auto"/>
            <w:vAlign w:val="center"/>
            <w:hideMark/>
            <w:tcPrChange w:id="170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899BE3B" w14:textId="77777777" w:rsidR="00EF2E74" w:rsidRPr="00EF2E74" w:rsidRDefault="00EF2E74" w:rsidP="00EF2E74">
            <w:pPr>
              <w:jc w:val="right"/>
              <w:rPr>
                <w:ins w:id="1707" w:author="Sriraj Aiyer" w:date="2024-08-22T15:43:00Z"/>
                <w:rFonts w:ascii="Calibri" w:eastAsia="Times New Roman" w:hAnsi="Calibri" w:cs="Calibri"/>
                <w:color w:val="000000"/>
                <w:lang w:eastAsia="en-GB" w:bidi="hi-IN"/>
              </w:rPr>
            </w:pPr>
            <w:ins w:id="1708"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17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23C643" w14:textId="77777777" w:rsidR="00EF2E74" w:rsidRPr="00EF2E74" w:rsidRDefault="00EF2E74" w:rsidP="00EF2E74">
            <w:pPr>
              <w:rPr>
                <w:ins w:id="1710" w:author="Sriraj Aiyer" w:date="2024-08-22T15:43:00Z"/>
                <w:rFonts w:ascii="Calibri" w:eastAsia="Times New Roman" w:hAnsi="Calibri" w:cs="Calibri"/>
                <w:color w:val="000000"/>
                <w:lang w:eastAsia="en-GB" w:bidi="hi-IN"/>
              </w:rPr>
            </w:pPr>
            <w:ins w:id="1711" w:author="Sriraj Aiyer" w:date="2024-08-22T15:43:00Z">
              <w:r w:rsidRPr="00EF2E74">
                <w:rPr>
                  <w:rFonts w:ascii="Calibri" w:eastAsia="Times New Roman" w:hAnsi="Calibri" w:cs="Calibri"/>
                  <w:color w:val="000000"/>
                  <w:lang w:eastAsia="en-GB" w:bidi="hi-IN"/>
                </w:rPr>
                <w:t>Medical Students / dermatology</w:t>
              </w:r>
            </w:ins>
          </w:p>
        </w:tc>
        <w:tc>
          <w:tcPr>
            <w:tcW w:w="1843" w:type="dxa"/>
            <w:tcBorders>
              <w:top w:val="nil"/>
              <w:left w:val="nil"/>
              <w:bottom w:val="single" w:sz="8" w:space="0" w:color="auto"/>
              <w:right w:val="single" w:sz="8" w:space="0" w:color="auto"/>
            </w:tcBorders>
            <w:shd w:val="clear" w:color="auto" w:fill="auto"/>
            <w:vAlign w:val="center"/>
            <w:hideMark/>
            <w:tcPrChange w:id="171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079B03E" w14:textId="77777777" w:rsidR="00EF2E74" w:rsidRPr="00EF2E74" w:rsidRDefault="00EF2E74" w:rsidP="00EF2E74">
            <w:pPr>
              <w:rPr>
                <w:ins w:id="1713" w:author="Sriraj Aiyer" w:date="2024-08-22T15:43:00Z"/>
                <w:rFonts w:ascii="Calibri" w:eastAsia="Times New Roman" w:hAnsi="Calibri" w:cs="Calibri"/>
                <w:color w:val="000000"/>
                <w:lang w:eastAsia="en-GB" w:bidi="hi-IN"/>
              </w:rPr>
            </w:pPr>
            <w:ins w:id="1714" w:author="Sriraj Aiyer" w:date="2024-08-22T15:43:00Z">
              <w:r w:rsidRPr="00EF2E74">
                <w:rPr>
                  <w:rFonts w:ascii="Calibri" w:eastAsia="Times New Roman" w:hAnsi="Calibri" w:cs="Calibri"/>
                  <w:color w:val="000000"/>
                  <w:lang w:eastAsia="en-GB" w:bidi="hi-IN"/>
                </w:rPr>
                <w:t>12 dermatological images</w:t>
              </w:r>
            </w:ins>
          </w:p>
        </w:tc>
        <w:tc>
          <w:tcPr>
            <w:tcW w:w="1355" w:type="dxa"/>
            <w:tcBorders>
              <w:top w:val="nil"/>
              <w:left w:val="nil"/>
              <w:bottom w:val="single" w:sz="8" w:space="0" w:color="auto"/>
              <w:right w:val="single" w:sz="8" w:space="0" w:color="auto"/>
            </w:tcBorders>
            <w:shd w:val="clear" w:color="auto" w:fill="auto"/>
            <w:vAlign w:val="center"/>
            <w:hideMark/>
            <w:tcPrChange w:id="171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76ADAF7" w14:textId="77777777" w:rsidR="00EF2E74" w:rsidRPr="00EF2E74" w:rsidRDefault="00EF2E74" w:rsidP="00EF2E74">
            <w:pPr>
              <w:rPr>
                <w:ins w:id="1716" w:author="Sriraj Aiyer" w:date="2024-08-22T15:43:00Z"/>
                <w:rFonts w:ascii="Calibri" w:eastAsia="Times New Roman" w:hAnsi="Calibri" w:cs="Calibri"/>
                <w:color w:val="000000"/>
                <w:lang w:eastAsia="en-GB" w:bidi="hi-IN"/>
              </w:rPr>
            </w:pPr>
            <w:ins w:id="1717"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66E6C00F" w14:textId="77777777" w:rsidTr="00EF2E74">
        <w:trPr>
          <w:trHeight w:val="4100"/>
          <w:ins w:id="1718" w:author="Sriraj Aiyer" w:date="2024-08-22T15:43:00Z"/>
          <w:trPrChange w:id="1719"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2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2A2661D" w14:textId="77777777" w:rsidR="00EF2E74" w:rsidRPr="00EF2E74" w:rsidRDefault="00EF2E74" w:rsidP="00EF2E74">
            <w:pPr>
              <w:rPr>
                <w:ins w:id="1721" w:author="Sriraj Aiyer" w:date="2024-08-22T15:43:00Z"/>
                <w:rFonts w:ascii="Calibri" w:eastAsia="Times New Roman" w:hAnsi="Calibri" w:cs="Calibri"/>
                <w:color w:val="000000"/>
                <w:lang w:eastAsia="en-GB" w:bidi="hi-IN"/>
              </w:rPr>
            </w:pPr>
            <w:ins w:id="1722" w:author="Sriraj Aiyer" w:date="2024-08-22T15:43:00Z">
              <w:r w:rsidRPr="00EF2E74">
                <w:rPr>
                  <w:rFonts w:ascii="Calibri" w:eastAsia="Times New Roman" w:hAnsi="Calibri" w:cs="Calibri"/>
                  <w:color w:val="000000"/>
                  <w:lang w:eastAsia="en-GB" w:bidi="hi-IN"/>
                </w:rPr>
                <w:t xml:space="preserve">Crowley, R. S.; </w:t>
              </w:r>
              <w:proofErr w:type="spellStart"/>
              <w:r w:rsidRPr="00EF2E74">
                <w:rPr>
                  <w:rFonts w:ascii="Calibri" w:eastAsia="Times New Roman" w:hAnsi="Calibri" w:cs="Calibri"/>
                  <w:color w:val="000000"/>
                  <w:lang w:eastAsia="en-GB" w:bidi="hi-IN"/>
                </w:rPr>
                <w:t>Legowski</w:t>
              </w:r>
              <w:proofErr w:type="spellEnd"/>
              <w:r w:rsidRPr="00EF2E74">
                <w:rPr>
                  <w:rFonts w:ascii="Calibri" w:eastAsia="Times New Roman" w:hAnsi="Calibri" w:cs="Calibri"/>
                  <w:color w:val="000000"/>
                  <w:lang w:eastAsia="en-GB" w:bidi="hi-IN"/>
                </w:rPr>
                <w:t xml:space="preserve">, E.; Medvedeva, O.; </w:t>
              </w:r>
              <w:proofErr w:type="spellStart"/>
              <w:r w:rsidRPr="00EF2E74">
                <w:rPr>
                  <w:rFonts w:ascii="Calibri" w:eastAsia="Times New Roman" w:hAnsi="Calibri" w:cs="Calibri"/>
                  <w:color w:val="000000"/>
                  <w:lang w:eastAsia="en-GB" w:bidi="hi-IN"/>
                </w:rPr>
                <w:t>Reitmeyer</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Tseytlin</w:t>
              </w:r>
              <w:proofErr w:type="spellEnd"/>
              <w:r w:rsidRPr="00EF2E74">
                <w:rPr>
                  <w:rFonts w:ascii="Calibri" w:eastAsia="Times New Roman" w:hAnsi="Calibri" w:cs="Calibri"/>
                  <w:color w:val="000000"/>
                  <w:lang w:eastAsia="en-GB" w:bidi="hi-IN"/>
                </w:rPr>
                <w:t xml:space="preserve">, E.; </w:t>
              </w:r>
              <w:proofErr w:type="spellStart"/>
              <w:r w:rsidRPr="00EF2E74">
                <w:rPr>
                  <w:rFonts w:ascii="Calibri" w:eastAsia="Times New Roman" w:hAnsi="Calibri" w:cs="Calibri"/>
                  <w:color w:val="000000"/>
                  <w:lang w:eastAsia="en-GB" w:bidi="hi-IN"/>
                </w:rPr>
                <w:t>Castine</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Jukic</w:t>
              </w:r>
              <w:proofErr w:type="spellEnd"/>
              <w:r w:rsidRPr="00EF2E74">
                <w:rPr>
                  <w:rFonts w:ascii="Calibri" w:eastAsia="Times New Roman" w:hAnsi="Calibri" w:cs="Calibri"/>
                  <w:color w:val="000000"/>
                  <w:lang w:eastAsia="en-GB" w:bidi="hi-IN"/>
                </w:rPr>
                <w:t>, D.; Mello-Thoms, C.</w:t>
              </w:r>
            </w:ins>
          </w:p>
        </w:tc>
        <w:tc>
          <w:tcPr>
            <w:tcW w:w="1843" w:type="dxa"/>
            <w:tcBorders>
              <w:top w:val="nil"/>
              <w:left w:val="nil"/>
              <w:bottom w:val="single" w:sz="8" w:space="0" w:color="auto"/>
              <w:right w:val="single" w:sz="8" w:space="0" w:color="auto"/>
            </w:tcBorders>
            <w:shd w:val="clear" w:color="auto" w:fill="auto"/>
            <w:vAlign w:val="center"/>
            <w:hideMark/>
            <w:tcPrChange w:id="17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B341A4F" w14:textId="77777777" w:rsidR="00EF2E74" w:rsidRPr="00EF2E74" w:rsidRDefault="00EF2E74" w:rsidP="00EF2E74">
            <w:pPr>
              <w:rPr>
                <w:ins w:id="1724" w:author="Sriraj Aiyer" w:date="2024-08-22T15:43:00Z"/>
                <w:rFonts w:ascii="Calibri" w:eastAsia="Times New Roman" w:hAnsi="Calibri" w:cs="Calibri"/>
                <w:color w:val="000000"/>
                <w:lang w:eastAsia="en-GB" w:bidi="hi-IN"/>
              </w:rPr>
            </w:pPr>
            <w:ins w:id="1725" w:author="Sriraj Aiyer" w:date="2024-08-22T15:43:00Z">
              <w:r w:rsidRPr="00EF2E74">
                <w:rPr>
                  <w:rFonts w:ascii="Calibri" w:eastAsia="Times New Roman" w:hAnsi="Calibri" w:cs="Calibri"/>
                  <w:color w:val="000000"/>
                  <w:lang w:eastAsia="en-GB" w:bidi="hi-IN"/>
                </w:rPr>
                <w:t>Automated detection of heuristics and biases among pathologists in a computer-based system**</w:t>
              </w:r>
            </w:ins>
          </w:p>
        </w:tc>
        <w:tc>
          <w:tcPr>
            <w:tcW w:w="709" w:type="dxa"/>
            <w:tcBorders>
              <w:top w:val="nil"/>
              <w:left w:val="nil"/>
              <w:bottom w:val="single" w:sz="8" w:space="0" w:color="auto"/>
              <w:right w:val="single" w:sz="8" w:space="0" w:color="auto"/>
            </w:tcBorders>
            <w:shd w:val="clear" w:color="auto" w:fill="auto"/>
            <w:vAlign w:val="center"/>
            <w:hideMark/>
            <w:tcPrChange w:id="172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E2363F" w14:textId="77777777" w:rsidR="00EF2E74" w:rsidRPr="00EF2E74" w:rsidRDefault="00EF2E74" w:rsidP="00EF2E74">
            <w:pPr>
              <w:jc w:val="right"/>
              <w:rPr>
                <w:ins w:id="1727" w:author="Sriraj Aiyer" w:date="2024-08-22T15:43:00Z"/>
                <w:rFonts w:ascii="Calibri" w:eastAsia="Times New Roman" w:hAnsi="Calibri" w:cs="Calibri"/>
                <w:color w:val="000000"/>
                <w:lang w:eastAsia="en-GB" w:bidi="hi-IN"/>
              </w:rPr>
            </w:pPr>
            <w:ins w:id="1728"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17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47D7F1" w14:textId="77777777" w:rsidR="00EF2E74" w:rsidRPr="00EF2E74" w:rsidRDefault="00EF2E74" w:rsidP="00EF2E74">
            <w:pPr>
              <w:rPr>
                <w:ins w:id="1730" w:author="Sriraj Aiyer" w:date="2024-08-22T15:43:00Z"/>
                <w:rFonts w:ascii="Calibri" w:eastAsia="Times New Roman" w:hAnsi="Calibri" w:cs="Calibri"/>
                <w:color w:val="000000"/>
                <w:lang w:eastAsia="en-GB" w:bidi="hi-IN"/>
              </w:rPr>
            </w:pPr>
            <w:ins w:id="1731"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173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4341637" w14:textId="7DC699A6" w:rsidR="00EF2E74" w:rsidRPr="00EF2E74" w:rsidRDefault="00EF2E74" w:rsidP="00EF2E74">
            <w:pPr>
              <w:rPr>
                <w:ins w:id="1733" w:author="Sriraj Aiyer" w:date="2024-08-22T15:43:00Z"/>
                <w:rFonts w:ascii="Calibri" w:eastAsia="Times New Roman" w:hAnsi="Calibri" w:cs="Calibri"/>
                <w:color w:val="000000"/>
                <w:lang w:eastAsia="en-GB" w:bidi="hi-IN"/>
              </w:rPr>
            </w:pPr>
            <w:ins w:id="1734" w:author="Sriraj Aiyer" w:date="2024-08-22T15:46:00Z">
              <w:r w:rsidRPr="00EF2E74">
                <w:rPr>
                  <w:rFonts w:ascii="Calibri" w:eastAsia="Times New Roman" w:hAnsi="Calibri" w:cs="Calibri"/>
                  <w:color w:val="000000"/>
                  <w:lang w:eastAsia="en-GB" w:bidi="hi-IN"/>
                </w:rPr>
                <w:t>Dermatological</w:t>
              </w:r>
            </w:ins>
            <w:ins w:id="1735" w:author="Sriraj Aiyer" w:date="2024-08-22T15:43:00Z">
              <w:r w:rsidRPr="00EF2E74">
                <w:rPr>
                  <w:rFonts w:ascii="Calibri" w:eastAsia="Times New Roman" w:hAnsi="Calibri" w:cs="Calibri"/>
                  <w:color w:val="000000"/>
                  <w:lang w:eastAsia="en-GB" w:bidi="hi-IN"/>
                </w:rPr>
                <w:t xml:space="preserve"> slides</w:t>
              </w:r>
            </w:ins>
          </w:p>
        </w:tc>
        <w:tc>
          <w:tcPr>
            <w:tcW w:w="1355" w:type="dxa"/>
            <w:tcBorders>
              <w:top w:val="nil"/>
              <w:left w:val="nil"/>
              <w:bottom w:val="single" w:sz="8" w:space="0" w:color="auto"/>
              <w:right w:val="single" w:sz="8" w:space="0" w:color="auto"/>
            </w:tcBorders>
            <w:shd w:val="clear" w:color="auto" w:fill="auto"/>
            <w:vAlign w:val="center"/>
            <w:hideMark/>
            <w:tcPrChange w:id="173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D44F168" w14:textId="77777777" w:rsidR="00EF2E74" w:rsidRPr="00EF2E74" w:rsidRDefault="00EF2E74" w:rsidP="00EF2E74">
            <w:pPr>
              <w:rPr>
                <w:ins w:id="1737" w:author="Sriraj Aiyer" w:date="2024-08-22T15:43:00Z"/>
                <w:rFonts w:ascii="Calibri" w:eastAsia="Times New Roman" w:hAnsi="Calibri" w:cs="Calibri"/>
                <w:color w:val="000000"/>
                <w:lang w:eastAsia="en-GB" w:bidi="hi-IN"/>
              </w:rPr>
            </w:pPr>
            <w:ins w:id="1738" w:author="Sriraj Aiyer" w:date="2024-08-22T15:43:00Z">
              <w:r w:rsidRPr="00EF2E74">
                <w:rPr>
                  <w:rFonts w:ascii="Calibri" w:eastAsia="Times New Roman" w:hAnsi="Calibri" w:cs="Calibri"/>
                  <w:color w:val="000000"/>
                  <w:lang w:eastAsia="en-GB" w:bidi="hi-IN"/>
                </w:rPr>
                <w:t>Scale from -1 to +1</w:t>
              </w:r>
            </w:ins>
          </w:p>
        </w:tc>
      </w:tr>
      <w:tr w:rsidR="00EF2E74" w:rsidRPr="00EF2E74" w14:paraId="52F2D4D5" w14:textId="77777777" w:rsidTr="00EF2E74">
        <w:trPr>
          <w:trHeight w:val="4440"/>
          <w:ins w:id="1739" w:author="Sriraj Aiyer" w:date="2024-08-22T15:43:00Z"/>
          <w:trPrChange w:id="1740"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41"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A2FB1E4" w14:textId="77777777" w:rsidR="00EF2E74" w:rsidRPr="00EF2E74" w:rsidRDefault="00EF2E74" w:rsidP="00EF2E74">
            <w:pPr>
              <w:rPr>
                <w:ins w:id="1742" w:author="Sriraj Aiyer" w:date="2024-08-22T15:43:00Z"/>
                <w:rFonts w:ascii="Calibri" w:eastAsia="Times New Roman" w:hAnsi="Calibri" w:cs="Calibri"/>
                <w:color w:val="000000"/>
                <w:lang w:val="fr-FR" w:eastAsia="en-GB" w:bidi="hi-IN"/>
                <w:rPrChange w:id="1743" w:author="Sriraj Aiyer" w:date="2024-08-22T15:44:00Z">
                  <w:rPr>
                    <w:ins w:id="1744" w:author="Sriraj Aiyer" w:date="2024-08-22T15:43:00Z"/>
                    <w:rFonts w:ascii="Calibri" w:eastAsia="Times New Roman" w:hAnsi="Calibri" w:cs="Calibri"/>
                    <w:color w:val="000000"/>
                    <w:lang w:eastAsia="en-GB" w:bidi="hi-IN"/>
                  </w:rPr>
                </w:rPrChange>
              </w:rPr>
            </w:pPr>
            <w:ins w:id="1745" w:author="Sriraj Aiyer" w:date="2024-08-22T15:43:00Z">
              <w:r w:rsidRPr="00EF2E74">
                <w:rPr>
                  <w:rFonts w:ascii="Calibri" w:eastAsia="Times New Roman" w:hAnsi="Calibri" w:cs="Calibri"/>
                  <w:color w:val="000000"/>
                  <w:lang w:val="fr-FR" w:eastAsia="en-GB" w:bidi="hi-IN"/>
                </w:rPr>
                <w:t>Davis, D.P.; Campbell, C.J.; Poste, J.C.; Ma, G.</w:t>
              </w:r>
            </w:ins>
          </w:p>
        </w:tc>
        <w:tc>
          <w:tcPr>
            <w:tcW w:w="1843" w:type="dxa"/>
            <w:tcBorders>
              <w:top w:val="nil"/>
              <w:left w:val="nil"/>
              <w:bottom w:val="single" w:sz="8" w:space="0" w:color="auto"/>
              <w:right w:val="single" w:sz="8" w:space="0" w:color="auto"/>
            </w:tcBorders>
            <w:shd w:val="clear" w:color="auto" w:fill="auto"/>
            <w:vAlign w:val="center"/>
            <w:hideMark/>
            <w:tcPrChange w:id="174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C87628" w14:textId="77777777" w:rsidR="00EF2E74" w:rsidRPr="00EF2E74" w:rsidRDefault="00EF2E74" w:rsidP="00EF2E74">
            <w:pPr>
              <w:rPr>
                <w:ins w:id="1747" w:author="Sriraj Aiyer" w:date="2024-08-22T15:43:00Z"/>
                <w:rFonts w:ascii="Calibri" w:eastAsia="Times New Roman" w:hAnsi="Calibri" w:cs="Calibri"/>
                <w:color w:val="000000"/>
                <w:lang w:eastAsia="en-GB" w:bidi="hi-IN"/>
              </w:rPr>
            </w:pPr>
            <w:ins w:id="1748" w:author="Sriraj Aiyer" w:date="2024-08-22T15:43:00Z">
              <w:r w:rsidRPr="00EF2E74">
                <w:rPr>
                  <w:rFonts w:ascii="Calibri" w:eastAsia="Times New Roman" w:hAnsi="Calibri" w:cs="Calibri"/>
                  <w:color w:val="000000"/>
                  <w:lang w:eastAsia="en-GB" w:bidi="hi-IN"/>
                </w:rPr>
                <w:t>The association between operator confidence and accuracy of ultrasonography performed by novice emergency physicians</w:t>
              </w:r>
            </w:ins>
          </w:p>
        </w:tc>
        <w:tc>
          <w:tcPr>
            <w:tcW w:w="709" w:type="dxa"/>
            <w:tcBorders>
              <w:top w:val="nil"/>
              <w:left w:val="nil"/>
              <w:bottom w:val="single" w:sz="8" w:space="0" w:color="auto"/>
              <w:right w:val="single" w:sz="8" w:space="0" w:color="auto"/>
            </w:tcBorders>
            <w:shd w:val="clear" w:color="auto" w:fill="auto"/>
            <w:vAlign w:val="center"/>
            <w:hideMark/>
            <w:tcPrChange w:id="174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69BFD0" w14:textId="77777777" w:rsidR="00EF2E74" w:rsidRPr="00EF2E74" w:rsidRDefault="00EF2E74" w:rsidP="00EF2E74">
            <w:pPr>
              <w:jc w:val="right"/>
              <w:rPr>
                <w:ins w:id="1750" w:author="Sriraj Aiyer" w:date="2024-08-22T15:43:00Z"/>
                <w:rFonts w:ascii="Calibri" w:eastAsia="Times New Roman" w:hAnsi="Calibri" w:cs="Calibri"/>
                <w:color w:val="000000"/>
                <w:lang w:eastAsia="en-GB" w:bidi="hi-IN"/>
              </w:rPr>
            </w:pPr>
            <w:ins w:id="1751"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75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6F05BE4" w14:textId="77777777" w:rsidR="00EF2E74" w:rsidRPr="00EF2E74" w:rsidRDefault="00EF2E74" w:rsidP="00EF2E74">
            <w:pPr>
              <w:rPr>
                <w:ins w:id="1753" w:author="Sriraj Aiyer" w:date="2024-08-22T15:43:00Z"/>
                <w:rFonts w:ascii="Calibri" w:eastAsia="Times New Roman" w:hAnsi="Calibri" w:cs="Calibri"/>
                <w:color w:val="000000"/>
                <w:lang w:eastAsia="en-GB" w:bidi="hi-IN"/>
              </w:rPr>
            </w:pPr>
            <w:ins w:id="1754"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175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E01FEB0" w14:textId="77777777" w:rsidR="00EF2E74" w:rsidRPr="00EF2E74" w:rsidRDefault="00EF2E74" w:rsidP="00EF2E74">
            <w:pPr>
              <w:rPr>
                <w:ins w:id="1756" w:author="Sriraj Aiyer" w:date="2024-08-22T15:43:00Z"/>
                <w:rFonts w:ascii="Calibri" w:eastAsia="Times New Roman" w:hAnsi="Calibri" w:cs="Calibri"/>
                <w:color w:val="000000"/>
                <w:lang w:eastAsia="en-GB" w:bidi="hi-IN"/>
              </w:rPr>
            </w:pPr>
            <w:ins w:id="1757" w:author="Sriraj Aiyer" w:date="2024-08-22T15:43:00Z">
              <w:r w:rsidRPr="00EF2E74">
                <w:rPr>
                  <w:rFonts w:ascii="Calibri" w:eastAsia="Times New Roman" w:hAnsi="Calibri" w:cs="Calibri"/>
                  <w:color w:val="000000"/>
                  <w:lang w:eastAsia="en-GB" w:bidi="hi-IN"/>
                </w:rPr>
                <w:t>Ultrasound scanning</w:t>
              </w:r>
            </w:ins>
          </w:p>
        </w:tc>
        <w:tc>
          <w:tcPr>
            <w:tcW w:w="1355" w:type="dxa"/>
            <w:tcBorders>
              <w:top w:val="nil"/>
              <w:left w:val="nil"/>
              <w:bottom w:val="single" w:sz="8" w:space="0" w:color="auto"/>
              <w:right w:val="single" w:sz="8" w:space="0" w:color="auto"/>
            </w:tcBorders>
            <w:shd w:val="clear" w:color="auto" w:fill="auto"/>
            <w:vAlign w:val="center"/>
            <w:hideMark/>
            <w:tcPrChange w:id="175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D947D00" w14:textId="77777777" w:rsidR="00EF2E74" w:rsidRPr="00EF2E74" w:rsidRDefault="00EF2E74" w:rsidP="00EF2E74">
            <w:pPr>
              <w:rPr>
                <w:ins w:id="1759" w:author="Sriraj Aiyer" w:date="2024-08-22T15:43:00Z"/>
                <w:rFonts w:ascii="Calibri" w:eastAsia="Times New Roman" w:hAnsi="Calibri" w:cs="Calibri"/>
                <w:color w:val="000000"/>
                <w:lang w:eastAsia="en-GB" w:bidi="hi-IN"/>
              </w:rPr>
            </w:pPr>
            <w:ins w:id="1760" w:author="Sriraj Aiyer" w:date="2024-08-22T15:43:00Z">
              <w:r w:rsidRPr="00EF2E74">
                <w:rPr>
                  <w:rFonts w:ascii="Calibri" w:eastAsia="Times New Roman" w:hAnsi="Calibri" w:cs="Calibri"/>
                  <w:color w:val="000000"/>
                  <w:lang w:eastAsia="en-GB" w:bidi="hi-IN"/>
                </w:rPr>
                <w:t>1-10 scale of confidence of correct test identification</w:t>
              </w:r>
            </w:ins>
          </w:p>
        </w:tc>
      </w:tr>
      <w:tr w:rsidR="00EF2E74" w:rsidRPr="00EF2E74" w14:paraId="677BD51E" w14:textId="77777777" w:rsidTr="00EF2E74">
        <w:trPr>
          <w:trHeight w:val="4100"/>
          <w:ins w:id="1761" w:author="Sriraj Aiyer" w:date="2024-08-22T15:43:00Z"/>
          <w:trPrChange w:id="1762"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6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A0E7D3D" w14:textId="77777777" w:rsidR="00EF2E74" w:rsidRPr="00EF2E74" w:rsidRDefault="00EF2E74" w:rsidP="00EF2E74">
            <w:pPr>
              <w:rPr>
                <w:ins w:id="1764" w:author="Sriraj Aiyer" w:date="2024-08-22T15:43:00Z"/>
                <w:rFonts w:ascii="Calibri" w:eastAsia="Times New Roman" w:hAnsi="Calibri" w:cs="Calibri"/>
                <w:color w:val="000000"/>
                <w:lang w:eastAsia="en-GB" w:bidi="hi-IN"/>
              </w:rPr>
            </w:pPr>
            <w:proofErr w:type="spellStart"/>
            <w:ins w:id="1765" w:author="Sriraj Aiyer" w:date="2024-08-22T15:43:00Z">
              <w:r w:rsidRPr="00EF2E74">
                <w:rPr>
                  <w:rFonts w:ascii="Calibri" w:eastAsia="Times New Roman" w:hAnsi="Calibri" w:cs="Calibri"/>
                  <w:color w:val="000000"/>
                  <w:lang w:eastAsia="en-GB" w:bidi="hi-IN"/>
                </w:rPr>
                <w:t>Dreiseitl</w:t>
              </w:r>
              <w:proofErr w:type="spellEnd"/>
              <w:r w:rsidRPr="00EF2E74">
                <w:rPr>
                  <w:rFonts w:ascii="Calibri" w:eastAsia="Times New Roman" w:hAnsi="Calibri" w:cs="Calibri"/>
                  <w:color w:val="000000"/>
                  <w:lang w:eastAsia="en-GB" w:bidi="hi-IN"/>
                </w:rPr>
                <w:t>, S.; Binder, M.</w:t>
              </w:r>
            </w:ins>
          </w:p>
        </w:tc>
        <w:tc>
          <w:tcPr>
            <w:tcW w:w="1843" w:type="dxa"/>
            <w:tcBorders>
              <w:top w:val="nil"/>
              <w:left w:val="nil"/>
              <w:bottom w:val="single" w:sz="8" w:space="0" w:color="auto"/>
              <w:right w:val="single" w:sz="8" w:space="0" w:color="auto"/>
            </w:tcBorders>
            <w:shd w:val="clear" w:color="auto" w:fill="auto"/>
            <w:vAlign w:val="center"/>
            <w:hideMark/>
            <w:tcPrChange w:id="176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E77AEF" w14:textId="77777777" w:rsidR="00EF2E74" w:rsidRPr="00EF2E74" w:rsidRDefault="00EF2E74" w:rsidP="00EF2E74">
            <w:pPr>
              <w:rPr>
                <w:ins w:id="1767" w:author="Sriraj Aiyer" w:date="2024-08-22T15:43:00Z"/>
                <w:rFonts w:ascii="Calibri" w:eastAsia="Times New Roman" w:hAnsi="Calibri" w:cs="Calibri"/>
                <w:color w:val="000000"/>
                <w:lang w:eastAsia="en-GB" w:bidi="hi-IN"/>
              </w:rPr>
            </w:pPr>
            <w:ins w:id="1768" w:author="Sriraj Aiyer" w:date="2024-08-22T15:43:00Z">
              <w:r w:rsidRPr="00EF2E74">
                <w:rPr>
                  <w:rFonts w:ascii="Calibri" w:eastAsia="Times New Roman" w:hAnsi="Calibri" w:cs="Calibri"/>
                  <w:color w:val="000000"/>
                  <w:lang w:eastAsia="en-GB" w:bidi="hi-IN"/>
                </w:rPr>
                <w:t>Do physicians value decision support? A look at the effect of decision support systems on physician opinion</w:t>
              </w:r>
            </w:ins>
          </w:p>
        </w:tc>
        <w:tc>
          <w:tcPr>
            <w:tcW w:w="709" w:type="dxa"/>
            <w:tcBorders>
              <w:top w:val="nil"/>
              <w:left w:val="nil"/>
              <w:bottom w:val="single" w:sz="8" w:space="0" w:color="auto"/>
              <w:right w:val="single" w:sz="8" w:space="0" w:color="auto"/>
            </w:tcBorders>
            <w:shd w:val="clear" w:color="auto" w:fill="auto"/>
            <w:vAlign w:val="center"/>
            <w:hideMark/>
            <w:tcPrChange w:id="176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363DA45" w14:textId="77777777" w:rsidR="00EF2E74" w:rsidRPr="00EF2E74" w:rsidRDefault="00EF2E74" w:rsidP="00EF2E74">
            <w:pPr>
              <w:jc w:val="right"/>
              <w:rPr>
                <w:ins w:id="1770" w:author="Sriraj Aiyer" w:date="2024-08-22T15:43:00Z"/>
                <w:rFonts w:ascii="Calibri" w:eastAsia="Times New Roman" w:hAnsi="Calibri" w:cs="Calibri"/>
                <w:color w:val="000000"/>
                <w:lang w:eastAsia="en-GB" w:bidi="hi-IN"/>
              </w:rPr>
            </w:pPr>
            <w:ins w:id="1771"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77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8B972CA" w14:textId="77777777" w:rsidR="00EF2E74" w:rsidRPr="00EF2E74" w:rsidRDefault="00EF2E74" w:rsidP="00EF2E74">
            <w:pPr>
              <w:rPr>
                <w:ins w:id="1773" w:author="Sriraj Aiyer" w:date="2024-08-22T15:43:00Z"/>
                <w:rFonts w:ascii="Calibri" w:eastAsia="Times New Roman" w:hAnsi="Calibri" w:cs="Calibri"/>
                <w:color w:val="000000"/>
                <w:lang w:eastAsia="en-GB" w:bidi="hi-IN"/>
              </w:rPr>
            </w:pPr>
            <w:ins w:id="1774" w:author="Sriraj Aiyer" w:date="2024-08-22T15:43:00Z">
              <w:r w:rsidRPr="00EF2E74">
                <w:rPr>
                  <w:rFonts w:ascii="Calibri" w:eastAsia="Times New Roman" w:hAnsi="Calibri" w:cs="Calibri"/>
                  <w:color w:val="000000"/>
                  <w:lang w:eastAsia="en-GB" w:bidi="hi-IN"/>
                </w:rPr>
                <w:t>Dermatology</w:t>
              </w:r>
            </w:ins>
          </w:p>
        </w:tc>
        <w:tc>
          <w:tcPr>
            <w:tcW w:w="1843" w:type="dxa"/>
            <w:tcBorders>
              <w:top w:val="nil"/>
              <w:left w:val="nil"/>
              <w:bottom w:val="single" w:sz="8" w:space="0" w:color="auto"/>
              <w:right w:val="single" w:sz="8" w:space="0" w:color="auto"/>
            </w:tcBorders>
            <w:shd w:val="clear" w:color="auto" w:fill="auto"/>
            <w:vAlign w:val="center"/>
            <w:hideMark/>
            <w:tcPrChange w:id="177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D759489" w14:textId="77777777" w:rsidR="00EF2E74" w:rsidRPr="00EF2E74" w:rsidRDefault="00EF2E74" w:rsidP="00EF2E74">
            <w:pPr>
              <w:rPr>
                <w:ins w:id="1776" w:author="Sriraj Aiyer" w:date="2024-08-22T15:43:00Z"/>
                <w:rFonts w:ascii="Calibri" w:eastAsia="Times New Roman" w:hAnsi="Calibri" w:cs="Calibri"/>
                <w:color w:val="000000"/>
                <w:lang w:eastAsia="en-GB" w:bidi="hi-IN"/>
              </w:rPr>
            </w:pPr>
            <w:ins w:id="1777" w:author="Sriraj Aiyer" w:date="2024-08-22T15:43:00Z">
              <w:r w:rsidRPr="00EF2E74">
                <w:rPr>
                  <w:rFonts w:ascii="Calibri" w:eastAsia="Times New Roman" w:hAnsi="Calibri" w:cs="Calibri"/>
                  <w:color w:val="000000"/>
                  <w:lang w:eastAsia="en-GB" w:bidi="hi-IN"/>
                </w:rPr>
                <w:t xml:space="preserve">25 </w:t>
              </w:r>
              <w:proofErr w:type="spellStart"/>
              <w:r w:rsidRPr="00EF2E74">
                <w:rPr>
                  <w:rFonts w:ascii="Calibri" w:eastAsia="Times New Roman" w:hAnsi="Calibri" w:cs="Calibri"/>
                  <w:color w:val="000000"/>
                  <w:lang w:eastAsia="en-GB" w:bidi="hi-IN"/>
                </w:rPr>
                <w:t>dermoscopic</w:t>
              </w:r>
              <w:proofErr w:type="spellEnd"/>
              <w:r w:rsidRPr="00EF2E74">
                <w:rPr>
                  <w:rFonts w:ascii="Calibri" w:eastAsia="Times New Roman" w:hAnsi="Calibri" w:cs="Calibri"/>
                  <w:color w:val="000000"/>
                  <w:lang w:eastAsia="en-GB" w:bidi="hi-IN"/>
                </w:rPr>
                <w:t xml:space="preserve"> lesions</w:t>
              </w:r>
            </w:ins>
          </w:p>
        </w:tc>
        <w:tc>
          <w:tcPr>
            <w:tcW w:w="1355" w:type="dxa"/>
            <w:tcBorders>
              <w:top w:val="nil"/>
              <w:left w:val="nil"/>
              <w:bottom w:val="single" w:sz="8" w:space="0" w:color="auto"/>
              <w:right w:val="single" w:sz="8" w:space="0" w:color="auto"/>
            </w:tcBorders>
            <w:shd w:val="clear" w:color="auto" w:fill="auto"/>
            <w:vAlign w:val="center"/>
            <w:hideMark/>
            <w:tcPrChange w:id="177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2D02DD9" w14:textId="77777777" w:rsidR="00EF2E74" w:rsidRPr="00EF2E74" w:rsidRDefault="00EF2E74" w:rsidP="00EF2E74">
            <w:pPr>
              <w:rPr>
                <w:ins w:id="1779" w:author="Sriraj Aiyer" w:date="2024-08-22T15:43:00Z"/>
                <w:rFonts w:ascii="Calibri" w:eastAsia="Times New Roman" w:hAnsi="Calibri" w:cs="Calibri"/>
                <w:color w:val="000000"/>
                <w:lang w:eastAsia="en-GB" w:bidi="hi-IN"/>
              </w:rPr>
            </w:pPr>
            <w:ins w:id="1780" w:author="Sriraj Aiyer" w:date="2024-08-22T15:43:00Z">
              <w:r w:rsidRPr="00EF2E74">
                <w:rPr>
                  <w:rFonts w:ascii="Calibri" w:eastAsia="Times New Roman" w:hAnsi="Calibri" w:cs="Calibri"/>
                  <w:color w:val="000000"/>
                  <w:lang w:eastAsia="en-GB" w:bidi="hi-IN"/>
                </w:rPr>
                <w:t>1-10 scale of benign to malignant, with higher values interpreted as confident?</w:t>
              </w:r>
            </w:ins>
          </w:p>
        </w:tc>
      </w:tr>
      <w:tr w:rsidR="00EF2E74" w:rsidRPr="00EF2E74" w14:paraId="21D7A92B" w14:textId="77777777" w:rsidTr="00EF2E74">
        <w:trPr>
          <w:trHeight w:val="3080"/>
          <w:ins w:id="1781" w:author="Sriraj Aiyer" w:date="2024-08-22T15:43:00Z"/>
          <w:trPrChange w:id="1782"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78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4ABC056" w14:textId="77777777" w:rsidR="00EF2E74" w:rsidRPr="00EF2E74" w:rsidRDefault="00EF2E74" w:rsidP="00EF2E74">
            <w:pPr>
              <w:rPr>
                <w:ins w:id="1784" w:author="Sriraj Aiyer" w:date="2024-08-22T15:43:00Z"/>
                <w:rFonts w:ascii="Calibri" w:eastAsia="Times New Roman" w:hAnsi="Calibri" w:cs="Calibri"/>
                <w:color w:val="000000"/>
                <w:lang w:eastAsia="en-GB" w:bidi="hi-IN"/>
              </w:rPr>
            </w:pPr>
            <w:ins w:id="1785" w:author="Sriraj Aiyer" w:date="2024-08-22T15:43:00Z">
              <w:r w:rsidRPr="00EF2E74">
                <w:rPr>
                  <w:rFonts w:ascii="Calibri" w:eastAsia="Times New Roman" w:hAnsi="Calibri" w:cs="Calibri"/>
                  <w:color w:val="000000"/>
                  <w:lang w:eastAsia="en-GB" w:bidi="hi-IN"/>
                </w:rPr>
                <w:t>Eva, Wayne Kevin</w:t>
              </w:r>
            </w:ins>
          </w:p>
        </w:tc>
        <w:tc>
          <w:tcPr>
            <w:tcW w:w="1843" w:type="dxa"/>
            <w:tcBorders>
              <w:top w:val="nil"/>
              <w:left w:val="nil"/>
              <w:bottom w:val="single" w:sz="8" w:space="0" w:color="auto"/>
              <w:right w:val="single" w:sz="8" w:space="0" w:color="auto"/>
            </w:tcBorders>
            <w:shd w:val="clear" w:color="auto" w:fill="auto"/>
            <w:vAlign w:val="center"/>
            <w:hideMark/>
            <w:tcPrChange w:id="178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BFE4DF4" w14:textId="77777777" w:rsidR="00EF2E74" w:rsidRPr="00EF2E74" w:rsidRDefault="00EF2E74" w:rsidP="00EF2E74">
            <w:pPr>
              <w:rPr>
                <w:ins w:id="1787" w:author="Sriraj Aiyer" w:date="2024-08-22T15:43:00Z"/>
                <w:rFonts w:ascii="Calibri" w:eastAsia="Times New Roman" w:hAnsi="Calibri" w:cs="Calibri"/>
                <w:color w:val="000000"/>
                <w:lang w:eastAsia="en-GB" w:bidi="hi-IN"/>
              </w:rPr>
            </w:pPr>
            <w:ins w:id="1788" w:author="Sriraj Aiyer" w:date="2024-08-22T15:43:00Z">
              <w:r w:rsidRPr="00EF2E74">
                <w:rPr>
                  <w:rFonts w:ascii="Calibri" w:eastAsia="Times New Roman" w:hAnsi="Calibri" w:cs="Calibri"/>
                  <w:color w:val="000000"/>
                  <w:lang w:eastAsia="en-GB" w:bidi="hi-IN"/>
                </w:rPr>
                <w:t>The influence of differentially processing evidence on diagnostic decision-making</w:t>
              </w:r>
            </w:ins>
          </w:p>
        </w:tc>
        <w:tc>
          <w:tcPr>
            <w:tcW w:w="709" w:type="dxa"/>
            <w:tcBorders>
              <w:top w:val="nil"/>
              <w:left w:val="nil"/>
              <w:bottom w:val="single" w:sz="8" w:space="0" w:color="auto"/>
              <w:right w:val="single" w:sz="8" w:space="0" w:color="auto"/>
            </w:tcBorders>
            <w:shd w:val="clear" w:color="auto" w:fill="auto"/>
            <w:vAlign w:val="center"/>
            <w:hideMark/>
            <w:tcPrChange w:id="178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60151A7" w14:textId="77777777" w:rsidR="00EF2E74" w:rsidRPr="00EF2E74" w:rsidRDefault="00EF2E74" w:rsidP="00EF2E74">
            <w:pPr>
              <w:jc w:val="right"/>
              <w:rPr>
                <w:ins w:id="1790" w:author="Sriraj Aiyer" w:date="2024-08-22T15:43:00Z"/>
                <w:rFonts w:ascii="Calibri" w:eastAsia="Times New Roman" w:hAnsi="Calibri" w:cs="Calibri"/>
                <w:color w:val="000000"/>
                <w:lang w:eastAsia="en-GB" w:bidi="hi-IN"/>
              </w:rPr>
            </w:pPr>
            <w:ins w:id="1791"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179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BA61622" w14:textId="77777777" w:rsidR="00EF2E74" w:rsidRPr="00EF2E74" w:rsidRDefault="00EF2E74" w:rsidP="00EF2E74">
            <w:pPr>
              <w:rPr>
                <w:ins w:id="1793" w:author="Sriraj Aiyer" w:date="2024-08-22T15:43:00Z"/>
                <w:rFonts w:ascii="Calibri" w:eastAsia="Times New Roman" w:hAnsi="Calibri" w:cs="Calibri"/>
                <w:color w:val="000000"/>
                <w:lang w:eastAsia="en-GB" w:bidi="hi-IN"/>
              </w:rPr>
            </w:pPr>
            <w:ins w:id="1794"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79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DAC0579" w14:textId="77777777" w:rsidR="00EF2E74" w:rsidRPr="00EF2E74" w:rsidRDefault="00EF2E74" w:rsidP="00EF2E74">
            <w:pPr>
              <w:rPr>
                <w:ins w:id="1796" w:author="Sriraj Aiyer" w:date="2024-08-22T15:43:00Z"/>
                <w:rFonts w:ascii="Calibri" w:eastAsia="Times New Roman" w:hAnsi="Calibri" w:cs="Calibri"/>
                <w:color w:val="000000"/>
                <w:lang w:eastAsia="en-GB" w:bidi="hi-IN"/>
              </w:rPr>
            </w:pPr>
            <w:ins w:id="1797" w:author="Sriraj Aiyer" w:date="2024-08-22T15:43:00Z">
              <w:r w:rsidRPr="00EF2E74">
                <w:rPr>
                  <w:rFonts w:ascii="Calibri" w:eastAsia="Times New Roman" w:hAnsi="Calibri" w:cs="Calibri"/>
                  <w:color w:val="000000"/>
                  <w:lang w:eastAsia="en-GB" w:bidi="hi-IN"/>
                </w:rPr>
                <w:t xml:space="preserve">Presenting case histories </w:t>
              </w:r>
            </w:ins>
          </w:p>
        </w:tc>
        <w:tc>
          <w:tcPr>
            <w:tcW w:w="1355" w:type="dxa"/>
            <w:tcBorders>
              <w:top w:val="nil"/>
              <w:left w:val="nil"/>
              <w:bottom w:val="single" w:sz="8" w:space="0" w:color="auto"/>
              <w:right w:val="single" w:sz="8" w:space="0" w:color="auto"/>
            </w:tcBorders>
            <w:shd w:val="clear" w:color="auto" w:fill="auto"/>
            <w:vAlign w:val="center"/>
            <w:hideMark/>
            <w:tcPrChange w:id="179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B5AB4D2" w14:textId="77777777" w:rsidR="00EF2E74" w:rsidRPr="00EF2E74" w:rsidRDefault="00EF2E74" w:rsidP="00EF2E74">
            <w:pPr>
              <w:rPr>
                <w:ins w:id="1799" w:author="Sriraj Aiyer" w:date="2024-08-22T15:43:00Z"/>
                <w:rFonts w:ascii="Calibri" w:eastAsia="Times New Roman" w:hAnsi="Calibri" w:cs="Calibri"/>
                <w:color w:val="000000"/>
                <w:lang w:eastAsia="en-GB" w:bidi="hi-IN"/>
              </w:rPr>
            </w:pPr>
            <w:ins w:id="1800" w:author="Sriraj Aiyer" w:date="2024-08-22T15:43:00Z">
              <w:r w:rsidRPr="00EF2E74">
                <w:rPr>
                  <w:rFonts w:ascii="Calibri" w:eastAsia="Times New Roman" w:hAnsi="Calibri" w:cs="Calibri"/>
                  <w:color w:val="000000"/>
                  <w:lang w:eastAsia="en-GB" w:bidi="hi-IN"/>
                </w:rPr>
                <w:t>Probability ratings</w:t>
              </w:r>
            </w:ins>
          </w:p>
        </w:tc>
      </w:tr>
      <w:tr w:rsidR="00EF2E74" w:rsidRPr="00EF2E74" w14:paraId="2E4E2512" w14:textId="77777777" w:rsidTr="00EF2E74">
        <w:trPr>
          <w:trHeight w:val="4100"/>
          <w:ins w:id="1801" w:author="Sriraj Aiyer" w:date="2024-08-22T15:43:00Z"/>
          <w:trPrChange w:id="1802"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0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9819808" w14:textId="77777777" w:rsidR="00EF2E74" w:rsidRPr="00EF2E74" w:rsidRDefault="00EF2E74" w:rsidP="00EF2E74">
            <w:pPr>
              <w:rPr>
                <w:ins w:id="1804" w:author="Sriraj Aiyer" w:date="2024-08-22T15:43:00Z"/>
                <w:rFonts w:ascii="Calibri" w:eastAsia="Times New Roman" w:hAnsi="Calibri" w:cs="Calibri"/>
                <w:color w:val="000000"/>
                <w:lang w:eastAsia="en-GB" w:bidi="hi-IN"/>
              </w:rPr>
            </w:pPr>
            <w:proofErr w:type="spellStart"/>
            <w:ins w:id="1805" w:author="Sriraj Aiyer" w:date="2024-08-22T15:43:00Z">
              <w:r w:rsidRPr="00EF2E74">
                <w:rPr>
                  <w:rFonts w:ascii="Calibri" w:eastAsia="Times New Roman" w:hAnsi="Calibri" w:cs="Calibri"/>
                  <w:color w:val="000000"/>
                  <w:lang w:eastAsia="en-GB" w:bidi="hi-IN"/>
                </w:rPr>
                <w:t>Fawver</w:t>
              </w:r>
              <w:proofErr w:type="spellEnd"/>
              <w:r w:rsidRPr="00EF2E74">
                <w:rPr>
                  <w:rFonts w:ascii="Calibri" w:eastAsia="Times New Roman" w:hAnsi="Calibri" w:cs="Calibri"/>
                  <w:color w:val="000000"/>
                  <w:lang w:eastAsia="en-GB" w:bidi="hi-IN"/>
                </w:rPr>
                <w:t xml:space="preserve">, B.; Thomas, J.L.; Drew, T.; Mills, M.K.; </w:t>
              </w:r>
              <w:proofErr w:type="spellStart"/>
              <w:r w:rsidRPr="00EF2E74">
                <w:rPr>
                  <w:rFonts w:ascii="Calibri" w:eastAsia="Times New Roman" w:hAnsi="Calibri" w:cs="Calibri"/>
                  <w:color w:val="000000"/>
                  <w:lang w:eastAsia="en-GB" w:bidi="hi-IN"/>
                </w:rPr>
                <w:t>Auffermann</w:t>
              </w:r>
              <w:proofErr w:type="spellEnd"/>
              <w:r w:rsidRPr="00EF2E74">
                <w:rPr>
                  <w:rFonts w:ascii="Calibri" w:eastAsia="Times New Roman" w:hAnsi="Calibri" w:cs="Calibri"/>
                  <w:color w:val="000000"/>
                  <w:lang w:eastAsia="en-GB" w:bidi="hi-IN"/>
                </w:rPr>
                <w:t>, W.F.; Lohse, K.R.; Williams, A.M.</w:t>
              </w:r>
            </w:ins>
          </w:p>
        </w:tc>
        <w:tc>
          <w:tcPr>
            <w:tcW w:w="1843" w:type="dxa"/>
            <w:tcBorders>
              <w:top w:val="nil"/>
              <w:left w:val="nil"/>
              <w:bottom w:val="single" w:sz="8" w:space="0" w:color="auto"/>
              <w:right w:val="single" w:sz="8" w:space="0" w:color="auto"/>
            </w:tcBorders>
            <w:shd w:val="clear" w:color="auto" w:fill="auto"/>
            <w:vAlign w:val="center"/>
            <w:hideMark/>
            <w:tcPrChange w:id="180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BB25AB3" w14:textId="77777777" w:rsidR="00EF2E74" w:rsidRPr="00EF2E74" w:rsidRDefault="00EF2E74" w:rsidP="00EF2E74">
            <w:pPr>
              <w:rPr>
                <w:ins w:id="1807" w:author="Sriraj Aiyer" w:date="2024-08-22T15:43:00Z"/>
                <w:rFonts w:ascii="Calibri" w:eastAsia="Times New Roman" w:hAnsi="Calibri" w:cs="Calibri"/>
                <w:color w:val="000000"/>
                <w:lang w:eastAsia="en-GB" w:bidi="hi-IN"/>
              </w:rPr>
            </w:pPr>
            <w:ins w:id="1808" w:author="Sriraj Aiyer" w:date="2024-08-22T15:43:00Z">
              <w:r w:rsidRPr="00EF2E74">
                <w:rPr>
                  <w:rFonts w:ascii="Calibri" w:eastAsia="Times New Roman" w:hAnsi="Calibri" w:cs="Calibri"/>
                  <w:color w:val="000000"/>
                  <w:lang w:eastAsia="en-GB" w:bidi="hi-IN"/>
                </w:rPr>
                <w:t>Seeing isn’t necessarily believing: Misleading contextual information influences perceptual-cognitive bias in radiologists.</w:t>
              </w:r>
            </w:ins>
          </w:p>
        </w:tc>
        <w:tc>
          <w:tcPr>
            <w:tcW w:w="709" w:type="dxa"/>
            <w:tcBorders>
              <w:top w:val="nil"/>
              <w:left w:val="nil"/>
              <w:bottom w:val="single" w:sz="8" w:space="0" w:color="auto"/>
              <w:right w:val="single" w:sz="8" w:space="0" w:color="auto"/>
            </w:tcBorders>
            <w:shd w:val="clear" w:color="auto" w:fill="auto"/>
            <w:vAlign w:val="center"/>
            <w:hideMark/>
            <w:tcPrChange w:id="1809"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44E5F2A" w14:textId="77777777" w:rsidR="00EF2E74" w:rsidRPr="00EF2E74" w:rsidRDefault="00EF2E74" w:rsidP="00EF2E74">
            <w:pPr>
              <w:jc w:val="right"/>
              <w:rPr>
                <w:ins w:id="1810" w:author="Sriraj Aiyer" w:date="2024-08-22T15:43:00Z"/>
                <w:rFonts w:ascii="Calibri" w:eastAsia="Times New Roman" w:hAnsi="Calibri" w:cs="Calibri"/>
                <w:color w:val="000000"/>
                <w:lang w:eastAsia="en-GB" w:bidi="hi-IN"/>
              </w:rPr>
            </w:pPr>
            <w:ins w:id="1811"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181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DA5BBCD" w14:textId="77777777" w:rsidR="00EF2E74" w:rsidRPr="00EF2E74" w:rsidRDefault="00EF2E74" w:rsidP="00EF2E74">
            <w:pPr>
              <w:rPr>
                <w:ins w:id="1813" w:author="Sriraj Aiyer" w:date="2024-08-22T15:43:00Z"/>
                <w:rFonts w:ascii="Calibri" w:eastAsia="Times New Roman" w:hAnsi="Calibri" w:cs="Calibri"/>
                <w:color w:val="000000"/>
                <w:lang w:eastAsia="en-GB" w:bidi="hi-IN"/>
              </w:rPr>
            </w:pPr>
            <w:ins w:id="1814"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1815"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A2296E4" w14:textId="77777777" w:rsidR="00EF2E74" w:rsidRPr="00EF2E74" w:rsidRDefault="00EF2E74" w:rsidP="00EF2E74">
            <w:pPr>
              <w:rPr>
                <w:ins w:id="1816" w:author="Sriraj Aiyer" w:date="2024-08-22T15:43:00Z"/>
                <w:rFonts w:ascii="Calibri" w:eastAsia="Times New Roman" w:hAnsi="Calibri" w:cs="Calibri"/>
                <w:color w:val="000000"/>
                <w:lang w:eastAsia="en-GB" w:bidi="hi-IN"/>
              </w:rPr>
            </w:pPr>
            <w:ins w:id="1817" w:author="Sriraj Aiyer" w:date="2024-08-22T15:43:00Z">
              <w:r w:rsidRPr="00EF2E74">
                <w:rPr>
                  <w:rFonts w:ascii="Calibri" w:eastAsia="Times New Roman" w:hAnsi="Calibri" w:cs="Calibri"/>
                  <w:color w:val="000000"/>
                  <w:lang w:eastAsia="en-GB" w:bidi="hi-IN"/>
                </w:rPr>
                <w:t>16 deidentified musculoskeletal radiographic cases</w:t>
              </w:r>
            </w:ins>
          </w:p>
        </w:tc>
        <w:tc>
          <w:tcPr>
            <w:tcW w:w="1355" w:type="dxa"/>
            <w:tcBorders>
              <w:top w:val="nil"/>
              <w:left w:val="nil"/>
              <w:bottom w:val="single" w:sz="8" w:space="0" w:color="auto"/>
              <w:right w:val="single" w:sz="8" w:space="0" w:color="auto"/>
            </w:tcBorders>
            <w:shd w:val="clear" w:color="auto" w:fill="auto"/>
            <w:vAlign w:val="center"/>
            <w:hideMark/>
            <w:tcPrChange w:id="1818"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C03868F" w14:textId="77777777" w:rsidR="00EF2E74" w:rsidRPr="00EF2E74" w:rsidRDefault="00EF2E74" w:rsidP="00EF2E74">
            <w:pPr>
              <w:rPr>
                <w:ins w:id="1819" w:author="Sriraj Aiyer" w:date="2024-08-22T15:43:00Z"/>
                <w:rFonts w:ascii="Calibri" w:eastAsia="Times New Roman" w:hAnsi="Calibri" w:cs="Calibri"/>
                <w:color w:val="000000"/>
                <w:lang w:eastAsia="en-GB" w:bidi="hi-IN"/>
              </w:rPr>
            </w:pPr>
            <w:ins w:id="1820"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6DFB67C3" w14:textId="77777777" w:rsidTr="00EF2E74">
        <w:trPr>
          <w:trHeight w:val="4100"/>
          <w:ins w:id="1821" w:author="Sriraj Aiyer" w:date="2024-08-22T15:43:00Z"/>
          <w:trPrChange w:id="1822"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23"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6F0E69B" w14:textId="77777777" w:rsidR="00EF2E74" w:rsidRPr="00EF2E74" w:rsidRDefault="00EF2E74" w:rsidP="00EF2E74">
            <w:pPr>
              <w:rPr>
                <w:ins w:id="1824" w:author="Sriraj Aiyer" w:date="2024-08-22T15:43:00Z"/>
                <w:rFonts w:ascii="Calibri" w:eastAsia="Times New Roman" w:hAnsi="Calibri" w:cs="Calibri"/>
                <w:color w:val="000000"/>
                <w:lang w:val="fr-FR" w:eastAsia="en-GB" w:bidi="hi-IN"/>
                <w:rPrChange w:id="1825" w:author="Sriraj Aiyer" w:date="2024-08-22T15:44:00Z">
                  <w:rPr>
                    <w:ins w:id="1826" w:author="Sriraj Aiyer" w:date="2024-08-22T15:43:00Z"/>
                    <w:rFonts w:ascii="Calibri" w:eastAsia="Times New Roman" w:hAnsi="Calibri" w:cs="Calibri"/>
                    <w:color w:val="000000"/>
                    <w:lang w:eastAsia="en-GB" w:bidi="hi-IN"/>
                  </w:rPr>
                </w:rPrChange>
              </w:rPr>
            </w:pPr>
            <w:ins w:id="1827" w:author="Sriraj Aiyer" w:date="2024-08-22T15:43:00Z">
              <w:r w:rsidRPr="00EF2E74">
                <w:rPr>
                  <w:rFonts w:ascii="Calibri" w:eastAsia="Times New Roman" w:hAnsi="Calibri" w:cs="Calibri"/>
                  <w:color w:val="000000"/>
                  <w:lang w:val="fr-FR" w:eastAsia="en-GB" w:bidi="hi-IN"/>
                </w:rPr>
                <w:t xml:space="preserve">Fernandez-Aguilar, Carmen; Martin-Martin, Jose </w:t>
              </w:r>
              <w:proofErr w:type="spellStart"/>
              <w:r w:rsidRPr="00EF2E74">
                <w:rPr>
                  <w:rFonts w:ascii="Calibri" w:eastAsia="Times New Roman" w:hAnsi="Calibri" w:cs="Calibri"/>
                  <w:color w:val="000000"/>
                  <w:lang w:val="fr-FR" w:eastAsia="en-GB" w:bidi="hi-IN"/>
                </w:rPr>
                <w:t>Jesus</w:t>
              </w:r>
              <w:proofErr w:type="spellEnd"/>
              <w:r w:rsidRPr="00EF2E74">
                <w:rPr>
                  <w:rFonts w:ascii="Calibri" w:eastAsia="Times New Roman" w:hAnsi="Calibri" w:cs="Calibri"/>
                  <w:color w:val="000000"/>
                  <w:lang w:val="fr-FR" w:eastAsia="en-GB" w:bidi="hi-IN"/>
                </w:rPr>
                <w:t xml:space="preserve">; </w:t>
              </w:r>
              <w:proofErr w:type="spellStart"/>
              <w:r w:rsidRPr="00EF2E74">
                <w:rPr>
                  <w:rFonts w:ascii="Calibri" w:eastAsia="Times New Roman" w:hAnsi="Calibri" w:cs="Calibri"/>
                  <w:color w:val="000000"/>
                  <w:lang w:val="fr-FR" w:eastAsia="en-GB" w:bidi="hi-IN"/>
                </w:rPr>
                <w:t>Minue</w:t>
              </w:r>
              <w:proofErr w:type="spellEnd"/>
              <w:r w:rsidRPr="00EF2E74">
                <w:rPr>
                  <w:rFonts w:ascii="Calibri" w:eastAsia="Times New Roman" w:hAnsi="Calibri" w:cs="Calibri"/>
                  <w:color w:val="000000"/>
                  <w:lang w:val="fr-FR" w:eastAsia="en-GB" w:bidi="hi-IN"/>
                </w:rPr>
                <w:t xml:space="preserve"> Lorenzo, Sergio; Fernandez </w:t>
              </w:r>
              <w:proofErr w:type="spellStart"/>
              <w:r w:rsidRPr="00EF2E74">
                <w:rPr>
                  <w:rFonts w:ascii="Calibri" w:eastAsia="Times New Roman" w:hAnsi="Calibri" w:cs="Calibri"/>
                  <w:color w:val="000000"/>
                  <w:lang w:val="fr-FR" w:eastAsia="en-GB" w:bidi="hi-IN"/>
                </w:rPr>
                <w:t>Ajuria</w:t>
              </w:r>
              <w:proofErr w:type="spellEnd"/>
              <w:r w:rsidRPr="00EF2E74">
                <w:rPr>
                  <w:rFonts w:ascii="Calibri" w:eastAsia="Times New Roman" w:hAnsi="Calibri" w:cs="Calibri"/>
                  <w:color w:val="000000"/>
                  <w:lang w:val="fr-FR" w:eastAsia="en-GB" w:bidi="hi-IN"/>
                </w:rPr>
                <w:t>, Alberto</w:t>
              </w:r>
            </w:ins>
          </w:p>
        </w:tc>
        <w:tc>
          <w:tcPr>
            <w:tcW w:w="1843" w:type="dxa"/>
            <w:tcBorders>
              <w:top w:val="nil"/>
              <w:left w:val="nil"/>
              <w:bottom w:val="single" w:sz="8" w:space="0" w:color="auto"/>
              <w:right w:val="single" w:sz="8" w:space="0" w:color="auto"/>
            </w:tcBorders>
            <w:shd w:val="clear" w:color="auto" w:fill="auto"/>
            <w:vAlign w:val="center"/>
            <w:hideMark/>
            <w:tcPrChange w:id="182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2CB6B39" w14:textId="77777777" w:rsidR="00EF2E74" w:rsidRPr="00EF2E74" w:rsidRDefault="00EF2E74" w:rsidP="00EF2E74">
            <w:pPr>
              <w:rPr>
                <w:ins w:id="1829" w:author="Sriraj Aiyer" w:date="2024-08-22T15:43:00Z"/>
                <w:rFonts w:ascii="Calibri" w:eastAsia="Times New Roman" w:hAnsi="Calibri" w:cs="Calibri"/>
                <w:color w:val="000000"/>
                <w:lang w:eastAsia="en-GB" w:bidi="hi-IN"/>
              </w:rPr>
            </w:pPr>
            <w:ins w:id="1830" w:author="Sriraj Aiyer" w:date="2024-08-22T15:43:00Z">
              <w:r w:rsidRPr="00EF2E74">
                <w:rPr>
                  <w:rFonts w:ascii="Calibri" w:eastAsia="Times New Roman" w:hAnsi="Calibri" w:cs="Calibri"/>
                  <w:color w:val="000000"/>
                  <w:lang w:eastAsia="en-GB" w:bidi="hi-IN"/>
                </w:rPr>
                <w:t>Use of heuristics during the clinical decision process from family care physicians in real conditions.</w:t>
              </w:r>
            </w:ins>
          </w:p>
        </w:tc>
        <w:tc>
          <w:tcPr>
            <w:tcW w:w="709" w:type="dxa"/>
            <w:tcBorders>
              <w:top w:val="nil"/>
              <w:left w:val="nil"/>
              <w:bottom w:val="single" w:sz="8" w:space="0" w:color="auto"/>
              <w:right w:val="single" w:sz="8" w:space="0" w:color="auto"/>
            </w:tcBorders>
            <w:shd w:val="clear" w:color="auto" w:fill="auto"/>
            <w:vAlign w:val="center"/>
            <w:hideMark/>
            <w:tcPrChange w:id="183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0DD5C46" w14:textId="77777777" w:rsidR="00EF2E74" w:rsidRPr="00EF2E74" w:rsidRDefault="00EF2E74" w:rsidP="00EF2E74">
            <w:pPr>
              <w:jc w:val="right"/>
              <w:rPr>
                <w:ins w:id="1832" w:author="Sriraj Aiyer" w:date="2024-08-22T15:43:00Z"/>
                <w:rFonts w:ascii="Calibri" w:eastAsia="Times New Roman" w:hAnsi="Calibri" w:cs="Calibri"/>
                <w:color w:val="000000"/>
                <w:lang w:eastAsia="en-GB" w:bidi="hi-IN"/>
              </w:rPr>
            </w:pPr>
            <w:ins w:id="1833"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183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729B8DB" w14:textId="77777777" w:rsidR="00EF2E74" w:rsidRPr="00EF2E74" w:rsidRDefault="00EF2E74" w:rsidP="00EF2E74">
            <w:pPr>
              <w:rPr>
                <w:ins w:id="1835" w:author="Sriraj Aiyer" w:date="2024-08-22T15:43:00Z"/>
                <w:rFonts w:ascii="Calibri" w:eastAsia="Times New Roman" w:hAnsi="Calibri" w:cs="Calibri"/>
                <w:color w:val="000000"/>
                <w:lang w:eastAsia="en-GB" w:bidi="hi-IN"/>
              </w:rPr>
            </w:pPr>
            <w:ins w:id="1836"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83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6A571B7" w14:textId="77777777" w:rsidR="00EF2E74" w:rsidRPr="00EF2E74" w:rsidRDefault="00EF2E74" w:rsidP="00EF2E74">
            <w:pPr>
              <w:rPr>
                <w:ins w:id="1838" w:author="Sriraj Aiyer" w:date="2024-08-22T15:43:00Z"/>
                <w:rFonts w:ascii="Calibri" w:eastAsia="Times New Roman" w:hAnsi="Calibri" w:cs="Calibri"/>
                <w:color w:val="000000"/>
                <w:lang w:eastAsia="en-GB" w:bidi="hi-IN"/>
              </w:rPr>
            </w:pPr>
            <w:ins w:id="1839" w:author="Sriraj Aiyer" w:date="2024-08-22T15:43:00Z">
              <w:r w:rsidRPr="00EF2E74">
                <w:rPr>
                  <w:rFonts w:ascii="Calibri" w:eastAsia="Times New Roman" w:hAnsi="Calibri" w:cs="Calibri"/>
                  <w:color w:val="000000"/>
                  <w:lang w:eastAsia="en-GB" w:bidi="hi-IN"/>
                </w:rPr>
                <w:t>Real patients presenting with dyspnoea</w:t>
              </w:r>
            </w:ins>
          </w:p>
        </w:tc>
        <w:tc>
          <w:tcPr>
            <w:tcW w:w="1355" w:type="dxa"/>
            <w:tcBorders>
              <w:top w:val="nil"/>
              <w:left w:val="nil"/>
              <w:bottom w:val="single" w:sz="8" w:space="0" w:color="auto"/>
              <w:right w:val="single" w:sz="8" w:space="0" w:color="auto"/>
            </w:tcBorders>
            <w:shd w:val="clear" w:color="auto" w:fill="auto"/>
            <w:vAlign w:val="center"/>
            <w:hideMark/>
            <w:tcPrChange w:id="1840"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4085040" w14:textId="77777777" w:rsidR="00EF2E74" w:rsidRPr="00EF2E74" w:rsidRDefault="00EF2E74" w:rsidP="00EF2E74">
            <w:pPr>
              <w:rPr>
                <w:ins w:id="1841" w:author="Sriraj Aiyer" w:date="2024-08-22T15:43:00Z"/>
                <w:rFonts w:ascii="Calibri" w:eastAsia="Times New Roman" w:hAnsi="Calibri" w:cs="Calibri"/>
                <w:color w:val="000000"/>
                <w:lang w:eastAsia="en-GB" w:bidi="hi-IN"/>
              </w:rPr>
            </w:pPr>
            <w:ins w:id="1842"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1C358D49" w14:textId="77777777" w:rsidTr="00EF2E74">
        <w:trPr>
          <w:trHeight w:val="4100"/>
          <w:ins w:id="1843" w:author="Sriraj Aiyer" w:date="2024-08-22T15:43:00Z"/>
          <w:trPrChange w:id="1844"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45"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0C88CBD" w14:textId="77777777" w:rsidR="00EF2E74" w:rsidRPr="00EF2E74" w:rsidRDefault="00EF2E74" w:rsidP="00EF2E74">
            <w:pPr>
              <w:rPr>
                <w:ins w:id="1846" w:author="Sriraj Aiyer" w:date="2024-08-22T15:43:00Z"/>
                <w:rFonts w:ascii="Calibri" w:eastAsia="Times New Roman" w:hAnsi="Calibri" w:cs="Calibri"/>
                <w:color w:val="000000"/>
                <w:lang w:eastAsia="en-GB" w:bidi="hi-IN"/>
              </w:rPr>
            </w:pPr>
            <w:proofErr w:type="spellStart"/>
            <w:ins w:id="1847" w:author="Sriraj Aiyer" w:date="2024-08-22T15:43:00Z">
              <w:r w:rsidRPr="00EF2E74">
                <w:rPr>
                  <w:rFonts w:ascii="Calibri" w:eastAsia="Times New Roman" w:hAnsi="Calibri" w:cs="Calibri"/>
                  <w:color w:val="000000"/>
                  <w:lang w:eastAsia="en-GB" w:bidi="hi-IN"/>
                </w:rPr>
                <w:t>Feyzi-Behnagh</w:t>
              </w:r>
              <w:proofErr w:type="spellEnd"/>
              <w:r w:rsidRPr="00EF2E74">
                <w:rPr>
                  <w:rFonts w:ascii="Calibri" w:eastAsia="Times New Roman" w:hAnsi="Calibri" w:cs="Calibri"/>
                  <w:color w:val="000000"/>
                  <w:lang w:eastAsia="en-GB" w:bidi="hi-IN"/>
                </w:rPr>
                <w:t xml:space="preserve">, R.; Azevedo, R.; </w:t>
              </w:r>
              <w:proofErr w:type="spellStart"/>
              <w:r w:rsidRPr="00EF2E74">
                <w:rPr>
                  <w:rFonts w:ascii="Calibri" w:eastAsia="Times New Roman" w:hAnsi="Calibri" w:cs="Calibri"/>
                  <w:color w:val="000000"/>
                  <w:lang w:eastAsia="en-GB" w:bidi="hi-IN"/>
                </w:rPr>
                <w:t>Legowski</w:t>
              </w:r>
              <w:proofErr w:type="spellEnd"/>
              <w:r w:rsidRPr="00EF2E74">
                <w:rPr>
                  <w:rFonts w:ascii="Calibri" w:eastAsia="Times New Roman" w:hAnsi="Calibri" w:cs="Calibri"/>
                  <w:color w:val="000000"/>
                  <w:lang w:eastAsia="en-GB" w:bidi="hi-IN"/>
                </w:rPr>
                <w:t xml:space="preserve">, E.; </w:t>
              </w:r>
              <w:proofErr w:type="spellStart"/>
              <w:r w:rsidRPr="00EF2E74">
                <w:rPr>
                  <w:rFonts w:ascii="Calibri" w:eastAsia="Times New Roman" w:hAnsi="Calibri" w:cs="Calibri"/>
                  <w:color w:val="000000"/>
                  <w:lang w:eastAsia="en-GB" w:bidi="hi-IN"/>
                </w:rPr>
                <w:t>Reitmeyer</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Tseytlin</w:t>
              </w:r>
              <w:proofErr w:type="spellEnd"/>
              <w:r w:rsidRPr="00EF2E74">
                <w:rPr>
                  <w:rFonts w:ascii="Calibri" w:eastAsia="Times New Roman" w:hAnsi="Calibri" w:cs="Calibri"/>
                  <w:color w:val="000000"/>
                  <w:lang w:eastAsia="en-GB" w:bidi="hi-IN"/>
                </w:rPr>
                <w:t>, E.; Crowley, R. S.</w:t>
              </w:r>
            </w:ins>
          </w:p>
        </w:tc>
        <w:tc>
          <w:tcPr>
            <w:tcW w:w="1843" w:type="dxa"/>
            <w:tcBorders>
              <w:top w:val="nil"/>
              <w:left w:val="nil"/>
              <w:bottom w:val="single" w:sz="8" w:space="0" w:color="auto"/>
              <w:right w:val="single" w:sz="8" w:space="0" w:color="auto"/>
            </w:tcBorders>
            <w:shd w:val="clear" w:color="auto" w:fill="auto"/>
            <w:vAlign w:val="center"/>
            <w:hideMark/>
            <w:tcPrChange w:id="184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CC13E4" w14:textId="77777777" w:rsidR="00EF2E74" w:rsidRPr="00EF2E74" w:rsidRDefault="00EF2E74" w:rsidP="00EF2E74">
            <w:pPr>
              <w:rPr>
                <w:ins w:id="1849" w:author="Sriraj Aiyer" w:date="2024-08-22T15:43:00Z"/>
                <w:rFonts w:ascii="Calibri" w:eastAsia="Times New Roman" w:hAnsi="Calibri" w:cs="Calibri"/>
                <w:color w:val="000000"/>
                <w:lang w:eastAsia="en-GB" w:bidi="hi-IN"/>
              </w:rPr>
            </w:pPr>
            <w:ins w:id="1850" w:author="Sriraj Aiyer" w:date="2024-08-22T15:43:00Z">
              <w:r w:rsidRPr="00EF2E74">
                <w:rPr>
                  <w:rFonts w:ascii="Calibri" w:eastAsia="Times New Roman" w:hAnsi="Calibri" w:cs="Calibri"/>
                  <w:color w:val="000000"/>
                  <w:lang w:eastAsia="en-GB" w:bidi="hi-IN"/>
                </w:rPr>
                <w:t>Metacognitive scaffolds improve self-judgments of accuracy in a medical intelligent tutoring system**</w:t>
              </w:r>
            </w:ins>
          </w:p>
        </w:tc>
        <w:tc>
          <w:tcPr>
            <w:tcW w:w="709" w:type="dxa"/>
            <w:tcBorders>
              <w:top w:val="nil"/>
              <w:left w:val="nil"/>
              <w:bottom w:val="single" w:sz="8" w:space="0" w:color="auto"/>
              <w:right w:val="single" w:sz="8" w:space="0" w:color="auto"/>
            </w:tcBorders>
            <w:shd w:val="clear" w:color="auto" w:fill="auto"/>
            <w:vAlign w:val="center"/>
            <w:hideMark/>
            <w:tcPrChange w:id="1851"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823D484" w14:textId="77777777" w:rsidR="00EF2E74" w:rsidRPr="00EF2E74" w:rsidRDefault="00EF2E74" w:rsidP="00EF2E74">
            <w:pPr>
              <w:jc w:val="right"/>
              <w:rPr>
                <w:ins w:id="1852" w:author="Sriraj Aiyer" w:date="2024-08-22T15:43:00Z"/>
                <w:rFonts w:ascii="Calibri" w:eastAsia="Times New Roman" w:hAnsi="Calibri" w:cs="Calibri"/>
                <w:color w:val="000000"/>
                <w:lang w:eastAsia="en-GB" w:bidi="hi-IN"/>
              </w:rPr>
            </w:pPr>
            <w:ins w:id="1853" w:author="Sriraj Aiyer" w:date="2024-08-22T15:43:00Z">
              <w:r w:rsidRPr="00EF2E74">
                <w:rPr>
                  <w:rFonts w:ascii="Calibri" w:eastAsia="Times New Roman" w:hAnsi="Calibri" w:cs="Calibri"/>
                  <w:color w:val="000000"/>
                  <w:lang w:eastAsia="en-GB" w:bidi="hi-IN"/>
                </w:rPr>
                <w:t>2014</w:t>
              </w:r>
            </w:ins>
          </w:p>
        </w:tc>
        <w:tc>
          <w:tcPr>
            <w:tcW w:w="1559" w:type="dxa"/>
            <w:tcBorders>
              <w:top w:val="nil"/>
              <w:left w:val="nil"/>
              <w:bottom w:val="single" w:sz="8" w:space="0" w:color="auto"/>
              <w:right w:val="single" w:sz="8" w:space="0" w:color="auto"/>
            </w:tcBorders>
            <w:shd w:val="clear" w:color="auto" w:fill="auto"/>
            <w:vAlign w:val="center"/>
            <w:hideMark/>
            <w:tcPrChange w:id="1854"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19C98C1" w14:textId="77777777" w:rsidR="00EF2E74" w:rsidRPr="00EF2E74" w:rsidRDefault="00EF2E74" w:rsidP="00EF2E74">
            <w:pPr>
              <w:rPr>
                <w:ins w:id="1855" w:author="Sriraj Aiyer" w:date="2024-08-22T15:43:00Z"/>
                <w:rFonts w:ascii="Calibri" w:eastAsia="Times New Roman" w:hAnsi="Calibri" w:cs="Calibri"/>
                <w:color w:val="000000"/>
                <w:lang w:eastAsia="en-GB" w:bidi="hi-IN"/>
              </w:rPr>
            </w:pPr>
            <w:ins w:id="1856"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1857"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F9D04EB" w14:textId="08F03997" w:rsidR="00EF2E74" w:rsidRPr="00EF2E74" w:rsidRDefault="00EF2E74" w:rsidP="00EF2E74">
            <w:pPr>
              <w:rPr>
                <w:ins w:id="1858" w:author="Sriraj Aiyer" w:date="2024-08-22T15:43:00Z"/>
                <w:rFonts w:ascii="Calibri" w:eastAsia="Times New Roman" w:hAnsi="Calibri" w:cs="Calibri"/>
                <w:color w:val="000000"/>
                <w:lang w:eastAsia="en-GB" w:bidi="hi-IN"/>
              </w:rPr>
            </w:pPr>
            <w:ins w:id="1859" w:author="Sriraj Aiyer" w:date="2024-08-22T15:48:00Z">
              <w:r w:rsidRPr="00EF2E74">
                <w:rPr>
                  <w:rFonts w:ascii="Calibri" w:eastAsia="Times New Roman" w:hAnsi="Calibri" w:cs="Calibri"/>
                  <w:color w:val="000000"/>
                  <w:lang w:eastAsia="en-GB" w:bidi="hi-IN"/>
                </w:rPr>
                <w:t>Dermatological</w:t>
              </w:r>
            </w:ins>
            <w:ins w:id="1860" w:author="Sriraj Aiyer" w:date="2024-08-22T15:43:00Z">
              <w:r w:rsidRPr="00EF2E74">
                <w:rPr>
                  <w:rFonts w:ascii="Calibri" w:eastAsia="Times New Roman" w:hAnsi="Calibri" w:cs="Calibri"/>
                  <w:color w:val="000000"/>
                  <w:lang w:eastAsia="en-GB" w:bidi="hi-IN"/>
                </w:rPr>
                <w:t xml:space="preserve"> slides</w:t>
              </w:r>
            </w:ins>
          </w:p>
        </w:tc>
        <w:tc>
          <w:tcPr>
            <w:tcW w:w="1355" w:type="dxa"/>
            <w:tcBorders>
              <w:top w:val="nil"/>
              <w:left w:val="nil"/>
              <w:bottom w:val="single" w:sz="8" w:space="0" w:color="auto"/>
              <w:right w:val="single" w:sz="8" w:space="0" w:color="auto"/>
            </w:tcBorders>
            <w:shd w:val="clear" w:color="auto" w:fill="auto"/>
            <w:vAlign w:val="center"/>
            <w:hideMark/>
            <w:tcPrChange w:id="186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5D29F49" w14:textId="77777777" w:rsidR="00EF2E74" w:rsidRPr="00EF2E74" w:rsidRDefault="00EF2E74" w:rsidP="00EF2E74">
            <w:pPr>
              <w:rPr>
                <w:ins w:id="1862" w:author="Sriraj Aiyer" w:date="2024-08-22T15:43:00Z"/>
                <w:rFonts w:ascii="Calibri" w:eastAsia="Times New Roman" w:hAnsi="Calibri" w:cs="Calibri"/>
                <w:color w:val="000000"/>
                <w:lang w:eastAsia="en-GB" w:bidi="hi-IN"/>
              </w:rPr>
            </w:pPr>
            <w:ins w:id="1863" w:author="Sriraj Aiyer" w:date="2024-08-22T15:43:00Z">
              <w:r w:rsidRPr="00EF2E74">
                <w:rPr>
                  <w:rFonts w:ascii="Calibri" w:eastAsia="Times New Roman" w:hAnsi="Calibri" w:cs="Calibri"/>
                  <w:color w:val="000000"/>
                  <w:lang w:eastAsia="en-GB" w:bidi="hi-IN"/>
                </w:rPr>
                <w:t>6 point scale confidence in correct diagnosis</w:t>
              </w:r>
            </w:ins>
          </w:p>
        </w:tc>
      </w:tr>
      <w:tr w:rsidR="00EF2E74" w:rsidRPr="00EF2E74" w14:paraId="4FE47D07" w14:textId="77777777" w:rsidTr="00EF2E74">
        <w:trPr>
          <w:trHeight w:val="4100"/>
          <w:ins w:id="1864" w:author="Sriraj Aiyer" w:date="2024-08-22T15:43:00Z"/>
          <w:trPrChange w:id="186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6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D79F439" w14:textId="77777777" w:rsidR="00EF2E74" w:rsidRPr="00EF2E74" w:rsidRDefault="00EF2E74" w:rsidP="00EF2E74">
            <w:pPr>
              <w:rPr>
                <w:ins w:id="1867" w:author="Sriraj Aiyer" w:date="2024-08-22T15:43:00Z"/>
                <w:rFonts w:ascii="Calibri" w:eastAsia="Times New Roman" w:hAnsi="Calibri" w:cs="Calibri"/>
                <w:color w:val="000000"/>
                <w:lang w:eastAsia="en-GB" w:bidi="hi-IN"/>
              </w:rPr>
            </w:pPr>
            <w:ins w:id="1868" w:author="Sriraj Aiyer" w:date="2024-08-22T15:43:00Z">
              <w:r w:rsidRPr="00EF2E74">
                <w:rPr>
                  <w:rFonts w:ascii="Calibri" w:eastAsia="Times New Roman" w:hAnsi="Calibri" w:cs="Calibri"/>
                  <w:color w:val="000000"/>
                  <w:lang w:eastAsia="en-GB" w:bidi="hi-IN"/>
                </w:rPr>
                <w:t xml:space="preserve">Frey, J.; Braun, L. T.; </w:t>
              </w:r>
              <w:proofErr w:type="spellStart"/>
              <w:r w:rsidRPr="00EF2E74">
                <w:rPr>
                  <w:rFonts w:ascii="Calibri" w:eastAsia="Times New Roman" w:hAnsi="Calibri" w:cs="Calibri"/>
                  <w:color w:val="000000"/>
                  <w:lang w:eastAsia="en-GB" w:bidi="hi-IN"/>
                </w:rPr>
                <w:t>Handgriff</w:t>
              </w:r>
              <w:proofErr w:type="spellEnd"/>
              <w:r w:rsidRPr="00EF2E74">
                <w:rPr>
                  <w:rFonts w:ascii="Calibri" w:eastAsia="Times New Roman" w:hAnsi="Calibri" w:cs="Calibri"/>
                  <w:color w:val="000000"/>
                  <w:lang w:eastAsia="en-GB" w:bidi="hi-IN"/>
                </w:rPr>
                <w:t xml:space="preserve">, L.; </w:t>
              </w:r>
              <w:proofErr w:type="spellStart"/>
              <w:r w:rsidRPr="00EF2E74">
                <w:rPr>
                  <w:rFonts w:ascii="Calibri" w:eastAsia="Times New Roman" w:hAnsi="Calibri" w:cs="Calibri"/>
                  <w:color w:val="000000"/>
                  <w:lang w:eastAsia="en-GB" w:bidi="hi-IN"/>
                </w:rPr>
                <w:t>Kendziora</w:t>
              </w:r>
              <w:proofErr w:type="spellEnd"/>
              <w:r w:rsidRPr="00EF2E74">
                <w:rPr>
                  <w:rFonts w:ascii="Calibri" w:eastAsia="Times New Roman" w:hAnsi="Calibri" w:cs="Calibri"/>
                  <w:color w:val="000000"/>
                  <w:lang w:eastAsia="en-GB" w:bidi="hi-IN"/>
                </w:rPr>
                <w:t xml:space="preserve">, B.; Fischer, M. R.; </w:t>
              </w:r>
              <w:proofErr w:type="spellStart"/>
              <w:r w:rsidRPr="00EF2E74">
                <w:rPr>
                  <w:rFonts w:ascii="Calibri" w:eastAsia="Times New Roman" w:hAnsi="Calibri" w:cs="Calibri"/>
                  <w:color w:val="000000"/>
                  <w:lang w:eastAsia="en-GB" w:bidi="hi-IN"/>
                </w:rPr>
                <w:t>Reincke</w:t>
              </w:r>
              <w:proofErr w:type="spellEnd"/>
              <w:r w:rsidRPr="00EF2E74">
                <w:rPr>
                  <w:rFonts w:ascii="Calibri" w:eastAsia="Times New Roman" w:hAnsi="Calibri" w:cs="Calibri"/>
                  <w:color w:val="000000"/>
                  <w:lang w:eastAsia="en-GB" w:bidi="hi-IN"/>
                </w:rPr>
                <w:t xml:space="preserve">, M.; Zwaan, L.; </w:t>
              </w:r>
              <w:proofErr w:type="spellStart"/>
              <w:r w:rsidRPr="00EF2E74">
                <w:rPr>
                  <w:rFonts w:ascii="Calibri" w:eastAsia="Times New Roman" w:hAnsi="Calibri" w:cs="Calibri"/>
                  <w:color w:val="000000"/>
                  <w:lang w:eastAsia="en-GB" w:bidi="hi-IN"/>
                </w:rPr>
                <w:t>Schmidmaier</w:t>
              </w:r>
              <w:proofErr w:type="spellEnd"/>
              <w:r w:rsidRPr="00EF2E74">
                <w:rPr>
                  <w:rFonts w:ascii="Calibri" w:eastAsia="Times New Roman" w:hAnsi="Calibri" w:cs="Calibri"/>
                  <w:color w:val="000000"/>
                  <w:lang w:eastAsia="en-GB" w:bidi="hi-IN"/>
                </w:rPr>
                <w:t>, R.</w:t>
              </w:r>
            </w:ins>
          </w:p>
        </w:tc>
        <w:tc>
          <w:tcPr>
            <w:tcW w:w="1843" w:type="dxa"/>
            <w:tcBorders>
              <w:top w:val="nil"/>
              <w:left w:val="nil"/>
              <w:bottom w:val="single" w:sz="8" w:space="0" w:color="auto"/>
              <w:right w:val="single" w:sz="8" w:space="0" w:color="auto"/>
            </w:tcBorders>
            <w:shd w:val="clear" w:color="auto" w:fill="auto"/>
            <w:vAlign w:val="center"/>
            <w:hideMark/>
            <w:tcPrChange w:id="186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A9B0C37" w14:textId="77777777" w:rsidR="00EF2E74" w:rsidRPr="00EF2E74" w:rsidRDefault="00EF2E74" w:rsidP="00EF2E74">
            <w:pPr>
              <w:rPr>
                <w:ins w:id="1870" w:author="Sriraj Aiyer" w:date="2024-08-22T15:43:00Z"/>
                <w:rFonts w:ascii="Calibri" w:eastAsia="Times New Roman" w:hAnsi="Calibri" w:cs="Calibri"/>
                <w:color w:val="000000"/>
                <w:lang w:eastAsia="en-GB" w:bidi="hi-IN"/>
              </w:rPr>
            </w:pPr>
            <w:ins w:id="1871" w:author="Sriraj Aiyer" w:date="2024-08-22T15:43:00Z">
              <w:r w:rsidRPr="00EF2E74">
                <w:rPr>
                  <w:rFonts w:ascii="Calibri" w:eastAsia="Times New Roman" w:hAnsi="Calibri" w:cs="Calibri"/>
                  <w:color w:val="000000"/>
                  <w:lang w:eastAsia="en-GB" w:bidi="hi-IN"/>
                </w:rPr>
                <w:t>Insights into diagnostic errors in endocrinology: a prospective, case-based, international study**</w:t>
              </w:r>
            </w:ins>
          </w:p>
        </w:tc>
        <w:tc>
          <w:tcPr>
            <w:tcW w:w="709" w:type="dxa"/>
            <w:tcBorders>
              <w:top w:val="nil"/>
              <w:left w:val="nil"/>
              <w:bottom w:val="single" w:sz="8" w:space="0" w:color="auto"/>
              <w:right w:val="single" w:sz="8" w:space="0" w:color="auto"/>
            </w:tcBorders>
            <w:shd w:val="clear" w:color="auto" w:fill="auto"/>
            <w:vAlign w:val="center"/>
            <w:hideMark/>
            <w:tcPrChange w:id="187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9308E33" w14:textId="77777777" w:rsidR="00EF2E74" w:rsidRPr="00EF2E74" w:rsidRDefault="00EF2E74" w:rsidP="00EF2E74">
            <w:pPr>
              <w:jc w:val="right"/>
              <w:rPr>
                <w:ins w:id="1873" w:author="Sriraj Aiyer" w:date="2024-08-22T15:43:00Z"/>
                <w:rFonts w:ascii="Calibri" w:eastAsia="Times New Roman" w:hAnsi="Calibri" w:cs="Calibri"/>
                <w:color w:val="000000"/>
                <w:lang w:eastAsia="en-GB" w:bidi="hi-IN"/>
              </w:rPr>
            </w:pPr>
            <w:ins w:id="1874"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87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CBE371" w14:textId="77777777" w:rsidR="00EF2E74" w:rsidRPr="00EF2E74" w:rsidRDefault="00EF2E74" w:rsidP="00EF2E74">
            <w:pPr>
              <w:rPr>
                <w:ins w:id="1876" w:author="Sriraj Aiyer" w:date="2024-08-22T15:43:00Z"/>
                <w:rFonts w:ascii="Calibri" w:eastAsia="Times New Roman" w:hAnsi="Calibri" w:cs="Calibri"/>
                <w:color w:val="000000"/>
                <w:lang w:eastAsia="en-GB" w:bidi="hi-IN"/>
              </w:rPr>
            </w:pPr>
            <w:ins w:id="1877" w:author="Sriraj Aiyer" w:date="2024-08-22T15:43:00Z">
              <w:r w:rsidRPr="00EF2E74">
                <w:rPr>
                  <w:rFonts w:ascii="Calibri" w:eastAsia="Times New Roman" w:hAnsi="Calibri" w:cs="Calibri"/>
                  <w:color w:val="000000"/>
                  <w:lang w:eastAsia="en-GB" w:bidi="hi-IN"/>
                </w:rPr>
                <w:t>Endocrinology</w:t>
              </w:r>
            </w:ins>
          </w:p>
        </w:tc>
        <w:tc>
          <w:tcPr>
            <w:tcW w:w="1843" w:type="dxa"/>
            <w:tcBorders>
              <w:top w:val="nil"/>
              <w:left w:val="nil"/>
              <w:bottom w:val="single" w:sz="8" w:space="0" w:color="auto"/>
              <w:right w:val="single" w:sz="8" w:space="0" w:color="auto"/>
            </w:tcBorders>
            <w:shd w:val="clear" w:color="auto" w:fill="auto"/>
            <w:vAlign w:val="center"/>
            <w:hideMark/>
            <w:tcPrChange w:id="187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E12044" w14:textId="77777777" w:rsidR="00EF2E74" w:rsidRPr="00EF2E74" w:rsidRDefault="00EF2E74" w:rsidP="00EF2E74">
            <w:pPr>
              <w:rPr>
                <w:ins w:id="1879" w:author="Sriraj Aiyer" w:date="2024-08-22T15:43:00Z"/>
                <w:rFonts w:ascii="Calibri" w:eastAsia="Times New Roman" w:hAnsi="Calibri" w:cs="Calibri"/>
                <w:color w:val="000000"/>
                <w:lang w:eastAsia="en-GB" w:bidi="hi-IN"/>
              </w:rPr>
            </w:pPr>
            <w:ins w:id="1880" w:author="Sriraj Aiyer" w:date="2024-08-22T15:43:00Z">
              <w:r w:rsidRPr="00EF2E74">
                <w:rPr>
                  <w:rFonts w:ascii="Calibri" w:eastAsia="Times New Roman" w:hAnsi="Calibri" w:cs="Calibri"/>
                  <w:color w:val="000000"/>
                  <w:lang w:eastAsia="en-GB" w:bidi="hi-IN"/>
                </w:rPr>
                <w:t>5 patient cases</w:t>
              </w:r>
            </w:ins>
          </w:p>
        </w:tc>
        <w:tc>
          <w:tcPr>
            <w:tcW w:w="1355" w:type="dxa"/>
            <w:tcBorders>
              <w:top w:val="nil"/>
              <w:left w:val="nil"/>
              <w:bottom w:val="single" w:sz="8" w:space="0" w:color="auto"/>
              <w:right w:val="single" w:sz="8" w:space="0" w:color="auto"/>
            </w:tcBorders>
            <w:shd w:val="clear" w:color="auto" w:fill="auto"/>
            <w:vAlign w:val="center"/>
            <w:hideMark/>
            <w:tcPrChange w:id="188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59FD614" w14:textId="77777777" w:rsidR="00EF2E74" w:rsidRPr="00EF2E74" w:rsidRDefault="00EF2E74" w:rsidP="00EF2E74">
            <w:pPr>
              <w:rPr>
                <w:ins w:id="1882" w:author="Sriraj Aiyer" w:date="2024-08-22T15:43:00Z"/>
                <w:rFonts w:ascii="Calibri" w:eastAsia="Times New Roman" w:hAnsi="Calibri" w:cs="Calibri"/>
                <w:color w:val="000000"/>
                <w:lang w:eastAsia="en-GB" w:bidi="hi-IN"/>
              </w:rPr>
            </w:pPr>
            <w:ins w:id="1883"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4982D661" w14:textId="77777777" w:rsidTr="00EF2E74">
        <w:trPr>
          <w:trHeight w:val="4100"/>
          <w:ins w:id="1884" w:author="Sriraj Aiyer" w:date="2024-08-22T15:43:00Z"/>
          <w:trPrChange w:id="188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88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9D657D" w14:textId="77777777" w:rsidR="00EF2E74" w:rsidRPr="00EF2E74" w:rsidRDefault="00EF2E74" w:rsidP="00EF2E74">
            <w:pPr>
              <w:rPr>
                <w:ins w:id="1887" w:author="Sriraj Aiyer" w:date="2024-08-22T15:43:00Z"/>
                <w:rFonts w:ascii="Calibri" w:eastAsia="Times New Roman" w:hAnsi="Calibri" w:cs="Calibri"/>
                <w:color w:val="000000"/>
                <w:lang w:eastAsia="en-GB" w:bidi="hi-IN"/>
              </w:rPr>
            </w:pPr>
            <w:ins w:id="1888" w:author="Sriraj Aiyer" w:date="2024-08-22T15:43:00Z">
              <w:r w:rsidRPr="00EF2E74">
                <w:rPr>
                  <w:rFonts w:ascii="Calibri" w:eastAsia="Times New Roman" w:hAnsi="Calibri" w:cs="Calibri"/>
                  <w:color w:val="000000"/>
                  <w:lang w:eastAsia="en-GB" w:bidi="hi-IN"/>
                </w:rPr>
                <w:t xml:space="preserve">Friedman, C.; </w:t>
              </w:r>
              <w:proofErr w:type="spellStart"/>
              <w:r w:rsidRPr="00EF2E74">
                <w:rPr>
                  <w:rFonts w:ascii="Calibri" w:eastAsia="Times New Roman" w:hAnsi="Calibri" w:cs="Calibri"/>
                  <w:color w:val="000000"/>
                  <w:lang w:eastAsia="en-GB" w:bidi="hi-IN"/>
                </w:rPr>
                <w:t>Gatti</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Elstein</w:t>
              </w:r>
              <w:proofErr w:type="spellEnd"/>
              <w:r w:rsidRPr="00EF2E74">
                <w:rPr>
                  <w:rFonts w:ascii="Calibri" w:eastAsia="Times New Roman" w:hAnsi="Calibri" w:cs="Calibri"/>
                  <w:color w:val="000000"/>
                  <w:lang w:eastAsia="en-GB" w:bidi="hi-IN"/>
                </w:rPr>
                <w:t>, A.; Franz, T.; Murphy, G.; Wolf, F.</w:t>
              </w:r>
            </w:ins>
          </w:p>
        </w:tc>
        <w:tc>
          <w:tcPr>
            <w:tcW w:w="1843" w:type="dxa"/>
            <w:tcBorders>
              <w:top w:val="nil"/>
              <w:left w:val="nil"/>
              <w:bottom w:val="single" w:sz="8" w:space="0" w:color="auto"/>
              <w:right w:val="single" w:sz="8" w:space="0" w:color="auto"/>
            </w:tcBorders>
            <w:shd w:val="clear" w:color="auto" w:fill="auto"/>
            <w:vAlign w:val="center"/>
            <w:hideMark/>
            <w:tcPrChange w:id="188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4B2E20" w14:textId="77777777" w:rsidR="00EF2E74" w:rsidRPr="00EF2E74" w:rsidRDefault="00EF2E74" w:rsidP="00EF2E74">
            <w:pPr>
              <w:rPr>
                <w:ins w:id="1890" w:author="Sriraj Aiyer" w:date="2024-08-22T15:43:00Z"/>
                <w:rFonts w:ascii="Calibri" w:eastAsia="Times New Roman" w:hAnsi="Calibri" w:cs="Calibri"/>
                <w:color w:val="000000"/>
                <w:lang w:eastAsia="en-GB" w:bidi="hi-IN"/>
              </w:rPr>
            </w:pPr>
            <w:ins w:id="1891" w:author="Sriraj Aiyer" w:date="2024-08-22T15:43:00Z">
              <w:r w:rsidRPr="00EF2E74">
                <w:rPr>
                  <w:rFonts w:ascii="Calibri" w:eastAsia="Times New Roman" w:hAnsi="Calibri" w:cs="Calibri"/>
                  <w:color w:val="000000"/>
                  <w:lang w:eastAsia="en-GB" w:bidi="hi-IN"/>
                </w:rPr>
                <w:t>Are clinicians correct when they believe they are correct? Implications for medical decision support</w:t>
              </w:r>
            </w:ins>
          </w:p>
        </w:tc>
        <w:tc>
          <w:tcPr>
            <w:tcW w:w="709" w:type="dxa"/>
            <w:tcBorders>
              <w:top w:val="nil"/>
              <w:left w:val="nil"/>
              <w:bottom w:val="single" w:sz="8" w:space="0" w:color="auto"/>
              <w:right w:val="single" w:sz="8" w:space="0" w:color="auto"/>
            </w:tcBorders>
            <w:shd w:val="clear" w:color="auto" w:fill="auto"/>
            <w:vAlign w:val="center"/>
            <w:hideMark/>
            <w:tcPrChange w:id="189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F354090" w14:textId="77777777" w:rsidR="00EF2E74" w:rsidRPr="00EF2E74" w:rsidRDefault="00EF2E74" w:rsidP="00EF2E74">
            <w:pPr>
              <w:jc w:val="right"/>
              <w:rPr>
                <w:ins w:id="1893" w:author="Sriraj Aiyer" w:date="2024-08-22T15:43:00Z"/>
                <w:rFonts w:ascii="Calibri" w:eastAsia="Times New Roman" w:hAnsi="Calibri" w:cs="Calibri"/>
                <w:color w:val="000000"/>
                <w:lang w:eastAsia="en-GB" w:bidi="hi-IN"/>
              </w:rPr>
            </w:pPr>
            <w:ins w:id="1894"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18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8FAC454" w14:textId="77777777" w:rsidR="00EF2E74" w:rsidRPr="00EF2E74" w:rsidRDefault="00EF2E74" w:rsidP="00EF2E74">
            <w:pPr>
              <w:rPr>
                <w:ins w:id="1896" w:author="Sriraj Aiyer" w:date="2024-08-22T15:43:00Z"/>
                <w:rFonts w:ascii="Calibri" w:eastAsia="Times New Roman" w:hAnsi="Calibri" w:cs="Calibri"/>
                <w:color w:val="000000"/>
                <w:lang w:eastAsia="en-GB" w:bidi="hi-IN"/>
              </w:rPr>
            </w:pPr>
            <w:ins w:id="1897"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89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74AB98F" w14:textId="77777777" w:rsidR="00EF2E74" w:rsidRPr="00EF2E74" w:rsidRDefault="00EF2E74" w:rsidP="00EF2E74">
            <w:pPr>
              <w:rPr>
                <w:ins w:id="1899" w:author="Sriraj Aiyer" w:date="2024-08-22T15:43:00Z"/>
                <w:rFonts w:ascii="Calibri" w:eastAsia="Times New Roman" w:hAnsi="Calibri" w:cs="Calibri"/>
                <w:color w:val="000000"/>
                <w:lang w:eastAsia="en-GB" w:bidi="hi-IN"/>
              </w:rPr>
            </w:pPr>
            <w:ins w:id="1900" w:author="Sriraj Aiyer" w:date="2024-08-22T15:43:00Z">
              <w:r w:rsidRPr="00EF2E74">
                <w:rPr>
                  <w:rFonts w:ascii="Calibri" w:eastAsia="Times New Roman" w:hAnsi="Calibri" w:cs="Calibri"/>
                  <w:color w:val="000000"/>
                  <w:lang w:eastAsia="en-GB" w:bidi="hi-IN"/>
                </w:rPr>
                <w:t>36 clinical cases split into 4 equal groups</w:t>
              </w:r>
            </w:ins>
          </w:p>
        </w:tc>
        <w:tc>
          <w:tcPr>
            <w:tcW w:w="1355" w:type="dxa"/>
            <w:tcBorders>
              <w:top w:val="nil"/>
              <w:left w:val="nil"/>
              <w:bottom w:val="single" w:sz="8" w:space="0" w:color="auto"/>
              <w:right w:val="single" w:sz="8" w:space="0" w:color="auto"/>
            </w:tcBorders>
            <w:shd w:val="clear" w:color="auto" w:fill="auto"/>
            <w:vAlign w:val="center"/>
            <w:hideMark/>
            <w:tcPrChange w:id="190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8BD8421" w14:textId="77777777" w:rsidR="00EF2E74" w:rsidRPr="00EF2E74" w:rsidRDefault="00EF2E74" w:rsidP="00EF2E74">
            <w:pPr>
              <w:rPr>
                <w:ins w:id="1902" w:author="Sriraj Aiyer" w:date="2024-08-22T15:43:00Z"/>
                <w:rFonts w:ascii="Calibri" w:eastAsia="Times New Roman" w:hAnsi="Calibri" w:cs="Calibri"/>
                <w:color w:val="000000"/>
                <w:lang w:eastAsia="en-GB" w:bidi="hi-IN"/>
              </w:rPr>
            </w:pPr>
            <w:ins w:id="1903" w:author="Sriraj Aiyer" w:date="2024-08-22T15:43:00Z">
              <w:r w:rsidRPr="00EF2E74">
                <w:rPr>
                  <w:rFonts w:ascii="Calibri" w:eastAsia="Times New Roman" w:hAnsi="Calibri" w:cs="Calibri"/>
                  <w:color w:val="000000"/>
                  <w:lang w:eastAsia="en-GB" w:bidi="hi-IN"/>
                </w:rPr>
                <w:t>Confidence in each diagnosis</w:t>
              </w:r>
            </w:ins>
          </w:p>
        </w:tc>
      </w:tr>
      <w:tr w:rsidR="00EF2E74" w:rsidRPr="00EF2E74" w14:paraId="425FF0EC" w14:textId="77777777" w:rsidTr="00EF2E74">
        <w:trPr>
          <w:trHeight w:val="6140"/>
          <w:ins w:id="1904" w:author="Sriraj Aiyer" w:date="2024-08-22T15:43:00Z"/>
          <w:trPrChange w:id="1905"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0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B6732C3" w14:textId="77777777" w:rsidR="00EF2E74" w:rsidRPr="00EF2E74" w:rsidRDefault="00EF2E74" w:rsidP="00EF2E74">
            <w:pPr>
              <w:rPr>
                <w:ins w:id="1907" w:author="Sriraj Aiyer" w:date="2024-08-22T15:43:00Z"/>
                <w:rFonts w:ascii="Calibri" w:eastAsia="Times New Roman" w:hAnsi="Calibri" w:cs="Calibri"/>
                <w:color w:val="000000"/>
                <w:lang w:eastAsia="en-GB" w:bidi="hi-IN"/>
              </w:rPr>
            </w:pPr>
            <w:ins w:id="1908" w:author="Sriraj Aiyer" w:date="2024-08-22T15:43:00Z">
              <w:r w:rsidRPr="00EF2E74">
                <w:rPr>
                  <w:rFonts w:ascii="Calibri" w:eastAsia="Times New Roman" w:hAnsi="Calibri" w:cs="Calibri"/>
                  <w:color w:val="000000"/>
                  <w:lang w:eastAsia="en-GB" w:bidi="hi-IN"/>
                </w:rPr>
                <w:t xml:space="preserve">Friedman, Charles P.; </w:t>
              </w:r>
              <w:proofErr w:type="spellStart"/>
              <w:r w:rsidRPr="00EF2E74">
                <w:rPr>
                  <w:rFonts w:ascii="Calibri" w:eastAsia="Times New Roman" w:hAnsi="Calibri" w:cs="Calibri"/>
                  <w:color w:val="000000"/>
                  <w:lang w:eastAsia="en-GB" w:bidi="hi-IN"/>
                </w:rPr>
                <w:t>Gatti</w:t>
              </w:r>
              <w:proofErr w:type="spellEnd"/>
              <w:r w:rsidRPr="00EF2E74">
                <w:rPr>
                  <w:rFonts w:ascii="Calibri" w:eastAsia="Times New Roman" w:hAnsi="Calibri" w:cs="Calibri"/>
                  <w:color w:val="000000"/>
                  <w:lang w:eastAsia="en-GB" w:bidi="hi-IN"/>
                </w:rPr>
                <w:t xml:space="preserve">, Guido G.; Franz, Timothy M.; Murphy, Gwendolyn C.; Wolf, Fredric M.; Heckerling, Paul S.; Fine, Paul L.; Miller, Thomas M.; </w:t>
              </w:r>
              <w:proofErr w:type="spellStart"/>
              <w:r w:rsidRPr="00EF2E74">
                <w:rPr>
                  <w:rFonts w:ascii="Calibri" w:eastAsia="Times New Roman" w:hAnsi="Calibri" w:cs="Calibri"/>
                  <w:color w:val="000000"/>
                  <w:lang w:eastAsia="en-GB" w:bidi="hi-IN"/>
                </w:rPr>
                <w:t>Elstein</w:t>
              </w:r>
              <w:proofErr w:type="spellEnd"/>
              <w:r w:rsidRPr="00EF2E74">
                <w:rPr>
                  <w:rFonts w:ascii="Calibri" w:eastAsia="Times New Roman" w:hAnsi="Calibri" w:cs="Calibri"/>
                  <w:color w:val="000000"/>
                  <w:lang w:eastAsia="en-GB" w:bidi="hi-IN"/>
                </w:rPr>
                <w:t>, Arthur S.</w:t>
              </w:r>
            </w:ins>
          </w:p>
        </w:tc>
        <w:tc>
          <w:tcPr>
            <w:tcW w:w="1843" w:type="dxa"/>
            <w:tcBorders>
              <w:top w:val="nil"/>
              <w:left w:val="nil"/>
              <w:bottom w:val="single" w:sz="8" w:space="0" w:color="auto"/>
              <w:right w:val="single" w:sz="8" w:space="0" w:color="auto"/>
            </w:tcBorders>
            <w:shd w:val="clear" w:color="auto" w:fill="auto"/>
            <w:vAlign w:val="center"/>
            <w:hideMark/>
            <w:tcPrChange w:id="190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132F6C" w14:textId="77777777" w:rsidR="00EF2E74" w:rsidRPr="00EF2E74" w:rsidRDefault="00EF2E74" w:rsidP="00EF2E74">
            <w:pPr>
              <w:rPr>
                <w:ins w:id="1910" w:author="Sriraj Aiyer" w:date="2024-08-22T15:43:00Z"/>
                <w:rFonts w:ascii="Calibri" w:eastAsia="Times New Roman" w:hAnsi="Calibri" w:cs="Calibri"/>
                <w:color w:val="000000"/>
                <w:lang w:eastAsia="en-GB" w:bidi="hi-IN"/>
              </w:rPr>
            </w:pPr>
            <w:ins w:id="1911" w:author="Sriraj Aiyer" w:date="2024-08-22T15:43:00Z">
              <w:r w:rsidRPr="00EF2E74">
                <w:rPr>
                  <w:rFonts w:ascii="Calibri" w:eastAsia="Times New Roman" w:hAnsi="Calibri" w:cs="Calibri"/>
                  <w:color w:val="000000"/>
                  <w:lang w:eastAsia="en-GB" w:bidi="hi-IN"/>
                </w:rPr>
                <w:t>Do physicians know when their diagnoses are correct?: Implications for decision support and error reduction</w:t>
              </w:r>
            </w:ins>
          </w:p>
        </w:tc>
        <w:tc>
          <w:tcPr>
            <w:tcW w:w="709" w:type="dxa"/>
            <w:tcBorders>
              <w:top w:val="nil"/>
              <w:left w:val="nil"/>
              <w:bottom w:val="single" w:sz="8" w:space="0" w:color="auto"/>
              <w:right w:val="single" w:sz="8" w:space="0" w:color="auto"/>
            </w:tcBorders>
            <w:shd w:val="clear" w:color="auto" w:fill="auto"/>
            <w:vAlign w:val="center"/>
            <w:hideMark/>
            <w:tcPrChange w:id="191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80EE7C6" w14:textId="77777777" w:rsidR="00EF2E74" w:rsidRPr="00EF2E74" w:rsidRDefault="00EF2E74" w:rsidP="00EF2E74">
            <w:pPr>
              <w:jc w:val="right"/>
              <w:rPr>
                <w:ins w:id="1913" w:author="Sriraj Aiyer" w:date="2024-08-22T15:43:00Z"/>
                <w:rFonts w:ascii="Calibri" w:eastAsia="Times New Roman" w:hAnsi="Calibri" w:cs="Calibri"/>
                <w:color w:val="000000"/>
                <w:lang w:eastAsia="en-GB" w:bidi="hi-IN"/>
              </w:rPr>
            </w:pPr>
            <w:ins w:id="1914" w:author="Sriraj Aiyer" w:date="2024-08-22T15:43:00Z">
              <w:r w:rsidRPr="00EF2E74">
                <w:rPr>
                  <w:rFonts w:ascii="Calibri" w:eastAsia="Times New Roman" w:hAnsi="Calibri" w:cs="Calibri"/>
                  <w:color w:val="000000"/>
                  <w:lang w:eastAsia="en-GB" w:bidi="hi-IN"/>
                </w:rPr>
                <w:t>2005</w:t>
              </w:r>
            </w:ins>
          </w:p>
        </w:tc>
        <w:tc>
          <w:tcPr>
            <w:tcW w:w="1559" w:type="dxa"/>
            <w:tcBorders>
              <w:top w:val="nil"/>
              <w:left w:val="nil"/>
              <w:bottom w:val="single" w:sz="8" w:space="0" w:color="auto"/>
              <w:right w:val="single" w:sz="8" w:space="0" w:color="auto"/>
            </w:tcBorders>
            <w:shd w:val="clear" w:color="auto" w:fill="auto"/>
            <w:vAlign w:val="center"/>
            <w:hideMark/>
            <w:tcPrChange w:id="19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EDE70D8" w14:textId="77777777" w:rsidR="00EF2E74" w:rsidRPr="00EF2E74" w:rsidRDefault="00EF2E74" w:rsidP="00EF2E74">
            <w:pPr>
              <w:rPr>
                <w:ins w:id="1916" w:author="Sriraj Aiyer" w:date="2024-08-22T15:43:00Z"/>
                <w:rFonts w:ascii="Calibri" w:eastAsia="Times New Roman" w:hAnsi="Calibri" w:cs="Calibri"/>
                <w:color w:val="000000"/>
                <w:lang w:eastAsia="en-GB" w:bidi="hi-IN"/>
              </w:rPr>
            </w:pPr>
            <w:ins w:id="1917"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191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69BF293" w14:textId="77777777" w:rsidR="00EF2E74" w:rsidRPr="00EF2E74" w:rsidRDefault="00EF2E74" w:rsidP="00EF2E74">
            <w:pPr>
              <w:rPr>
                <w:ins w:id="1919" w:author="Sriraj Aiyer" w:date="2024-08-22T15:43:00Z"/>
                <w:rFonts w:ascii="Calibri" w:eastAsia="Times New Roman" w:hAnsi="Calibri" w:cs="Calibri"/>
                <w:color w:val="000000"/>
                <w:lang w:eastAsia="en-GB" w:bidi="hi-IN"/>
              </w:rPr>
            </w:pPr>
            <w:ins w:id="1920" w:author="Sriraj Aiyer" w:date="2024-08-22T15:43:00Z">
              <w:r w:rsidRPr="00EF2E74">
                <w:rPr>
                  <w:rFonts w:ascii="Calibri" w:eastAsia="Times New Roman" w:hAnsi="Calibri" w:cs="Calibri"/>
                  <w:color w:val="000000"/>
                  <w:lang w:eastAsia="en-GB" w:bidi="hi-IN"/>
                </w:rPr>
                <w:t>2-4 page medical synopses diagnosis</w:t>
              </w:r>
            </w:ins>
          </w:p>
        </w:tc>
        <w:tc>
          <w:tcPr>
            <w:tcW w:w="1355" w:type="dxa"/>
            <w:tcBorders>
              <w:top w:val="nil"/>
              <w:left w:val="nil"/>
              <w:bottom w:val="single" w:sz="8" w:space="0" w:color="auto"/>
              <w:right w:val="single" w:sz="8" w:space="0" w:color="auto"/>
            </w:tcBorders>
            <w:shd w:val="clear" w:color="auto" w:fill="auto"/>
            <w:vAlign w:val="center"/>
            <w:hideMark/>
            <w:tcPrChange w:id="192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7B5BEA7" w14:textId="77777777" w:rsidR="00EF2E74" w:rsidRPr="00EF2E74" w:rsidRDefault="00EF2E74" w:rsidP="00EF2E74">
            <w:pPr>
              <w:rPr>
                <w:ins w:id="1922" w:author="Sriraj Aiyer" w:date="2024-08-22T15:43:00Z"/>
                <w:rFonts w:ascii="Calibri" w:eastAsia="Times New Roman" w:hAnsi="Calibri" w:cs="Calibri"/>
                <w:color w:val="000000"/>
                <w:lang w:eastAsia="en-GB" w:bidi="hi-IN"/>
              </w:rPr>
            </w:pPr>
            <w:ins w:id="1923" w:author="Sriraj Aiyer" w:date="2024-08-22T15:43:00Z">
              <w:r w:rsidRPr="00EF2E74">
                <w:rPr>
                  <w:rFonts w:ascii="Calibri" w:eastAsia="Times New Roman" w:hAnsi="Calibri" w:cs="Calibri"/>
                  <w:color w:val="000000"/>
                  <w:lang w:eastAsia="en-GB" w:bidi="hi-IN"/>
                </w:rPr>
                <w:t>Likelihood to seek assistance to reach a diagnosis</w:t>
              </w:r>
            </w:ins>
          </w:p>
        </w:tc>
      </w:tr>
      <w:tr w:rsidR="00EF2E74" w:rsidRPr="00EF2E74" w14:paraId="14FFEC2A" w14:textId="77777777" w:rsidTr="00EF2E74">
        <w:trPr>
          <w:trHeight w:val="6140"/>
          <w:ins w:id="1924" w:author="Sriraj Aiyer" w:date="2024-08-22T15:43:00Z"/>
          <w:trPrChange w:id="1925"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2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5AA68EB" w14:textId="77777777" w:rsidR="00EF2E74" w:rsidRPr="00EF2E74" w:rsidRDefault="00EF2E74" w:rsidP="00EF2E74">
            <w:pPr>
              <w:rPr>
                <w:ins w:id="1927" w:author="Sriraj Aiyer" w:date="2024-08-22T15:43:00Z"/>
                <w:rFonts w:ascii="Calibri" w:eastAsia="Times New Roman" w:hAnsi="Calibri" w:cs="Calibri"/>
                <w:color w:val="000000"/>
                <w:lang w:eastAsia="en-GB" w:bidi="hi-IN"/>
              </w:rPr>
            </w:pPr>
            <w:proofErr w:type="spellStart"/>
            <w:ins w:id="1928" w:author="Sriraj Aiyer" w:date="2024-08-22T15:43:00Z">
              <w:r w:rsidRPr="00EF2E74">
                <w:rPr>
                  <w:rFonts w:ascii="Calibri" w:eastAsia="Times New Roman" w:hAnsi="Calibri" w:cs="Calibri"/>
                  <w:color w:val="000000"/>
                  <w:lang w:eastAsia="en-GB" w:bidi="hi-IN"/>
                </w:rPr>
                <w:t>Garbayo</w:t>
              </w:r>
              <w:proofErr w:type="spellEnd"/>
              <w:r w:rsidRPr="00EF2E74">
                <w:rPr>
                  <w:rFonts w:ascii="Calibri" w:eastAsia="Times New Roman" w:hAnsi="Calibri" w:cs="Calibri"/>
                  <w:color w:val="000000"/>
                  <w:lang w:eastAsia="en-GB" w:bidi="hi-IN"/>
                </w:rPr>
                <w:t>, Luciana S.; Harris, David M.; Fiore, Stephen M.; Robinson, Matthew; Kibble, Jonathan D.</w:t>
              </w:r>
            </w:ins>
          </w:p>
        </w:tc>
        <w:tc>
          <w:tcPr>
            <w:tcW w:w="1843" w:type="dxa"/>
            <w:tcBorders>
              <w:top w:val="nil"/>
              <w:left w:val="nil"/>
              <w:bottom w:val="single" w:sz="8" w:space="0" w:color="auto"/>
              <w:right w:val="single" w:sz="8" w:space="0" w:color="auto"/>
            </w:tcBorders>
            <w:shd w:val="clear" w:color="auto" w:fill="auto"/>
            <w:vAlign w:val="center"/>
            <w:hideMark/>
            <w:tcPrChange w:id="192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8801C0" w14:textId="77777777" w:rsidR="00EF2E74" w:rsidRPr="00EF2E74" w:rsidRDefault="00EF2E74" w:rsidP="00EF2E74">
            <w:pPr>
              <w:rPr>
                <w:ins w:id="1930" w:author="Sriraj Aiyer" w:date="2024-08-22T15:43:00Z"/>
                <w:rFonts w:ascii="Calibri" w:eastAsia="Times New Roman" w:hAnsi="Calibri" w:cs="Calibri"/>
                <w:color w:val="000000"/>
                <w:lang w:eastAsia="en-GB" w:bidi="hi-IN"/>
              </w:rPr>
            </w:pPr>
            <w:ins w:id="1931" w:author="Sriraj Aiyer" w:date="2024-08-22T15:43:00Z">
              <w:r w:rsidRPr="00EF2E74">
                <w:rPr>
                  <w:rFonts w:ascii="Calibri" w:eastAsia="Times New Roman" w:hAnsi="Calibri" w:cs="Calibri"/>
                  <w:color w:val="000000"/>
                  <w:lang w:eastAsia="en-GB" w:bidi="hi-IN"/>
                </w:rPr>
                <w:t>A metacognitive confidence calibration (MCC) tool to help medical students scaffold diagnostic reasoning in decision-making during high-fidelity patient simulations</w:t>
              </w:r>
            </w:ins>
          </w:p>
        </w:tc>
        <w:tc>
          <w:tcPr>
            <w:tcW w:w="709" w:type="dxa"/>
            <w:tcBorders>
              <w:top w:val="nil"/>
              <w:left w:val="nil"/>
              <w:bottom w:val="single" w:sz="8" w:space="0" w:color="auto"/>
              <w:right w:val="single" w:sz="8" w:space="0" w:color="auto"/>
            </w:tcBorders>
            <w:shd w:val="clear" w:color="auto" w:fill="auto"/>
            <w:vAlign w:val="center"/>
            <w:hideMark/>
            <w:tcPrChange w:id="193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DB7D852" w14:textId="77777777" w:rsidR="00EF2E74" w:rsidRPr="00EF2E74" w:rsidRDefault="00EF2E74" w:rsidP="00EF2E74">
            <w:pPr>
              <w:jc w:val="right"/>
              <w:rPr>
                <w:ins w:id="1933" w:author="Sriraj Aiyer" w:date="2024-08-22T15:43:00Z"/>
                <w:rFonts w:ascii="Calibri" w:eastAsia="Times New Roman" w:hAnsi="Calibri" w:cs="Calibri"/>
                <w:color w:val="000000"/>
                <w:lang w:eastAsia="en-GB" w:bidi="hi-IN"/>
              </w:rPr>
            </w:pPr>
            <w:ins w:id="1934"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9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F2BD1F" w14:textId="77777777" w:rsidR="00EF2E74" w:rsidRPr="00EF2E74" w:rsidRDefault="00EF2E74" w:rsidP="00EF2E74">
            <w:pPr>
              <w:rPr>
                <w:ins w:id="1936" w:author="Sriraj Aiyer" w:date="2024-08-22T15:43:00Z"/>
                <w:rFonts w:ascii="Calibri" w:eastAsia="Times New Roman" w:hAnsi="Calibri" w:cs="Calibri"/>
                <w:color w:val="000000"/>
                <w:lang w:eastAsia="en-GB" w:bidi="hi-IN"/>
              </w:rPr>
            </w:pPr>
            <w:ins w:id="1937"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193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B4E2780" w14:textId="77777777" w:rsidR="00EF2E74" w:rsidRPr="00EF2E74" w:rsidRDefault="00EF2E74" w:rsidP="00EF2E74">
            <w:pPr>
              <w:rPr>
                <w:ins w:id="1939" w:author="Sriraj Aiyer" w:date="2024-08-22T15:43:00Z"/>
                <w:rFonts w:ascii="Calibri" w:eastAsia="Times New Roman" w:hAnsi="Calibri" w:cs="Calibri"/>
                <w:color w:val="000000"/>
                <w:lang w:eastAsia="en-GB" w:bidi="hi-IN"/>
              </w:rPr>
            </w:pPr>
            <w:ins w:id="1940" w:author="Sriraj Aiyer" w:date="2024-08-22T15:43:00Z">
              <w:r w:rsidRPr="00EF2E74">
                <w:rPr>
                  <w:rFonts w:ascii="Calibri" w:eastAsia="Times New Roman" w:hAnsi="Calibri" w:cs="Calibri"/>
                  <w:color w:val="000000"/>
                  <w:lang w:eastAsia="en-GB" w:bidi="hi-IN"/>
                </w:rPr>
                <w:t>High Fidelity Sim (Cases: Heart Failure, Respiratory Distress, DKA, heat exhaustion)</w:t>
              </w:r>
            </w:ins>
          </w:p>
        </w:tc>
        <w:tc>
          <w:tcPr>
            <w:tcW w:w="1355" w:type="dxa"/>
            <w:tcBorders>
              <w:top w:val="nil"/>
              <w:left w:val="nil"/>
              <w:bottom w:val="single" w:sz="8" w:space="0" w:color="auto"/>
              <w:right w:val="single" w:sz="8" w:space="0" w:color="auto"/>
            </w:tcBorders>
            <w:shd w:val="clear" w:color="auto" w:fill="auto"/>
            <w:vAlign w:val="center"/>
            <w:hideMark/>
            <w:tcPrChange w:id="194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04E4027" w14:textId="77777777" w:rsidR="00EF2E74" w:rsidRPr="00EF2E74" w:rsidRDefault="00EF2E74" w:rsidP="00EF2E74">
            <w:pPr>
              <w:rPr>
                <w:ins w:id="1942" w:author="Sriraj Aiyer" w:date="2024-08-22T15:43:00Z"/>
                <w:rFonts w:ascii="Calibri" w:eastAsia="Times New Roman" w:hAnsi="Calibri" w:cs="Calibri"/>
                <w:color w:val="000000"/>
                <w:lang w:eastAsia="en-GB" w:bidi="hi-IN"/>
              </w:rPr>
            </w:pPr>
            <w:ins w:id="1943" w:author="Sriraj Aiyer" w:date="2024-08-22T15:43:00Z">
              <w:r w:rsidRPr="00EF2E74">
                <w:rPr>
                  <w:rFonts w:ascii="Calibri" w:eastAsia="Times New Roman" w:hAnsi="Calibri" w:cs="Calibri"/>
                  <w:color w:val="000000"/>
                  <w:lang w:eastAsia="en-GB" w:bidi="hi-IN"/>
                </w:rPr>
                <w:t xml:space="preserve">7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 of confidence</w:t>
              </w:r>
            </w:ins>
          </w:p>
        </w:tc>
      </w:tr>
      <w:tr w:rsidR="00EF2E74" w:rsidRPr="00EF2E74" w14:paraId="02D6F592" w14:textId="77777777" w:rsidTr="00EF2E74">
        <w:trPr>
          <w:trHeight w:val="2060"/>
          <w:ins w:id="1944" w:author="Sriraj Aiyer" w:date="2024-08-22T15:43:00Z"/>
          <w:trPrChange w:id="1945"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4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913D27D" w14:textId="77777777" w:rsidR="00EF2E74" w:rsidRPr="00EF2E74" w:rsidRDefault="00EF2E74" w:rsidP="00EF2E74">
            <w:pPr>
              <w:rPr>
                <w:ins w:id="1947" w:author="Sriraj Aiyer" w:date="2024-08-22T15:43:00Z"/>
                <w:rFonts w:ascii="Calibri" w:eastAsia="Times New Roman" w:hAnsi="Calibri" w:cs="Calibri"/>
                <w:color w:val="000000"/>
                <w:lang w:eastAsia="en-GB" w:bidi="hi-IN"/>
              </w:rPr>
            </w:pPr>
            <w:ins w:id="1948" w:author="Sriraj Aiyer" w:date="2024-08-22T15:43:00Z">
              <w:r w:rsidRPr="00EF2E74">
                <w:rPr>
                  <w:rFonts w:ascii="Calibri" w:eastAsia="Times New Roman" w:hAnsi="Calibri" w:cs="Calibri"/>
                  <w:color w:val="000000"/>
                  <w:lang w:eastAsia="en-GB" w:bidi="hi-IN"/>
                </w:rPr>
                <w:t>Gruppen, L; Wolf, F; Billi, J</w:t>
              </w:r>
            </w:ins>
          </w:p>
        </w:tc>
        <w:tc>
          <w:tcPr>
            <w:tcW w:w="1843" w:type="dxa"/>
            <w:tcBorders>
              <w:top w:val="nil"/>
              <w:left w:val="nil"/>
              <w:bottom w:val="single" w:sz="8" w:space="0" w:color="auto"/>
              <w:right w:val="single" w:sz="8" w:space="0" w:color="auto"/>
            </w:tcBorders>
            <w:shd w:val="clear" w:color="auto" w:fill="auto"/>
            <w:vAlign w:val="center"/>
            <w:hideMark/>
            <w:tcPrChange w:id="194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87EC6F9" w14:textId="1525DF68" w:rsidR="00EF2E74" w:rsidRPr="00EF2E74" w:rsidRDefault="00EF2E74" w:rsidP="00EF2E74">
            <w:pPr>
              <w:rPr>
                <w:ins w:id="1950" w:author="Sriraj Aiyer" w:date="2024-08-22T15:43:00Z"/>
                <w:rFonts w:ascii="Calibri" w:eastAsia="Times New Roman" w:hAnsi="Calibri" w:cs="Calibri"/>
                <w:color w:val="000000"/>
                <w:lang w:eastAsia="en-GB" w:bidi="hi-IN"/>
              </w:rPr>
            </w:pPr>
            <w:ins w:id="1951" w:author="Sriraj Aiyer" w:date="2024-08-22T15:43:00Z">
              <w:r w:rsidRPr="00EF2E74">
                <w:rPr>
                  <w:rFonts w:ascii="Calibri" w:eastAsia="Times New Roman" w:hAnsi="Calibri" w:cs="Calibri"/>
                  <w:color w:val="000000"/>
                  <w:lang w:eastAsia="en-GB" w:bidi="hi-IN"/>
                </w:rPr>
                <w:t>Information Gathering and Integration as Sources of</w:t>
              </w:r>
            </w:ins>
            <w:ins w:id="1952" w:author="Sriraj Aiyer" w:date="2024-08-22T15:54:00Z">
              <w:r>
                <w:rPr>
                  <w:rFonts w:ascii="Calibri" w:eastAsia="Times New Roman" w:hAnsi="Calibri" w:cs="Calibri"/>
                  <w:color w:val="000000"/>
                  <w:lang w:eastAsia="en-GB" w:bidi="hi-IN"/>
                </w:rPr>
                <w:t xml:space="preserve"> </w:t>
              </w:r>
              <w:r w:rsidRPr="00EF2E74">
                <w:rPr>
                  <w:rFonts w:ascii="Calibri" w:eastAsia="Times New Roman" w:hAnsi="Calibri" w:cs="Calibri"/>
                  <w:color w:val="000000"/>
                  <w:lang w:eastAsia="en-GB" w:bidi="hi-IN"/>
                </w:rPr>
                <w:t>Error in Diagnostic Decision Making**</w:t>
              </w:r>
            </w:ins>
          </w:p>
        </w:tc>
        <w:tc>
          <w:tcPr>
            <w:tcW w:w="709" w:type="dxa"/>
            <w:tcBorders>
              <w:top w:val="nil"/>
              <w:left w:val="nil"/>
              <w:bottom w:val="single" w:sz="8" w:space="0" w:color="auto"/>
              <w:right w:val="single" w:sz="8" w:space="0" w:color="auto"/>
            </w:tcBorders>
            <w:shd w:val="clear" w:color="auto" w:fill="auto"/>
            <w:vAlign w:val="center"/>
            <w:hideMark/>
            <w:tcPrChange w:id="195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2A415D3" w14:textId="77777777" w:rsidR="00EF2E74" w:rsidRPr="00EF2E74" w:rsidRDefault="00EF2E74" w:rsidP="00EF2E74">
            <w:pPr>
              <w:jc w:val="right"/>
              <w:rPr>
                <w:ins w:id="1954" w:author="Sriraj Aiyer" w:date="2024-08-22T15:43:00Z"/>
                <w:rFonts w:ascii="Calibri" w:eastAsia="Times New Roman" w:hAnsi="Calibri" w:cs="Calibri"/>
                <w:color w:val="000000"/>
                <w:lang w:eastAsia="en-GB" w:bidi="hi-IN"/>
              </w:rPr>
            </w:pPr>
            <w:ins w:id="1955" w:author="Sriraj Aiyer" w:date="2024-08-22T15:43:00Z">
              <w:r w:rsidRPr="00EF2E74">
                <w:rPr>
                  <w:rFonts w:ascii="Calibri" w:eastAsia="Times New Roman" w:hAnsi="Calibri" w:cs="Calibri"/>
                  <w:color w:val="000000"/>
                  <w:lang w:eastAsia="en-GB" w:bidi="hi-IN"/>
                </w:rPr>
                <w:t>1991</w:t>
              </w:r>
            </w:ins>
          </w:p>
        </w:tc>
        <w:tc>
          <w:tcPr>
            <w:tcW w:w="1559" w:type="dxa"/>
            <w:tcBorders>
              <w:top w:val="nil"/>
              <w:left w:val="nil"/>
              <w:bottom w:val="single" w:sz="8" w:space="0" w:color="auto"/>
              <w:right w:val="single" w:sz="8" w:space="0" w:color="auto"/>
            </w:tcBorders>
            <w:shd w:val="clear" w:color="auto" w:fill="auto"/>
            <w:vAlign w:val="center"/>
            <w:hideMark/>
            <w:tcPrChange w:id="195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BE6118D" w14:textId="77777777" w:rsidR="00EF2E74" w:rsidRPr="00EF2E74" w:rsidRDefault="00EF2E74" w:rsidP="00EF2E74">
            <w:pPr>
              <w:rPr>
                <w:ins w:id="1957" w:author="Sriraj Aiyer" w:date="2024-08-22T15:43:00Z"/>
                <w:rFonts w:ascii="Calibri" w:eastAsia="Times New Roman" w:hAnsi="Calibri" w:cs="Calibri"/>
                <w:color w:val="000000"/>
                <w:lang w:eastAsia="en-GB" w:bidi="hi-IN"/>
              </w:rPr>
            </w:pPr>
            <w:ins w:id="1958"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195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43C1628" w14:textId="77777777" w:rsidR="00EF2E74" w:rsidRPr="00EF2E74" w:rsidRDefault="00EF2E74" w:rsidP="00EF2E74">
            <w:pPr>
              <w:rPr>
                <w:ins w:id="1960" w:author="Sriraj Aiyer" w:date="2024-08-22T15:43:00Z"/>
                <w:rFonts w:ascii="Calibri" w:eastAsia="Times New Roman" w:hAnsi="Calibri" w:cs="Calibri"/>
                <w:color w:val="000000"/>
                <w:lang w:eastAsia="en-GB" w:bidi="hi-IN"/>
              </w:rPr>
            </w:pPr>
            <w:ins w:id="1961" w:author="Sriraj Aiyer" w:date="2024-08-22T15:43:00Z">
              <w:r w:rsidRPr="00EF2E74">
                <w:rPr>
                  <w:rFonts w:ascii="Calibri" w:eastAsia="Times New Roman" w:hAnsi="Calibri" w:cs="Calibri"/>
                  <w:color w:val="000000"/>
                  <w:lang w:eastAsia="en-GB" w:bidi="hi-IN"/>
                </w:rPr>
                <w:t>Vignettes deciding between two diagnostic alternatives</w:t>
              </w:r>
            </w:ins>
          </w:p>
        </w:tc>
        <w:tc>
          <w:tcPr>
            <w:tcW w:w="1355" w:type="dxa"/>
            <w:tcBorders>
              <w:top w:val="nil"/>
              <w:left w:val="nil"/>
              <w:bottom w:val="single" w:sz="8" w:space="0" w:color="auto"/>
              <w:right w:val="single" w:sz="8" w:space="0" w:color="auto"/>
            </w:tcBorders>
            <w:shd w:val="clear" w:color="auto" w:fill="auto"/>
            <w:vAlign w:val="center"/>
            <w:hideMark/>
            <w:tcPrChange w:id="196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02ABE66" w14:textId="77777777" w:rsidR="00EF2E74" w:rsidRPr="00EF2E74" w:rsidRDefault="00EF2E74" w:rsidP="00EF2E74">
            <w:pPr>
              <w:rPr>
                <w:ins w:id="1963" w:author="Sriraj Aiyer" w:date="2024-08-22T15:43:00Z"/>
                <w:rFonts w:ascii="Calibri" w:eastAsia="Times New Roman" w:hAnsi="Calibri" w:cs="Calibri"/>
                <w:color w:val="000000"/>
                <w:lang w:eastAsia="en-GB" w:bidi="hi-IN"/>
              </w:rPr>
            </w:pPr>
            <w:ins w:id="1964" w:author="Sriraj Aiyer" w:date="2024-08-22T15:43:00Z">
              <w:r w:rsidRPr="00EF2E74">
                <w:rPr>
                  <w:rFonts w:ascii="Calibri" w:eastAsia="Times New Roman" w:hAnsi="Calibri" w:cs="Calibri"/>
                  <w:color w:val="000000"/>
                  <w:lang w:eastAsia="en-GB" w:bidi="hi-IN"/>
                </w:rPr>
                <w:t>Probability correct</w:t>
              </w:r>
            </w:ins>
          </w:p>
        </w:tc>
      </w:tr>
      <w:tr w:rsidR="00EF2E74" w:rsidRPr="00EF2E74" w14:paraId="1503C127" w14:textId="77777777" w:rsidTr="00EF2E74">
        <w:trPr>
          <w:trHeight w:val="4100"/>
          <w:ins w:id="1965" w:author="Sriraj Aiyer" w:date="2024-08-22T15:43:00Z"/>
          <w:trPrChange w:id="1966"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6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97A375" w14:textId="77777777" w:rsidR="00EF2E74" w:rsidRPr="00EF2E74" w:rsidRDefault="00EF2E74" w:rsidP="00EF2E74">
            <w:pPr>
              <w:rPr>
                <w:ins w:id="1968" w:author="Sriraj Aiyer" w:date="2024-08-22T15:43:00Z"/>
                <w:rFonts w:ascii="Calibri" w:eastAsia="Times New Roman" w:hAnsi="Calibri" w:cs="Calibri"/>
                <w:color w:val="000000"/>
                <w:lang w:eastAsia="en-GB" w:bidi="hi-IN"/>
              </w:rPr>
            </w:pPr>
            <w:ins w:id="1969" w:author="Sriraj Aiyer" w:date="2024-08-22T15:43:00Z">
              <w:r w:rsidRPr="00EF2E74">
                <w:rPr>
                  <w:rFonts w:ascii="Calibri" w:eastAsia="Times New Roman" w:hAnsi="Calibri" w:cs="Calibri"/>
                  <w:color w:val="000000"/>
                  <w:lang w:eastAsia="en-GB" w:bidi="hi-IN"/>
                </w:rPr>
                <w:t>Gupta, A. B.; Greene, M. T.; Fowler, K. E.; Chopra, V. I.</w:t>
              </w:r>
            </w:ins>
          </w:p>
        </w:tc>
        <w:tc>
          <w:tcPr>
            <w:tcW w:w="1843" w:type="dxa"/>
            <w:tcBorders>
              <w:top w:val="nil"/>
              <w:left w:val="nil"/>
              <w:bottom w:val="single" w:sz="8" w:space="0" w:color="auto"/>
              <w:right w:val="single" w:sz="8" w:space="0" w:color="auto"/>
            </w:tcBorders>
            <w:shd w:val="clear" w:color="auto" w:fill="auto"/>
            <w:vAlign w:val="center"/>
            <w:hideMark/>
            <w:tcPrChange w:id="19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36670F2" w14:textId="77777777" w:rsidR="00EF2E74" w:rsidRPr="00EF2E74" w:rsidRDefault="00EF2E74" w:rsidP="00EF2E74">
            <w:pPr>
              <w:rPr>
                <w:ins w:id="1971" w:author="Sriraj Aiyer" w:date="2024-08-22T15:43:00Z"/>
                <w:rFonts w:ascii="Calibri" w:eastAsia="Times New Roman" w:hAnsi="Calibri" w:cs="Calibri"/>
                <w:color w:val="000000"/>
                <w:lang w:eastAsia="en-GB" w:bidi="hi-IN"/>
              </w:rPr>
            </w:pPr>
            <w:ins w:id="1972" w:author="Sriraj Aiyer" w:date="2024-08-22T15:43:00Z">
              <w:r w:rsidRPr="00EF2E74">
                <w:rPr>
                  <w:rFonts w:ascii="Calibri" w:eastAsia="Times New Roman" w:hAnsi="Calibri" w:cs="Calibri"/>
                  <w:color w:val="000000"/>
                  <w:lang w:eastAsia="en-GB" w:bidi="hi-IN"/>
                </w:rPr>
                <w:t>Associations Between Hospitalist Shift Busyness, Diagnostic Confidence, and Resource Utilization: A Pilot Study**</w:t>
              </w:r>
            </w:ins>
          </w:p>
        </w:tc>
        <w:tc>
          <w:tcPr>
            <w:tcW w:w="709" w:type="dxa"/>
            <w:tcBorders>
              <w:top w:val="nil"/>
              <w:left w:val="nil"/>
              <w:bottom w:val="single" w:sz="8" w:space="0" w:color="auto"/>
              <w:right w:val="single" w:sz="8" w:space="0" w:color="auto"/>
            </w:tcBorders>
            <w:shd w:val="clear" w:color="auto" w:fill="auto"/>
            <w:vAlign w:val="center"/>
            <w:hideMark/>
            <w:tcPrChange w:id="197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C07C95F" w14:textId="77777777" w:rsidR="00EF2E74" w:rsidRPr="00EF2E74" w:rsidRDefault="00EF2E74" w:rsidP="00EF2E74">
            <w:pPr>
              <w:jc w:val="right"/>
              <w:rPr>
                <w:ins w:id="1974" w:author="Sriraj Aiyer" w:date="2024-08-22T15:43:00Z"/>
                <w:rFonts w:ascii="Calibri" w:eastAsia="Times New Roman" w:hAnsi="Calibri" w:cs="Calibri"/>
                <w:color w:val="000000"/>
                <w:lang w:eastAsia="en-GB" w:bidi="hi-IN"/>
              </w:rPr>
            </w:pPr>
            <w:ins w:id="1975"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197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C50E63" w14:textId="77777777" w:rsidR="00EF2E74" w:rsidRPr="00EF2E74" w:rsidRDefault="00EF2E74" w:rsidP="00EF2E74">
            <w:pPr>
              <w:rPr>
                <w:ins w:id="1977" w:author="Sriraj Aiyer" w:date="2024-08-22T15:43:00Z"/>
                <w:rFonts w:ascii="Calibri" w:eastAsia="Times New Roman" w:hAnsi="Calibri" w:cs="Calibri"/>
                <w:color w:val="000000"/>
                <w:lang w:eastAsia="en-GB" w:bidi="hi-IN"/>
              </w:rPr>
            </w:pPr>
            <w:ins w:id="1978" w:author="Sriraj Aiyer" w:date="2024-08-22T15:43:00Z">
              <w:r w:rsidRPr="00EF2E74">
                <w:rPr>
                  <w:rFonts w:ascii="Calibri" w:eastAsia="Times New Roman" w:hAnsi="Calibri" w:cs="Calibri"/>
                  <w:color w:val="000000"/>
                  <w:lang w:eastAsia="en-GB" w:bidi="hi-IN"/>
                </w:rPr>
                <w:t>Doctors</w:t>
              </w:r>
            </w:ins>
          </w:p>
        </w:tc>
        <w:tc>
          <w:tcPr>
            <w:tcW w:w="1843" w:type="dxa"/>
            <w:tcBorders>
              <w:top w:val="nil"/>
              <w:left w:val="nil"/>
              <w:bottom w:val="single" w:sz="8" w:space="0" w:color="auto"/>
              <w:right w:val="single" w:sz="8" w:space="0" w:color="auto"/>
            </w:tcBorders>
            <w:shd w:val="clear" w:color="auto" w:fill="auto"/>
            <w:vAlign w:val="center"/>
            <w:hideMark/>
            <w:tcPrChange w:id="197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FC5D3BE" w14:textId="77777777" w:rsidR="00EF2E74" w:rsidRPr="00EF2E74" w:rsidRDefault="00EF2E74" w:rsidP="00EF2E74">
            <w:pPr>
              <w:rPr>
                <w:ins w:id="1980" w:author="Sriraj Aiyer" w:date="2024-08-22T15:43:00Z"/>
                <w:rFonts w:ascii="Calibri" w:eastAsia="Times New Roman" w:hAnsi="Calibri" w:cs="Calibri"/>
                <w:color w:val="000000"/>
                <w:lang w:eastAsia="en-GB" w:bidi="hi-IN"/>
              </w:rPr>
            </w:pPr>
            <w:ins w:id="1981" w:author="Sriraj Aiyer" w:date="2024-08-22T15:43:00Z">
              <w:r w:rsidRPr="00EF2E74">
                <w:rPr>
                  <w:rFonts w:ascii="Calibri" w:eastAsia="Times New Roman" w:hAnsi="Calibri" w:cs="Calibri"/>
                  <w:color w:val="000000"/>
                  <w:lang w:eastAsia="en-GB" w:bidi="hi-IN"/>
                </w:rPr>
                <w:t>Questionnaire during shift</w:t>
              </w:r>
            </w:ins>
          </w:p>
        </w:tc>
        <w:tc>
          <w:tcPr>
            <w:tcW w:w="1355" w:type="dxa"/>
            <w:tcBorders>
              <w:top w:val="nil"/>
              <w:left w:val="nil"/>
              <w:bottom w:val="single" w:sz="8" w:space="0" w:color="auto"/>
              <w:right w:val="single" w:sz="8" w:space="0" w:color="auto"/>
            </w:tcBorders>
            <w:shd w:val="clear" w:color="auto" w:fill="auto"/>
            <w:vAlign w:val="center"/>
            <w:hideMark/>
            <w:tcPrChange w:id="198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358E987" w14:textId="77777777" w:rsidR="00EF2E74" w:rsidRPr="00EF2E74" w:rsidRDefault="00EF2E74" w:rsidP="00EF2E74">
            <w:pPr>
              <w:rPr>
                <w:ins w:id="1983" w:author="Sriraj Aiyer" w:date="2024-08-22T15:43:00Z"/>
                <w:rFonts w:ascii="Calibri" w:eastAsia="Times New Roman" w:hAnsi="Calibri" w:cs="Calibri"/>
                <w:color w:val="000000"/>
                <w:lang w:eastAsia="en-GB" w:bidi="hi-IN"/>
              </w:rPr>
            </w:pPr>
            <w:ins w:id="1984" w:author="Sriraj Aiyer" w:date="2024-08-22T15:43:00Z">
              <w:r w:rsidRPr="00EF2E74">
                <w:rPr>
                  <w:rFonts w:ascii="Calibri" w:eastAsia="Times New Roman" w:hAnsi="Calibri" w:cs="Calibri"/>
                  <w:color w:val="000000"/>
                  <w:lang w:eastAsia="en-GB" w:bidi="hi-IN"/>
                </w:rPr>
                <w:t>1-10 Confidence</w:t>
              </w:r>
            </w:ins>
          </w:p>
        </w:tc>
      </w:tr>
      <w:tr w:rsidR="00EF2E74" w:rsidRPr="00EF2E74" w14:paraId="50D800B0" w14:textId="77777777" w:rsidTr="00EF2E74">
        <w:trPr>
          <w:trHeight w:val="2060"/>
          <w:ins w:id="1985" w:author="Sriraj Aiyer" w:date="2024-08-22T15:43:00Z"/>
          <w:trPrChange w:id="1986"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198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C15B83A" w14:textId="77777777" w:rsidR="00EF2E74" w:rsidRPr="00EF2E74" w:rsidRDefault="00EF2E74" w:rsidP="00EF2E74">
            <w:pPr>
              <w:rPr>
                <w:ins w:id="1988" w:author="Sriraj Aiyer" w:date="2024-08-22T15:43:00Z"/>
                <w:rFonts w:ascii="Calibri" w:eastAsia="Times New Roman" w:hAnsi="Calibri" w:cs="Calibri"/>
                <w:color w:val="000000"/>
                <w:lang w:eastAsia="en-GB" w:bidi="hi-IN"/>
              </w:rPr>
            </w:pPr>
            <w:ins w:id="1989" w:author="Sriraj Aiyer" w:date="2024-08-22T15:43:00Z">
              <w:r w:rsidRPr="00EF2E74">
                <w:rPr>
                  <w:rFonts w:ascii="Calibri" w:eastAsia="Times New Roman" w:hAnsi="Calibri" w:cs="Calibri"/>
                  <w:color w:val="000000"/>
                  <w:lang w:eastAsia="en-GB" w:bidi="hi-IN"/>
                </w:rPr>
                <w:t xml:space="preserve">Hageman, M. G. J. S.; </w:t>
              </w:r>
              <w:proofErr w:type="spellStart"/>
              <w:r w:rsidRPr="00EF2E74">
                <w:rPr>
                  <w:rFonts w:ascii="Calibri" w:eastAsia="Times New Roman" w:hAnsi="Calibri" w:cs="Calibri"/>
                  <w:color w:val="000000"/>
                  <w:lang w:eastAsia="en-GB" w:bidi="hi-IN"/>
                </w:rPr>
                <w:t>Bossen</w:t>
              </w:r>
              <w:proofErr w:type="spellEnd"/>
              <w:r w:rsidRPr="00EF2E74">
                <w:rPr>
                  <w:rFonts w:ascii="Calibri" w:eastAsia="Times New Roman" w:hAnsi="Calibri" w:cs="Calibri"/>
                  <w:color w:val="000000"/>
                  <w:lang w:eastAsia="en-GB" w:bidi="hi-IN"/>
                </w:rPr>
                <w:t>, J. K. J.; King, J. D.; Ring, D.</w:t>
              </w:r>
            </w:ins>
          </w:p>
        </w:tc>
        <w:tc>
          <w:tcPr>
            <w:tcW w:w="1843" w:type="dxa"/>
            <w:tcBorders>
              <w:top w:val="nil"/>
              <w:left w:val="nil"/>
              <w:bottom w:val="single" w:sz="8" w:space="0" w:color="auto"/>
              <w:right w:val="single" w:sz="8" w:space="0" w:color="auto"/>
            </w:tcBorders>
            <w:shd w:val="clear" w:color="auto" w:fill="auto"/>
            <w:vAlign w:val="center"/>
            <w:hideMark/>
            <w:tcPrChange w:id="199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84978B6" w14:textId="77777777" w:rsidR="00EF2E74" w:rsidRPr="00EF2E74" w:rsidRDefault="00EF2E74" w:rsidP="00EF2E74">
            <w:pPr>
              <w:rPr>
                <w:ins w:id="1991" w:author="Sriraj Aiyer" w:date="2024-08-22T15:43:00Z"/>
                <w:rFonts w:ascii="Calibri" w:eastAsia="Times New Roman" w:hAnsi="Calibri" w:cs="Calibri"/>
                <w:color w:val="000000"/>
                <w:lang w:eastAsia="en-GB" w:bidi="hi-IN"/>
              </w:rPr>
            </w:pPr>
            <w:ins w:id="1992" w:author="Sriraj Aiyer" w:date="2024-08-22T15:43:00Z">
              <w:r w:rsidRPr="00EF2E74">
                <w:rPr>
                  <w:rFonts w:ascii="Calibri" w:eastAsia="Times New Roman" w:hAnsi="Calibri" w:cs="Calibri"/>
                  <w:color w:val="000000"/>
                  <w:lang w:eastAsia="en-GB" w:bidi="hi-IN"/>
                </w:rPr>
                <w:t>Surgeon confidence in an outpatient setting**</w:t>
              </w:r>
            </w:ins>
          </w:p>
        </w:tc>
        <w:tc>
          <w:tcPr>
            <w:tcW w:w="709" w:type="dxa"/>
            <w:tcBorders>
              <w:top w:val="nil"/>
              <w:left w:val="nil"/>
              <w:bottom w:val="single" w:sz="8" w:space="0" w:color="auto"/>
              <w:right w:val="single" w:sz="8" w:space="0" w:color="auto"/>
            </w:tcBorders>
            <w:shd w:val="clear" w:color="auto" w:fill="auto"/>
            <w:vAlign w:val="center"/>
            <w:hideMark/>
            <w:tcPrChange w:id="199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5A8D0AF" w14:textId="77777777" w:rsidR="00EF2E74" w:rsidRPr="00EF2E74" w:rsidRDefault="00EF2E74" w:rsidP="00EF2E74">
            <w:pPr>
              <w:jc w:val="right"/>
              <w:rPr>
                <w:ins w:id="1994" w:author="Sriraj Aiyer" w:date="2024-08-22T15:43:00Z"/>
                <w:rFonts w:ascii="Calibri" w:eastAsia="Times New Roman" w:hAnsi="Calibri" w:cs="Calibri"/>
                <w:color w:val="000000"/>
                <w:lang w:eastAsia="en-GB" w:bidi="hi-IN"/>
              </w:rPr>
            </w:pPr>
            <w:ins w:id="1995"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199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85A9913" w14:textId="77777777" w:rsidR="00EF2E74" w:rsidRPr="00EF2E74" w:rsidRDefault="00EF2E74" w:rsidP="00EF2E74">
            <w:pPr>
              <w:rPr>
                <w:ins w:id="1997" w:author="Sriraj Aiyer" w:date="2024-08-22T15:43:00Z"/>
                <w:rFonts w:ascii="Calibri" w:eastAsia="Times New Roman" w:hAnsi="Calibri" w:cs="Calibri"/>
                <w:color w:val="000000"/>
                <w:lang w:eastAsia="en-GB" w:bidi="hi-IN"/>
              </w:rPr>
            </w:pPr>
            <w:ins w:id="1998" w:author="Sriraj Aiyer" w:date="2024-08-22T15:43:00Z">
              <w:r w:rsidRPr="00EF2E74">
                <w:rPr>
                  <w:rFonts w:ascii="Calibri" w:eastAsia="Times New Roman" w:hAnsi="Calibri" w:cs="Calibri"/>
                  <w:color w:val="000000"/>
                  <w:lang w:eastAsia="en-GB" w:bidi="hi-IN"/>
                </w:rPr>
                <w:t>Surgery</w:t>
              </w:r>
            </w:ins>
          </w:p>
        </w:tc>
        <w:tc>
          <w:tcPr>
            <w:tcW w:w="1843" w:type="dxa"/>
            <w:tcBorders>
              <w:top w:val="nil"/>
              <w:left w:val="nil"/>
              <w:bottom w:val="single" w:sz="8" w:space="0" w:color="auto"/>
              <w:right w:val="single" w:sz="8" w:space="0" w:color="auto"/>
            </w:tcBorders>
            <w:shd w:val="clear" w:color="auto" w:fill="auto"/>
            <w:vAlign w:val="center"/>
            <w:hideMark/>
            <w:tcPrChange w:id="199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6AF3D07" w14:textId="77777777" w:rsidR="00EF2E74" w:rsidRPr="00EF2E74" w:rsidRDefault="00EF2E74" w:rsidP="00EF2E74">
            <w:pPr>
              <w:rPr>
                <w:ins w:id="2000" w:author="Sriraj Aiyer" w:date="2024-08-22T15:43:00Z"/>
                <w:rFonts w:ascii="Calibri" w:eastAsia="Times New Roman" w:hAnsi="Calibri" w:cs="Calibri"/>
                <w:color w:val="000000"/>
                <w:lang w:eastAsia="en-GB" w:bidi="hi-IN"/>
              </w:rPr>
            </w:pPr>
            <w:ins w:id="2001" w:author="Sriraj Aiyer" w:date="2024-08-22T15:43:00Z">
              <w:r w:rsidRPr="00EF2E74">
                <w:rPr>
                  <w:rFonts w:ascii="Calibri" w:eastAsia="Times New Roman" w:hAnsi="Calibri" w:cs="Calibri"/>
                  <w:color w:val="000000"/>
                  <w:lang w:eastAsia="en-GB" w:bidi="hi-IN"/>
                </w:rPr>
                <w:t>Real patients visiting surgery</w:t>
              </w:r>
            </w:ins>
          </w:p>
        </w:tc>
        <w:tc>
          <w:tcPr>
            <w:tcW w:w="1355" w:type="dxa"/>
            <w:tcBorders>
              <w:top w:val="nil"/>
              <w:left w:val="nil"/>
              <w:bottom w:val="single" w:sz="8" w:space="0" w:color="auto"/>
              <w:right w:val="single" w:sz="8" w:space="0" w:color="auto"/>
            </w:tcBorders>
            <w:shd w:val="clear" w:color="auto" w:fill="auto"/>
            <w:vAlign w:val="center"/>
            <w:hideMark/>
            <w:tcPrChange w:id="200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BC50830" w14:textId="77777777" w:rsidR="00EF2E74" w:rsidRPr="00EF2E74" w:rsidRDefault="00EF2E74" w:rsidP="00EF2E74">
            <w:pPr>
              <w:rPr>
                <w:ins w:id="2003" w:author="Sriraj Aiyer" w:date="2024-08-22T15:43:00Z"/>
                <w:rFonts w:ascii="Calibri" w:eastAsia="Times New Roman" w:hAnsi="Calibri" w:cs="Calibri"/>
                <w:color w:val="000000"/>
                <w:lang w:eastAsia="en-GB" w:bidi="hi-IN"/>
              </w:rPr>
            </w:pPr>
            <w:ins w:id="2004" w:author="Sriraj Aiyer" w:date="2024-08-22T15:43:00Z">
              <w:r w:rsidRPr="00EF2E74">
                <w:rPr>
                  <w:rFonts w:ascii="Calibri" w:eastAsia="Times New Roman" w:hAnsi="Calibri" w:cs="Calibri"/>
                  <w:color w:val="000000"/>
                  <w:lang w:eastAsia="en-GB" w:bidi="hi-IN"/>
                </w:rPr>
                <w:t xml:space="preserve">5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145974C7" w14:textId="77777777" w:rsidTr="00EF2E74">
        <w:trPr>
          <w:trHeight w:val="3080"/>
          <w:ins w:id="2005" w:author="Sriraj Aiyer" w:date="2024-08-22T15:43:00Z"/>
          <w:trPrChange w:id="2006"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0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99F4578" w14:textId="77777777" w:rsidR="00EF2E74" w:rsidRPr="00EF2E74" w:rsidRDefault="00EF2E74" w:rsidP="00EF2E74">
            <w:pPr>
              <w:rPr>
                <w:ins w:id="2008" w:author="Sriraj Aiyer" w:date="2024-08-22T15:43:00Z"/>
                <w:rFonts w:ascii="Calibri" w:eastAsia="Times New Roman" w:hAnsi="Calibri" w:cs="Calibri"/>
                <w:color w:val="000000"/>
                <w:lang w:eastAsia="en-GB" w:bidi="hi-IN"/>
              </w:rPr>
            </w:pPr>
            <w:ins w:id="2009" w:author="Sriraj Aiyer" w:date="2024-08-22T15:43:00Z">
              <w:r w:rsidRPr="00EF2E74">
                <w:rPr>
                  <w:rFonts w:ascii="Calibri" w:eastAsia="Times New Roman" w:hAnsi="Calibri" w:cs="Calibri"/>
                  <w:color w:val="000000"/>
                  <w:lang w:eastAsia="en-GB" w:bidi="hi-IN"/>
                </w:rPr>
                <w:t xml:space="preserve">Harvey, C.J.; Halligan, S.; Bartram, C.I.; Hollings, N.; </w:t>
              </w:r>
              <w:proofErr w:type="spellStart"/>
              <w:r w:rsidRPr="00EF2E74">
                <w:rPr>
                  <w:rFonts w:ascii="Calibri" w:eastAsia="Times New Roman" w:hAnsi="Calibri" w:cs="Calibri"/>
                  <w:color w:val="000000"/>
                  <w:lang w:eastAsia="en-GB" w:bidi="hi-IN"/>
                </w:rPr>
                <w:t>Sahdev</w:t>
              </w:r>
              <w:proofErr w:type="spellEnd"/>
              <w:r w:rsidRPr="00EF2E74">
                <w:rPr>
                  <w:rFonts w:ascii="Calibri" w:eastAsia="Times New Roman" w:hAnsi="Calibri" w:cs="Calibri"/>
                  <w:color w:val="000000"/>
                  <w:lang w:eastAsia="en-GB" w:bidi="hi-IN"/>
                </w:rPr>
                <w:t>, A.; Kingston, K.</w:t>
              </w:r>
            </w:ins>
          </w:p>
        </w:tc>
        <w:tc>
          <w:tcPr>
            <w:tcW w:w="1843" w:type="dxa"/>
            <w:tcBorders>
              <w:top w:val="nil"/>
              <w:left w:val="nil"/>
              <w:bottom w:val="single" w:sz="8" w:space="0" w:color="auto"/>
              <w:right w:val="single" w:sz="8" w:space="0" w:color="auto"/>
            </w:tcBorders>
            <w:shd w:val="clear" w:color="auto" w:fill="auto"/>
            <w:vAlign w:val="center"/>
            <w:hideMark/>
            <w:tcPrChange w:id="201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E38C4CA" w14:textId="77777777" w:rsidR="00EF2E74" w:rsidRPr="00EF2E74" w:rsidRDefault="00EF2E74" w:rsidP="00EF2E74">
            <w:pPr>
              <w:rPr>
                <w:ins w:id="2011" w:author="Sriraj Aiyer" w:date="2024-08-22T15:43:00Z"/>
                <w:rFonts w:ascii="Calibri" w:eastAsia="Times New Roman" w:hAnsi="Calibri" w:cs="Calibri"/>
                <w:color w:val="000000"/>
                <w:lang w:eastAsia="en-GB" w:bidi="hi-IN"/>
              </w:rPr>
            </w:pPr>
            <w:ins w:id="2012" w:author="Sriraj Aiyer" w:date="2024-08-22T15:43:00Z">
              <w:r w:rsidRPr="00EF2E74">
                <w:rPr>
                  <w:rFonts w:ascii="Calibri" w:eastAsia="Times New Roman" w:hAnsi="Calibri" w:cs="Calibri"/>
                  <w:color w:val="000000"/>
                  <w:lang w:eastAsia="en-GB" w:bidi="hi-IN"/>
                </w:rPr>
                <w:t xml:space="preserve">Evacuation </w:t>
              </w:r>
              <w:proofErr w:type="spellStart"/>
              <w:r w:rsidRPr="00EF2E74">
                <w:rPr>
                  <w:rFonts w:ascii="Calibri" w:eastAsia="Times New Roman" w:hAnsi="Calibri" w:cs="Calibri"/>
                  <w:color w:val="000000"/>
                  <w:lang w:eastAsia="en-GB" w:bidi="hi-IN"/>
                </w:rPr>
                <w:t>proctography</w:t>
              </w:r>
              <w:proofErr w:type="spellEnd"/>
              <w:r w:rsidRPr="00EF2E74">
                <w:rPr>
                  <w:rFonts w:ascii="Calibri" w:eastAsia="Times New Roman" w:hAnsi="Calibri" w:cs="Calibri"/>
                  <w:color w:val="000000"/>
                  <w:lang w:eastAsia="en-GB" w:bidi="hi-IN"/>
                </w:rPr>
                <w:t>: A prospective study of diagnostic and therapeutic effects</w:t>
              </w:r>
            </w:ins>
          </w:p>
        </w:tc>
        <w:tc>
          <w:tcPr>
            <w:tcW w:w="709" w:type="dxa"/>
            <w:tcBorders>
              <w:top w:val="nil"/>
              <w:left w:val="nil"/>
              <w:bottom w:val="single" w:sz="8" w:space="0" w:color="auto"/>
              <w:right w:val="single" w:sz="8" w:space="0" w:color="auto"/>
            </w:tcBorders>
            <w:shd w:val="clear" w:color="auto" w:fill="auto"/>
            <w:vAlign w:val="center"/>
            <w:hideMark/>
            <w:tcPrChange w:id="201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2E25C11" w14:textId="77777777" w:rsidR="00EF2E74" w:rsidRPr="00EF2E74" w:rsidRDefault="00EF2E74" w:rsidP="00EF2E74">
            <w:pPr>
              <w:jc w:val="right"/>
              <w:rPr>
                <w:ins w:id="2014" w:author="Sriraj Aiyer" w:date="2024-08-22T15:43:00Z"/>
                <w:rFonts w:ascii="Calibri" w:eastAsia="Times New Roman" w:hAnsi="Calibri" w:cs="Calibri"/>
                <w:color w:val="000000"/>
                <w:lang w:eastAsia="en-GB" w:bidi="hi-IN"/>
              </w:rPr>
            </w:pPr>
            <w:ins w:id="2015" w:author="Sriraj Aiyer" w:date="2024-08-22T15:43:00Z">
              <w:r w:rsidRPr="00EF2E74">
                <w:rPr>
                  <w:rFonts w:ascii="Calibri" w:eastAsia="Times New Roman" w:hAnsi="Calibri" w:cs="Calibri"/>
                  <w:color w:val="000000"/>
                  <w:lang w:eastAsia="en-GB" w:bidi="hi-IN"/>
                </w:rPr>
                <w:t>1999</w:t>
              </w:r>
            </w:ins>
          </w:p>
        </w:tc>
        <w:tc>
          <w:tcPr>
            <w:tcW w:w="1559" w:type="dxa"/>
            <w:tcBorders>
              <w:top w:val="nil"/>
              <w:left w:val="nil"/>
              <w:bottom w:val="single" w:sz="8" w:space="0" w:color="auto"/>
              <w:right w:val="single" w:sz="8" w:space="0" w:color="auto"/>
            </w:tcBorders>
            <w:shd w:val="clear" w:color="auto" w:fill="auto"/>
            <w:vAlign w:val="center"/>
            <w:hideMark/>
            <w:tcPrChange w:id="201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0F2B41E" w14:textId="77777777" w:rsidR="00EF2E74" w:rsidRPr="00EF2E74" w:rsidRDefault="00EF2E74" w:rsidP="00EF2E74">
            <w:pPr>
              <w:rPr>
                <w:ins w:id="2017" w:author="Sriraj Aiyer" w:date="2024-08-22T15:43:00Z"/>
                <w:rFonts w:ascii="Calibri" w:eastAsia="Times New Roman" w:hAnsi="Calibri" w:cs="Calibri"/>
                <w:color w:val="000000"/>
                <w:lang w:eastAsia="en-GB" w:bidi="hi-IN"/>
              </w:rPr>
            </w:pPr>
            <w:ins w:id="2018"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201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9F4C8BA" w14:textId="77777777" w:rsidR="00EF2E74" w:rsidRPr="00EF2E74" w:rsidRDefault="00EF2E74" w:rsidP="00EF2E74">
            <w:pPr>
              <w:rPr>
                <w:ins w:id="2020" w:author="Sriraj Aiyer" w:date="2024-08-22T15:43:00Z"/>
                <w:rFonts w:ascii="Calibri" w:eastAsia="Times New Roman" w:hAnsi="Calibri" w:cs="Calibri"/>
                <w:color w:val="000000"/>
                <w:lang w:eastAsia="en-GB" w:bidi="hi-IN"/>
              </w:rPr>
            </w:pPr>
            <w:ins w:id="2021" w:author="Sriraj Aiyer" w:date="2024-08-22T15:43:00Z">
              <w:r w:rsidRPr="00EF2E74">
                <w:rPr>
                  <w:rFonts w:ascii="Calibri" w:eastAsia="Times New Roman" w:hAnsi="Calibri" w:cs="Calibri"/>
                  <w:color w:val="000000"/>
                  <w:lang w:eastAsia="en-GB" w:bidi="hi-IN"/>
                </w:rPr>
                <w:t xml:space="preserve">Questionnaires after </w:t>
              </w:r>
              <w:proofErr w:type="spellStart"/>
              <w:r w:rsidRPr="00EF2E74">
                <w:rPr>
                  <w:rFonts w:ascii="Calibri" w:eastAsia="Times New Roman" w:hAnsi="Calibri" w:cs="Calibri"/>
                  <w:color w:val="000000"/>
                  <w:lang w:eastAsia="en-GB" w:bidi="hi-IN"/>
                </w:rPr>
                <w:t>proctography</w:t>
              </w:r>
              <w:proofErr w:type="spellEnd"/>
              <w:r w:rsidRPr="00EF2E74">
                <w:rPr>
                  <w:rFonts w:ascii="Calibri" w:eastAsia="Times New Roman" w:hAnsi="Calibri" w:cs="Calibri"/>
                  <w:color w:val="000000"/>
                  <w:lang w:eastAsia="en-GB" w:bidi="hi-IN"/>
                </w:rPr>
                <w:t xml:space="preserve"> in 50 patient cases</w:t>
              </w:r>
            </w:ins>
          </w:p>
        </w:tc>
        <w:tc>
          <w:tcPr>
            <w:tcW w:w="1355" w:type="dxa"/>
            <w:tcBorders>
              <w:top w:val="nil"/>
              <w:left w:val="nil"/>
              <w:bottom w:val="single" w:sz="8" w:space="0" w:color="auto"/>
              <w:right w:val="single" w:sz="8" w:space="0" w:color="auto"/>
            </w:tcBorders>
            <w:shd w:val="clear" w:color="auto" w:fill="auto"/>
            <w:vAlign w:val="center"/>
            <w:hideMark/>
            <w:tcPrChange w:id="202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EC55BA4" w14:textId="77777777" w:rsidR="00EF2E74" w:rsidRPr="00EF2E74" w:rsidRDefault="00EF2E74" w:rsidP="00EF2E74">
            <w:pPr>
              <w:rPr>
                <w:ins w:id="2023" w:author="Sriraj Aiyer" w:date="2024-08-22T15:43:00Z"/>
                <w:rFonts w:ascii="Calibri" w:eastAsia="Times New Roman" w:hAnsi="Calibri" w:cs="Calibri"/>
                <w:color w:val="000000"/>
                <w:lang w:eastAsia="en-GB" w:bidi="hi-IN"/>
              </w:rPr>
            </w:pPr>
            <w:ins w:id="2024"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12ED8108" w14:textId="77777777" w:rsidTr="00EF2E74">
        <w:trPr>
          <w:trHeight w:val="5120"/>
          <w:ins w:id="2025" w:author="Sriraj Aiyer" w:date="2024-08-22T15:43:00Z"/>
          <w:trPrChange w:id="2026"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2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6E1B3BC" w14:textId="77777777" w:rsidR="00EF2E74" w:rsidRPr="00EF2E74" w:rsidRDefault="00EF2E74" w:rsidP="00EF2E74">
            <w:pPr>
              <w:rPr>
                <w:ins w:id="2028" w:author="Sriraj Aiyer" w:date="2024-08-22T15:43:00Z"/>
                <w:rFonts w:ascii="Calibri" w:eastAsia="Times New Roman" w:hAnsi="Calibri" w:cs="Calibri"/>
                <w:color w:val="000000"/>
                <w:lang w:eastAsia="en-GB" w:bidi="hi-IN"/>
              </w:rPr>
            </w:pPr>
            <w:ins w:id="2029" w:author="Sriraj Aiyer" w:date="2024-08-22T15:43:00Z">
              <w:r w:rsidRPr="00EF2E74">
                <w:rPr>
                  <w:rFonts w:ascii="Calibri" w:eastAsia="Times New Roman" w:hAnsi="Calibri" w:cs="Calibri"/>
                  <w:color w:val="000000"/>
                  <w:lang w:eastAsia="en-GB" w:bidi="hi-IN"/>
                </w:rPr>
                <w:t xml:space="preserve">Hausmann, D.; </w:t>
              </w:r>
              <w:proofErr w:type="spellStart"/>
              <w:r w:rsidRPr="00EF2E74">
                <w:rPr>
                  <w:rFonts w:ascii="Calibri" w:eastAsia="Times New Roman" w:hAnsi="Calibri" w:cs="Calibri"/>
                  <w:color w:val="000000"/>
                  <w:lang w:eastAsia="en-GB" w:bidi="hi-IN"/>
                </w:rPr>
                <w:t>Kiesel</w:t>
              </w:r>
              <w:proofErr w:type="spellEnd"/>
              <w:r w:rsidRPr="00EF2E74">
                <w:rPr>
                  <w:rFonts w:ascii="Calibri" w:eastAsia="Times New Roman" w:hAnsi="Calibri" w:cs="Calibri"/>
                  <w:color w:val="000000"/>
                  <w:lang w:eastAsia="en-GB" w:bidi="hi-IN"/>
                </w:rPr>
                <w:t xml:space="preserve">, V.; </w:t>
              </w:r>
              <w:proofErr w:type="spellStart"/>
              <w:r w:rsidRPr="00EF2E74">
                <w:rPr>
                  <w:rFonts w:ascii="Calibri" w:eastAsia="Times New Roman" w:hAnsi="Calibri" w:cs="Calibri"/>
                  <w:color w:val="000000"/>
                  <w:lang w:eastAsia="en-GB" w:bidi="hi-IN"/>
                </w:rPr>
                <w:t>Zimmerli</w:t>
              </w:r>
              <w:proofErr w:type="spellEnd"/>
              <w:r w:rsidRPr="00EF2E74">
                <w:rPr>
                  <w:rFonts w:ascii="Calibri" w:eastAsia="Times New Roman" w:hAnsi="Calibri" w:cs="Calibri"/>
                  <w:color w:val="000000"/>
                  <w:lang w:eastAsia="en-GB" w:bidi="hi-IN"/>
                </w:rPr>
                <w:t xml:space="preserve">, L.; Schlatter, N.; von </w:t>
              </w:r>
              <w:proofErr w:type="spellStart"/>
              <w:r w:rsidRPr="00EF2E74">
                <w:rPr>
                  <w:rFonts w:ascii="Calibri" w:eastAsia="Times New Roman" w:hAnsi="Calibri" w:cs="Calibri"/>
                  <w:color w:val="000000"/>
                  <w:lang w:eastAsia="en-GB" w:bidi="hi-IN"/>
                </w:rPr>
                <w:t>Gunten</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Wattinger</w:t>
              </w:r>
              <w:proofErr w:type="spellEnd"/>
              <w:r w:rsidRPr="00EF2E74">
                <w:rPr>
                  <w:rFonts w:ascii="Calibri" w:eastAsia="Times New Roman" w:hAnsi="Calibri" w:cs="Calibri"/>
                  <w:color w:val="000000"/>
                  <w:lang w:eastAsia="en-GB" w:bidi="hi-IN"/>
                </w:rPr>
                <w:t xml:space="preserve">, N.; </w:t>
              </w:r>
              <w:proofErr w:type="spellStart"/>
              <w:r w:rsidRPr="00EF2E74">
                <w:rPr>
                  <w:rFonts w:ascii="Calibri" w:eastAsia="Times New Roman" w:hAnsi="Calibri" w:cs="Calibri"/>
                  <w:color w:val="000000"/>
                  <w:lang w:eastAsia="en-GB" w:bidi="hi-IN"/>
                </w:rPr>
                <w:t>Rosemann</w:t>
              </w:r>
              <w:proofErr w:type="spellEnd"/>
              <w:r w:rsidRPr="00EF2E74">
                <w:rPr>
                  <w:rFonts w:ascii="Calibri" w:eastAsia="Times New Roman" w:hAnsi="Calibri" w:cs="Calibri"/>
                  <w:color w:val="000000"/>
                  <w:lang w:eastAsia="en-GB" w:bidi="hi-IN"/>
                </w:rPr>
                <w:t>, T.</w:t>
              </w:r>
            </w:ins>
          </w:p>
        </w:tc>
        <w:tc>
          <w:tcPr>
            <w:tcW w:w="1843" w:type="dxa"/>
            <w:tcBorders>
              <w:top w:val="nil"/>
              <w:left w:val="nil"/>
              <w:bottom w:val="single" w:sz="8" w:space="0" w:color="auto"/>
              <w:right w:val="single" w:sz="8" w:space="0" w:color="auto"/>
            </w:tcBorders>
            <w:shd w:val="clear" w:color="auto" w:fill="auto"/>
            <w:vAlign w:val="center"/>
            <w:hideMark/>
            <w:tcPrChange w:id="203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BB90B09" w14:textId="77777777" w:rsidR="00EF2E74" w:rsidRPr="00EF2E74" w:rsidRDefault="00EF2E74" w:rsidP="00EF2E74">
            <w:pPr>
              <w:rPr>
                <w:ins w:id="2031" w:author="Sriraj Aiyer" w:date="2024-08-22T15:43:00Z"/>
                <w:rFonts w:ascii="Calibri" w:eastAsia="Times New Roman" w:hAnsi="Calibri" w:cs="Calibri"/>
                <w:color w:val="000000"/>
                <w:lang w:eastAsia="en-GB" w:bidi="hi-IN"/>
              </w:rPr>
            </w:pPr>
            <w:ins w:id="2032" w:author="Sriraj Aiyer" w:date="2024-08-22T15:43:00Z">
              <w:r w:rsidRPr="00EF2E74">
                <w:rPr>
                  <w:rFonts w:ascii="Calibri" w:eastAsia="Times New Roman" w:hAnsi="Calibri" w:cs="Calibri"/>
                  <w:color w:val="000000"/>
                  <w:lang w:eastAsia="en-GB" w:bidi="hi-IN"/>
                </w:rPr>
                <w:t>Sensitivity for multimorbidity: The role of diagnostic uncertainty of physicians when evaluating multimorbid video case-based vignettes</w:t>
              </w:r>
            </w:ins>
          </w:p>
        </w:tc>
        <w:tc>
          <w:tcPr>
            <w:tcW w:w="709" w:type="dxa"/>
            <w:tcBorders>
              <w:top w:val="nil"/>
              <w:left w:val="nil"/>
              <w:bottom w:val="single" w:sz="8" w:space="0" w:color="auto"/>
              <w:right w:val="single" w:sz="8" w:space="0" w:color="auto"/>
            </w:tcBorders>
            <w:shd w:val="clear" w:color="auto" w:fill="auto"/>
            <w:vAlign w:val="center"/>
            <w:hideMark/>
            <w:tcPrChange w:id="203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4E94D02" w14:textId="77777777" w:rsidR="00EF2E74" w:rsidRPr="00EF2E74" w:rsidRDefault="00EF2E74" w:rsidP="00EF2E74">
            <w:pPr>
              <w:jc w:val="right"/>
              <w:rPr>
                <w:ins w:id="2034" w:author="Sriraj Aiyer" w:date="2024-08-22T15:43:00Z"/>
                <w:rFonts w:ascii="Calibri" w:eastAsia="Times New Roman" w:hAnsi="Calibri" w:cs="Calibri"/>
                <w:color w:val="000000"/>
                <w:lang w:eastAsia="en-GB" w:bidi="hi-IN"/>
              </w:rPr>
            </w:pPr>
            <w:ins w:id="2035"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03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53C1F6A" w14:textId="77777777" w:rsidR="00EF2E74" w:rsidRPr="00EF2E74" w:rsidRDefault="00EF2E74" w:rsidP="00EF2E74">
            <w:pPr>
              <w:rPr>
                <w:ins w:id="2037" w:author="Sriraj Aiyer" w:date="2024-08-22T15:43:00Z"/>
                <w:rFonts w:ascii="Calibri" w:eastAsia="Times New Roman" w:hAnsi="Calibri" w:cs="Calibri"/>
                <w:color w:val="000000"/>
                <w:lang w:eastAsia="en-GB" w:bidi="hi-IN"/>
              </w:rPr>
            </w:pPr>
            <w:ins w:id="2038" w:author="Sriraj Aiyer" w:date="2024-08-22T15:43:00Z">
              <w:r w:rsidRPr="00EF2E74">
                <w:rPr>
                  <w:rFonts w:ascii="Calibri" w:eastAsia="Times New Roman" w:hAnsi="Calibri" w:cs="Calibri"/>
                  <w:color w:val="000000"/>
                  <w:lang w:eastAsia="en-GB" w:bidi="hi-IN"/>
                </w:rPr>
                <w:t>General Practice / 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03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E8E0F9B" w14:textId="77777777" w:rsidR="00EF2E74" w:rsidRPr="00EF2E74" w:rsidRDefault="00EF2E74" w:rsidP="00EF2E74">
            <w:pPr>
              <w:rPr>
                <w:ins w:id="2040" w:author="Sriraj Aiyer" w:date="2024-08-22T15:43:00Z"/>
                <w:rFonts w:ascii="Calibri" w:eastAsia="Times New Roman" w:hAnsi="Calibri" w:cs="Calibri"/>
                <w:color w:val="000000"/>
                <w:lang w:eastAsia="en-GB" w:bidi="hi-IN"/>
              </w:rPr>
            </w:pPr>
            <w:ins w:id="2041" w:author="Sriraj Aiyer" w:date="2024-08-22T15:43:00Z">
              <w:r w:rsidRPr="00EF2E74">
                <w:rPr>
                  <w:rFonts w:ascii="Calibri" w:eastAsia="Times New Roman" w:hAnsi="Calibri" w:cs="Calibri"/>
                  <w:color w:val="000000"/>
                  <w:lang w:eastAsia="en-GB" w:bidi="hi-IN"/>
                </w:rPr>
                <w:t>Video vignettes</w:t>
              </w:r>
            </w:ins>
          </w:p>
        </w:tc>
        <w:tc>
          <w:tcPr>
            <w:tcW w:w="1355" w:type="dxa"/>
            <w:tcBorders>
              <w:top w:val="nil"/>
              <w:left w:val="nil"/>
              <w:bottom w:val="single" w:sz="8" w:space="0" w:color="auto"/>
              <w:right w:val="single" w:sz="8" w:space="0" w:color="auto"/>
            </w:tcBorders>
            <w:shd w:val="clear" w:color="auto" w:fill="auto"/>
            <w:vAlign w:val="center"/>
            <w:hideMark/>
            <w:tcPrChange w:id="204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AF98EF1" w14:textId="77777777" w:rsidR="00EF2E74" w:rsidRPr="00EF2E74" w:rsidRDefault="00EF2E74" w:rsidP="00EF2E74">
            <w:pPr>
              <w:rPr>
                <w:ins w:id="2043" w:author="Sriraj Aiyer" w:date="2024-08-22T15:43:00Z"/>
                <w:rFonts w:ascii="Calibri" w:eastAsia="Times New Roman" w:hAnsi="Calibri" w:cs="Calibri"/>
                <w:color w:val="000000"/>
                <w:lang w:eastAsia="en-GB" w:bidi="hi-IN"/>
              </w:rPr>
            </w:pPr>
            <w:ins w:id="2044"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0E407E81" w14:textId="77777777" w:rsidTr="00EF2E74">
        <w:trPr>
          <w:trHeight w:val="3080"/>
          <w:ins w:id="2045" w:author="Sriraj Aiyer" w:date="2024-08-22T15:43:00Z"/>
          <w:trPrChange w:id="2046"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4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C7BBC57" w14:textId="77777777" w:rsidR="00EF2E74" w:rsidRPr="00EF2E74" w:rsidRDefault="00EF2E74" w:rsidP="00EF2E74">
            <w:pPr>
              <w:rPr>
                <w:ins w:id="2048" w:author="Sriraj Aiyer" w:date="2024-08-22T15:43:00Z"/>
                <w:rFonts w:ascii="Calibri" w:eastAsia="Times New Roman" w:hAnsi="Calibri" w:cs="Calibri"/>
                <w:color w:val="000000"/>
                <w:lang w:eastAsia="en-GB" w:bidi="hi-IN"/>
              </w:rPr>
            </w:pPr>
            <w:proofErr w:type="spellStart"/>
            <w:ins w:id="2049" w:author="Sriraj Aiyer" w:date="2024-08-22T15:43:00Z">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W. E.; </w:t>
              </w:r>
              <w:proofErr w:type="spellStart"/>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xml:space="preserve">, J. E.;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 K.; Spies, C. D.; </w:t>
              </w:r>
              <w:proofErr w:type="spellStart"/>
              <w:r w:rsidRPr="00EF2E74">
                <w:rPr>
                  <w:rFonts w:ascii="Calibri" w:eastAsia="Times New Roman" w:hAnsi="Calibri" w:cs="Calibri"/>
                  <w:color w:val="000000"/>
                  <w:lang w:eastAsia="en-GB" w:bidi="hi-IN"/>
                </w:rPr>
                <w:t>Gaissmaier</w:t>
              </w:r>
              <w:proofErr w:type="spellEnd"/>
              <w:r w:rsidRPr="00EF2E74">
                <w:rPr>
                  <w:rFonts w:ascii="Calibri" w:eastAsia="Times New Roman" w:hAnsi="Calibri" w:cs="Calibri"/>
                  <w:color w:val="000000"/>
                  <w:lang w:eastAsia="en-GB" w:bidi="hi-IN"/>
                </w:rPr>
                <w:t>, W.</w:t>
              </w:r>
            </w:ins>
          </w:p>
        </w:tc>
        <w:tc>
          <w:tcPr>
            <w:tcW w:w="1843" w:type="dxa"/>
            <w:tcBorders>
              <w:top w:val="nil"/>
              <w:left w:val="nil"/>
              <w:bottom w:val="single" w:sz="8" w:space="0" w:color="auto"/>
              <w:right w:val="single" w:sz="8" w:space="0" w:color="auto"/>
            </w:tcBorders>
            <w:shd w:val="clear" w:color="auto" w:fill="auto"/>
            <w:vAlign w:val="center"/>
            <w:hideMark/>
            <w:tcPrChange w:id="205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F5246D" w14:textId="77777777" w:rsidR="00EF2E74" w:rsidRPr="00EF2E74" w:rsidRDefault="00EF2E74" w:rsidP="00EF2E74">
            <w:pPr>
              <w:rPr>
                <w:ins w:id="2051" w:author="Sriraj Aiyer" w:date="2024-08-22T15:43:00Z"/>
                <w:rFonts w:ascii="Calibri" w:eastAsia="Times New Roman" w:hAnsi="Calibri" w:cs="Calibri"/>
                <w:color w:val="000000"/>
                <w:lang w:eastAsia="en-GB" w:bidi="hi-IN"/>
              </w:rPr>
            </w:pPr>
            <w:ins w:id="2052" w:author="Sriraj Aiyer" w:date="2024-08-22T15:43:00Z">
              <w:r w:rsidRPr="00EF2E74">
                <w:rPr>
                  <w:rFonts w:ascii="Calibri" w:eastAsia="Times New Roman" w:hAnsi="Calibri" w:cs="Calibri"/>
                  <w:color w:val="000000"/>
                  <w:lang w:eastAsia="en-GB" w:bidi="hi-IN"/>
                </w:rPr>
                <w:t>Diagnostic performance by medical students working individually or in teams**</w:t>
              </w:r>
            </w:ins>
          </w:p>
        </w:tc>
        <w:tc>
          <w:tcPr>
            <w:tcW w:w="709" w:type="dxa"/>
            <w:tcBorders>
              <w:top w:val="nil"/>
              <w:left w:val="nil"/>
              <w:bottom w:val="single" w:sz="8" w:space="0" w:color="auto"/>
              <w:right w:val="single" w:sz="8" w:space="0" w:color="auto"/>
            </w:tcBorders>
            <w:shd w:val="clear" w:color="auto" w:fill="auto"/>
            <w:vAlign w:val="center"/>
            <w:hideMark/>
            <w:tcPrChange w:id="2053"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4836D18" w14:textId="77777777" w:rsidR="00EF2E74" w:rsidRPr="00EF2E74" w:rsidRDefault="00EF2E74" w:rsidP="00EF2E74">
            <w:pPr>
              <w:jc w:val="right"/>
              <w:rPr>
                <w:ins w:id="2054" w:author="Sriraj Aiyer" w:date="2024-08-22T15:43:00Z"/>
                <w:rFonts w:ascii="Calibri" w:eastAsia="Times New Roman" w:hAnsi="Calibri" w:cs="Calibri"/>
                <w:color w:val="000000"/>
                <w:lang w:eastAsia="en-GB" w:bidi="hi-IN"/>
              </w:rPr>
            </w:pPr>
            <w:ins w:id="2055"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2056"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FD2988" w14:textId="77777777" w:rsidR="00EF2E74" w:rsidRPr="00EF2E74" w:rsidRDefault="00EF2E74" w:rsidP="00EF2E74">
            <w:pPr>
              <w:rPr>
                <w:ins w:id="2057" w:author="Sriraj Aiyer" w:date="2024-08-22T15:43:00Z"/>
                <w:rFonts w:ascii="Calibri" w:eastAsia="Times New Roman" w:hAnsi="Calibri" w:cs="Calibri"/>
                <w:color w:val="000000"/>
                <w:lang w:eastAsia="en-GB" w:bidi="hi-IN"/>
              </w:rPr>
            </w:pPr>
            <w:ins w:id="2058"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059"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B2F0AE4" w14:textId="77777777" w:rsidR="00EF2E74" w:rsidRPr="00EF2E74" w:rsidRDefault="00EF2E74" w:rsidP="00EF2E74">
            <w:pPr>
              <w:rPr>
                <w:ins w:id="2060" w:author="Sriraj Aiyer" w:date="2024-08-22T15:43:00Z"/>
                <w:rFonts w:ascii="Calibri" w:eastAsia="Times New Roman" w:hAnsi="Calibri" w:cs="Calibri"/>
                <w:color w:val="000000"/>
                <w:lang w:eastAsia="en-GB" w:bidi="hi-IN"/>
              </w:rPr>
            </w:pPr>
            <w:ins w:id="2061" w:author="Sriraj Aiyer" w:date="2024-08-22T15:43:00Z">
              <w:r w:rsidRPr="00EF2E74">
                <w:rPr>
                  <w:rFonts w:ascii="Calibri" w:eastAsia="Times New Roman" w:hAnsi="Calibri" w:cs="Calibri"/>
                  <w:color w:val="000000"/>
                  <w:lang w:eastAsia="en-GB" w:bidi="hi-IN"/>
                </w:rPr>
                <w:t>6 simulated cases of respiratory distress</w:t>
              </w:r>
            </w:ins>
          </w:p>
        </w:tc>
        <w:tc>
          <w:tcPr>
            <w:tcW w:w="1355" w:type="dxa"/>
            <w:tcBorders>
              <w:top w:val="nil"/>
              <w:left w:val="nil"/>
              <w:bottom w:val="single" w:sz="8" w:space="0" w:color="auto"/>
              <w:right w:val="single" w:sz="8" w:space="0" w:color="auto"/>
            </w:tcBorders>
            <w:shd w:val="clear" w:color="auto" w:fill="auto"/>
            <w:vAlign w:val="center"/>
            <w:hideMark/>
            <w:tcPrChange w:id="2062"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6C1A76B" w14:textId="77777777" w:rsidR="00EF2E74" w:rsidRPr="00EF2E74" w:rsidRDefault="00EF2E74" w:rsidP="00EF2E74">
            <w:pPr>
              <w:rPr>
                <w:ins w:id="2063" w:author="Sriraj Aiyer" w:date="2024-08-22T15:43:00Z"/>
                <w:rFonts w:ascii="Calibri" w:eastAsia="Times New Roman" w:hAnsi="Calibri" w:cs="Calibri"/>
                <w:color w:val="000000"/>
                <w:lang w:eastAsia="en-GB" w:bidi="hi-IN"/>
              </w:rPr>
            </w:pPr>
            <w:ins w:id="2064" w:author="Sriraj Aiyer" w:date="2024-08-22T15:43:00Z">
              <w:r w:rsidRPr="00EF2E74">
                <w:rPr>
                  <w:rFonts w:ascii="Calibri" w:eastAsia="Times New Roman" w:hAnsi="Calibri" w:cs="Calibri"/>
                  <w:color w:val="000000"/>
                  <w:lang w:eastAsia="en-GB" w:bidi="hi-IN"/>
                </w:rPr>
                <w:t>1-10 Confidence</w:t>
              </w:r>
            </w:ins>
          </w:p>
        </w:tc>
      </w:tr>
      <w:tr w:rsidR="00EF2E74" w:rsidRPr="00EF2E74" w14:paraId="6C88D7F1" w14:textId="77777777" w:rsidTr="00EF2E74">
        <w:trPr>
          <w:trHeight w:val="4780"/>
          <w:ins w:id="2065" w:author="Sriraj Aiyer" w:date="2024-08-22T15:43:00Z"/>
          <w:trPrChange w:id="2066" w:author="Sriraj Aiyer" w:date="2024-08-22T15:48:00Z">
            <w:trPr>
              <w:trHeight w:val="47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67"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B41CB0A" w14:textId="77777777" w:rsidR="00EF2E74" w:rsidRPr="00EF2E74" w:rsidRDefault="00EF2E74" w:rsidP="00EF2E74">
            <w:pPr>
              <w:rPr>
                <w:ins w:id="2068" w:author="Sriraj Aiyer" w:date="2024-08-22T15:43:00Z"/>
                <w:rFonts w:ascii="Calibri" w:eastAsia="Times New Roman" w:hAnsi="Calibri" w:cs="Calibri"/>
                <w:color w:val="000000"/>
                <w:lang w:eastAsia="en-GB" w:bidi="hi-IN"/>
              </w:rPr>
            </w:pPr>
            <w:proofErr w:type="spellStart"/>
            <w:ins w:id="2069" w:author="Sriraj Aiyer" w:date="2024-08-22T15:43:00Z">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Wolf E; Schubert, Sebastian;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Stefan K; </w:t>
              </w:r>
              <w:proofErr w:type="spellStart"/>
              <w:r w:rsidRPr="00EF2E74">
                <w:rPr>
                  <w:rFonts w:ascii="Calibri" w:eastAsia="Times New Roman" w:hAnsi="Calibri" w:cs="Calibri"/>
                  <w:color w:val="000000"/>
                  <w:lang w:eastAsia="en-GB" w:bidi="hi-IN"/>
                </w:rPr>
                <w:t>Kunina_Habenicht</w:t>
              </w:r>
              <w:proofErr w:type="spellEnd"/>
              <w:r w:rsidRPr="00EF2E74">
                <w:rPr>
                  <w:rFonts w:ascii="Calibri" w:eastAsia="Times New Roman" w:hAnsi="Calibri" w:cs="Calibri"/>
                  <w:color w:val="000000"/>
                  <w:lang w:eastAsia="en-GB" w:bidi="hi-IN"/>
                </w:rPr>
                <w:t xml:space="preserve">, Olga;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Stefanie C; </w:t>
              </w:r>
              <w:proofErr w:type="spellStart"/>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Juliane E; Eva, Kevin W</w:t>
              </w:r>
            </w:ins>
          </w:p>
        </w:tc>
        <w:tc>
          <w:tcPr>
            <w:tcW w:w="1843" w:type="dxa"/>
            <w:tcBorders>
              <w:top w:val="nil"/>
              <w:left w:val="nil"/>
              <w:bottom w:val="single" w:sz="8" w:space="0" w:color="auto"/>
              <w:right w:val="single" w:sz="8" w:space="0" w:color="auto"/>
            </w:tcBorders>
            <w:shd w:val="clear" w:color="auto" w:fill="auto"/>
            <w:vAlign w:val="center"/>
            <w:hideMark/>
            <w:tcPrChange w:id="2070"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61736F9" w14:textId="7D9C267A" w:rsidR="00EF2E74" w:rsidRPr="00EF2E74" w:rsidRDefault="00EF2E74" w:rsidP="00EF2E74">
            <w:pPr>
              <w:rPr>
                <w:ins w:id="2071" w:author="Sriraj Aiyer" w:date="2024-08-22T15:43:00Z"/>
                <w:rFonts w:ascii="Calibri" w:eastAsia="Times New Roman" w:hAnsi="Calibri" w:cs="Calibri"/>
                <w:color w:val="000000"/>
                <w:lang w:eastAsia="en-GB" w:bidi="hi-IN"/>
              </w:rPr>
            </w:pPr>
            <w:ins w:id="2072" w:author="Sriraj Aiyer" w:date="2024-08-22T15:43:00Z">
              <w:r w:rsidRPr="00EF2E74">
                <w:rPr>
                  <w:rFonts w:ascii="Calibri" w:eastAsia="Times New Roman" w:hAnsi="Calibri" w:cs="Calibri"/>
                  <w:color w:val="000000"/>
                  <w:lang w:eastAsia="en-GB" w:bidi="hi-IN"/>
                </w:rPr>
                <w:t>Accuracy of self</w:t>
              </w:r>
            </w:ins>
            <w:ins w:id="2073" w:author="Sriraj Aiyer" w:date="2024-08-22T15:49:00Z">
              <w:r>
                <w:rPr>
                  <w:rFonts w:ascii="Calibri" w:eastAsia="Times New Roman" w:hAnsi="Calibri" w:cs="Calibri"/>
                  <w:color w:val="000000"/>
                  <w:lang w:eastAsia="en-GB" w:bidi="hi-IN"/>
                </w:rPr>
                <w:t>-</w:t>
              </w:r>
            </w:ins>
            <w:ins w:id="2074" w:author="Sriraj Aiyer" w:date="2024-08-22T15:43:00Z">
              <w:r w:rsidRPr="00EF2E74">
                <w:rPr>
                  <w:rFonts w:ascii="Calibri" w:eastAsia="Times New Roman" w:hAnsi="Calibri" w:cs="Calibri"/>
                  <w:color w:val="000000"/>
                  <w:lang w:eastAsia="en-GB" w:bidi="hi-IN"/>
                </w:rPr>
                <w:t>monitoring: does experience, ability or case difficulty matter?</w:t>
              </w:r>
            </w:ins>
          </w:p>
        </w:tc>
        <w:tc>
          <w:tcPr>
            <w:tcW w:w="709" w:type="dxa"/>
            <w:tcBorders>
              <w:top w:val="nil"/>
              <w:left w:val="nil"/>
              <w:bottom w:val="single" w:sz="8" w:space="0" w:color="auto"/>
              <w:right w:val="single" w:sz="8" w:space="0" w:color="auto"/>
            </w:tcBorders>
            <w:shd w:val="clear" w:color="auto" w:fill="auto"/>
            <w:vAlign w:val="center"/>
            <w:hideMark/>
            <w:tcPrChange w:id="207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3A496FE" w14:textId="77777777" w:rsidR="00EF2E74" w:rsidRPr="00EF2E74" w:rsidRDefault="00EF2E74" w:rsidP="00EF2E74">
            <w:pPr>
              <w:jc w:val="right"/>
              <w:rPr>
                <w:ins w:id="2076" w:author="Sriraj Aiyer" w:date="2024-08-22T15:43:00Z"/>
                <w:rFonts w:ascii="Calibri" w:eastAsia="Times New Roman" w:hAnsi="Calibri" w:cs="Calibri"/>
                <w:color w:val="000000"/>
                <w:lang w:eastAsia="en-GB" w:bidi="hi-IN"/>
              </w:rPr>
            </w:pPr>
            <w:ins w:id="2077"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07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C417261" w14:textId="77777777" w:rsidR="00EF2E74" w:rsidRPr="00EF2E74" w:rsidRDefault="00EF2E74" w:rsidP="00EF2E74">
            <w:pPr>
              <w:rPr>
                <w:ins w:id="2079" w:author="Sriraj Aiyer" w:date="2024-08-22T15:43:00Z"/>
                <w:rFonts w:ascii="Calibri" w:eastAsia="Times New Roman" w:hAnsi="Calibri" w:cs="Calibri"/>
                <w:color w:val="000000"/>
                <w:lang w:eastAsia="en-GB" w:bidi="hi-IN"/>
              </w:rPr>
            </w:pPr>
            <w:ins w:id="2080"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08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5CDC07E" w14:textId="77777777" w:rsidR="00EF2E74" w:rsidRPr="00EF2E74" w:rsidRDefault="00EF2E74" w:rsidP="00EF2E74">
            <w:pPr>
              <w:rPr>
                <w:ins w:id="2082" w:author="Sriraj Aiyer" w:date="2024-08-22T15:43:00Z"/>
                <w:rFonts w:ascii="Calibri" w:eastAsia="Times New Roman" w:hAnsi="Calibri" w:cs="Calibri"/>
                <w:color w:val="000000"/>
                <w:lang w:eastAsia="en-GB" w:bidi="hi-IN"/>
              </w:rPr>
            </w:pPr>
            <w:ins w:id="2083"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08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15E5FAB" w14:textId="77777777" w:rsidR="00EF2E74" w:rsidRPr="00EF2E74" w:rsidRDefault="00EF2E74" w:rsidP="00EF2E74">
            <w:pPr>
              <w:rPr>
                <w:ins w:id="2085" w:author="Sriraj Aiyer" w:date="2024-08-22T15:43:00Z"/>
                <w:rFonts w:ascii="Calibri" w:eastAsia="Times New Roman" w:hAnsi="Calibri" w:cs="Calibri"/>
                <w:color w:val="000000"/>
                <w:lang w:eastAsia="en-GB" w:bidi="hi-IN"/>
              </w:rPr>
            </w:pPr>
            <w:ins w:id="2086" w:author="Sriraj Aiyer" w:date="2024-08-22T15:43:00Z">
              <w:r w:rsidRPr="00EF2E74">
                <w:rPr>
                  <w:rFonts w:ascii="Calibri" w:eastAsia="Times New Roman" w:hAnsi="Calibri" w:cs="Calibri"/>
                  <w:color w:val="000000"/>
                  <w:lang w:eastAsia="en-GB" w:bidi="hi-IN"/>
                </w:rPr>
                <w:t>10 point scale (0% to 100%)</w:t>
              </w:r>
            </w:ins>
          </w:p>
        </w:tc>
      </w:tr>
      <w:tr w:rsidR="00EF2E74" w:rsidRPr="00EF2E74" w14:paraId="1695C7FB" w14:textId="77777777" w:rsidTr="00EF2E74">
        <w:trPr>
          <w:trHeight w:val="2060"/>
          <w:ins w:id="2087" w:author="Sriraj Aiyer" w:date="2024-08-22T15:43:00Z"/>
          <w:trPrChange w:id="2088" w:author="Sriraj Aiyer" w:date="2024-08-22T15:48:00Z">
            <w:trPr>
              <w:trHeight w:val="20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08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8D13AED" w14:textId="77777777" w:rsidR="00EF2E74" w:rsidRPr="00EF2E74" w:rsidRDefault="00EF2E74" w:rsidP="00EF2E74">
            <w:pPr>
              <w:rPr>
                <w:ins w:id="2090" w:author="Sriraj Aiyer" w:date="2024-08-22T15:43:00Z"/>
                <w:rFonts w:ascii="Calibri" w:eastAsia="Times New Roman" w:hAnsi="Calibri" w:cs="Calibri"/>
                <w:color w:val="000000"/>
                <w:lang w:eastAsia="en-GB" w:bidi="hi-IN"/>
              </w:rPr>
            </w:pPr>
            <w:ins w:id="2091" w:author="Sriraj Aiyer" w:date="2024-08-22T15:43:00Z">
              <w:r w:rsidRPr="00EF2E74">
                <w:rPr>
                  <w:rFonts w:ascii="Calibri" w:eastAsia="Times New Roman" w:hAnsi="Calibri" w:cs="Calibri"/>
                  <w:color w:val="000000"/>
                  <w:lang w:eastAsia="en-GB" w:bidi="hi-IN"/>
                </w:rPr>
                <w:t xml:space="preserve">Heller, Rachael F; </w:t>
              </w:r>
              <w:proofErr w:type="spellStart"/>
              <w:r w:rsidRPr="00EF2E74">
                <w:rPr>
                  <w:rFonts w:ascii="Calibri" w:eastAsia="Times New Roman" w:hAnsi="Calibri" w:cs="Calibri"/>
                  <w:color w:val="000000"/>
                  <w:lang w:eastAsia="en-GB" w:bidi="hi-IN"/>
                </w:rPr>
                <w:t>Saltzstein</w:t>
              </w:r>
              <w:proofErr w:type="spellEnd"/>
              <w:r w:rsidRPr="00EF2E74">
                <w:rPr>
                  <w:rFonts w:ascii="Calibri" w:eastAsia="Times New Roman" w:hAnsi="Calibri" w:cs="Calibri"/>
                  <w:color w:val="000000"/>
                  <w:lang w:eastAsia="en-GB" w:bidi="hi-IN"/>
                </w:rPr>
                <w:t xml:space="preserve">, Herbert D; </w:t>
              </w:r>
              <w:proofErr w:type="spellStart"/>
              <w:r w:rsidRPr="00EF2E74">
                <w:rPr>
                  <w:rFonts w:ascii="Calibri" w:eastAsia="Times New Roman" w:hAnsi="Calibri" w:cs="Calibri"/>
                  <w:color w:val="000000"/>
                  <w:lang w:eastAsia="en-GB" w:bidi="hi-IN"/>
                </w:rPr>
                <w:t>Caspe</w:t>
              </w:r>
              <w:proofErr w:type="spellEnd"/>
              <w:r w:rsidRPr="00EF2E74">
                <w:rPr>
                  <w:rFonts w:ascii="Calibri" w:eastAsia="Times New Roman" w:hAnsi="Calibri" w:cs="Calibri"/>
                  <w:color w:val="000000"/>
                  <w:lang w:eastAsia="en-GB" w:bidi="hi-IN"/>
                </w:rPr>
                <w:t>, William B</w:t>
              </w:r>
            </w:ins>
          </w:p>
        </w:tc>
        <w:tc>
          <w:tcPr>
            <w:tcW w:w="1843" w:type="dxa"/>
            <w:tcBorders>
              <w:top w:val="nil"/>
              <w:left w:val="nil"/>
              <w:bottom w:val="single" w:sz="8" w:space="0" w:color="auto"/>
              <w:right w:val="single" w:sz="8" w:space="0" w:color="auto"/>
            </w:tcBorders>
            <w:shd w:val="clear" w:color="auto" w:fill="auto"/>
            <w:vAlign w:val="center"/>
            <w:hideMark/>
            <w:tcPrChange w:id="209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DCE7208" w14:textId="77777777" w:rsidR="00EF2E74" w:rsidRPr="00EF2E74" w:rsidRDefault="00EF2E74" w:rsidP="00EF2E74">
            <w:pPr>
              <w:rPr>
                <w:ins w:id="2093" w:author="Sriraj Aiyer" w:date="2024-08-22T15:43:00Z"/>
                <w:rFonts w:ascii="Calibri" w:eastAsia="Times New Roman" w:hAnsi="Calibri" w:cs="Calibri"/>
                <w:color w:val="000000"/>
                <w:lang w:eastAsia="en-GB" w:bidi="hi-IN"/>
              </w:rPr>
            </w:pPr>
            <w:ins w:id="2094" w:author="Sriraj Aiyer" w:date="2024-08-22T15:43:00Z">
              <w:r w:rsidRPr="00EF2E74">
                <w:rPr>
                  <w:rFonts w:ascii="Calibri" w:eastAsia="Times New Roman" w:hAnsi="Calibri" w:cs="Calibri"/>
                  <w:color w:val="000000"/>
                  <w:lang w:eastAsia="en-GB" w:bidi="hi-IN"/>
                </w:rPr>
                <w:t>Heuristics in medical and non-medical decision-making.</w:t>
              </w:r>
            </w:ins>
          </w:p>
        </w:tc>
        <w:tc>
          <w:tcPr>
            <w:tcW w:w="709" w:type="dxa"/>
            <w:tcBorders>
              <w:top w:val="nil"/>
              <w:left w:val="nil"/>
              <w:bottom w:val="single" w:sz="8" w:space="0" w:color="auto"/>
              <w:right w:val="single" w:sz="8" w:space="0" w:color="auto"/>
            </w:tcBorders>
            <w:shd w:val="clear" w:color="auto" w:fill="auto"/>
            <w:vAlign w:val="center"/>
            <w:hideMark/>
            <w:tcPrChange w:id="209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3F9983E" w14:textId="77777777" w:rsidR="00EF2E74" w:rsidRPr="00EF2E74" w:rsidRDefault="00EF2E74" w:rsidP="00EF2E74">
            <w:pPr>
              <w:jc w:val="right"/>
              <w:rPr>
                <w:ins w:id="2096" w:author="Sriraj Aiyer" w:date="2024-08-22T15:43:00Z"/>
                <w:rFonts w:ascii="Calibri" w:eastAsia="Times New Roman" w:hAnsi="Calibri" w:cs="Calibri"/>
                <w:color w:val="000000"/>
                <w:lang w:eastAsia="en-GB" w:bidi="hi-IN"/>
              </w:rPr>
            </w:pPr>
            <w:ins w:id="2097" w:author="Sriraj Aiyer" w:date="2024-08-22T15:43:00Z">
              <w:r w:rsidRPr="00EF2E74">
                <w:rPr>
                  <w:rFonts w:ascii="Calibri" w:eastAsia="Times New Roman" w:hAnsi="Calibri" w:cs="Calibri"/>
                  <w:color w:val="000000"/>
                  <w:lang w:eastAsia="en-GB" w:bidi="hi-IN"/>
                </w:rPr>
                <w:t>1992</w:t>
              </w:r>
            </w:ins>
          </w:p>
        </w:tc>
        <w:tc>
          <w:tcPr>
            <w:tcW w:w="1559" w:type="dxa"/>
            <w:tcBorders>
              <w:top w:val="nil"/>
              <w:left w:val="nil"/>
              <w:bottom w:val="single" w:sz="8" w:space="0" w:color="auto"/>
              <w:right w:val="single" w:sz="8" w:space="0" w:color="auto"/>
            </w:tcBorders>
            <w:shd w:val="clear" w:color="auto" w:fill="auto"/>
            <w:vAlign w:val="center"/>
            <w:hideMark/>
            <w:tcPrChange w:id="209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523567" w14:textId="77777777" w:rsidR="00EF2E74" w:rsidRPr="00EF2E74" w:rsidRDefault="00EF2E74" w:rsidP="00EF2E74">
            <w:pPr>
              <w:rPr>
                <w:ins w:id="2099" w:author="Sriraj Aiyer" w:date="2024-08-22T15:43:00Z"/>
                <w:rFonts w:ascii="Calibri" w:eastAsia="Times New Roman" w:hAnsi="Calibri" w:cs="Calibri"/>
                <w:color w:val="000000"/>
                <w:lang w:eastAsia="en-GB" w:bidi="hi-IN"/>
              </w:rPr>
            </w:pPr>
            <w:ins w:id="2100" w:author="Sriraj Aiyer" w:date="2024-08-22T15:43:00Z">
              <w:r w:rsidRPr="00EF2E74">
                <w:rPr>
                  <w:rFonts w:ascii="Calibri" w:eastAsia="Times New Roman" w:hAnsi="Calibri" w:cs="Calibri"/>
                  <w:color w:val="000000"/>
                  <w:lang w:eastAsia="en-GB" w:bidi="hi-IN"/>
                </w:rPr>
                <w:t>Paediatric residents</w:t>
              </w:r>
            </w:ins>
          </w:p>
        </w:tc>
        <w:tc>
          <w:tcPr>
            <w:tcW w:w="1843" w:type="dxa"/>
            <w:tcBorders>
              <w:top w:val="nil"/>
              <w:left w:val="nil"/>
              <w:bottom w:val="single" w:sz="8" w:space="0" w:color="auto"/>
              <w:right w:val="single" w:sz="8" w:space="0" w:color="auto"/>
            </w:tcBorders>
            <w:shd w:val="clear" w:color="auto" w:fill="auto"/>
            <w:vAlign w:val="center"/>
            <w:hideMark/>
            <w:tcPrChange w:id="210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1D770B5" w14:textId="77777777" w:rsidR="00EF2E74" w:rsidRPr="00EF2E74" w:rsidRDefault="00EF2E74" w:rsidP="00EF2E74">
            <w:pPr>
              <w:rPr>
                <w:ins w:id="2102" w:author="Sriraj Aiyer" w:date="2024-08-22T15:43:00Z"/>
                <w:rFonts w:ascii="Calibri" w:eastAsia="Times New Roman" w:hAnsi="Calibri" w:cs="Calibri"/>
                <w:color w:val="000000"/>
                <w:lang w:eastAsia="en-GB" w:bidi="hi-IN"/>
              </w:rPr>
            </w:pPr>
            <w:ins w:id="2103" w:author="Sriraj Aiyer" w:date="2024-08-22T15:43:00Z">
              <w:r w:rsidRPr="00EF2E74">
                <w:rPr>
                  <w:rFonts w:ascii="Calibri" w:eastAsia="Times New Roman" w:hAnsi="Calibri" w:cs="Calibri"/>
                  <w:color w:val="000000"/>
                  <w:lang w:eastAsia="en-GB" w:bidi="hi-IN"/>
                </w:rPr>
                <w:t>Medical and non-medical problems</w:t>
              </w:r>
            </w:ins>
          </w:p>
        </w:tc>
        <w:tc>
          <w:tcPr>
            <w:tcW w:w="1355" w:type="dxa"/>
            <w:tcBorders>
              <w:top w:val="nil"/>
              <w:left w:val="nil"/>
              <w:bottom w:val="single" w:sz="8" w:space="0" w:color="auto"/>
              <w:right w:val="single" w:sz="8" w:space="0" w:color="auto"/>
            </w:tcBorders>
            <w:shd w:val="clear" w:color="auto" w:fill="auto"/>
            <w:vAlign w:val="center"/>
            <w:hideMark/>
            <w:tcPrChange w:id="210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10BA3BF" w14:textId="77777777" w:rsidR="00EF2E74" w:rsidRPr="00EF2E74" w:rsidRDefault="00EF2E74" w:rsidP="00EF2E74">
            <w:pPr>
              <w:rPr>
                <w:ins w:id="2105" w:author="Sriraj Aiyer" w:date="2024-08-22T15:43:00Z"/>
                <w:rFonts w:ascii="Calibri" w:eastAsia="Times New Roman" w:hAnsi="Calibri" w:cs="Calibri"/>
                <w:color w:val="000000"/>
                <w:lang w:eastAsia="en-GB" w:bidi="hi-IN"/>
              </w:rPr>
            </w:pPr>
            <w:ins w:id="2106"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3F02A8CA" w14:textId="77777777" w:rsidTr="00EF2E74">
        <w:trPr>
          <w:trHeight w:val="3760"/>
          <w:ins w:id="2107" w:author="Sriraj Aiyer" w:date="2024-08-22T15:43:00Z"/>
          <w:trPrChange w:id="2108"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0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25A9C0" w14:textId="77777777" w:rsidR="00EF2E74" w:rsidRPr="00EF2E74" w:rsidRDefault="00EF2E74" w:rsidP="00EF2E74">
            <w:pPr>
              <w:rPr>
                <w:ins w:id="2110" w:author="Sriraj Aiyer" w:date="2024-08-22T15:43:00Z"/>
                <w:rFonts w:ascii="Calibri" w:eastAsia="Times New Roman" w:hAnsi="Calibri" w:cs="Calibri"/>
                <w:color w:val="000000"/>
                <w:lang w:eastAsia="en-GB" w:bidi="hi-IN"/>
              </w:rPr>
            </w:pPr>
            <w:ins w:id="2111" w:author="Sriraj Aiyer" w:date="2024-08-22T15:43:00Z">
              <w:r w:rsidRPr="00EF2E74">
                <w:rPr>
                  <w:rFonts w:ascii="Calibri" w:eastAsia="Times New Roman" w:hAnsi="Calibri" w:cs="Calibri"/>
                  <w:color w:val="000000"/>
                  <w:lang w:eastAsia="en-GB" w:bidi="hi-IN"/>
                </w:rPr>
                <w:t>Hillson, S.D.; Connelly, D.P.; Liu, Y.</w:t>
              </w:r>
            </w:ins>
          </w:p>
        </w:tc>
        <w:tc>
          <w:tcPr>
            <w:tcW w:w="1843" w:type="dxa"/>
            <w:tcBorders>
              <w:top w:val="nil"/>
              <w:left w:val="nil"/>
              <w:bottom w:val="single" w:sz="8" w:space="0" w:color="auto"/>
              <w:right w:val="single" w:sz="8" w:space="0" w:color="auto"/>
            </w:tcBorders>
            <w:shd w:val="clear" w:color="auto" w:fill="auto"/>
            <w:vAlign w:val="center"/>
            <w:hideMark/>
            <w:tcPrChange w:id="211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EEDDBC1" w14:textId="77777777" w:rsidR="00EF2E74" w:rsidRPr="00EF2E74" w:rsidRDefault="00EF2E74" w:rsidP="00EF2E74">
            <w:pPr>
              <w:rPr>
                <w:ins w:id="2113" w:author="Sriraj Aiyer" w:date="2024-08-22T15:43:00Z"/>
                <w:rFonts w:ascii="Calibri" w:eastAsia="Times New Roman" w:hAnsi="Calibri" w:cs="Calibri"/>
                <w:color w:val="000000"/>
                <w:lang w:eastAsia="en-GB" w:bidi="hi-IN"/>
              </w:rPr>
            </w:pPr>
            <w:ins w:id="2114" w:author="Sriraj Aiyer" w:date="2024-08-22T15:43:00Z">
              <w:r w:rsidRPr="00EF2E74">
                <w:rPr>
                  <w:rFonts w:ascii="Calibri" w:eastAsia="Times New Roman" w:hAnsi="Calibri" w:cs="Calibri"/>
                  <w:color w:val="000000"/>
                  <w:lang w:eastAsia="en-GB" w:bidi="hi-IN"/>
                </w:rPr>
                <w:t>The Effects of Computer-assisted Electrocardiographic Interpretation on Physicians' Diagnostic Decisions</w:t>
              </w:r>
            </w:ins>
          </w:p>
        </w:tc>
        <w:tc>
          <w:tcPr>
            <w:tcW w:w="709" w:type="dxa"/>
            <w:tcBorders>
              <w:top w:val="nil"/>
              <w:left w:val="nil"/>
              <w:bottom w:val="single" w:sz="8" w:space="0" w:color="auto"/>
              <w:right w:val="single" w:sz="8" w:space="0" w:color="auto"/>
            </w:tcBorders>
            <w:shd w:val="clear" w:color="auto" w:fill="auto"/>
            <w:vAlign w:val="center"/>
            <w:hideMark/>
            <w:tcPrChange w:id="211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6144D03" w14:textId="77777777" w:rsidR="00EF2E74" w:rsidRPr="00EF2E74" w:rsidRDefault="00EF2E74" w:rsidP="00EF2E74">
            <w:pPr>
              <w:jc w:val="right"/>
              <w:rPr>
                <w:ins w:id="2116" w:author="Sriraj Aiyer" w:date="2024-08-22T15:43:00Z"/>
                <w:rFonts w:ascii="Calibri" w:eastAsia="Times New Roman" w:hAnsi="Calibri" w:cs="Calibri"/>
                <w:color w:val="000000"/>
                <w:lang w:eastAsia="en-GB" w:bidi="hi-IN"/>
              </w:rPr>
            </w:pPr>
            <w:ins w:id="2117" w:author="Sriraj Aiyer" w:date="2024-08-22T15:43:00Z">
              <w:r w:rsidRPr="00EF2E74">
                <w:rPr>
                  <w:rFonts w:ascii="Calibri" w:eastAsia="Times New Roman" w:hAnsi="Calibri" w:cs="Calibri"/>
                  <w:color w:val="000000"/>
                  <w:lang w:eastAsia="en-GB" w:bidi="hi-IN"/>
                </w:rPr>
                <w:t>1995</w:t>
              </w:r>
            </w:ins>
          </w:p>
        </w:tc>
        <w:tc>
          <w:tcPr>
            <w:tcW w:w="1559" w:type="dxa"/>
            <w:tcBorders>
              <w:top w:val="nil"/>
              <w:left w:val="nil"/>
              <w:bottom w:val="single" w:sz="8" w:space="0" w:color="auto"/>
              <w:right w:val="single" w:sz="8" w:space="0" w:color="auto"/>
            </w:tcBorders>
            <w:shd w:val="clear" w:color="auto" w:fill="auto"/>
            <w:vAlign w:val="center"/>
            <w:hideMark/>
            <w:tcPrChange w:id="211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3DB3406" w14:textId="77777777" w:rsidR="00EF2E74" w:rsidRPr="00EF2E74" w:rsidRDefault="00EF2E74" w:rsidP="00EF2E74">
            <w:pPr>
              <w:rPr>
                <w:ins w:id="2119" w:author="Sriraj Aiyer" w:date="2024-08-22T15:43:00Z"/>
                <w:rFonts w:ascii="Calibri" w:eastAsia="Times New Roman" w:hAnsi="Calibri" w:cs="Calibri"/>
                <w:color w:val="000000"/>
                <w:lang w:eastAsia="en-GB" w:bidi="hi-IN"/>
              </w:rPr>
            </w:pPr>
            <w:ins w:id="2120"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121"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B678C0A" w14:textId="77777777" w:rsidR="00EF2E74" w:rsidRPr="00EF2E74" w:rsidRDefault="00EF2E74" w:rsidP="00EF2E74">
            <w:pPr>
              <w:rPr>
                <w:ins w:id="2122" w:author="Sriraj Aiyer" w:date="2024-08-22T15:43:00Z"/>
                <w:rFonts w:ascii="Calibri" w:eastAsia="Times New Roman" w:hAnsi="Calibri" w:cs="Calibri"/>
                <w:color w:val="000000"/>
                <w:lang w:eastAsia="en-GB" w:bidi="hi-IN"/>
              </w:rPr>
            </w:pPr>
            <w:ins w:id="2123" w:author="Sriraj Aiyer" w:date="2024-08-22T15:43:00Z">
              <w:r w:rsidRPr="00EF2E74">
                <w:rPr>
                  <w:rFonts w:ascii="Calibri" w:eastAsia="Times New Roman" w:hAnsi="Calibri" w:cs="Calibri"/>
                  <w:color w:val="000000"/>
                  <w:lang w:eastAsia="en-GB" w:bidi="hi-IN"/>
                </w:rPr>
                <w:t>ECG interpretation + vignettes (10)</w:t>
              </w:r>
            </w:ins>
          </w:p>
        </w:tc>
        <w:tc>
          <w:tcPr>
            <w:tcW w:w="1355" w:type="dxa"/>
            <w:tcBorders>
              <w:top w:val="nil"/>
              <w:left w:val="nil"/>
              <w:bottom w:val="single" w:sz="8" w:space="0" w:color="auto"/>
              <w:right w:val="single" w:sz="8" w:space="0" w:color="auto"/>
            </w:tcBorders>
            <w:shd w:val="clear" w:color="auto" w:fill="auto"/>
            <w:vAlign w:val="center"/>
            <w:hideMark/>
            <w:tcPrChange w:id="2124"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744EE0" w14:textId="77777777" w:rsidR="00EF2E74" w:rsidRPr="00EF2E74" w:rsidRDefault="00EF2E74" w:rsidP="00EF2E74">
            <w:pPr>
              <w:rPr>
                <w:ins w:id="2125" w:author="Sriraj Aiyer" w:date="2024-08-22T15:43:00Z"/>
                <w:rFonts w:ascii="Calibri" w:eastAsia="Times New Roman" w:hAnsi="Calibri" w:cs="Calibri"/>
                <w:color w:val="000000"/>
                <w:lang w:eastAsia="en-GB" w:bidi="hi-IN"/>
              </w:rPr>
            </w:pPr>
            <w:ins w:id="2126"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3353CAFD" w14:textId="77777777" w:rsidTr="00EF2E74">
        <w:trPr>
          <w:trHeight w:val="3420"/>
          <w:ins w:id="2127" w:author="Sriraj Aiyer" w:date="2024-08-22T15:43:00Z"/>
          <w:trPrChange w:id="2128"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29"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41216D0" w14:textId="77777777" w:rsidR="00EF2E74" w:rsidRPr="00EF2E74" w:rsidRDefault="00EF2E74" w:rsidP="00EF2E74">
            <w:pPr>
              <w:rPr>
                <w:ins w:id="2130" w:author="Sriraj Aiyer" w:date="2024-08-22T15:43:00Z"/>
                <w:rFonts w:ascii="Calibri" w:eastAsia="Times New Roman" w:hAnsi="Calibri" w:cs="Calibri"/>
                <w:color w:val="000000"/>
                <w:lang w:eastAsia="en-GB" w:bidi="hi-IN"/>
              </w:rPr>
            </w:pPr>
            <w:proofErr w:type="spellStart"/>
            <w:ins w:id="2131" w:author="Sriraj Aiyer" w:date="2024-08-22T15:43:00Z">
              <w:r w:rsidRPr="00EF2E74">
                <w:rPr>
                  <w:rFonts w:ascii="Calibri" w:eastAsia="Times New Roman" w:hAnsi="Calibri" w:cs="Calibri"/>
                  <w:color w:val="000000"/>
                  <w:lang w:eastAsia="en-GB" w:bidi="hi-IN"/>
                </w:rPr>
                <w:t>Kämmer</w:t>
              </w:r>
              <w:proofErr w:type="spellEnd"/>
              <w:r w:rsidRPr="00EF2E74">
                <w:rPr>
                  <w:rFonts w:ascii="Calibri" w:eastAsia="Times New Roman" w:hAnsi="Calibri" w:cs="Calibri"/>
                  <w:color w:val="000000"/>
                  <w:lang w:eastAsia="en-GB" w:bidi="hi-IN"/>
                </w:rPr>
                <w:t xml:space="preserve">, Juliane E.; </w:t>
              </w:r>
              <w:proofErr w:type="spellStart"/>
              <w:r w:rsidRPr="00EF2E74">
                <w:rPr>
                  <w:rFonts w:ascii="Calibri" w:eastAsia="Times New Roman" w:hAnsi="Calibri" w:cs="Calibri"/>
                  <w:color w:val="000000"/>
                  <w:lang w:eastAsia="en-GB" w:bidi="hi-IN"/>
                </w:rPr>
                <w:t>Schauber</w:t>
              </w:r>
              <w:proofErr w:type="spellEnd"/>
              <w:r w:rsidRPr="00EF2E74">
                <w:rPr>
                  <w:rFonts w:ascii="Calibri" w:eastAsia="Times New Roman" w:hAnsi="Calibri" w:cs="Calibri"/>
                  <w:color w:val="000000"/>
                  <w:lang w:eastAsia="en-GB" w:bidi="hi-IN"/>
                </w:rPr>
                <w:t xml:space="preserve">, Stefan K.;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xml:space="preserve">, Stefanie C.; </w:t>
              </w:r>
              <w:proofErr w:type="spellStart"/>
              <w:r w:rsidRPr="00EF2E74">
                <w:rPr>
                  <w:rFonts w:ascii="Calibri" w:eastAsia="Times New Roman" w:hAnsi="Calibri" w:cs="Calibri"/>
                  <w:color w:val="000000"/>
                  <w:lang w:eastAsia="en-GB" w:bidi="hi-IN"/>
                </w:rPr>
                <w:t>Stroben</w:t>
              </w:r>
              <w:proofErr w:type="spellEnd"/>
              <w:r w:rsidRPr="00EF2E74">
                <w:rPr>
                  <w:rFonts w:ascii="Calibri" w:eastAsia="Times New Roman" w:hAnsi="Calibri" w:cs="Calibri"/>
                  <w:color w:val="000000"/>
                  <w:lang w:eastAsia="en-GB" w:bidi="hi-IN"/>
                </w:rPr>
                <w:t xml:space="preserve">, Fabian; </w:t>
              </w:r>
              <w:proofErr w:type="spellStart"/>
              <w:r w:rsidRPr="00EF2E74">
                <w:rPr>
                  <w:rFonts w:ascii="Calibri" w:eastAsia="Times New Roman" w:hAnsi="Calibri" w:cs="Calibri"/>
                  <w:color w:val="000000"/>
                  <w:lang w:eastAsia="en-GB" w:bidi="hi-IN"/>
                </w:rPr>
                <w:t>Hautz</w:t>
              </w:r>
              <w:proofErr w:type="spellEnd"/>
              <w:r w:rsidRPr="00EF2E74">
                <w:rPr>
                  <w:rFonts w:ascii="Calibri" w:eastAsia="Times New Roman" w:hAnsi="Calibri" w:cs="Calibri"/>
                  <w:color w:val="000000"/>
                  <w:lang w:eastAsia="en-GB" w:bidi="hi-IN"/>
                </w:rPr>
                <w:t>, Wolf E.</w:t>
              </w:r>
            </w:ins>
          </w:p>
        </w:tc>
        <w:tc>
          <w:tcPr>
            <w:tcW w:w="1843" w:type="dxa"/>
            <w:tcBorders>
              <w:top w:val="nil"/>
              <w:left w:val="nil"/>
              <w:bottom w:val="single" w:sz="8" w:space="0" w:color="auto"/>
              <w:right w:val="single" w:sz="8" w:space="0" w:color="auto"/>
            </w:tcBorders>
            <w:shd w:val="clear" w:color="auto" w:fill="auto"/>
            <w:vAlign w:val="center"/>
            <w:hideMark/>
            <w:tcPrChange w:id="213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0203B4" w14:textId="77777777" w:rsidR="00EF2E74" w:rsidRPr="00EF2E74" w:rsidRDefault="00EF2E74" w:rsidP="00EF2E74">
            <w:pPr>
              <w:rPr>
                <w:ins w:id="2133" w:author="Sriraj Aiyer" w:date="2024-08-22T15:43:00Z"/>
                <w:rFonts w:ascii="Calibri" w:eastAsia="Times New Roman" w:hAnsi="Calibri" w:cs="Calibri"/>
                <w:color w:val="000000"/>
                <w:lang w:eastAsia="en-GB" w:bidi="hi-IN"/>
              </w:rPr>
            </w:pPr>
            <w:ins w:id="2134" w:author="Sriraj Aiyer" w:date="2024-08-22T15:43:00Z">
              <w:r w:rsidRPr="00EF2E74">
                <w:rPr>
                  <w:rFonts w:ascii="Calibri" w:eastAsia="Times New Roman" w:hAnsi="Calibri" w:cs="Calibri"/>
                  <w:color w:val="000000"/>
                  <w:lang w:eastAsia="en-GB" w:bidi="hi-IN"/>
                </w:rPr>
                <w:t>Differential diagnosis checklists reduce diagnostic error differentially: A randomised experiment</w:t>
              </w:r>
            </w:ins>
          </w:p>
        </w:tc>
        <w:tc>
          <w:tcPr>
            <w:tcW w:w="709" w:type="dxa"/>
            <w:tcBorders>
              <w:top w:val="nil"/>
              <w:left w:val="nil"/>
              <w:bottom w:val="single" w:sz="8" w:space="0" w:color="auto"/>
              <w:right w:val="single" w:sz="8" w:space="0" w:color="auto"/>
            </w:tcBorders>
            <w:shd w:val="clear" w:color="auto" w:fill="auto"/>
            <w:vAlign w:val="center"/>
            <w:hideMark/>
            <w:tcPrChange w:id="2135"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954D792" w14:textId="77777777" w:rsidR="00EF2E74" w:rsidRPr="00EF2E74" w:rsidRDefault="00EF2E74" w:rsidP="00EF2E74">
            <w:pPr>
              <w:jc w:val="right"/>
              <w:rPr>
                <w:ins w:id="2136" w:author="Sriraj Aiyer" w:date="2024-08-22T15:43:00Z"/>
                <w:rFonts w:ascii="Calibri" w:eastAsia="Times New Roman" w:hAnsi="Calibri" w:cs="Calibri"/>
                <w:color w:val="000000"/>
                <w:lang w:eastAsia="en-GB" w:bidi="hi-IN"/>
              </w:rPr>
            </w:pPr>
            <w:ins w:id="2137"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13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DEEB4F" w14:textId="06F3C916" w:rsidR="00EF2E74" w:rsidRPr="00EF2E74" w:rsidRDefault="00EF2E74" w:rsidP="00EF2E74">
            <w:pPr>
              <w:rPr>
                <w:ins w:id="2139" w:author="Sriraj Aiyer" w:date="2024-08-22T15:43:00Z"/>
                <w:rFonts w:ascii="Calibri" w:eastAsia="Times New Roman" w:hAnsi="Calibri" w:cs="Calibri"/>
                <w:color w:val="000000"/>
                <w:lang w:eastAsia="en-GB" w:bidi="hi-IN"/>
              </w:rPr>
            </w:pPr>
            <w:ins w:id="2140" w:author="Sriraj Aiyer" w:date="2024-08-22T15:43:00Z">
              <w:r w:rsidRPr="00EF2E74">
                <w:rPr>
                  <w:rFonts w:ascii="Calibri" w:eastAsia="Times New Roman" w:hAnsi="Calibri" w:cs="Calibri"/>
                  <w:color w:val="000000"/>
                  <w:lang w:eastAsia="en-GB" w:bidi="hi-IN"/>
                </w:rPr>
                <w:t>Medical Students / Emergency Medici</w:t>
              </w:r>
            </w:ins>
            <w:ins w:id="2141" w:author="Sriraj Aiyer" w:date="2024-08-22T15:49:00Z">
              <w:r>
                <w:rPr>
                  <w:rFonts w:ascii="Calibri" w:eastAsia="Times New Roman" w:hAnsi="Calibri" w:cs="Calibri"/>
                  <w:color w:val="000000"/>
                  <w:lang w:eastAsia="en-GB" w:bidi="hi-IN"/>
                </w:rPr>
                <w:t>ne</w:t>
              </w:r>
            </w:ins>
          </w:p>
        </w:tc>
        <w:tc>
          <w:tcPr>
            <w:tcW w:w="1843" w:type="dxa"/>
            <w:tcBorders>
              <w:top w:val="nil"/>
              <w:left w:val="nil"/>
              <w:bottom w:val="single" w:sz="8" w:space="0" w:color="auto"/>
              <w:right w:val="single" w:sz="8" w:space="0" w:color="auto"/>
            </w:tcBorders>
            <w:shd w:val="clear" w:color="auto" w:fill="auto"/>
            <w:vAlign w:val="center"/>
            <w:hideMark/>
            <w:tcPrChange w:id="214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0F6056C" w14:textId="77777777" w:rsidR="00EF2E74" w:rsidRPr="00EF2E74" w:rsidRDefault="00EF2E74" w:rsidP="00EF2E74">
            <w:pPr>
              <w:rPr>
                <w:ins w:id="2143" w:author="Sriraj Aiyer" w:date="2024-08-22T15:43:00Z"/>
                <w:rFonts w:ascii="Calibri" w:eastAsia="Times New Roman" w:hAnsi="Calibri" w:cs="Calibri"/>
                <w:color w:val="000000"/>
                <w:lang w:eastAsia="en-GB" w:bidi="hi-IN"/>
              </w:rPr>
            </w:pPr>
            <w:ins w:id="2144"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14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93AE444" w14:textId="77777777" w:rsidR="00EF2E74" w:rsidRPr="00EF2E74" w:rsidRDefault="00EF2E74" w:rsidP="00EF2E74">
            <w:pPr>
              <w:rPr>
                <w:ins w:id="2146" w:author="Sriraj Aiyer" w:date="2024-08-22T15:43:00Z"/>
                <w:rFonts w:ascii="Calibri" w:eastAsia="Times New Roman" w:hAnsi="Calibri" w:cs="Calibri"/>
                <w:color w:val="000000"/>
                <w:lang w:eastAsia="en-GB" w:bidi="hi-IN"/>
              </w:rPr>
            </w:pPr>
            <w:ins w:id="2147" w:author="Sriraj Aiyer" w:date="2024-08-22T15:43:00Z">
              <w:r w:rsidRPr="00EF2E74">
                <w:rPr>
                  <w:rFonts w:ascii="Calibri" w:eastAsia="Times New Roman" w:hAnsi="Calibri" w:cs="Calibri"/>
                  <w:color w:val="000000"/>
                  <w:lang w:eastAsia="en-GB" w:bidi="hi-IN"/>
                </w:rPr>
                <w:t>10 point scale of confidence</w:t>
              </w:r>
            </w:ins>
          </w:p>
        </w:tc>
      </w:tr>
      <w:tr w:rsidR="00EF2E74" w:rsidRPr="00EF2E74" w14:paraId="4F8FDAA9" w14:textId="77777777" w:rsidTr="00EF2E74">
        <w:trPr>
          <w:trHeight w:val="5120"/>
          <w:ins w:id="2148" w:author="Sriraj Aiyer" w:date="2024-08-22T15:43:00Z"/>
          <w:trPrChange w:id="2149"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5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09F0DEC" w14:textId="77777777" w:rsidR="00EF2E74" w:rsidRPr="00EF2E74" w:rsidRDefault="00EF2E74" w:rsidP="00EF2E74">
            <w:pPr>
              <w:rPr>
                <w:ins w:id="2151" w:author="Sriraj Aiyer" w:date="2024-08-22T15:43:00Z"/>
                <w:rFonts w:ascii="Calibri" w:eastAsia="Times New Roman" w:hAnsi="Calibri" w:cs="Calibri"/>
                <w:color w:val="000000"/>
                <w:lang w:eastAsia="en-GB" w:bidi="hi-IN"/>
              </w:rPr>
            </w:pPr>
            <w:ins w:id="2152" w:author="Sriraj Aiyer" w:date="2024-08-22T15:43:00Z">
              <w:r w:rsidRPr="00EF2E74">
                <w:rPr>
                  <w:rFonts w:ascii="Calibri" w:eastAsia="Times New Roman" w:hAnsi="Calibri" w:cs="Calibri"/>
                  <w:color w:val="000000"/>
                  <w:lang w:eastAsia="en-GB" w:bidi="hi-IN"/>
                </w:rPr>
                <w:t xml:space="preserve">Katz, I.; O'Brien, B.; Clark, S.; Thompson, C. T.; Schapiro, B.; Azzi, A.; </w:t>
              </w:r>
              <w:proofErr w:type="spellStart"/>
              <w:r w:rsidRPr="00EF2E74">
                <w:rPr>
                  <w:rFonts w:ascii="Calibri" w:eastAsia="Times New Roman" w:hAnsi="Calibri" w:cs="Calibri"/>
                  <w:color w:val="000000"/>
                  <w:lang w:eastAsia="en-GB" w:bidi="hi-IN"/>
                </w:rPr>
                <w:t>Lilleyman</w:t>
              </w:r>
              <w:proofErr w:type="spellEnd"/>
              <w:r w:rsidRPr="00EF2E74">
                <w:rPr>
                  <w:rFonts w:ascii="Calibri" w:eastAsia="Times New Roman" w:hAnsi="Calibri" w:cs="Calibri"/>
                  <w:color w:val="000000"/>
                  <w:lang w:eastAsia="en-GB" w:bidi="hi-IN"/>
                </w:rPr>
                <w:t>, A.; Boyle, T.; Espartero, L. J. L.; Yamada, M.; Prow, T. W.</w:t>
              </w:r>
            </w:ins>
          </w:p>
        </w:tc>
        <w:tc>
          <w:tcPr>
            <w:tcW w:w="1843" w:type="dxa"/>
            <w:tcBorders>
              <w:top w:val="nil"/>
              <w:left w:val="nil"/>
              <w:bottom w:val="single" w:sz="8" w:space="0" w:color="auto"/>
              <w:right w:val="single" w:sz="8" w:space="0" w:color="auto"/>
            </w:tcBorders>
            <w:shd w:val="clear" w:color="auto" w:fill="auto"/>
            <w:vAlign w:val="center"/>
            <w:hideMark/>
            <w:tcPrChange w:id="215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0E5F18C" w14:textId="77777777" w:rsidR="00EF2E74" w:rsidRPr="00EF2E74" w:rsidRDefault="00EF2E74" w:rsidP="00EF2E74">
            <w:pPr>
              <w:rPr>
                <w:ins w:id="2154" w:author="Sriraj Aiyer" w:date="2024-08-22T15:43:00Z"/>
                <w:rFonts w:ascii="Calibri" w:eastAsia="Times New Roman" w:hAnsi="Calibri" w:cs="Calibri"/>
                <w:color w:val="000000"/>
                <w:lang w:eastAsia="en-GB" w:bidi="hi-IN"/>
              </w:rPr>
            </w:pPr>
            <w:ins w:id="2155" w:author="Sriraj Aiyer" w:date="2024-08-22T15:43:00Z">
              <w:r w:rsidRPr="00EF2E74">
                <w:rPr>
                  <w:rFonts w:ascii="Calibri" w:eastAsia="Times New Roman" w:hAnsi="Calibri" w:cs="Calibri"/>
                  <w:color w:val="000000"/>
                  <w:lang w:eastAsia="en-GB" w:bidi="hi-IN"/>
                </w:rPr>
                <w:t>Assessment of a Diagnostic Classification System for Management of Lesions to Exclude Melanoma**</w:t>
              </w:r>
            </w:ins>
          </w:p>
        </w:tc>
        <w:tc>
          <w:tcPr>
            <w:tcW w:w="709" w:type="dxa"/>
            <w:tcBorders>
              <w:top w:val="nil"/>
              <w:left w:val="nil"/>
              <w:bottom w:val="single" w:sz="8" w:space="0" w:color="auto"/>
              <w:right w:val="single" w:sz="8" w:space="0" w:color="auto"/>
            </w:tcBorders>
            <w:shd w:val="clear" w:color="auto" w:fill="auto"/>
            <w:vAlign w:val="center"/>
            <w:hideMark/>
            <w:tcPrChange w:id="215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0706764" w14:textId="77777777" w:rsidR="00EF2E74" w:rsidRPr="00EF2E74" w:rsidRDefault="00EF2E74" w:rsidP="00EF2E74">
            <w:pPr>
              <w:jc w:val="right"/>
              <w:rPr>
                <w:ins w:id="2157" w:author="Sriraj Aiyer" w:date="2024-08-22T15:43:00Z"/>
                <w:rFonts w:ascii="Calibri" w:eastAsia="Times New Roman" w:hAnsi="Calibri" w:cs="Calibri"/>
                <w:color w:val="000000"/>
                <w:lang w:eastAsia="en-GB" w:bidi="hi-IN"/>
              </w:rPr>
            </w:pPr>
            <w:ins w:id="2158"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15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33B57DF" w14:textId="77777777" w:rsidR="00EF2E74" w:rsidRPr="00EF2E74" w:rsidRDefault="00EF2E74" w:rsidP="00EF2E74">
            <w:pPr>
              <w:rPr>
                <w:ins w:id="2160" w:author="Sriraj Aiyer" w:date="2024-08-22T15:43:00Z"/>
                <w:rFonts w:ascii="Calibri" w:eastAsia="Times New Roman" w:hAnsi="Calibri" w:cs="Calibri"/>
                <w:color w:val="000000"/>
                <w:lang w:eastAsia="en-GB" w:bidi="hi-IN"/>
              </w:rPr>
            </w:pPr>
            <w:ins w:id="2161" w:author="Sriraj Aiyer" w:date="2024-08-22T15:43:00Z">
              <w:r w:rsidRPr="00EF2E74">
                <w:rPr>
                  <w:rFonts w:ascii="Calibri" w:eastAsia="Times New Roman" w:hAnsi="Calibri" w:cs="Calibri"/>
                  <w:color w:val="000000"/>
                  <w:lang w:eastAsia="en-GB" w:bidi="hi-IN"/>
                </w:rPr>
                <w:t>Pathology / Dermatology</w:t>
              </w:r>
            </w:ins>
          </w:p>
        </w:tc>
        <w:tc>
          <w:tcPr>
            <w:tcW w:w="1843" w:type="dxa"/>
            <w:tcBorders>
              <w:top w:val="nil"/>
              <w:left w:val="nil"/>
              <w:bottom w:val="single" w:sz="8" w:space="0" w:color="auto"/>
              <w:right w:val="single" w:sz="8" w:space="0" w:color="auto"/>
            </w:tcBorders>
            <w:shd w:val="clear" w:color="auto" w:fill="auto"/>
            <w:vAlign w:val="center"/>
            <w:hideMark/>
            <w:tcPrChange w:id="216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6A6D942" w14:textId="77777777" w:rsidR="00EF2E74" w:rsidRPr="00EF2E74" w:rsidRDefault="00EF2E74" w:rsidP="00EF2E74">
            <w:pPr>
              <w:rPr>
                <w:ins w:id="2163" w:author="Sriraj Aiyer" w:date="2024-08-22T15:43:00Z"/>
                <w:rFonts w:ascii="Calibri" w:eastAsia="Times New Roman" w:hAnsi="Calibri" w:cs="Calibri"/>
                <w:color w:val="000000"/>
                <w:lang w:eastAsia="en-GB" w:bidi="hi-IN"/>
              </w:rPr>
            </w:pPr>
            <w:ins w:id="2164" w:author="Sriraj Aiyer" w:date="2024-08-22T15:43:00Z">
              <w:r w:rsidRPr="00EF2E74">
                <w:rPr>
                  <w:rFonts w:ascii="Calibri" w:eastAsia="Times New Roman" w:hAnsi="Calibri" w:cs="Calibri"/>
                  <w:color w:val="000000"/>
                  <w:lang w:eastAsia="en-GB" w:bidi="hi-IN"/>
                </w:rPr>
                <w:t>217 Lesions prepared and stained from patients</w:t>
              </w:r>
            </w:ins>
          </w:p>
        </w:tc>
        <w:tc>
          <w:tcPr>
            <w:tcW w:w="1355" w:type="dxa"/>
            <w:tcBorders>
              <w:top w:val="nil"/>
              <w:left w:val="nil"/>
              <w:bottom w:val="single" w:sz="8" w:space="0" w:color="auto"/>
              <w:right w:val="single" w:sz="8" w:space="0" w:color="auto"/>
            </w:tcBorders>
            <w:shd w:val="clear" w:color="auto" w:fill="auto"/>
            <w:vAlign w:val="center"/>
            <w:hideMark/>
            <w:tcPrChange w:id="2165"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9E98B40" w14:textId="77777777" w:rsidR="00EF2E74" w:rsidRPr="00EF2E74" w:rsidRDefault="00EF2E74" w:rsidP="00EF2E74">
            <w:pPr>
              <w:rPr>
                <w:ins w:id="2166" w:author="Sriraj Aiyer" w:date="2024-08-22T15:43:00Z"/>
                <w:rFonts w:ascii="Calibri" w:eastAsia="Times New Roman" w:hAnsi="Calibri" w:cs="Calibri"/>
                <w:color w:val="000000"/>
                <w:lang w:eastAsia="en-GB" w:bidi="hi-IN"/>
              </w:rPr>
            </w:pPr>
            <w:ins w:id="2167" w:author="Sriraj Aiyer" w:date="2024-08-22T15:43:00Z">
              <w:r w:rsidRPr="00EF2E74">
                <w:rPr>
                  <w:rFonts w:ascii="Calibri" w:eastAsia="Times New Roman" w:hAnsi="Calibri" w:cs="Calibri"/>
                  <w:color w:val="000000"/>
                  <w:lang w:eastAsia="en-GB" w:bidi="hi-IN"/>
                </w:rPr>
                <w:t>1-5 confidence</w:t>
              </w:r>
            </w:ins>
          </w:p>
        </w:tc>
      </w:tr>
      <w:tr w:rsidR="00EF2E74" w:rsidRPr="00EF2E74" w14:paraId="316B68B1" w14:textId="77777777" w:rsidTr="00EF2E74">
        <w:trPr>
          <w:trHeight w:val="4100"/>
          <w:ins w:id="2168" w:author="Sriraj Aiyer" w:date="2024-08-22T15:43:00Z"/>
          <w:trPrChange w:id="2169"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70"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CC45903" w14:textId="77777777" w:rsidR="00EF2E74" w:rsidRPr="00EF2E74" w:rsidRDefault="00EF2E74" w:rsidP="00EF2E74">
            <w:pPr>
              <w:rPr>
                <w:ins w:id="2171" w:author="Sriraj Aiyer" w:date="2024-08-22T15:43:00Z"/>
                <w:rFonts w:ascii="Calibri" w:eastAsia="Times New Roman" w:hAnsi="Calibri" w:cs="Calibri"/>
                <w:color w:val="000000"/>
                <w:lang w:eastAsia="en-GB" w:bidi="hi-IN"/>
              </w:rPr>
            </w:pPr>
            <w:ins w:id="2172" w:author="Sriraj Aiyer" w:date="2024-08-22T15:43:00Z">
              <w:r w:rsidRPr="00EF2E74">
                <w:rPr>
                  <w:rFonts w:ascii="Calibri" w:eastAsia="Times New Roman" w:hAnsi="Calibri" w:cs="Calibri"/>
                  <w:color w:val="000000"/>
                  <w:lang w:eastAsia="en-GB" w:bidi="hi-IN"/>
                </w:rPr>
                <w:t xml:space="preserve">Keene, T.; </w:t>
              </w:r>
              <w:proofErr w:type="spellStart"/>
              <w:r w:rsidRPr="00EF2E74">
                <w:rPr>
                  <w:rFonts w:ascii="Calibri" w:eastAsia="Times New Roman" w:hAnsi="Calibri" w:cs="Calibri"/>
                  <w:color w:val="000000"/>
                  <w:lang w:eastAsia="en-GB" w:bidi="hi-IN"/>
                </w:rPr>
                <w:t>Pammer</w:t>
              </w:r>
              <w:proofErr w:type="spellEnd"/>
              <w:r w:rsidRPr="00EF2E74">
                <w:rPr>
                  <w:rFonts w:ascii="Calibri" w:eastAsia="Times New Roman" w:hAnsi="Calibri" w:cs="Calibri"/>
                  <w:color w:val="000000"/>
                  <w:lang w:eastAsia="en-GB" w:bidi="hi-IN"/>
                </w:rPr>
                <w:t>, K.; Lord, B.; Shipp, C.</w:t>
              </w:r>
            </w:ins>
          </w:p>
        </w:tc>
        <w:tc>
          <w:tcPr>
            <w:tcW w:w="1843" w:type="dxa"/>
            <w:tcBorders>
              <w:top w:val="nil"/>
              <w:left w:val="nil"/>
              <w:bottom w:val="single" w:sz="8" w:space="0" w:color="auto"/>
              <w:right w:val="single" w:sz="8" w:space="0" w:color="auto"/>
            </w:tcBorders>
            <w:shd w:val="clear" w:color="auto" w:fill="auto"/>
            <w:vAlign w:val="center"/>
            <w:hideMark/>
            <w:tcPrChange w:id="217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397BD33" w14:textId="77777777" w:rsidR="00EF2E74" w:rsidRPr="00EF2E74" w:rsidRDefault="00EF2E74" w:rsidP="00EF2E74">
            <w:pPr>
              <w:rPr>
                <w:ins w:id="2174" w:author="Sriraj Aiyer" w:date="2024-08-22T15:43:00Z"/>
                <w:rFonts w:ascii="Calibri" w:eastAsia="Times New Roman" w:hAnsi="Calibri" w:cs="Calibri"/>
                <w:color w:val="000000"/>
                <w:lang w:eastAsia="en-GB" w:bidi="hi-IN"/>
              </w:rPr>
            </w:pPr>
            <w:ins w:id="2175" w:author="Sriraj Aiyer" w:date="2024-08-22T15:43:00Z">
              <w:r w:rsidRPr="00EF2E74">
                <w:rPr>
                  <w:rFonts w:ascii="Calibri" w:eastAsia="Times New Roman" w:hAnsi="Calibri" w:cs="Calibri"/>
                  <w:color w:val="000000"/>
                  <w:lang w:eastAsia="en-GB" w:bidi="hi-IN"/>
                </w:rPr>
                <w:t>Dispatch information affects diagnosis in paramedics: an experimental study of applied dual-process theory**</w:t>
              </w:r>
            </w:ins>
          </w:p>
        </w:tc>
        <w:tc>
          <w:tcPr>
            <w:tcW w:w="709" w:type="dxa"/>
            <w:tcBorders>
              <w:top w:val="nil"/>
              <w:left w:val="nil"/>
              <w:bottom w:val="single" w:sz="8" w:space="0" w:color="auto"/>
              <w:right w:val="single" w:sz="8" w:space="0" w:color="auto"/>
            </w:tcBorders>
            <w:shd w:val="clear" w:color="auto" w:fill="auto"/>
            <w:vAlign w:val="center"/>
            <w:hideMark/>
            <w:tcPrChange w:id="2176"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F424A0F" w14:textId="77777777" w:rsidR="00EF2E74" w:rsidRPr="00EF2E74" w:rsidRDefault="00EF2E74" w:rsidP="00EF2E74">
            <w:pPr>
              <w:jc w:val="right"/>
              <w:rPr>
                <w:ins w:id="2177" w:author="Sriraj Aiyer" w:date="2024-08-22T15:43:00Z"/>
                <w:rFonts w:ascii="Calibri" w:eastAsia="Times New Roman" w:hAnsi="Calibri" w:cs="Calibri"/>
                <w:color w:val="000000"/>
                <w:lang w:eastAsia="en-GB" w:bidi="hi-IN"/>
              </w:rPr>
            </w:pPr>
            <w:ins w:id="2178"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17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D1FF717" w14:textId="77777777" w:rsidR="00EF2E74" w:rsidRPr="00EF2E74" w:rsidRDefault="00EF2E74" w:rsidP="00EF2E74">
            <w:pPr>
              <w:rPr>
                <w:ins w:id="2180" w:author="Sriraj Aiyer" w:date="2024-08-22T15:43:00Z"/>
                <w:rFonts w:ascii="Calibri" w:eastAsia="Times New Roman" w:hAnsi="Calibri" w:cs="Calibri"/>
                <w:color w:val="000000"/>
                <w:lang w:eastAsia="en-GB" w:bidi="hi-IN"/>
              </w:rPr>
            </w:pPr>
            <w:ins w:id="2181" w:author="Sriraj Aiyer" w:date="2024-08-22T15:43:00Z">
              <w:r w:rsidRPr="00EF2E74">
                <w:rPr>
                  <w:rFonts w:ascii="Calibri" w:eastAsia="Times New Roman" w:hAnsi="Calibri" w:cs="Calibri"/>
                  <w:color w:val="000000"/>
                  <w:lang w:eastAsia="en-GB" w:bidi="hi-IN"/>
                </w:rPr>
                <w:t>Paramedics</w:t>
              </w:r>
            </w:ins>
          </w:p>
        </w:tc>
        <w:tc>
          <w:tcPr>
            <w:tcW w:w="1843" w:type="dxa"/>
            <w:tcBorders>
              <w:top w:val="nil"/>
              <w:left w:val="nil"/>
              <w:bottom w:val="single" w:sz="8" w:space="0" w:color="auto"/>
              <w:right w:val="single" w:sz="8" w:space="0" w:color="auto"/>
            </w:tcBorders>
            <w:shd w:val="clear" w:color="auto" w:fill="auto"/>
            <w:vAlign w:val="center"/>
            <w:hideMark/>
            <w:tcPrChange w:id="2182"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E571ECC" w14:textId="46E6E5CC" w:rsidR="00EF2E74" w:rsidRPr="00EF2E74" w:rsidRDefault="00EF2E74" w:rsidP="00EF2E74">
            <w:pPr>
              <w:rPr>
                <w:ins w:id="2183" w:author="Sriraj Aiyer" w:date="2024-08-22T15:43:00Z"/>
                <w:rFonts w:ascii="Calibri" w:eastAsia="Times New Roman" w:hAnsi="Calibri" w:cs="Calibri"/>
                <w:color w:val="000000"/>
                <w:lang w:eastAsia="en-GB" w:bidi="hi-IN"/>
              </w:rPr>
            </w:pPr>
            <w:ins w:id="2184" w:author="Sriraj Aiyer" w:date="2024-08-22T15:43:00Z">
              <w:r w:rsidRPr="00EF2E74">
                <w:rPr>
                  <w:rFonts w:ascii="Calibri" w:eastAsia="Times New Roman" w:hAnsi="Calibri" w:cs="Calibri"/>
                  <w:color w:val="000000"/>
                  <w:lang w:eastAsia="en-GB" w:bidi="hi-IN"/>
                </w:rPr>
                <w:t>Vignettes in two parts with an intuitive impression and then diagnosis, with or w</w:t>
              </w:r>
            </w:ins>
            <w:ins w:id="2185" w:author="Sriraj Aiyer" w:date="2024-08-22T15:49:00Z">
              <w:r>
                <w:rPr>
                  <w:rFonts w:ascii="Calibri" w:eastAsia="Times New Roman" w:hAnsi="Calibri" w:cs="Calibri"/>
                  <w:color w:val="000000"/>
                  <w:lang w:eastAsia="en-GB" w:bidi="hi-IN"/>
                </w:rPr>
                <w:t>it</w:t>
              </w:r>
            </w:ins>
            <w:ins w:id="2186" w:author="Sriraj Aiyer" w:date="2024-08-22T15:43:00Z">
              <w:r w:rsidRPr="00EF2E74">
                <w:rPr>
                  <w:rFonts w:ascii="Calibri" w:eastAsia="Times New Roman" w:hAnsi="Calibri" w:cs="Calibri"/>
                  <w:color w:val="000000"/>
                  <w:lang w:eastAsia="en-GB" w:bidi="hi-IN"/>
                </w:rPr>
                <w:t>hout secondary task distraction</w:t>
              </w:r>
            </w:ins>
          </w:p>
        </w:tc>
        <w:tc>
          <w:tcPr>
            <w:tcW w:w="1355" w:type="dxa"/>
            <w:tcBorders>
              <w:top w:val="nil"/>
              <w:left w:val="nil"/>
              <w:bottom w:val="single" w:sz="8" w:space="0" w:color="auto"/>
              <w:right w:val="single" w:sz="8" w:space="0" w:color="auto"/>
            </w:tcBorders>
            <w:shd w:val="clear" w:color="auto" w:fill="auto"/>
            <w:vAlign w:val="center"/>
            <w:hideMark/>
            <w:tcPrChange w:id="218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455219" w14:textId="77777777" w:rsidR="00EF2E74" w:rsidRPr="00EF2E74" w:rsidRDefault="00EF2E74" w:rsidP="00EF2E74">
            <w:pPr>
              <w:rPr>
                <w:ins w:id="2188" w:author="Sriraj Aiyer" w:date="2024-08-22T15:43:00Z"/>
                <w:rFonts w:ascii="Calibri" w:eastAsia="Times New Roman" w:hAnsi="Calibri" w:cs="Calibri"/>
                <w:color w:val="000000"/>
                <w:lang w:eastAsia="en-GB" w:bidi="hi-IN"/>
              </w:rPr>
            </w:pPr>
            <w:ins w:id="2189" w:author="Sriraj Aiyer" w:date="2024-08-22T15:43:00Z">
              <w:r w:rsidRPr="00EF2E74">
                <w:rPr>
                  <w:rFonts w:ascii="Calibri" w:eastAsia="Times New Roman" w:hAnsi="Calibri" w:cs="Calibri"/>
                  <w:color w:val="000000"/>
                  <w:lang w:eastAsia="en-GB" w:bidi="hi-IN"/>
                </w:rPr>
                <w:t>4 point scale</w:t>
              </w:r>
            </w:ins>
          </w:p>
        </w:tc>
      </w:tr>
      <w:tr w:rsidR="00EF2E74" w:rsidRPr="00EF2E74" w14:paraId="13F1718F" w14:textId="77777777" w:rsidTr="00EF2E74">
        <w:trPr>
          <w:trHeight w:val="3420"/>
          <w:ins w:id="2190" w:author="Sriraj Aiyer" w:date="2024-08-22T15:43:00Z"/>
          <w:trPrChange w:id="2191"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19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9C1F74" w14:textId="77777777" w:rsidR="00EF2E74" w:rsidRPr="00EF2E74" w:rsidRDefault="00EF2E74" w:rsidP="00EF2E74">
            <w:pPr>
              <w:rPr>
                <w:ins w:id="2193" w:author="Sriraj Aiyer" w:date="2024-08-22T15:43:00Z"/>
                <w:rFonts w:ascii="Calibri" w:eastAsia="Times New Roman" w:hAnsi="Calibri" w:cs="Calibri"/>
                <w:color w:val="000000"/>
                <w:lang w:eastAsia="en-GB" w:bidi="hi-IN"/>
              </w:rPr>
            </w:pPr>
            <w:proofErr w:type="spellStart"/>
            <w:ins w:id="2194" w:author="Sriraj Aiyer" w:date="2024-08-22T15:43:00Z">
              <w:r w:rsidRPr="00EF2E74">
                <w:rPr>
                  <w:rFonts w:ascii="Calibri" w:eastAsia="Times New Roman" w:hAnsi="Calibri" w:cs="Calibri"/>
                  <w:color w:val="000000"/>
                  <w:lang w:eastAsia="en-GB" w:bidi="hi-IN"/>
                </w:rPr>
                <w:t>Kostopoulou</w:t>
              </w:r>
              <w:proofErr w:type="spellEnd"/>
              <w:r w:rsidRPr="00EF2E74">
                <w:rPr>
                  <w:rFonts w:ascii="Calibri" w:eastAsia="Times New Roman" w:hAnsi="Calibri" w:cs="Calibri"/>
                  <w:color w:val="000000"/>
                  <w:lang w:eastAsia="en-GB" w:bidi="hi-IN"/>
                </w:rPr>
                <w:t xml:space="preserve">, Olga; Russo, J. Edward; Keenan, Greg; Delaney, Brendan C.; </w:t>
              </w:r>
              <w:proofErr w:type="spellStart"/>
              <w:r w:rsidRPr="00EF2E74">
                <w:rPr>
                  <w:rFonts w:ascii="Calibri" w:eastAsia="Times New Roman" w:hAnsi="Calibri" w:cs="Calibri"/>
                  <w:color w:val="000000"/>
                  <w:lang w:eastAsia="en-GB" w:bidi="hi-IN"/>
                </w:rPr>
                <w:t>Douiri</w:t>
              </w:r>
              <w:proofErr w:type="spellEnd"/>
              <w:r w:rsidRPr="00EF2E74">
                <w:rPr>
                  <w:rFonts w:ascii="Calibri" w:eastAsia="Times New Roman" w:hAnsi="Calibri" w:cs="Calibri"/>
                  <w:color w:val="000000"/>
                  <w:lang w:eastAsia="en-GB" w:bidi="hi-IN"/>
                </w:rPr>
                <w:t>, Abdel</w:t>
              </w:r>
            </w:ins>
          </w:p>
        </w:tc>
        <w:tc>
          <w:tcPr>
            <w:tcW w:w="1843" w:type="dxa"/>
            <w:tcBorders>
              <w:top w:val="nil"/>
              <w:left w:val="nil"/>
              <w:bottom w:val="single" w:sz="8" w:space="0" w:color="auto"/>
              <w:right w:val="single" w:sz="8" w:space="0" w:color="auto"/>
            </w:tcBorders>
            <w:shd w:val="clear" w:color="auto" w:fill="auto"/>
            <w:vAlign w:val="center"/>
            <w:hideMark/>
            <w:tcPrChange w:id="21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06F4DC2" w14:textId="77777777" w:rsidR="00EF2E74" w:rsidRPr="00EF2E74" w:rsidRDefault="00EF2E74" w:rsidP="00EF2E74">
            <w:pPr>
              <w:rPr>
                <w:ins w:id="2196" w:author="Sriraj Aiyer" w:date="2024-08-22T15:43:00Z"/>
                <w:rFonts w:ascii="Calibri" w:eastAsia="Times New Roman" w:hAnsi="Calibri" w:cs="Calibri"/>
                <w:color w:val="000000"/>
                <w:lang w:eastAsia="en-GB" w:bidi="hi-IN"/>
              </w:rPr>
            </w:pPr>
            <w:ins w:id="2197" w:author="Sriraj Aiyer" w:date="2024-08-22T15:43:00Z">
              <w:r w:rsidRPr="00EF2E74">
                <w:rPr>
                  <w:rFonts w:ascii="Calibri" w:eastAsia="Times New Roman" w:hAnsi="Calibri" w:cs="Calibri"/>
                  <w:color w:val="000000"/>
                  <w:lang w:eastAsia="en-GB" w:bidi="hi-IN"/>
                </w:rPr>
                <w:t>Information Distortion in Physicians’ Diagnostic Judgments</w:t>
              </w:r>
            </w:ins>
          </w:p>
        </w:tc>
        <w:tc>
          <w:tcPr>
            <w:tcW w:w="709" w:type="dxa"/>
            <w:tcBorders>
              <w:top w:val="nil"/>
              <w:left w:val="nil"/>
              <w:bottom w:val="single" w:sz="8" w:space="0" w:color="auto"/>
              <w:right w:val="single" w:sz="8" w:space="0" w:color="auto"/>
            </w:tcBorders>
            <w:shd w:val="clear" w:color="auto" w:fill="auto"/>
            <w:vAlign w:val="center"/>
            <w:hideMark/>
            <w:tcPrChange w:id="219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906A9D3" w14:textId="77777777" w:rsidR="00EF2E74" w:rsidRPr="00EF2E74" w:rsidRDefault="00EF2E74" w:rsidP="00EF2E74">
            <w:pPr>
              <w:jc w:val="right"/>
              <w:rPr>
                <w:ins w:id="2199" w:author="Sriraj Aiyer" w:date="2024-08-22T15:43:00Z"/>
                <w:rFonts w:ascii="Calibri" w:eastAsia="Times New Roman" w:hAnsi="Calibri" w:cs="Calibri"/>
                <w:color w:val="000000"/>
                <w:lang w:eastAsia="en-GB" w:bidi="hi-IN"/>
              </w:rPr>
            </w:pPr>
            <w:ins w:id="2200"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20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FADD849" w14:textId="77777777" w:rsidR="00EF2E74" w:rsidRPr="00EF2E74" w:rsidRDefault="00EF2E74" w:rsidP="00EF2E74">
            <w:pPr>
              <w:rPr>
                <w:ins w:id="2202" w:author="Sriraj Aiyer" w:date="2024-08-22T15:43:00Z"/>
                <w:rFonts w:ascii="Calibri" w:eastAsia="Times New Roman" w:hAnsi="Calibri" w:cs="Calibri"/>
                <w:color w:val="000000"/>
                <w:lang w:eastAsia="en-GB" w:bidi="hi-IN"/>
              </w:rPr>
            </w:pPr>
            <w:ins w:id="2203"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20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B4F1E77" w14:textId="77777777" w:rsidR="00EF2E74" w:rsidRPr="00EF2E74" w:rsidRDefault="00EF2E74" w:rsidP="00EF2E74">
            <w:pPr>
              <w:rPr>
                <w:ins w:id="2205" w:author="Sriraj Aiyer" w:date="2024-08-22T15:43:00Z"/>
                <w:rFonts w:ascii="Calibri" w:eastAsia="Times New Roman" w:hAnsi="Calibri" w:cs="Calibri"/>
                <w:color w:val="000000"/>
                <w:lang w:eastAsia="en-GB" w:bidi="hi-IN"/>
              </w:rPr>
            </w:pPr>
            <w:ins w:id="2206" w:author="Sriraj Aiyer" w:date="2024-08-22T15:43:00Z">
              <w:r w:rsidRPr="00EF2E74">
                <w:rPr>
                  <w:rFonts w:ascii="Calibri" w:eastAsia="Times New Roman" w:hAnsi="Calibri" w:cs="Calibri"/>
                  <w:color w:val="000000"/>
                  <w:lang w:eastAsia="en-GB" w:bidi="hi-IN"/>
                </w:rPr>
                <w:t>3 clinical scenarios each with 2 competing diagnoses</w:t>
              </w:r>
            </w:ins>
          </w:p>
        </w:tc>
        <w:tc>
          <w:tcPr>
            <w:tcW w:w="1355" w:type="dxa"/>
            <w:tcBorders>
              <w:top w:val="nil"/>
              <w:left w:val="nil"/>
              <w:bottom w:val="single" w:sz="8" w:space="0" w:color="auto"/>
              <w:right w:val="single" w:sz="8" w:space="0" w:color="auto"/>
            </w:tcBorders>
            <w:shd w:val="clear" w:color="auto" w:fill="auto"/>
            <w:vAlign w:val="center"/>
            <w:hideMark/>
            <w:tcPrChange w:id="220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50B30A" w14:textId="77777777" w:rsidR="00EF2E74" w:rsidRPr="00EF2E74" w:rsidRDefault="00EF2E74" w:rsidP="00EF2E74">
            <w:pPr>
              <w:rPr>
                <w:ins w:id="2208" w:author="Sriraj Aiyer" w:date="2024-08-22T15:43:00Z"/>
                <w:rFonts w:ascii="Calibri" w:eastAsia="Times New Roman" w:hAnsi="Calibri" w:cs="Calibri"/>
                <w:color w:val="000000"/>
                <w:lang w:eastAsia="en-GB" w:bidi="hi-IN"/>
              </w:rPr>
            </w:pPr>
            <w:ins w:id="2209" w:author="Sriraj Aiyer" w:date="2024-08-22T15:43:00Z">
              <w:r w:rsidRPr="00EF2E74">
                <w:rPr>
                  <w:rFonts w:ascii="Calibri" w:eastAsia="Times New Roman" w:hAnsi="Calibri" w:cs="Calibri"/>
                  <w:color w:val="000000"/>
                  <w:lang w:eastAsia="en-GB" w:bidi="hi-IN"/>
                </w:rPr>
                <w:t>21 point likelihood</w:t>
              </w:r>
            </w:ins>
          </w:p>
        </w:tc>
      </w:tr>
      <w:tr w:rsidR="00EF2E74" w:rsidRPr="00EF2E74" w14:paraId="5F3EDAB0" w14:textId="77777777" w:rsidTr="00EF2E74">
        <w:trPr>
          <w:trHeight w:val="2740"/>
          <w:ins w:id="2210" w:author="Sriraj Aiyer" w:date="2024-08-22T15:43:00Z"/>
          <w:trPrChange w:id="2211"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1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09E3625" w14:textId="77777777" w:rsidR="00EF2E74" w:rsidRPr="00EF2E74" w:rsidRDefault="00EF2E74" w:rsidP="00EF2E74">
            <w:pPr>
              <w:rPr>
                <w:ins w:id="2213" w:author="Sriraj Aiyer" w:date="2024-08-22T15:43:00Z"/>
                <w:rFonts w:ascii="Calibri" w:eastAsia="Times New Roman" w:hAnsi="Calibri" w:cs="Calibri"/>
                <w:color w:val="000000"/>
                <w:lang w:eastAsia="en-GB" w:bidi="hi-IN"/>
              </w:rPr>
            </w:pPr>
            <w:proofErr w:type="spellStart"/>
            <w:ins w:id="2214" w:author="Sriraj Aiyer" w:date="2024-08-22T15:43:00Z">
              <w:r w:rsidRPr="00EF2E74">
                <w:rPr>
                  <w:rFonts w:ascii="Calibri" w:eastAsia="Times New Roman" w:hAnsi="Calibri" w:cs="Calibri"/>
                  <w:color w:val="000000"/>
                  <w:lang w:eastAsia="en-GB" w:bidi="hi-IN"/>
                </w:rPr>
                <w:t>Kourtidis</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Ploutarchos</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Nurek</w:t>
              </w:r>
              <w:proofErr w:type="spellEnd"/>
              <w:r w:rsidRPr="00EF2E74">
                <w:rPr>
                  <w:rFonts w:ascii="Calibri" w:eastAsia="Times New Roman" w:hAnsi="Calibri" w:cs="Calibri"/>
                  <w:color w:val="000000"/>
                  <w:lang w:eastAsia="en-GB" w:bidi="hi-IN"/>
                </w:rPr>
                <w:t xml:space="preserve">, Martine; Delaney, Brendan; </w:t>
              </w:r>
              <w:proofErr w:type="spellStart"/>
              <w:r w:rsidRPr="00EF2E74">
                <w:rPr>
                  <w:rFonts w:ascii="Calibri" w:eastAsia="Times New Roman" w:hAnsi="Calibri" w:cs="Calibri"/>
                  <w:color w:val="000000"/>
                  <w:lang w:eastAsia="en-GB" w:bidi="hi-IN"/>
                </w:rPr>
                <w:t>Kostopoulou</w:t>
              </w:r>
              <w:proofErr w:type="spellEnd"/>
              <w:r w:rsidRPr="00EF2E74">
                <w:rPr>
                  <w:rFonts w:ascii="Calibri" w:eastAsia="Times New Roman" w:hAnsi="Calibri" w:cs="Calibri"/>
                  <w:color w:val="000000"/>
                  <w:lang w:eastAsia="en-GB" w:bidi="hi-IN"/>
                </w:rPr>
                <w:t>, Olga</w:t>
              </w:r>
            </w:ins>
          </w:p>
        </w:tc>
        <w:tc>
          <w:tcPr>
            <w:tcW w:w="1843" w:type="dxa"/>
            <w:tcBorders>
              <w:top w:val="nil"/>
              <w:left w:val="nil"/>
              <w:bottom w:val="single" w:sz="8" w:space="0" w:color="auto"/>
              <w:right w:val="single" w:sz="8" w:space="0" w:color="auto"/>
            </w:tcBorders>
            <w:shd w:val="clear" w:color="auto" w:fill="auto"/>
            <w:vAlign w:val="center"/>
            <w:hideMark/>
            <w:tcPrChange w:id="22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8FEFF3" w14:textId="77777777" w:rsidR="00EF2E74" w:rsidRPr="00EF2E74" w:rsidRDefault="00EF2E74" w:rsidP="00EF2E74">
            <w:pPr>
              <w:rPr>
                <w:ins w:id="2216" w:author="Sriraj Aiyer" w:date="2024-08-22T15:43:00Z"/>
                <w:rFonts w:ascii="Calibri" w:eastAsia="Times New Roman" w:hAnsi="Calibri" w:cs="Calibri"/>
                <w:color w:val="000000"/>
                <w:lang w:eastAsia="en-GB" w:bidi="hi-IN"/>
              </w:rPr>
            </w:pPr>
            <w:ins w:id="2217" w:author="Sriraj Aiyer" w:date="2024-08-22T15:43:00Z">
              <w:r w:rsidRPr="00EF2E74">
                <w:rPr>
                  <w:rFonts w:ascii="Calibri" w:eastAsia="Times New Roman" w:hAnsi="Calibri" w:cs="Calibri"/>
                  <w:color w:val="000000"/>
                  <w:lang w:eastAsia="en-GB" w:bidi="hi-IN"/>
                </w:rPr>
                <w:t>Influences of early diagnostic suggestions on clinical reasoning</w:t>
              </w:r>
            </w:ins>
          </w:p>
        </w:tc>
        <w:tc>
          <w:tcPr>
            <w:tcW w:w="709" w:type="dxa"/>
            <w:tcBorders>
              <w:top w:val="nil"/>
              <w:left w:val="nil"/>
              <w:bottom w:val="single" w:sz="8" w:space="0" w:color="auto"/>
              <w:right w:val="single" w:sz="8" w:space="0" w:color="auto"/>
            </w:tcBorders>
            <w:shd w:val="clear" w:color="auto" w:fill="auto"/>
            <w:vAlign w:val="center"/>
            <w:hideMark/>
            <w:tcPrChange w:id="221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CF51431" w14:textId="77777777" w:rsidR="00EF2E74" w:rsidRPr="00EF2E74" w:rsidRDefault="00EF2E74" w:rsidP="00EF2E74">
            <w:pPr>
              <w:jc w:val="right"/>
              <w:rPr>
                <w:ins w:id="2219" w:author="Sriraj Aiyer" w:date="2024-08-22T15:43:00Z"/>
                <w:rFonts w:ascii="Calibri" w:eastAsia="Times New Roman" w:hAnsi="Calibri" w:cs="Calibri"/>
                <w:color w:val="000000"/>
                <w:lang w:eastAsia="en-GB" w:bidi="hi-IN"/>
              </w:rPr>
            </w:pPr>
            <w:ins w:id="2220"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22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114909E" w14:textId="77777777" w:rsidR="00EF2E74" w:rsidRPr="00EF2E74" w:rsidRDefault="00EF2E74" w:rsidP="00EF2E74">
            <w:pPr>
              <w:rPr>
                <w:ins w:id="2222" w:author="Sriraj Aiyer" w:date="2024-08-22T15:43:00Z"/>
                <w:rFonts w:ascii="Calibri" w:eastAsia="Times New Roman" w:hAnsi="Calibri" w:cs="Calibri"/>
                <w:color w:val="000000"/>
                <w:lang w:eastAsia="en-GB" w:bidi="hi-IN"/>
              </w:rPr>
            </w:pPr>
            <w:ins w:id="2223" w:author="Sriraj Aiyer" w:date="2024-08-22T15:43:00Z">
              <w:r w:rsidRPr="00EF2E74">
                <w:rPr>
                  <w:rFonts w:ascii="Calibri" w:eastAsia="Times New Roman" w:hAnsi="Calibri" w:cs="Calibri"/>
                  <w:color w:val="000000"/>
                  <w:lang w:eastAsia="en-GB" w:bidi="hi-IN"/>
                </w:rPr>
                <w:t>Family Medicine</w:t>
              </w:r>
            </w:ins>
          </w:p>
        </w:tc>
        <w:tc>
          <w:tcPr>
            <w:tcW w:w="1843" w:type="dxa"/>
            <w:tcBorders>
              <w:top w:val="nil"/>
              <w:left w:val="nil"/>
              <w:bottom w:val="single" w:sz="8" w:space="0" w:color="auto"/>
              <w:right w:val="single" w:sz="8" w:space="0" w:color="auto"/>
            </w:tcBorders>
            <w:shd w:val="clear" w:color="auto" w:fill="auto"/>
            <w:vAlign w:val="center"/>
            <w:hideMark/>
            <w:tcPrChange w:id="222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CFCB7C4" w14:textId="77777777" w:rsidR="00EF2E74" w:rsidRPr="00EF2E74" w:rsidRDefault="00EF2E74" w:rsidP="00EF2E74">
            <w:pPr>
              <w:rPr>
                <w:ins w:id="2225" w:author="Sriraj Aiyer" w:date="2024-08-22T15:43:00Z"/>
                <w:rFonts w:ascii="Calibri" w:eastAsia="Times New Roman" w:hAnsi="Calibri" w:cs="Calibri"/>
                <w:color w:val="000000"/>
                <w:lang w:eastAsia="en-GB" w:bidi="hi-IN"/>
              </w:rPr>
            </w:pPr>
            <w:ins w:id="2226" w:author="Sriraj Aiyer" w:date="2024-08-22T15:43:00Z">
              <w:r w:rsidRPr="00EF2E74">
                <w:rPr>
                  <w:rFonts w:ascii="Calibri" w:eastAsia="Times New Roman" w:hAnsi="Calibri" w:cs="Calibri"/>
                  <w:color w:val="000000"/>
                  <w:lang w:eastAsia="en-GB" w:bidi="hi-IN"/>
                </w:rPr>
                <w:t>2 patient scenarios with or without diagnostic suggestions</w:t>
              </w:r>
            </w:ins>
          </w:p>
        </w:tc>
        <w:tc>
          <w:tcPr>
            <w:tcW w:w="1355" w:type="dxa"/>
            <w:tcBorders>
              <w:top w:val="nil"/>
              <w:left w:val="nil"/>
              <w:bottom w:val="single" w:sz="8" w:space="0" w:color="auto"/>
              <w:right w:val="single" w:sz="8" w:space="0" w:color="auto"/>
            </w:tcBorders>
            <w:shd w:val="clear" w:color="auto" w:fill="auto"/>
            <w:vAlign w:val="center"/>
            <w:hideMark/>
            <w:tcPrChange w:id="222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622C726" w14:textId="77777777" w:rsidR="00EF2E74" w:rsidRPr="00EF2E74" w:rsidRDefault="00EF2E74" w:rsidP="00EF2E74">
            <w:pPr>
              <w:rPr>
                <w:ins w:id="2228" w:author="Sriraj Aiyer" w:date="2024-08-22T15:43:00Z"/>
                <w:rFonts w:ascii="Calibri" w:eastAsia="Times New Roman" w:hAnsi="Calibri" w:cs="Calibri"/>
                <w:color w:val="000000"/>
                <w:lang w:eastAsia="en-GB" w:bidi="hi-IN"/>
              </w:rPr>
            </w:pPr>
            <w:ins w:id="2229" w:author="Sriraj Aiyer" w:date="2024-08-22T15:43:00Z">
              <w:r w:rsidRPr="00EF2E74">
                <w:rPr>
                  <w:rFonts w:ascii="Calibri" w:eastAsia="Times New Roman" w:hAnsi="Calibri" w:cs="Calibri"/>
                  <w:color w:val="000000"/>
                  <w:lang w:eastAsia="en-GB" w:bidi="hi-IN"/>
                </w:rPr>
                <w:t>10 point visual analogue scale of certainty</w:t>
              </w:r>
            </w:ins>
          </w:p>
        </w:tc>
      </w:tr>
      <w:tr w:rsidR="00EF2E74" w:rsidRPr="00EF2E74" w14:paraId="23232DCA" w14:textId="77777777" w:rsidTr="00EF2E74">
        <w:trPr>
          <w:trHeight w:val="3080"/>
          <w:ins w:id="2230" w:author="Sriraj Aiyer" w:date="2024-08-22T15:43:00Z"/>
          <w:trPrChange w:id="223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3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95882A2" w14:textId="77777777" w:rsidR="00EF2E74" w:rsidRPr="00EF2E74" w:rsidRDefault="00EF2E74" w:rsidP="00EF2E74">
            <w:pPr>
              <w:rPr>
                <w:ins w:id="2233" w:author="Sriraj Aiyer" w:date="2024-08-22T15:43:00Z"/>
                <w:rFonts w:ascii="Calibri" w:eastAsia="Times New Roman" w:hAnsi="Calibri" w:cs="Calibri"/>
                <w:color w:val="000000"/>
                <w:lang w:eastAsia="en-GB" w:bidi="hi-IN"/>
              </w:rPr>
            </w:pPr>
            <w:proofErr w:type="spellStart"/>
            <w:ins w:id="2234" w:author="Sriraj Aiyer" w:date="2024-08-22T15:43:00Z">
              <w:r w:rsidRPr="00EF2E74">
                <w:rPr>
                  <w:rFonts w:ascii="Calibri" w:eastAsia="Times New Roman" w:hAnsi="Calibri" w:cs="Calibri"/>
                  <w:color w:val="000000"/>
                  <w:lang w:eastAsia="en-GB" w:bidi="hi-IN"/>
                </w:rPr>
                <w:t>Krupat</w:t>
              </w:r>
              <w:proofErr w:type="spellEnd"/>
              <w:r w:rsidRPr="00EF2E74">
                <w:rPr>
                  <w:rFonts w:ascii="Calibri" w:eastAsia="Times New Roman" w:hAnsi="Calibri" w:cs="Calibri"/>
                  <w:color w:val="000000"/>
                  <w:lang w:eastAsia="en-GB" w:bidi="hi-IN"/>
                </w:rPr>
                <w:t xml:space="preserve">, Edward; Wormwood, Jolie; </w:t>
              </w:r>
              <w:proofErr w:type="spellStart"/>
              <w:r w:rsidRPr="00EF2E74">
                <w:rPr>
                  <w:rFonts w:ascii="Calibri" w:eastAsia="Times New Roman" w:hAnsi="Calibri" w:cs="Calibri"/>
                  <w:color w:val="000000"/>
                  <w:lang w:eastAsia="en-GB" w:bidi="hi-IN"/>
                </w:rPr>
                <w:t>Schwartzstein</w:t>
              </w:r>
              <w:proofErr w:type="spellEnd"/>
              <w:r w:rsidRPr="00EF2E74">
                <w:rPr>
                  <w:rFonts w:ascii="Calibri" w:eastAsia="Times New Roman" w:hAnsi="Calibri" w:cs="Calibri"/>
                  <w:color w:val="000000"/>
                  <w:lang w:eastAsia="en-GB" w:bidi="hi-IN"/>
                </w:rPr>
                <w:t>, Richard M; Richards, Jeremy B</w:t>
              </w:r>
            </w:ins>
          </w:p>
        </w:tc>
        <w:tc>
          <w:tcPr>
            <w:tcW w:w="1843" w:type="dxa"/>
            <w:tcBorders>
              <w:top w:val="nil"/>
              <w:left w:val="nil"/>
              <w:bottom w:val="single" w:sz="8" w:space="0" w:color="auto"/>
              <w:right w:val="single" w:sz="8" w:space="0" w:color="auto"/>
            </w:tcBorders>
            <w:shd w:val="clear" w:color="auto" w:fill="auto"/>
            <w:vAlign w:val="center"/>
            <w:hideMark/>
            <w:tcPrChange w:id="22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3983B86" w14:textId="77777777" w:rsidR="00EF2E74" w:rsidRPr="00EF2E74" w:rsidRDefault="00EF2E74" w:rsidP="00EF2E74">
            <w:pPr>
              <w:rPr>
                <w:ins w:id="2236" w:author="Sriraj Aiyer" w:date="2024-08-22T15:43:00Z"/>
                <w:rFonts w:ascii="Calibri" w:eastAsia="Times New Roman" w:hAnsi="Calibri" w:cs="Calibri"/>
                <w:color w:val="000000"/>
                <w:lang w:eastAsia="en-GB" w:bidi="hi-IN"/>
              </w:rPr>
            </w:pPr>
            <w:ins w:id="2237" w:author="Sriraj Aiyer" w:date="2024-08-22T15:43:00Z">
              <w:r w:rsidRPr="00EF2E74">
                <w:rPr>
                  <w:rFonts w:ascii="Calibri" w:eastAsia="Times New Roman" w:hAnsi="Calibri" w:cs="Calibri"/>
                  <w:color w:val="000000"/>
                  <w:lang w:eastAsia="en-GB" w:bidi="hi-IN"/>
                </w:rPr>
                <w:t>Avoiding premature closure and reaching diagnostic accuracy: some key predictive factors</w:t>
              </w:r>
            </w:ins>
          </w:p>
        </w:tc>
        <w:tc>
          <w:tcPr>
            <w:tcW w:w="709" w:type="dxa"/>
            <w:tcBorders>
              <w:top w:val="nil"/>
              <w:left w:val="nil"/>
              <w:bottom w:val="single" w:sz="8" w:space="0" w:color="auto"/>
              <w:right w:val="single" w:sz="8" w:space="0" w:color="auto"/>
            </w:tcBorders>
            <w:shd w:val="clear" w:color="auto" w:fill="auto"/>
            <w:vAlign w:val="center"/>
            <w:hideMark/>
            <w:tcPrChange w:id="223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2303FC6" w14:textId="77777777" w:rsidR="00EF2E74" w:rsidRPr="00EF2E74" w:rsidRDefault="00EF2E74" w:rsidP="00EF2E74">
            <w:pPr>
              <w:jc w:val="right"/>
              <w:rPr>
                <w:ins w:id="2239" w:author="Sriraj Aiyer" w:date="2024-08-22T15:43:00Z"/>
                <w:rFonts w:ascii="Calibri" w:eastAsia="Times New Roman" w:hAnsi="Calibri" w:cs="Calibri"/>
                <w:color w:val="000000"/>
                <w:lang w:eastAsia="en-GB" w:bidi="hi-IN"/>
              </w:rPr>
            </w:pPr>
            <w:ins w:id="2240"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224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0B5C55" w14:textId="77777777" w:rsidR="00EF2E74" w:rsidRPr="00EF2E74" w:rsidRDefault="00EF2E74" w:rsidP="00EF2E74">
            <w:pPr>
              <w:rPr>
                <w:ins w:id="2242" w:author="Sriraj Aiyer" w:date="2024-08-22T15:43:00Z"/>
                <w:rFonts w:ascii="Calibri" w:eastAsia="Times New Roman" w:hAnsi="Calibri" w:cs="Calibri"/>
                <w:color w:val="000000"/>
                <w:lang w:eastAsia="en-GB" w:bidi="hi-IN"/>
              </w:rPr>
            </w:pPr>
            <w:ins w:id="2243"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24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EE1F4B5" w14:textId="77777777" w:rsidR="00EF2E74" w:rsidRPr="00EF2E74" w:rsidRDefault="00EF2E74" w:rsidP="00EF2E74">
            <w:pPr>
              <w:rPr>
                <w:ins w:id="2245" w:author="Sriraj Aiyer" w:date="2024-08-22T15:43:00Z"/>
                <w:rFonts w:ascii="Calibri" w:eastAsia="Times New Roman" w:hAnsi="Calibri" w:cs="Calibri"/>
                <w:color w:val="000000"/>
                <w:lang w:eastAsia="en-GB" w:bidi="hi-IN"/>
              </w:rPr>
            </w:pPr>
            <w:ins w:id="2246" w:author="Sriraj Aiyer" w:date="2024-08-22T15:43:00Z">
              <w:r w:rsidRPr="00EF2E74">
                <w:rPr>
                  <w:rFonts w:ascii="Calibri" w:eastAsia="Times New Roman" w:hAnsi="Calibri" w:cs="Calibri"/>
                  <w:color w:val="000000"/>
                  <w:lang w:eastAsia="en-GB" w:bidi="hi-IN"/>
                </w:rPr>
                <w:t>4 complex vignettes</w:t>
              </w:r>
            </w:ins>
          </w:p>
        </w:tc>
        <w:tc>
          <w:tcPr>
            <w:tcW w:w="1355" w:type="dxa"/>
            <w:tcBorders>
              <w:top w:val="nil"/>
              <w:left w:val="nil"/>
              <w:bottom w:val="single" w:sz="8" w:space="0" w:color="auto"/>
              <w:right w:val="single" w:sz="8" w:space="0" w:color="auto"/>
            </w:tcBorders>
            <w:shd w:val="clear" w:color="auto" w:fill="auto"/>
            <w:vAlign w:val="center"/>
            <w:hideMark/>
            <w:tcPrChange w:id="224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D7596B2" w14:textId="77777777" w:rsidR="00EF2E74" w:rsidRPr="00EF2E74" w:rsidRDefault="00EF2E74" w:rsidP="00EF2E74">
            <w:pPr>
              <w:rPr>
                <w:ins w:id="2248" w:author="Sriraj Aiyer" w:date="2024-08-22T15:43:00Z"/>
                <w:rFonts w:ascii="Calibri" w:eastAsia="Times New Roman" w:hAnsi="Calibri" w:cs="Calibri"/>
                <w:color w:val="000000"/>
                <w:lang w:eastAsia="en-GB" w:bidi="hi-IN"/>
              </w:rPr>
            </w:pPr>
            <w:ins w:id="2249" w:author="Sriraj Aiyer" w:date="2024-08-22T15:43:00Z">
              <w:r w:rsidRPr="00EF2E74">
                <w:rPr>
                  <w:rFonts w:ascii="Calibri" w:eastAsia="Times New Roman" w:hAnsi="Calibri" w:cs="Calibri"/>
                  <w:color w:val="000000"/>
                  <w:lang w:eastAsia="en-GB" w:bidi="hi-IN"/>
                </w:rPr>
                <w:t>1-100 scale of certainty</w:t>
              </w:r>
            </w:ins>
          </w:p>
        </w:tc>
      </w:tr>
      <w:tr w:rsidR="00EF2E74" w:rsidRPr="00EF2E74" w14:paraId="17D28A1C" w14:textId="77777777" w:rsidTr="00EF2E74">
        <w:trPr>
          <w:trHeight w:val="3080"/>
          <w:ins w:id="2250" w:author="Sriraj Aiyer" w:date="2024-08-22T15:43:00Z"/>
          <w:trPrChange w:id="225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5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7A0736E" w14:textId="77777777" w:rsidR="00EF2E74" w:rsidRPr="00EF2E74" w:rsidRDefault="00EF2E74" w:rsidP="00EF2E74">
            <w:pPr>
              <w:rPr>
                <w:ins w:id="2253" w:author="Sriraj Aiyer" w:date="2024-08-22T15:43:00Z"/>
                <w:rFonts w:ascii="Calibri" w:eastAsia="Times New Roman" w:hAnsi="Calibri" w:cs="Calibri"/>
                <w:color w:val="000000"/>
                <w:lang w:eastAsia="en-GB" w:bidi="hi-IN"/>
              </w:rPr>
            </w:pPr>
            <w:ins w:id="2254" w:author="Sriraj Aiyer" w:date="2024-08-22T15:43:00Z">
              <w:r w:rsidRPr="00EF2E74">
                <w:rPr>
                  <w:rFonts w:ascii="Calibri" w:eastAsia="Times New Roman" w:hAnsi="Calibri" w:cs="Calibri"/>
                  <w:color w:val="000000"/>
                  <w:lang w:eastAsia="en-GB" w:bidi="hi-IN"/>
                </w:rPr>
                <w:t xml:space="preserve">Kuhn, J.;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van den Berg, P.; Zwaan, L.; van Peet, P.;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van Gog, T.</w:t>
              </w:r>
            </w:ins>
          </w:p>
        </w:tc>
        <w:tc>
          <w:tcPr>
            <w:tcW w:w="1843" w:type="dxa"/>
            <w:tcBorders>
              <w:top w:val="nil"/>
              <w:left w:val="nil"/>
              <w:bottom w:val="single" w:sz="8" w:space="0" w:color="auto"/>
              <w:right w:val="single" w:sz="8" w:space="0" w:color="auto"/>
            </w:tcBorders>
            <w:shd w:val="clear" w:color="auto" w:fill="auto"/>
            <w:vAlign w:val="center"/>
            <w:hideMark/>
            <w:tcPrChange w:id="225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78FCA9" w14:textId="77777777" w:rsidR="00EF2E74" w:rsidRPr="00EF2E74" w:rsidRDefault="00EF2E74" w:rsidP="00EF2E74">
            <w:pPr>
              <w:rPr>
                <w:ins w:id="2256" w:author="Sriraj Aiyer" w:date="2024-08-22T15:43:00Z"/>
                <w:rFonts w:ascii="Calibri" w:eastAsia="Times New Roman" w:hAnsi="Calibri" w:cs="Calibri"/>
                <w:color w:val="000000"/>
                <w:lang w:eastAsia="en-GB" w:bidi="hi-IN"/>
              </w:rPr>
            </w:pPr>
            <w:ins w:id="2257" w:author="Sriraj Aiyer" w:date="2024-08-22T15:43:00Z">
              <w:r w:rsidRPr="00EF2E74">
                <w:rPr>
                  <w:rFonts w:ascii="Calibri" w:eastAsia="Times New Roman" w:hAnsi="Calibri" w:cs="Calibri"/>
                  <w:color w:val="000000"/>
                  <w:lang w:eastAsia="en-GB" w:bidi="hi-IN"/>
                </w:rPr>
                <w:t>Learning deliberate reflection in medical diagnosis: does learning-by-teaching help?**</w:t>
              </w:r>
            </w:ins>
          </w:p>
        </w:tc>
        <w:tc>
          <w:tcPr>
            <w:tcW w:w="709" w:type="dxa"/>
            <w:tcBorders>
              <w:top w:val="nil"/>
              <w:left w:val="nil"/>
              <w:bottom w:val="single" w:sz="8" w:space="0" w:color="auto"/>
              <w:right w:val="single" w:sz="8" w:space="0" w:color="auto"/>
            </w:tcBorders>
            <w:shd w:val="clear" w:color="auto" w:fill="auto"/>
            <w:vAlign w:val="center"/>
            <w:hideMark/>
            <w:tcPrChange w:id="225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9818DA1" w14:textId="77777777" w:rsidR="00EF2E74" w:rsidRPr="00EF2E74" w:rsidRDefault="00EF2E74" w:rsidP="00EF2E74">
            <w:pPr>
              <w:jc w:val="right"/>
              <w:rPr>
                <w:ins w:id="2259" w:author="Sriraj Aiyer" w:date="2024-08-22T15:43:00Z"/>
                <w:rFonts w:ascii="Calibri" w:eastAsia="Times New Roman" w:hAnsi="Calibri" w:cs="Calibri"/>
                <w:color w:val="000000"/>
                <w:lang w:eastAsia="en-GB" w:bidi="hi-IN"/>
              </w:rPr>
            </w:pPr>
            <w:ins w:id="2260"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26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A230FBD" w14:textId="77777777" w:rsidR="00EF2E74" w:rsidRPr="00EF2E74" w:rsidRDefault="00EF2E74" w:rsidP="00EF2E74">
            <w:pPr>
              <w:rPr>
                <w:ins w:id="2262" w:author="Sriraj Aiyer" w:date="2024-08-22T15:43:00Z"/>
                <w:rFonts w:ascii="Calibri" w:eastAsia="Times New Roman" w:hAnsi="Calibri" w:cs="Calibri"/>
                <w:color w:val="000000"/>
                <w:lang w:eastAsia="en-GB" w:bidi="hi-IN"/>
              </w:rPr>
            </w:pPr>
            <w:ins w:id="2263"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26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E1F981E" w14:textId="77777777" w:rsidR="00EF2E74" w:rsidRPr="00EF2E74" w:rsidRDefault="00EF2E74" w:rsidP="00EF2E74">
            <w:pPr>
              <w:rPr>
                <w:ins w:id="2265" w:author="Sriraj Aiyer" w:date="2024-08-22T15:43:00Z"/>
                <w:rFonts w:ascii="Calibri" w:eastAsia="Times New Roman" w:hAnsi="Calibri" w:cs="Calibri"/>
                <w:color w:val="000000"/>
                <w:lang w:eastAsia="en-GB" w:bidi="hi-IN"/>
              </w:rPr>
            </w:pPr>
            <w:ins w:id="2266" w:author="Sriraj Aiyer" w:date="2024-08-22T15:43:00Z">
              <w:r w:rsidRPr="00EF2E74">
                <w:rPr>
                  <w:rFonts w:ascii="Calibri" w:eastAsia="Times New Roman" w:hAnsi="Calibri" w:cs="Calibri"/>
                  <w:color w:val="000000"/>
                  <w:lang w:eastAsia="en-GB" w:bidi="hi-IN"/>
                </w:rPr>
                <w:t>10 written cases</w:t>
              </w:r>
            </w:ins>
          </w:p>
        </w:tc>
        <w:tc>
          <w:tcPr>
            <w:tcW w:w="1355" w:type="dxa"/>
            <w:tcBorders>
              <w:top w:val="nil"/>
              <w:left w:val="nil"/>
              <w:bottom w:val="single" w:sz="8" w:space="0" w:color="auto"/>
              <w:right w:val="single" w:sz="8" w:space="0" w:color="auto"/>
            </w:tcBorders>
            <w:shd w:val="clear" w:color="auto" w:fill="auto"/>
            <w:vAlign w:val="center"/>
            <w:hideMark/>
            <w:tcPrChange w:id="226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D1B9FE9" w14:textId="77777777" w:rsidR="00EF2E74" w:rsidRPr="00EF2E74" w:rsidRDefault="00EF2E74" w:rsidP="00EF2E74">
            <w:pPr>
              <w:rPr>
                <w:ins w:id="2268" w:author="Sriraj Aiyer" w:date="2024-08-22T15:43:00Z"/>
                <w:rFonts w:ascii="Calibri" w:eastAsia="Times New Roman" w:hAnsi="Calibri" w:cs="Calibri"/>
                <w:color w:val="000000"/>
                <w:lang w:eastAsia="en-GB" w:bidi="hi-IN"/>
              </w:rPr>
            </w:pPr>
            <w:ins w:id="2269" w:author="Sriraj Aiyer" w:date="2024-08-22T15:43:00Z">
              <w:r w:rsidRPr="00EF2E74">
                <w:rPr>
                  <w:rFonts w:ascii="Calibri" w:eastAsia="Times New Roman" w:hAnsi="Calibri" w:cs="Calibri"/>
                  <w:color w:val="000000"/>
                  <w:lang w:eastAsia="en-GB" w:bidi="hi-IN"/>
                </w:rPr>
                <w:t>1-9 confidence</w:t>
              </w:r>
            </w:ins>
          </w:p>
        </w:tc>
      </w:tr>
      <w:tr w:rsidR="00EF2E74" w:rsidRPr="00EF2E74" w14:paraId="1DE96F68" w14:textId="77777777" w:rsidTr="00EF2E74">
        <w:trPr>
          <w:trHeight w:val="3760"/>
          <w:ins w:id="2270" w:author="Sriraj Aiyer" w:date="2024-08-22T15:43:00Z"/>
          <w:trPrChange w:id="2271"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7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3090D32" w14:textId="77777777" w:rsidR="00EF2E74" w:rsidRPr="00EF2E74" w:rsidRDefault="00EF2E74" w:rsidP="00EF2E74">
            <w:pPr>
              <w:rPr>
                <w:ins w:id="2273" w:author="Sriraj Aiyer" w:date="2024-08-22T15:43:00Z"/>
                <w:rFonts w:ascii="Calibri" w:eastAsia="Times New Roman" w:hAnsi="Calibri" w:cs="Calibri"/>
                <w:color w:val="000000"/>
                <w:lang w:eastAsia="en-GB" w:bidi="hi-IN"/>
              </w:rPr>
            </w:pPr>
            <w:ins w:id="2274" w:author="Sriraj Aiyer" w:date="2024-08-22T15:43:00Z">
              <w:r w:rsidRPr="00EF2E74">
                <w:rPr>
                  <w:rFonts w:ascii="Calibri" w:eastAsia="Times New Roman" w:hAnsi="Calibri" w:cs="Calibri"/>
                  <w:color w:val="000000"/>
                  <w:lang w:eastAsia="en-GB" w:bidi="hi-IN"/>
                </w:rPr>
                <w:t xml:space="preserve">Kuhn, J.; van den Berg, P.;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Zwaan, L.;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van Gog, T.</w:t>
              </w:r>
            </w:ins>
          </w:p>
        </w:tc>
        <w:tc>
          <w:tcPr>
            <w:tcW w:w="1843" w:type="dxa"/>
            <w:tcBorders>
              <w:top w:val="nil"/>
              <w:left w:val="nil"/>
              <w:bottom w:val="single" w:sz="8" w:space="0" w:color="auto"/>
              <w:right w:val="single" w:sz="8" w:space="0" w:color="auto"/>
            </w:tcBorders>
            <w:shd w:val="clear" w:color="auto" w:fill="auto"/>
            <w:vAlign w:val="center"/>
            <w:hideMark/>
            <w:tcPrChange w:id="227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D4BF369" w14:textId="77777777" w:rsidR="00EF2E74" w:rsidRPr="00EF2E74" w:rsidRDefault="00EF2E74" w:rsidP="00EF2E74">
            <w:pPr>
              <w:rPr>
                <w:ins w:id="2276" w:author="Sriraj Aiyer" w:date="2024-08-22T15:43:00Z"/>
                <w:rFonts w:ascii="Calibri" w:eastAsia="Times New Roman" w:hAnsi="Calibri" w:cs="Calibri"/>
                <w:color w:val="000000"/>
                <w:lang w:eastAsia="en-GB" w:bidi="hi-IN"/>
              </w:rPr>
            </w:pPr>
            <w:ins w:id="2277" w:author="Sriraj Aiyer" w:date="2024-08-22T15:43:00Z">
              <w:r w:rsidRPr="00EF2E74">
                <w:rPr>
                  <w:rFonts w:ascii="Calibri" w:eastAsia="Times New Roman" w:hAnsi="Calibri" w:cs="Calibri"/>
                  <w:color w:val="000000"/>
                  <w:lang w:eastAsia="en-GB" w:bidi="hi-IN"/>
                </w:rPr>
                <w:t>Improving medical residents’ self-assessment of their diagnostic accuracy: does feedback help?**</w:t>
              </w:r>
            </w:ins>
          </w:p>
        </w:tc>
        <w:tc>
          <w:tcPr>
            <w:tcW w:w="709" w:type="dxa"/>
            <w:tcBorders>
              <w:top w:val="nil"/>
              <w:left w:val="nil"/>
              <w:bottom w:val="single" w:sz="8" w:space="0" w:color="auto"/>
              <w:right w:val="single" w:sz="8" w:space="0" w:color="auto"/>
            </w:tcBorders>
            <w:shd w:val="clear" w:color="auto" w:fill="auto"/>
            <w:vAlign w:val="center"/>
            <w:hideMark/>
            <w:tcPrChange w:id="227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5C5B81F" w14:textId="77777777" w:rsidR="00EF2E74" w:rsidRPr="00EF2E74" w:rsidRDefault="00EF2E74" w:rsidP="00EF2E74">
            <w:pPr>
              <w:jc w:val="right"/>
              <w:rPr>
                <w:ins w:id="2279" w:author="Sriraj Aiyer" w:date="2024-08-22T15:43:00Z"/>
                <w:rFonts w:ascii="Calibri" w:eastAsia="Times New Roman" w:hAnsi="Calibri" w:cs="Calibri"/>
                <w:color w:val="000000"/>
                <w:lang w:eastAsia="en-GB" w:bidi="hi-IN"/>
              </w:rPr>
            </w:pPr>
            <w:ins w:id="2280"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28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D3557D6" w14:textId="77777777" w:rsidR="00EF2E74" w:rsidRPr="00EF2E74" w:rsidRDefault="00EF2E74" w:rsidP="00EF2E74">
            <w:pPr>
              <w:rPr>
                <w:ins w:id="2282" w:author="Sriraj Aiyer" w:date="2024-08-22T15:43:00Z"/>
                <w:rFonts w:ascii="Calibri" w:eastAsia="Times New Roman" w:hAnsi="Calibri" w:cs="Calibri"/>
                <w:color w:val="000000"/>
                <w:lang w:eastAsia="en-GB" w:bidi="hi-IN"/>
              </w:rPr>
            </w:pPr>
            <w:ins w:id="2283"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28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277B4D1" w14:textId="77777777" w:rsidR="00EF2E74" w:rsidRPr="00EF2E74" w:rsidRDefault="00EF2E74" w:rsidP="00EF2E74">
            <w:pPr>
              <w:rPr>
                <w:ins w:id="2285" w:author="Sriraj Aiyer" w:date="2024-08-22T15:43:00Z"/>
                <w:rFonts w:ascii="Calibri" w:eastAsia="Times New Roman" w:hAnsi="Calibri" w:cs="Calibri"/>
                <w:color w:val="000000"/>
                <w:lang w:eastAsia="en-GB" w:bidi="hi-IN"/>
              </w:rPr>
            </w:pPr>
            <w:ins w:id="2286" w:author="Sriraj Aiyer" w:date="2024-08-22T15:43:00Z">
              <w:r w:rsidRPr="00EF2E74">
                <w:rPr>
                  <w:rFonts w:ascii="Calibri" w:eastAsia="Times New Roman" w:hAnsi="Calibri" w:cs="Calibri"/>
                  <w:color w:val="000000"/>
                  <w:lang w:eastAsia="en-GB" w:bidi="hi-IN"/>
                </w:rPr>
                <w:t>12 cases</w:t>
              </w:r>
            </w:ins>
          </w:p>
        </w:tc>
        <w:tc>
          <w:tcPr>
            <w:tcW w:w="1355" w:type="dxa"/>
            <w:tcBorders>
              <w:top w:val="nil"/>
              <w:left w:val="nil"/>
              <w:bottom w:val="single" w:sz="8" w:space="0" w:color="auto"/>
              <w:right w:val="single" w:sz="8" w:space="0" w:color="auto"/>
            </w:tcBorders>
            <w:shd w:val="clear" w:color="auto" w:fill="auto"/>
            <w:vAlign w:val="center"/>
            <w:hideMark/>
            <w:tcPrChange w:id="228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5606402" w14:textId="77777777" w:rsidR="00EF2E74" w:rsidRPr="00EF2E74" w:rsidRDefault="00EF2E74" w:rsidP="00EF2E74">
            <w:pPr>
              <w:rPr>
                <w:ins w:id="2288" w:author="Sriraj Aiyer" w:date="2024-08-22T15:43:00Z"/>
                <w:rFonts w:ascii="Calibri" w:eastAsia="Times New Roman" w:hAnsi="Calibri" w:cs="Calibri"/>
                <w:color w:val="000000"/>
                <w:lang w:eastAsia="en-GB" w:bidi="hi-IN"/>
              </w:rPr>
            </w:pPr>
            <w:ins w:id="2289" w:author="Sriraj Aiyer" w:date="2024-08-22T15:43:00Z">
              <w:r w:rsidRPr="00EF2E74">
                <w:rPr>
                  <w:rFonts w:ascii="Calibri" w:eastAsia="Times New Roman" w:hAnsi="Calibri" w:cs="Calibri"/>
                  <w:color w:val="000000"/>
                  <w:lang w:eastAsia="en-GB" w:bidi="hi-IN"/>
                </w:rPr>
                <w:t>1-9 confidence</w:t>
              </w:r>
            </w:ins>
          </w:p>
        </w:tc>
      </w:tr>
      <w:tr w:rsidR="00EF2E74" w:rsidRPr="00EF2E74" w14:paraId="34732E11" w14:textId="77777777" w:rsidTr="00EF2E74">
        <w:trPr>
          <w:trHeight w:val="3080"/>
          <w:ins w:id="2290" w:author="Sriraj Aiyer" w:date="2024-08-22T15:43:00Z"/>
          <w:trPrChange w:id="229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29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F63A89F" w14:textId="77777777" w:rsidR="00EF2E74" w:rsidRPr="00EF2E74" w:rsidRDefault="00EF2E74" w:rsidP="00EF2E74">
            <w:pPr>
              <w:rPr>
                <w:ins w:id="2293" w:author="Sriraj Aiyer" w:date="2024-08-22T15:43:00Z"/>
                <w:rFonts w:ascii="Calibri" w:eastAsia="Times New Roman" w:hAnsi="Calibri" w:cs="Calibri"/>
                <w:color w:val="000000"/>
                <w:lang w:eastAsia="en-GB" w:bidi="hi-IN"/>
              </w:rPr>
            </w:pPr>
            <w:proofErr w:type="spellStart"/>
            <w:ins w:id="2294" w:author="Sriraj Aiyer" w:date="2024-08-22T15:43:00Z">
              <w:r w:rsidRPr="00EF2E74">
                <w:rPr>
                  <w:rFonts w:ascii="Calibri" w:eastAsia="Times New Roman" w:hAnsi="Calibri" w:cs="Calibri"/>
                  <w:color w:val="000000"/>
                  <w:lang w:eastAsia="en-GB" w:bidi="hi-IN"/>
                </w:rPr>
                <w:t>Küper</w:t>
              </w:r>
              <w:proofErr w:type="spellEnd"/>
              <w:r w:rsidRPr="00EF2E74">
                <w:rPr>
                  <w:rFonts w:ascii="Calibri" w:eastAsia="Times New Roman" w:hAnsi="Calibri" w:cs="Calibri"/>
                  <w:color w:val="000000"/>
                  <w:lang w:eastAsia="en-GB" w:bidi="hi-IN"/>
                </w:rPr>
                <w:t xml:space="preserve">, A.; </w:t>
              </w:r>
              <w:proofErr w:type="spellStart"/>
              <w:r w:rsidRPr="00EF2E74">
                <w:rPr>
                  <w:rFonts w:ascii="Calibri" w:eastAsia="Times New Roman" w:hAnsi="Calibri" w:cs="Calibri"/>
                  <w:color w:val="000000"/>
                  <w:lang w:eastAsia="en-GB" w:bidi="hi-IN"/>
                </w:rPr>
                <w:t>Lodde</w:t>
              </w:r>
              <w:proofErr w:type="spellEnd"/>
              <w:r w:rsidRPr="00EF2E74">
                <w:rPr>
                  <w:rFonts w:ascii="Calibri" w:eastAsia="Times New Roman" w:hAnsi="Calibri" w:cs="Calibri"/>
                  <w:color w:val="000000"/>
                  <w:lang w:eastAsia="en-GB" w:bidi="hi-IN"/>
                </w:rPr>
                <w:t xml:space="preserve">, G.; Livingstone, E.; </w:t>
              </w:r>
              <w:proofErr w:type="spellStart"/>
              <w:r w:rsidRPr="00EF2E74">
                <w:rPr>
                  <w:rFonts w:ascii="Calibri" w:eastAsia="Times New Roman" w:hAnsi="Calibri" w:cs="Calibri"/>
                  <w:color w:val="000000"/>
                  <w:lang w:eastAsia="en-GB" w:bidi="hi-IN"/>
                </w:rPr>
                <w:t>Schadendorf</w:t>
              </w:r>
              <w:proofErr w:type="spellEnd"/>
              <w:r w:rsidRPr="00EF2E74">
                <w:rPr>
                  <w:rFonts w:ascii="Calibri" w:eastAsia="Times New Roman" w:hAnsi="Calibri" w:cs="Calibri"/>
                  <w:color w:val="000000"/>
                  <w:lang w:eastAsia="en-GB" w:bidi="hi-IN"/>
                </w:rPr>
                <w:t xml:space="preserve">, D.; </w:t>
              </w:r>
              <w:proofErr w:type="spellStart"/>
              <w:r w:rsidRPr="00EF2E74">
                <w:rPr>
                  <w:rFonts w:ascii="Calibri" w:eastAsia="Times New Roman" w:hAnsi="Calibri" w:cs="Calibri"/>
                  <w:color w:val="000000"/>
                  <w:lang w:eastAsia="en-GB" w:bidi="hi-IN"/>
                </w:rPr>
                <w:t>Krämer</w:t>
              </w:r>
              <w:proofErr w:type="spellEnd"/>
              <w:r w:rsidRPr="00EF2E74">
                <w:rPr>
                  <w:rFonts w:ascii="Calibri" w:eastAsia="Times New Roman" w:hAnsi="Calibri" w:cs="Calibri"/>
                  <w:color w:val="000000"/>
                  <w:lang w:eastAsia="en-GB" w:bidi="hi-IN"/>
                </w:rPr>
                <w:t>, N.</w:t>
              </w:r>
            </w:ins>
          </w:p>
        </w:tc>
        <w:tc>
          <w:tcPr>
            <w:tcW w:w="1843" w:type="dxa"/>
            <w:tcBorders>
              <w:top w:val="nil"/>
              <w:left w:val="nil"/>
              <w:bottom w:val="single" w:sz="8" w:space="0" w:color="auto"/>
              <w:right w:val="single" w:sz="8" w:space="0" w:color="auto"/>
            </w:tcBorders>
            <w:shd w:val="clear" w:color="auto" w:fill="auto"/>
            <w:vAlign w:val="center"/>
            <w:hideMark/>
            <w:tcPrChange w:id="229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D48AC4F" w14:textId="77777777" w:rsidR="00EF2E74" w:rsidRPr="00EF2E74" w:rsidRDefault="00EF2E74" w:rsidP="00EF2E74">
            <w:pPr>
              <w:rPr>
                <w:ins w:id="2296" w:author="Sriraj Aiyer" w:date="2024-08-22T15:43:00Z"/>
                <w:rFonts w:ascii="Calibri" w:eastAsia="Times New Roman" w:hAnsi="Calibri" w:cs="Calibri"/>
                <w:color w:val="000000"/>
                <w:lang w:eastAsia="en-GB" w:bidi="hi-IN"/>
              </w:rPr>
            </w:pPr>
            <w:ins w:id="2297" w:author="Sriraj Aiyer" w:date="2024-08-22T15:43:00Z">
              <w:r w:rsidRPr="00EF2E74">
                <w:rPr>
                  <w:rFonts w:ascii="Calibri" w:eastAsia="Times New Roman" w:hAnsi="Calibri" w:cs="Calibri"/>
                  <w:color w:val="000000"/>
                  <w:lang w:eastAsia="en-GB" w:bidi="hi-IN"/>
                </w:rPr>
                <w:t>Mitigating cognitive bias with clinical decision support systems: an experimental study</w:t>
              </w:r>
            </w:ins>
          </w:p>
        </w:tc>
        <w:tc>
          <w:tcPr>
            <w:tcW w:w="709" w:type="dxa"/>
            <w:tcBorders>
              <w:top w:val="nil"/>
              <w:left w:val="nil"/>
              <w:bottom w:val="single" w:sz="8" w:space="0" w:color="auto"/>
              <w:right w:val="single" w:sz="8" w:space="0" w:color="auto"/>
            </w:tcBorders>
            <w:shd w:val="clear" w:color="auto" w:fill="auto"/>
            <w:vAlign w:val="center"/>
            <w:hideMark/>
            <w:tcPrChange w:id="229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80736A7" w14:textId="77777777" w:rsidR="00EF2E74" w:rsidRPr="00EF2E74" w:rsidRDefault="00EF2E74" w:rsidP="00EF2E74">
            <w:pPr>
              <w:jc w:val="right"/>
              <w:rPr>
                <w:ins w:id="2299" w:author="Sriraj Aiyer" w:date="2024-08-22T15:43:00Z"/>
                <w:rFonts w:ascii="Calibri" w:eastAsia="Times New Roman" w:hAnsi="Calibri" w:cs="Calibri"/>
                <w:color w:val="000000"/>
                <w:lang w:eastAsia="en-GB" w:bidi="hi-IN"/>
              </w:rPr>
            </w:pPr>
            <w:ins w:id="2300"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30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7C88A58" w14:textId="77777777" w:rsidR="00EF2E74" w:rsidRPr="00EF2E74" w:rsidRDefault="00EF2E74" w:rsidP="00EF2E74">
            <w:pPr>
              <w:rPr>
                <w:ins w:id="2302" w:author="Sriraj Aiyer" w:date="2024-08-22T15:43:00Z"/>
                <w:rFonts w:ascii="Calibri" w:eastAsia="Times New Roman" w:hAnsi="Calibri" w:cs="Calibri"/>
                <w:color w:val="000000"/>
                <w:lang w:eastAsia="en-GB" w:bidi="hi-IN"/>
              </w:rPr>
            </w:pPr>
            <w:ins w:id="2303" w:author="Sriraj Aiyer" w:date="2024-08-22T15:43:00Z">
              <w:r w:rsidRPr="00EF2E74">
                <w:rPr>
                  <w:rFonts w:ascii="Calibri" w:eastAsia="Times New Roman" w:hAnsi="Calibri" w:cs="Calibri"/>
                  <w:color w:val="000000"/>
                  <w:lang w:eastAsia="en-GB" w:bidi="hi-IN"/>
                </w:rPr>
                <w:t>Students and physicians</w:t>
              </w:r>
            </w:ins>
          </w:p>
        </w:tc>
        <w:tc>
          <w:tcPr>
            <w:tcW w:w="1843" w:type="dxa"/>
            <w:tcBorders>
              <w:top w:val="nil"/>
              <w:left w:val="nil"/>
              <w:bottom w:val="single" w:sz="8" w:space="0" w:color="auto"/>
              <w:right w:val="single" w:sz="8" w:space="0" w:color="auto"/>
            </w:tcBorders>
            <w:shd w:val="clear" w:color="auto" w:fill="auto"/>
            <w:vAlign w:val="center"/>
            <w:hideMark/>
            <w:tcPrChange w:id="230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3703E89" w14:textId="77777777" w:rsidR="00EF2E74" w:rsidRPr="00EF2E74" w:rsidRDefault="00EF2E74" w:rsidP="00EF2E74">
            <w:pPr>
              <w:rPr>
                <w:ins w:id="2305" w:author="Sriraj Aiyer" w:date="2024-08-22T15:43:00Z"/>
                <w:rFonts w:ascii="Calibri" w:eastAsia="Times New Roman" w:hAnsi="Calibri" w:cs="Calibri"/>
                <w:color w:val="000000"/>
                <w:lang w:eastAsia="en-GB" w:bidi="hi-IN"/>
              </w:rPr>
            </w:pPr>
            <w:ins w:id="2306" w:author="Sriraj Aiyer" w:date="2024-08-22T15:43:00Z">
              <w:r w:rsidRPr="00EF2E74">
                <w:rPr>
                  <w:rFonts w:ascii="Calibri" w:eastAsia="Times New Roman" w:hAnsi="Calibri" w:cs="Calibri"/>
                  <w:color w:val="000000"/>
                  <w:lang w:eastAsia="en-GB" w:bidi="hi-IN"/>
                </w:rPr>
                <w:t>6 clinical scenarios</w:t>
              </w:r>
            </w:ins>
          </w:p>
        </w:tc>
        <w:tc>
          <w:tcPr>
            <w:tcW w:w="1355" w:type="dxa"/>
            <w:tcBorders>
              <w:top w:val="nil"/>
              <w:left w:val="nil"/>
              <w:bottom w:val="single" w:sz="8" w:space="0" w:color="auto"/>
              <w:right w:val="single" w:sz="8" w:space="0" w:color="auto"/>
            </w:tcBorders>
            <w:shd w:val="clear" w:color="auto" w:fill="auto"/>
            <w:vAlign w:val="center"/>
            <w:hideMark/>
            <w:tcPrChange w:id="230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41C158A" w14:textId="77777777" w:rsidR="00EF2E74" w:rsidRPr="00EF2E74" w:rsidRDefault="00EF2E74" w:rsidP="00EF2E74">
            <w:pPr>
              <w:rPr>
                <w:ins w:id="2308" w:author="Sriraj Aiyer" w:date="2024-08-22T15:43:00Z"/>
                <w:rFonts w:ascii="Calibri" w:eastAsia="Times New Roman" w:hAnsi="Calibri" w:cs="Calibri"/>
                <w:color w:val="000000"/>
                <w:lang w:eastAsia="en-GB" w:bidi="hi-IN"/>
              </w:rPr>
            </w:pPr>
            <w:ins w:id="2309" w:author="Sriraj Aiyer" w:date="2024-08-22T15:43:00Z">
              <w:r w:rsidRPr="00EF2E74">
                <w:rPr>
                  <w:rFonts w:ascii="Calibri" w:eastAsia="Times New Roman" w:hAnsi="Calibri" w:cs="Calibri"/>
                  <w:color w:val="000000"/>
                  <w:lang w:eastAsia="en-GB" w:bidi="hi-IN"/>
                </w:rPr>
                <w:t>7 point scale confidence as well as likelihood of each differential</w:t>
              </w:r>
            </w:ins>
          </w:p>
        </w:tc>
      </w:tr>
      <w:tr w:rsidR="00EF2E74" w:rsidRPr="00EF2E74" w14:paraId="7EB70F57" w14:textId="77777777" w:rsidTr="00EF2E74">
        <w:trPr>
          <w:trHeight w:val="3080"/>
          <w:ins w:id="2310" w:author="Sriraj Aiyer" w:date="2024-08-22T15:43:00Z"/>
          <w:trPrChange w:id="2311"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1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BB2156" w14:textId="77777777" w:rsidR="00EF2E74" w:rsidRPr="00EF2E74" w:rsidRDefault="00EF2E74" w:rsidP="00EF2E74">
            <w:pPr>
              <w:rPr>
                <w:ins w:id="2313" w:author="Sriraj Aiyer" w:date="2024-08-22T15:43:00Z"/>
                <w:rFonts w:ascii="Calibri" w:eastAsia="Times New Roman" w:hAnsi="Calibri" w:cs="Calibri"/>
                <w:color w:val="000000"/>
                <w:lang w:eastAsia="en-GB" w:bidi="hi-IN"/>
              </w:rPr>
            </w:pPr>
            <w:proofErr w:type="spellStart"/>
            <w:ins w:id="2314" w:author="Sriraj Aiyer" w:date="2024-08-22T15:43:00Z">
              <w:r w:rsidRPr="00EF2E74">
                <w:rPr>
                  <w:rFonts w:ascii="Calibri" w:eastAsia="Times New Roman" w:hAnsi="Calibri" w:cs="Calibri"/>
                  <w:color w:val="000000"/>
                  <w:lang w:eastAsia="en-GB" w:bidi="hi-IN"/>
                </w:rPr>
                <w:t>Lambe</w:t>
              </w:r>
              <w:proofErr w:type="spellEnd"/>
              <w:r w:rsidRPr="00EF2E74">
                <w:rPr>
                  <w:rFonts w:ascii="Calibri" w:eastAsia="Times New Roman" w:hAnsi="Calibri" w:cs="Calibri"/>
                  <w:color w:val="000000"/>
                  <w:lang w:eastAsia="en-GB" w:bidi="hi-IN"/>
                </w:rPr>
                <w:t xml:space="preserve">, K.A.; </w:t>
              </w:r>
              <w:proofErr w:type="spellStart"/>
              <w:r w:rsidRPr="00EF2E74">
                <w:rPr>
                  <w:rFonts w:ascii="Calibri" w:eastAsia="Times New Roman" w:hAnsi="Calibri" w:cs="Calibri"/>
                  <w:color w:val="000000"/>
                  <w:lang w:eastAsia="en-GB" w:bidi="hi-IN"/>
                </w:rPr>
                <w:t>Hevey</w:t>
              </w:r>
              <w:proofErr w:type="spellEnd"/>
              <w:r w:rsidRPr="00EF2E74">
                <w:rPr>
                  <w:rFonts w:ascii="Calibri" w:eastAsia="Times New Roman" w:hAnsi="Calibri" w:cs="Calibri"/>
                  <w:color w:val="000000"/>
                  <w:lang w:eastAsia="en-GB" w:bidi="hi-IN"/>
                </w:rPr>
                <w:t>, D.; Kelly, B.D.</w:t>
              </w:r>
            </w:ins>
          </w:p>
        </w:tc>
        <w:tc>
          <w:tcPr>
            <w:tcW w:w="1843" w:type="dxa"/>
            <w:tcBorders>
              <w:top w:val="nil"/>
              <w:left w:val="nil"/>
              <w:bottom w:val="single" w:sz="8" w:space="0" w:color="auto"/>
              <w:right w:val="single" w:sz="8" w:space="0" w:color="auto"/>
            </w:tcBorders>
            <w:shd w:val="clear" w:color="auto" w:fill="auto"/>
            <w:vAlign w:val="center"/>
            <w:hideMark/>
            <w:tcPrChange w:id="231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FAADF1" w14:textId="77777777" w:rsidR="00EF2E74" w:rsidRPr="00EF2E74" w:rsidRDefault="00EF2E74" w:rsidP="00EF2E74">
            <w:pPr>
              <w:rPr>
                <w:ins w:id="2316" w:author="Sriraj Aiyer" w:date="2024-08-22T15:43:00Z"/>
                <w:rFonts w:ascii="Calibri" w:eastAsia="Times New Roman" w:hAnsi="Calibri" w:cs="Calibri"/>
                <w:color w:val="000000"/>
                <w:lang w:eastAsia="en-GB" w:bidi="hi-IN"/>
              </w:rPr>
            </w:pPr>
            <w:ins w:id="2317" w:author="Sriraj Aiyer" w:date="2024-08-22T15:43:00Z">
              <w:r w:rsidRPr="00EF2E74">
                <w:rPr>
                  <w:rFonts w:ascii="Calibri" w:eastAsia="Times New Roman" w:hAnsi="Calibri" w:cs="Calibri"/>
                  <w:color w:val="000000"/>
                  <w:lang w:eastAsia="en-GB" w:bidi="hi-IN"/>
                </w:rPr>
                <w:t>Guided reflection interventions show no effect on diagnostic accuracy in medical students</w:t>
              </w:r>
            </w:ins>
          </w:p>
        </w:tc>
        <w:tc>
          <w:tcPr>
            <w:tcW w:w="709" w:type="dxa"/>
            <w:tcBorders>
              <w:top w:val="nil"/>
              <w:left w:val="nil"/>
              <w:bottom w:val="single" w:sz="8" w:space="0" w:color="auto"/>
              <w:right w:val="single" w:sz="8" w:space="0" w:color="auto"/>
            </w:tcBorders>
            <w:shd w:val="clear" w:color="auto" w:fill="auto"/>
            <w:vAlign w:val="center"/>
            <w:hideMark/>
            <w:tcPrChange w:id="231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5EFDE41" w14:textId="77777777" w:rsidR="00EF2E74" w:rsidRPr="00EF2E74" w:rsidRDefault="00EF2E74" w:rsidP="00EF2E74">
            <w:pPr>
              <w:jc w:val="right"/>
              <w:rPr>
                <w:ins w:id="2319" w:author="Sriraj Aiyer" w:date="2024-08-22T15:43:00Z"/>
                <w:rFonts w:ascii="Calibri" w:eastAsia="Times New Roman" w:hAnsi="Calibri" w:cs="Calibri"/>
                <w:color w:val="000000"/>
                <w:lang w:eastAsia="en-GB" w:bidi="hi-IN"/>
              </w:rPr>
            </w:pPr>
            <w:ins w:id="2320"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32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E2E2612" w14:textId="77777777" w:rsidR="00EF2E74" w:rsidRPr="00EF2E74" w:rsidRDefault="00EF2E74" w:rsidP="00EF2E74">
            <w:pPr>
              <w:rPr>
                <w:ins w:id="2322" w:author="Sriraj Aiyer" w:date="2024-08-22T15:43:00Z"/>
                <w:rFonts w:ascii="Calibri" w:eastAsia="Times New Roman" w:hAnsi="Calibri" w:cs="Calibri"/>
                <w:color w:val="000000"/>
                <w:lang w:eastAsia="en-GB" w:bidi="hi-IN"/>
              </w:rPr>
            </w:pPr>
            <w:ins w:id="2323"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32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B778529" w14:textId="77777777" w:rsidR="00EF2E74" w:rsidRPr="00EF2E74" w:rsidRDefault="00EF2E74" w:rsidP="00EF2E74">
            <w:pPr>
              <w:rPr>
                <w:ins w:id="2325" w:author="Sriraj Aiyer" w:date="2024-08-22T15:43:00Z"/>
                <w:rFonts w:ascii="Calibri" w:eastAsia="Times New Roman" w:hAnsi="Calibri" w:cs="Calibri"/>
                <w:color w:val="000000"/>
                <w:lang w:eastAsia="en-GB" w:bidi="hi-IN"/>
              </w:rPr>
            </w:pPr>
            <w:ins w:id="2326" w:author="Sriraj Aiyer" w:date="2024-08-22T15:43:00Z">
              <w:r w:rsidRPr="00EF2E74">
                <w:rPr>
                  <w:rFonts w:ascii="Calibri" w:eastAsia="Times New Roman" w:hAnsi="Calibri" w:cs="Calibri"/>
                  <w:color w:val="000000"/>
                  <w:lang w:eastAsia="en-GB" w:bidi="hi-IN"/>
                </w:rPr>
                <w:t>Fictional patient cases</w:t>
              </w:r>
            </w:ins>
          </w:p>
        </w:tc>
        <w:tc>
          <w:tcPr>
            <w:tcW w:w="1355" w:type="dxa"/>
            <w:tcBorders>
              <w:top w:val="nil"/>
              <w:left w:val="nil"/>
              <w:bottom w:val="single" w:sz="8" w:space="0" w:color="auto"/>
              <w:right w:val="single" w:sz="8" w:space="0" w:color="auto"/>
            </w:tcBorders>
            <w:shd w:val="clear" w:color="auto" w:fill="auto"/>
            <w:vAlign w:val="center"/>
            <w:hideMark/>
            <w:tcPrChange w:id="232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33C6337" w14:textId="77777777" w:rsidR="00EF2E74" w:rsidRPr="00EF2E74" w:rsidRDefault="00EF2E74" w:rsidP="00EF2E74">
            <w:pPr>
              <w:rPr>
                <w:ins w:id="2328" w:author="Sriraj Aiyer" w:date="2024-08-22T15:43:00Z"/>
                <w:rFonts w:ascii="Calibri" w:eastAsia="Times New Roman" w:hAnsi="Calibri" w:cs="Calibri"/>
                <w:color w:val="000000"/>
                <w:lang w:eastAsia="en-GB" w:bidi="hi-IN"/>
              </w:rPr>
            </w:pPr>
            <w:ins w:id="2329" w:author="Sriraj Aiyer" w:date="2024-08-22T15:43:00Z">
              <w:r w:rsidRPr="00EF2E74">
                <w:rPr>
                  <w:rFonts w:ascii="Calibri" w:eastAsia="Times New Roman" w:hAnsi="Calibri" w:cs="Calibri"/>
                  <w:color w:val="000000"/>
                  <w:lang w:eastAsia="en-GB" w:bidi="hi-IN"/>
                </w:rPr>
                <w:t>1-6 scale of confidence in original differential</w:t>
              </w:r>
            </w:ins>
          </w:p>
        </w:tc>
      </w:tr>
      <w:tr w:rsidR="00EF2E74" w:rsidRPr="00EF2E74" w14:paraId="0BA19A0B" w14:textId="77777777" w:rsidTr="00EF2E74">
        <w:trPr>
          <w:trHeight w:val="3760"/>
          <w:ins w:id="2330" w:author="Sriraj Aiyer" w:date="2024-08-22T15:43:00Z"/>
          <w:trPrChange w:id="2331"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3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FD47F0E" w14:textId="77777777" w:rsidR="00EF2E74" w:rsidRPr="00EF2E74" w:rsidRDefault="00EF2E74" w:rsidP="00EF2E74">
            <w:pPr>
              <w:rPr>
                <w:ins w:id="2333" w:author="Sriraj Aiyer" w:date="2024-08-22T15:43:00Z"/>
                <w:rFonts w:ascii="Calibri" w:eastAsia="Times New Roman" w:hAnsi="Calibri" w:cs="Calibri"/>
                <w:color w:val="000000"/>
                <w:lang w:eastAsia="en-GB" w:bidi="hi-IN"/>
              </w:rPr>
            </w:pPr>
            <w:ins w:id="2334" w:author="Sriraj Aiyer" w:date="2024-08-22T15:43:00Z">
              <w:r w:rsidRPr="00EF2E74">
                <w:rPr>
                  <w:rFonts w:ascii="Calibri" w:eastAsia="Times New Roman" w:hAnsi="Calibri" w:cs="Calibri"/>
                  <w:color w:val="000000"/>
                  <w:lang w:eastAsia="en-GB" w:bidi="hi-IN"/>
                </w:rPr>
                <w:t>Leblanc, Vicki R.; Norman, Geoffrey R.; Brooks, Lee R.</w:t>
              </w:r>
            </w:ins>
          </w:p>
        </w:tc>
        <w:tc>
          <w:tcPr>
            <w:tcW w:w="1843" w:type="dxa"/>
            <w:tcBorders>
              <w:top w:val="nil"/>
              <w:left w:val="nil"/>
              <w:bottom w:val="single" w:sz="8" w:space="0" w:color="auto"/>
              <w:right w:val="single" w:sz="8" w:space="0" w:color="auto"/>
            </w:tcBorders>
            <w:shd w:val="clear" w:color="auto" w:fill="auto"/>
            <w:vAlign w:val="center"/>
            <w:hideMark/>
            <w:tcPrChange w:id="233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61B1F11" w14:textId="77777777" w:rsidR="00EF2E74" w:rsidRPr="00EF2E74" w:rsidRDefault="00EF2E74" w:rsidP="00EF2E74">
            <w:pPr>
              <w:rPr>
                <w:ins w:id="2336" w:author="Sriraj Aiyer" w:date="2024-08-22T15:43:00Z"/>
                <w:rFonts w:ascii="Calibri" w:eastAsia="Times New Roman" w:hAnsi="Calibri" w:cs="Calibri"/>
                <w:color w:val="000000"/>
                <w:lang w:eastAsia="en-GB" w:bidi="hi-IN"/>
              </w:rPr>
            </w:pPr>
            <w:ins w:id="2337" w:author="Sriraj Aiyer" w:date="2024-08-22T15:43:00Z">
              <w:r w:rsidRPr="00EF2E74">
                <w:rPr>
                  <w:rFonts w:ascii="Calibri" w:eastAsia="Times New Roman" w:hAnsi="Calibri" w:cs="Calibri"/>
                  <w:color w:val="000000"/>
                  <w:lang w:eastAsia="en-GB" w:bidi="hi-IN"/>
                </w:rPr>
                <w:t>Effect of a Diagnostic Suggestion on Diagnostic Accuracy and Identification of Clinical Features:</w:t>
              </w:r>
            </w:ins>
          </w:p>
        </w:tc>
        <w:tc>
          <w:tcPr>
            <w:tcW w:w="709" w:type="dxa"/>
            <w:tcBorders>
              <w:top w:val="nil"/>
              <w:left w:val="nil"/>
              <w:bottom w:val="single" w:sz="8" w:space="0" w:color="auto"/>
              <w:right w:val="single" w:sz="8" w:space="0" w:color="auto"/>
            </w:tcBorders>
            <w:shd w:val="clear" w:color="auto" w:fill="auto"/>
            <w:vAlign w:val="center"/>
            <w:hideMark/>
            <w:tcPrChange w:id="233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983A6FD" w14:textId="77777777" w:rsidR="00EF2E74" w:rsidRPr="00EF2E74" w:rsidRDefault="00EF2E74" w:rsidP="00EF2E74">
            <w:pPr>
              <w:jc w:val="right"/>
              <w:rPr>
                <w:ins w:id="2339" w:author="Sriraj Aiyer" w:date="2024-08-22T15:43:00Z"/>
                <w:rFonts w:ascii="Calibri" w:eastAsia="Times New Roman" w:hAnsi="Calibri" w:cs="Calibri"/>
                <w:color w:val="000000"/>
                <w:lang w:eastAsia="en-GB" w:bidi="hi-IN"/>
              </w:rPr>
            </w:pPr>
            <w:ins w:id="2340" w:author="Sriraj Aiyer" w:date="2024-08-22T15:43:00Z">
              <w:r w:rsidRPr="00EF2E74">
                <w:rPr>
                  <w:rFonts w:ascii="Calibri" w:eastAsia="Times New Roman" w:hAnsi="Calibri" w:cs="Calibri"/>
                  <w:color w:val="000000"/>
                  <w:lang w:eastAsia="en-GB" w:bidi="hi-IN"/>
                </w:rPr>
                <w:t>2001</w:t>
              </w:r>
            </w:ins>
          </w:p>
        </w:tc>
        <w:tc>
          <w:tcPr>
            <w:tcW w:w="1559" w:type="dxa"/>
            <w:tcBorders>
              <w:top w:val="nil"/>
              <w:left w:val="nil"/>
              <w:bottom w:val="single" w:sz="8" w:space="0" w:color="auto"/>
              <w:right w:val="single" w:sz="8" w:space="0" w:color="auto"/>
            </w:tcBorders>
            <w:shd w:val="clear" w:color="auto" w:fill="auto"/>
            <w:vAlign w:val="center"/>
            <w:hideMark/>
            <w:tcPrChange w:id="234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AAA339E" w14:textId="77777777" w:rsidR="00EF2E74" w:rsidRPr="00EF2E74" w:rsidRDefault="00EF2E74" w:rsidP="00EF2E74">
            <w:pPr>
              <w:rPr>
                <w:ins w:id="2342" w:author="Sriraj Aiyer" w:date="2024-08-22T15:43:00Z"/>
                <w:rFonts w:ascii="Calibri" w:eastAsia="Times New Roman" w:hAnsi="Calibri" w:cs="Calibri"/>
                <w:color w:val="000000"/>
                <w:lang w:eastAsia="en-GB" w:bidi="hi-IN"/>
              </w:rPr>
            </w:pPr>
            <w:ins w:id="2343"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34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E8B0A0A" w14:textId="77777777" w:rsidR="00EF2E74" w:rsidRPr="00EF2E74" w:rsidRDefault="00EF2E74" w:rsidP="00EF2E74">
            <w:pPr>
              <w:rPr>
                <w:ins w:id="2345" w:author="Sriraj Aiyer" w:date="2024-08-22T15:43:00Z"/>
                <w:rFonts w:ascii="Calibri" w:eastAsia="Times New Roman" w:hAnsi="Calibri" w:cs="Calibri"/>
                <w:color w:val="000000"/>
                <w:lang w:eastAsia="en-GB" w:bidi="hi-IN"/>
              </w:rPr>
            </w:pPr>
            <w:ins w:id="2346" w:author="Sriraj Aiyer" w:date="2024-08-22T15:43:00Z">
              <w:r w:rsidRPr="00EF2E74">
                <w:rPr>
                  <w:rFonts w:ascii="Calibri" w:eastAsia="Times New Roman" w:hAnsi="Calibri" w:cs="Calibri"/>
                  <w:color w:val="000000"/>
                  <w:lang w:eastAsia="en-GB" w:bidi="hi-IN"/>
                </w:rPr>
                <w:t>Scenarios with photographs with clinical features</w:t>
              </w:r>
            </w:ins>
          </w:p>
        </w:tc>
        <w:tc>
          <w:tcPr>
            <w:tcW w:w="1355" w:type="dxa"/>
            <w:tcBorders>
              <w:top w:val="nil"/>
              <w:left w:val="nil"/>
              <w:bottom w:val="single" w:sz="8" w:space="0" w:color="auto"/>
              <w:right w:val="single" w:sz="8" w:space="0" w:color="auto"/>
            </w:tcBorders>
            <w:shd w:val="clear" w:color="auto" w:fill="auto"/>
            <w:vAlign w:val="center"/>
            <w:hideMark/>
            <w:tcPrChange w:id="234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70D1313" w14:textId="77777777" w:rsidR="00EF2E74" w:rsidRPr="00EF2E74" w:rsidRDefault="00EF2E74" w:rsidP="00EF2E74">
            <w:pPr>
              <w:rPr>
                <w:ins w:id="2348" w:author="Sriraj Aiyer" w:date="2024-08-22T15:43:00Z"/>
                <w:rFonts w:ascii="Calibri" w:eastAsia="Times New Roman" w:hAnsi="Calibri" w:cs="Calibri"/>
                <w:color w:val="000000"/>
                <w:lang w:eastAsia="en-GB" w:bidi="hi-IN"/>
              </w:rPr>
            </w:pPr>
            <w:ins w:id="2349" w:author="Sriraj Aiyer" w:date="2024-08-22T15:43:00Z">
              <w:r w:rsidRPr="00EF2E74">
                <w:rPr>
                  <w:rFonts w:ascii="Calibri" w:eastAsia="Times New Roman" w:hAnsi="Calibri" w:cs="Calibri"/>
                  <w:color w:val="000000"/>
                  <w:lang w:eastAsia="en-GB" w:bidi="hi-IN"/>
                </w:rPr>
                <w:t> </w:t>
              </w:r>
            </w:ins>
          </w:p>
        </w:tc>
      </w:tr>
      <w:tr w:rsidR="00EF2E74" w:rsidRPr="00EF2E74" w14:paraId="14288994" w14:textId="77777777" w:rsidTr="00EF2E74">
        <w:trPr>
          <w:trHeight w:val="3420"/>
          <w:ins w:id="2350" w:author="Sriraj Aiyer" w:date="2024-08-22T15:43:00Z"/>
          <w:trPrChange w:id="2351"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5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19F5F2D" w14:textId="77777777" w:rsidR="00EF2E74" w:rsidRPr="00EF2E74" w:rsidRDefault="00EF2E74" w:rsidP="00EF2E74">
            <w:pPr>
              <w:rPr>
                <w:ins w:id="2353" w:author="Sriraj Aiyer" w:date="2024-08-22T15:43:00Z"/>
                <w:rFonts w:ascii="Calibri" w:eastAsia="Times New Roman" w:hAnsi="Calibri" w:cs="Calibri"/>
                <w:color w:val="000000"/>
                <w:lang w:eastAsia="en-GB" w:bidi="hi-IN"/>
              </w:rPr>
            </w:pPr>
            <w:ins w:id="2354" w:author="Sriraj Aiyer" w:date="2024-08-22T15:43:00Z">
              <w:r w:rsidRPr="00EF2E74">
                <w:rPr>
                  <w:rFonts w:ascii="Calibri" w:eastAsia="Times New Roman" w:hAnsi="Calibri" w:cs="Calibri"/>
                  <w:color w:val="000000"/>
                  <w:lang w:eastAsia="en-GB" w:bidi="hi-IN"/>
                </w:rPr>
                <w:t xml:space="preserve">Levin, P. D.; Idrees, S.; Sprung, C. L.; Weissman, C.; Weiss, Y.; Moses, A. E.; </w:t>
              </w:r>
              <w:proofErr w:type="spellStart"/>
              <w:r w:rsidRPr="00EF2E74">
                <w:rPr>
                  <w:rFonts w:ascii="Calibri" w:eastAsia="Times New Roman" w:hAnsi="Calibri" w:cs="Calibri"/>
                  <w:color w:val="000000"/>
                  <w:lang w:eastAsia="en-GB" w:bidi="hi-IN"/>
                </w:rPr>
                <w:t>Benenson</w:t>
              </w:r>
              <w:proofErr w:type="spellEnd"/>
              <w:r w:rsidRPr="00EF2E74">
                <w:rPr>
                  <w:rFonts w:ascii="Calibri" w:eastAsia="Times New Roman" w:hAnsi="Calibri" w:cs="Calibri"/>
                  <w:color w:val="000000"/>
                  <w:lang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235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A13309D" w14:textId="77777777" w:rsidR="00EF2E74" w:rsidRPr="00EF2E74" w:rsidRDefault="00EF2E74" w:rsidP="00EF2E74">
            <w:pPr>
              <w:rPr>
                <w:ins w:id="2356" w:author="Sriraj Aiyer" w:date="2024-08-22T15:43:00Z"/>
                <w:rFonts w:ascii="Calibri" w:eastAsia="Times New Roman" w:hAnsi="Calibri" w:cs="Calibri"/>
                <w:color w:val="000000"/>
                <w:lang w:eastAsia="en-GB" w:bidi="hi-IN"/>
              </w:rPr>
            </w:pPr>
            <w:ins w:id="2357" w:author="Sriraj Aiyer" w:date="2024-08-22T15:43:00Z">
              <w:r w:rsidRPr="00EF2E74">
                <w:rPr>
                  <w:rFonts w:ascii="Calibri" w:eastAsia="Times New Roman" w:hAnsi="Calibri" w:cs="Calibri"/>
                  <w:color w:val="000000"/>
                  <w:lang w:eastAsia="en-GB" w:bidi="hi-IN"/>
                </w:rPr>
                <w:t>Antimicrobial use in the ICU: Indications and accuracy - an observational trial.</w:t>
              </w:r>
            </w:ins>
          </w:p>
        </w:tc>
        <w:tc>
          <w:tcPr>
            <w:tcW w:w="709" w:type="dxa"/>
            <w:tcBorders>
              <w:top w:val="nil"/>
              <w:left w:val="nil"/>
              <w:bottom w:val="single" w:sz="8" w:space="0" w:color="auto"/>
              <w:right w:val="single" w:sz="8" w:space="0" w:color="auto"/>
            </w:tcBorders>
            <w:shd w:val="clear" w:color="auto" w:fill="auto"/>
            <w:vAlign w:val="center"/>
            <w:hideMark/>
            <w:tcPrChange w:id="2358"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D3CED1E" w14:textId="77777777" w:rsidR="00EF2E74" w:rsidRPr="00EF2E74" w:rsidRDefault="00EF2E74" w:rsidP="00EF2E74">
            <w:pPr>
              <w:jc w:val="right"/>
              <w:rPr>
                <w:ins w:id="2359" w:author="Sriraj Aiyer" w:date="2024-08-22T15:43:00Z"/>
                <w:rFonts w:ascii="Calibri" w:eastAsia="Times New Roman" w:hAnsi="Calibri" w:cs="Calibri"/>
                <w:color w:val="000000"/>
                <w:lang w:eastAsia="en-GB" w:bidi="hi-IN"/>
              </w:rPr>
            </w:pPr>
            <w:ins w:id="2360"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361"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61A24B" w14:textId="77777777" w:rsidR="00EF2E74" w:rsidRPr="00EF2E74" w:rsidRDefault="00EF2E74" w:rsidP="00EF2E74">
            <w:pPr>
              <w:rPr>
                <w:ins w:id="2362" w:author="Sriraj Aiyer" w:date="2024-08-22T15:43:00Z"/>
                <w:rFonts w:ascii="Calibri" w:eastAsia="Times New Roman" w:hAnsi="Calibri" w:cs="Calibri"/>
                <w:color w:val="000000"/>
                <w:lang w:eastAsia="en-GB" w:bidi="hi-IN"/>
              </w:rPr>
            </w:pPr>
            <w:ins w:id="2363" w:author="Sriraj Aiyer" w:date="2024-08-22T15:43:00Z">
              <w:r w:rsidRPr="00EF2E74">
                <w:rPr>
                  <w:rFonts w:ascii="Calibri" w:eastAsia="Times New Roman" w:hAnsi="Calibri" w:cs="Calibri"/>
                  <w:color w:val="000000"/>
                  <w:lang w:eastAsia="en-GB" w:bidi="hi-IN"/>
                </w:rPr>
                <w:t>ICU</w:t>
              </w:r>
            </w:ins>
          </w:p>
        </w:tc>
        <w:tc>
          <w:tcPr>
            <w:tcW w:w="1843" w:type="dxa"/>
            <w:tcBorders>
              <w:top w:val="nil"/>
              <w:left w:val="nil"/>
              <w:bottom w:val="single" w:sz="8" w:space="0" w:color="auto"/>
              <w:right w:val="single" w:sz="8" w:space="0" w:color="auto"/>
            </w:tcBorders>
            <w:shd w:val="clear" w:color="auto" w:fill="auto"/>
            <w:vAlign w:val="center"/>
            <w:hideMark/>
            <w:tcPrChange w:id="236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D9BDD9B" w14:textId="77777777" w:rsidR="00EF2E74" w:rsidRPr="00EF2E74" w:rsidRDefault="00EF2E74" w:rsidP="00EF2E74">
            <w:pPr>
              <w:rPr>
                <w:ins w:id="2365" w:author="Sriraj Aiyer" w:date="2024-08-22T15:43:00Z"/>
                <w:rFonts w:ascii="Calibri" w:eastAsia="Times New Roman" w:hAnsi="Calibri" w:cs="Calibri"/>
                <w:color w:val="000000"/>
                <w:lang w:eastAsia="en-GB" w:bidi="hi-IN"/>
              </w:rPr>
            </w:pPr>
            <w:ins w:id="2366" w:author="Sriraj Aiyer" w:date="2024-08-22T15:43:00Z">
              <w:r w:rsidRPr="00EF2E74">
                <w:rPr>
                  <w:rFonts w:ascii="Calibri" w:eastAsia="Times New Roman" w:hAnsi="Calibri" w:cs="Calibri"/>
                  <w:color w:val="000000"/>
                  <w:lang w:eastAsia="en-GB" w:bidi="hi-IN"/>
                </w:rPr>
                <w:t>Observational in ICU</w:t>
              </w:r>
            </w:ins>
          </w:p>
        </w:tc>
        <w:tc>
          <w:tcPr>
            <w:tcW w:w="1355" w:type="dxa"/>
            <w:tcBorders>
              <w:top w:val="nil"/>
              <w:left w:val="nil"/>
              <w:bottom w:val="single" w:sz="8" w:space="0" w:color="auto"/>
              <w:right w:val="single" w:sz="8" w:space="0" w:color="auto"/>
            </w:tcBorders>
            <w:shd w:val="clear" w:color="auto" w:fill="auto"/>
            <w:vAlign w:val="center"/>
            <w:hideMark/>
            <w:tcPrChange w:id="2367"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914C4A" w14:textId="77777777" w:rsidR="00EF2E74" w:rsidRPr="00EF2E74" w:rsidRDefault="00EF2E74" w:rsidP="00EF2E74">
            <w:pPr>
              <w:rPr>
                <w:ins w:id="2368" w:author="Sriraj Aiyer" w:date="2024-08-22T15:43:00Z"/>
                <w:rFonts w:ascii="Calibri" w:eastAsia="Times New Roman" w:hAnsi="Calibri" w:cs="Calibri"/>
                <w:color w:val="000000"/>
                <w:lang w:eastAsia="en-GB" w:bidi="hi-IN"/>
              </w:rPr>
            </w:pPr>
            <w:ins w:id="2369" w:author="Sriraj Aiyer" w:date="2024-08-22T15:43:00Z">
              <w:r w:rsidRPr="00EF2E74">
                <w:rPr>
                  <w:rFonts w:ascii="Calibri" w:eastAsia="Times New Roman" w:hAnsi="Calibri" w:cs="Calibri"/>
                  <w:color w:val="000000"/>
                  <w:lang w:eastAsia="en-GB" w:bidi="hi-IN"/>
                </w:rPr>
                <w:t>Certainty of presence of infection when starting patients on antimicrobials</w:t>
              </w:r>
            </w:ins>
          </w:p>
        </w:tc>
      </w:tr>
      <w:tr w:rsidR="00EF2E74" w:rsidRPr="00EF2E74" w14:paraId="383F482E" w14:textId="77777777" w:rsidTr="00EF2E74">
        <w:trPr>
          <w:trHeight w:val="6140"/>
          <w:ins w:id="2370" w:author="Sriraj Aiyer" w:date="2024-08-22T15:43:00Z"/>
          <w:trPrChange w:id="2371"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72"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232AC4F" w14:textId="77777777" w:rsidR="00EF2E74" w:rsidRPr="00EF2E74" w:rsidRDefault="00EF2E74" w:rsidP="00EF2E74">
            <w:pPr>
              <w:rPr>
                <w:ins w:id="2373" w:author="Sriraj Aiyer" w:date="2024-08-22T15:43:00Z"/>
                <w:rFonts w:ascii="Calibri" w:eastAsia="Times New Roman" w:hAnsi="Calibri" w:cs="Calibri"/>
                <w:color w:val="000000"/>
                <w:lang w:val="fr-FR" w:eastAsia="en-GB" w:bidi="hi-IN"/>
                <w:rPrChange w:id="2374" w:author="Sriraj Aiyer" w:date="2024-08-22T15:44:00Z">
                  <w:rPr>
                    <w:ins w:id="2375" w:author="Sriraj Aiyer" w:date="2024-08-22T15:43:00Z"/>
                    <w:rFonts w:ascii="Calibri" w:eastAsia="Times New Roman" w:hAnsi="Calibri" w:cs="Calibri"/>
                    <w:color w:val="000000"/>
                    <w:lang w:eastAsia="en-GB" w:bidi="hi-IN"/>
                  </w:rPr>
                </w:rPrChange>
              </w:rPr>
            </w:pPr>
            <w:ins w:id="2376" w:author="Sriraj Aiyer" w:date="2024-08-22T15:43:00Z">
              <w:r w:rsidRPr="00EF2E74">
                <w:rPr>
                  <w:rFonts w:ascii="Calibri" w:eastAsia="Times New Roman" w:hAnsi="Calibri" w:cs="Calibri"/>
                  <w:color w:val="000000"/>
                  <w:lang w:val="fr-FR" w:eastAsia="en-GB" w:bidi="hi-IN"/>
                </w:rPr>
                <w:t>Li, S.; Zheng, J.; Lajoie, S. P.</w:t>
              </w:r>
            </w:ins>
          </w:p>
        </w:tc>
        <w:tc>
          <w:tcPr>
            <w:tcW w:w="1843" w:type="dxa"/>
            <w:tcBorders>
              <w:top w:val="nil"/>
              <w:left w:val="nil"/>
              <w:bottom w:val="single" w:sz="8" w:space="0" w:color="auto"/>
              <w:right w:val="single" w:sz="8" w:space="0" w:color="auto"/>
            </w:tcBorders>
            <w:shd w:val="clear" w:color="auto" w:fill="auto"/>
            <w:vAlign w:val="center"/>
            <w:hideMark/>
            <w:tcPrChange w:id="23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093FB9" w14:textId="77777777" w:rsidR="00EF2E74" w:rsidRPr="00EF2E74" w:rsidRDefault="00EF2E74" w:rsidP="00EF2E74">
            <w:pPr>
              <w:rPr>
                <w:ins w:id="2378" w:author="Sriraj Aiyer" w:date="2024-08-22T15:43:00Z"/>
                <w:rFonts w:ascii="Calibri" w:eastAsia="Times New Roman" w:hAnsi="Calibri" w:cs="Calibri"/>
                <w:color w:val="000000"/>
                <w:lang w:eastAsia="en-GB" w:bidi="hi-IN"/>
              </w:rPr>
            </w:pPr>
            <w:ins w:id="2379" w:author="Sriraj Aiyer" w:date="2024-08-22T15:43:00Z">
              <w:r w:rsidRPr="00EF2E74">
                <w:rPr>
                  <w:rFonts w:ascii="Calibri" w:eastAsia="Times New Roman" w:hAnsi="Calibri" w:cs="Calibri"/>
                  <w:color w:val="000000"/>
                  <w:lang w:eastAsia="en-GB" w:bidi="hi-IN"/>
                </w:rPr>
                <w:t>The relationship between cognitive engagement and students’ performance in a simulation-based training environment: an information-processing perspective**</w:t>
              </w:r>
            </w:ins>
          </w:p>
        </w:tc>
        <w:tc>
          <w:tcPr>
            <w:tcW w:w="709" w:type="dxa"/>
            <w:tcBorders>
              <w:top w:val="nil"/>
              <w:left w:val="nil"/>
              <w:bottom w:val="single" w:sz="8" w:space="0" w:color="auto"/>
              <w:right w:val="single" w:sz="8" w:space="0" w:color="auto"/>
            </w:tcBorders>
            <w:shd w:val="clear" w:color="auto" w:fill="auto"/>
            <w:vAlign w:val="center"/>
            <w:hideMark/>
            <w:tcPrChange w:id="23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6DE5AC7" w14:textId="77777777" w:rsidR="00EF2E74" w:rsidRPr="00EF2E74" w:rsidRDefault="00EF2E74" w:rsidP="00EF2E74">
            <w:pPr>
              <w:jc w:val="right"/>
              <w:rPr>
                <w:ins w:id="2381" w:author="Sriraj Aiyer" w:date="2024-08-22T15:43:00Z"/>
                <w:rFonts w:ascii="Calibri" w:eastAsia="Times New Roman" w:hAnsi="Calibri" w:cs="Calibri"/>
                <w:color w:val="000000"/>
                <w:lang w:eastAsia="en-GB" w:bidi="hi-IN"/>
              </w:rPr>
            </w:pPr>
            <w:ins w:id="2382"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23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B4D2B1C" w14:textId="77777777" w:rsidR="00EF2E74" w:rsidRPr="00EF2E74" w:rsidRDefault="00EF2E74" w:rsidP="00EF2E74">
            <w:pPr>
              <w:rPr>
                <w:ins w:id="2384" w:author="Sriraj Aiyer" w:date="2024-08-22T15:43:00Z"/>
                <w:rFonts w:ascii="Calibri" w:eastAsia="Times New Roman" w:hAnsi="Calibri" w:cs="Calibri"/>
                <w:color w:val="000000"/>
                <w:lang w:eastAsia="en-GB" w:bidi="hi-IN"/>
              </w:rPr>
            </w:pPr>
            <w:ins w:id="2385"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3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A7B8817" w14:textId="77777777" w:rsidR="00EF2E74" w:rsidRPr="00EF2E74" w:rsidRDefault="00EF2E74" w:rsidP="00EF2E74">
            <w:pPr>
              <w:rPr>
                <w:ins w:id="2387" w:author="Sriraj Aiyer" w:date="2024-08-22T15:43:00Z"/>
                <w:rFonts w:ascii="Calibri" w:eastAsia="Times New Roman" w:hAnsi="Calibri" w:cs="Calibri"/>
                <w:color w:val="000000"/>
                <w:lang w:eastAsia="en-GB" w:bidi="hi-IN"/>
              </w:rPr>
            </w:pPr>
            <w:ins w:id="2388" w:author="Sriraj Aiyer" w:date="2024-08-22T15:43:00Z">
              <w:r w:rsidRPr="00EF2E74">
                <w:rPr>
                  <w:rFonts w:ascii="Calibri" w:eastAsia="Times New Roman" w:hAnsi="Calibri" w:cs="Calibri"/>
                  <w:color w:val="000000"/>
                  <w:lang w:eastAsia="en-GB" w:bidi="hi-IN"/>
                </w:rPr>
                <w:t>Two patient cases shown</w:t>
              </w:r>
            </w:ins>
          </w:p>
        </w:tc>
        <w:tc>
          <w:tcPr>
            <w:tcW w:w="1355" w:type="dxa"/>
            <w:tcBorders>
              <w:top w:val="nil"/>
              <w:left w:val="nil"/>
              <w:bottom w:val="single" w:sz="8" w:space="0" w:color="auto"/>
              <w:right w:val="single" w:sz="8" w:space="0" w:color="auto"/>
            </w:tcBorders>
            <w:shd w:val="clear" w:color="auto" w:fill="auto"/>
            <w:vAlign w:val="center"/>
            <w:hideMark/>
            <w:tcPrChange w:id="23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020E006" w14:textId="77777777" w:rsidR="00EF2E74" w:rsidRPr="00EF2E74" w:rsidRDefault="00EF2E74" w:rsidP="00EF2E74">
            <w:pPr>
              <w:rPr>
                <w:ins w:id="2390" w:author="Sriraj Aiyer" w:date="2024-08-22T15:43:00Z"/>
                <w:rFonts w:ascii="Calibri" w:eastAsia="Times New Roman" w:hAnsi="Calibri" w:cs="Calibri"/>
                <w:color w:val="000000"/>
                <w:lang w:eastAsia="en-GB" w:bidi="hi-IN"/>
              </w:rPr>
            </w:pPr>
            <w:ins w:id="2391"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75F426B1" w14:textId="77777777" w:rsidTr="00EF2E74">
        <w:trPr>
          <w:trHeight w:val="2740"/>
          <w:ins w:id="2392" w:author="Sriraj Aiyer" w:date="2024-08-22T15:43:00Z"/>
          <w:trPrChange w:id="2393" w:author="Sriraj Aiyer" w:date="2024-08-22T15:48:00Z">
            <w:trPr>
              <w:trHeight w:val="27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3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C0EC3E" w14:textId="77777777" w:rsidR="00EF2E74" w:rsidRPr="00EF2E74" w:rsidRDefault="00EF2E74" w:rsidP="00EF2E74">
            <w:pPr>
              <w:rPr>
                <w:ins w:id="2395" w:author="Sriraj Aiyer" w:date="2024-08-22T15:43:00Z"/>
                <w:rFonts w:ascii="Calibri" w:eastAsia="Times New Roman" w:hAnsi="Calibri" w:cs="Calibri"/>
                <w:color w:val="000000"/>
                <w:lang w:eastAsia="en-GB" w:bidi="hi-IN"/>
              </w:rPr>
            </w:pPr>
            <w:ins w:id="2396" w:author="Sriraj Aiyer" w:date="2024-08-22T15:43:00Z">
              <w:r w:rsidRPr="00EF2E74">
                <w:rPr>
                  <w:rFonts w:ascii="Calibri" w:eastAsia="Times New Roman" w:hAnsi="Calibri" w:cs="Calibri"/>
                  <w:color w:val="000000"/>
                  <w:lang w:eastAsia="en-GB" w:bidi="hi-IN"/>
                </w:rPr>
                <w:t>Mackenzie, R; Dixon, A K; Keene, G S; Hollingworth, W; Lomas, D J; Villar, R N</w:t>
              </w:r>
            </w:ins>
          </w:p>
        </w:tc>
        <w:tc>
          <w:tcPr>
            <w:tcW w:w="1843" w:type="dxa"/>
            <w:tcBorders>
              <w:top w:val="nil"/>
              <w:left w:val="nil"/>
              <w:bottom w:val="single" w:sz="8" w:space="0" w:color="auto"/>
              <w:right w:val="single" w:sz="8" w:space="0" w:color="auto"/>
            </w:tcBorders>
            <w:shd w:val="clear" w:color="auto" w:fill="auto"/>
            <w:vAlign w:val="center"/>
            <w:hideMark/>
            <w:tcPrChange w:id="23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A33F710" w14:textId="77777777" w:rsidR="00EF2E74" w:rsidRPr="00EF2E74" w:rsidRDefault="00EF2E74" w:rsidP="00EF2E74">
            <w:pPr>
              <w:rPr>
                <w:ins w:id="2398" w:author="Sriraj Aiyer" w:date="2024-08-22T15:43:00Z"/>
                <w:rFonts w:ascii="Calibri" w:eastAsia="Times New Roman" w:hAnsi="Calibri" w:cs="Calibri"/>
                <w:color w:val="000000"/>
                <w:lang w:eastAsia="en-GB" w:bidi="hi-IN"/>
              </w:rPr>
            </w:pPr>
            <w:ins w:id="2399" w:author="Sriraj Aiyer" w:date="2024-08-22T15:43:00Z">
              <w:r w:rsidRPr="00EF2E74">
                <w:rPr>
                  <w:rFonts w:ascii="Calibri" w:eastAsia="Times New Roman" w:hAnsi="Calibri" w:cs="Calibri"/>
                  <w:color w:val="000000"/>
                  <w:lang w:eastAsia="en-GB" w:bidi="hi-IN"/>
                </w:rPr>
                <w:t>Magnetic resonance imaging of the knee: assessment of effectiveness.</w:t>
              </w:r>
            </w:ins>
          </w:p>
        </w:tc>
        <w:tc>
          <w:tcPr>
            <w:tcW w:w="709" w:type="dxa"/>
            <w:tcBorders>
              <w:top w:val="nil"/>
              <w:left w:val="nil"/>
              <w:bottom w:val="single" w:sz="8" w:space="0" w:color="auto"/>
              <w:right w:val="single" w:sz="8" w:space="0" w:color="auto"/>
            </w:tcBorders>
            <w:shd w:val="clear" w:color="auto" w:fill="auto"/>
            <w:vAlign w:val="center"/>
            <w:hideMark/>
            <w:tcPrChange w:id="24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69A1A6C" w14:textId="77777777" w:rsidR="00EF2E74" w:rsidRPr="00EF2E74" w:rsidRDefault="00EF2E74" w:rsidP="00EF2E74">
            <w:pPr>
              <w:jc w:val="right"/>
              <w:rPr>
                <w:ins w:id="2401" w:author="Sriraj Aiyer" w:date="2024-08-22T15:43:00Z"/>
                <w:rFonts w:ascii="Calibri" w:eastAsia="Times New Roman" w:hAnsi="Calibri" w:cs="Calibri"/>
                <w:color w:val="000000"/>
                <w:lang w:eastAsia="en-GB" w:bidi="hi-IN"/>
              </w:rPr>
            </w:pPr>
            <w:ins w:id="2402" w:author="Sriraj Aiyer" w:date="2024-08-22T15:43:00Z">
              <w:r w:rsidRPr="00EF2E74">
                <w:rPr>
                  <w:rFonts w:ascii="Calibri" w:eastAsia="Times New Roman" w:hAnsi="Calibri" w:cs="Calibri"/>
                  <w:color w:val="000000"/>
                  <w:lang w:eastAsia="en-GB" w:bidi="hi-IN"/>
                </w:rPr>
                <w:t>1996</w:t>
              </w:r>
            </w:ins>
          </w:p>
        </w:tc>
        <w:tc>
          <w:tcPr>
            <w:tcW w:w="1559" w:type="dxa"/>
            <w:tcBorders>
              <w:top w:val="nil"/>
              <w:left w:val="nil"/>
              <w:bottom w:val="single" w:sz="8" w:space="0" w:color="auto"/>
              <w:right w:val="single" w:sz="8" w:space="0" w:color="auto"/>
            </w:tcBorders>
            <w:shd w:val="clear" w:color="auto" w:fill="auto"/>
            <w:vAlign w:val="center"/>
            <w:hideMark/>
            <w:tcPrChange w:id="24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0F47394" w14:textId="77777777" w:rsidR="00EF2E74" w:rsidRPr="00EF2E74" w:rsidRDefault="00EF2E74" w:rsidP="00EF2E74">
            <w:pPr>
              <w:rPr>
                <w:ins w:id="2404" w:author="Sriraj Aiyer" w:date="2024-08-22T15:43:00Z"/>
                <w:rFonts w:ascii="Calibri" w:eastAsia="Times New Roman" w:hAnsi="Calibri" w:cs="Calibri"/>
                <w:color w:val="000000"/>
                <w:lang w:eastAsia="en-GB" w:bidi="hi-IN"/>
              </w:rPr>
            </w:pPr>
            <w:ins w:id="2405" w:author="Sriraj Aiyer" w:date="2024-08-22T15:43:00Z">
              <w:r w:rsidRPr="00EF2E74">
                <w:rPr>
                  <w:rFonts w:ascii="Calibri" w:eastAsia="Times New Roman" w:hAnsi="Calibri" w:cs="Calibri"/>
                  <w:color w:val="000000"/>
                  <w:lang w:eastAsia="en-GB" w:bidi="hi-IN"/>
                </w:rPr>
                <w:t>Radiology</w:t>
              </w:r>
            </w:ins>
          </w:p>
        </w:tc>
        <w:tc>
          <w:tcPr>
            <w:tcW w:w="1843" w:type="dxa"/>
            <w:tcBorders>
              <w:top w:val="nil"/>
              <w:left w:val="nil"/>
              <w:bottom w:val="single" w:sz="8" w:space="0" w:color="auto"/>
              <w:right w:val="single" w:sz="8" w:space="0" w:color="auto"/>
            </w:tcBorders>
            <w:shd w:val="clear" w:color="auto" w:fill="auto"/>
            <w:vAlign w:val="center"/>
            <w:hideMark/>
            <w:tcPrChange w:id="24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D02E682" w14:textId="77777777" w:rsidR="00EF2E74" w:rsidRPr="00EF2E74" w:rsidRDefault="00EF2E74" w:rsidP="00EF2E74">
            <w:pPr>
              <w:rPr>
                <w:ins w:id="2407" w:author="Sriraj Aiyer" w:date="2024-08-22T15:43:00Z"/>
                <w:rFonts w:ascii="Calibri" w:eastAsia="Times New Roman" w:hAnsi="Calibri" w:cs="Calibri"/>
                <w:color w:val="000000"/>
                <w:lang w:eastAsia="en-GB" w:bidi="hi-IN"/>
              </w:rPr>
            </w:pPr>
            <w:ins w:id="2408" w:author="Sriraj Aiyer" w:date="2024-08-22T15:43:00Z">
              <w:r w:rsidRPr="00EF2E74">
                <w:rPr>
                  <w:rFonts w:ascii="Calibri" w:eastAsia="Times New Roman" w:hAnsi="Calibri" w:cs="Calibri"/>
                  <w:color w:val="000000"/>
                  <w:lang w:eastAsia="en-GB" w:bidi="hi-IN"/>
                </w:rPr>
                <w:t>Observation of knee MRI patients</w:t>
              </w:r>
            </w:ins>
          </w:p>
        </w:tc>
        <w:tc>
          <w:tcPr>
            <w:tcW w:w="1355" w:type="dxa"/>
            <w:tcBorders>
              <w:top w:val="nil"/>
              <w:left w:val="nil"/>
              <w:bottom w:val="single" w:sz="8" w:space="0" w:color="auto"/>
              <w:right w:val="single" w:sz="8" w:space="0" w:color="auto"/>
            </w:tcBorders>
            <w:shd w:val="clear" w:color="auto" w:fill="auto"/>
            <w:vAlign w:val="center"/>
            <w:hideMark/>
            <w:tcPrChange w:id="24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351D8BB" w14:textId="77777777" w:rsidR="00EF2E74" w:rsidRPr="00EF2E74" w:rsidRDefault="00EF2E74" w:rsidP="00EF2E74">
            <w:pPr>
              <w:rPr>
                <w:ins w:id="2410" w:author="Sriraj Aiyer" w:date="2024-08-22T15:43:00Z"/>
                <w:rFonts w:ascii="Calibri" w:eastAsia="Times New Roman" w:hAnsi="Calibri" w:cs="Calibri"/>
                <w:color w:val="000000"/>
                <w:lang w:eastAsia="en-GB" w:bidi="hi-IN"/>
              </w:rPr>
            </w:pPr>
            <w:ins w:id="2411" w:author="Sriraj Aiyer" w:date="2024-08-22T15:43:00Z">
              <w:r w:rsidRPr="00EF2E74">
                <w:rPr>
                  <w:rFonts w:ascii="Calibri" w:eastAsia="Times New Roman" w:hAnsi="Calibri" w:cs="Calibri"/>
                  <w:color w:val="000000"/>
                  <w:lang w:eastAsia="en-GB" w:bidi="hi-IN"/>
                </w:rPr>
                <w:t>5 point visual analogue confidence scale</w:t>
              </w:r>
            </w:ins>
          </w:p>
        </w:tc>
      </w:tr>
      <w:tr w:rsidR="00EF2E74" w:rsidRPr="00EF2E74" w14:paraId="4C9E0609" w14:textId="77777777" w:rsidTr="00EF2E74">
        <w:trPr>
          <w:trHeight w:val="6480"/>
          <w:ins w:id="2412" w:author="Sriraj Aiyer" w:date="2024-08-22T15:43:00Z"/>
          <w:trPrChange w:id="2413" w:author="Sriraj Aiyer" w:date="2024-08-22T15:48:00Z">
            <w:trPr>
              <w:trHeight w:val="64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27D4D50" w14:textId="77777777" w:rsidR="00EF2E74" w:rsidRPr="00EF2E74" w:rsidRDefault="00EF2E74" w:rsidP="00EF2E74">
            <w:pPr>
              <w:rPr>
                <w:ins w:id="2415" w:author="Sriraj Aiyer" w:date="2024-08-22T15:43:00Z"/>
                <w:rFonts w:ascii="Calibri" w:eastAsia="Times New Roman" w:hAnsi="Calibri" w:cs="Calibri"/>
                <w:color w:val="000000"/>
                <w:lang w:eastAsia="en-GB" w:bidi="hi-IN"/>
              </w:rPr>
            </w:pPr>
            <w:proofErr w:type="spellStart"/>
            <w:ins w:id="2416" w:author="Sriraj Aiyer" w:date="2024-08-22T15:43:00Z">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Zandbergen, A.; De Carvalho-Filho, M.A.; Choi, G.; </w:t>
              </w:r>
              <w:proofErr w:type="spellStart"/>
              <w:r w:rsidRPr="00EF2E74">
                <w:rPr>
                  <w:rFonts w:ascii="Calibri" w:eastAsia="Times New Roman" w:hAnsi="Calibri" w:cs="Calibri"/>
                  <w:color w:val="000000"/>
                  <w:lang w:eastAsia="en-GB" w:bidi="hi-IN"/>
                </w:rPr>
                <w:t>Goeijenbier</w:t>
              </w:r>
              <w:proofErr w:type="spellEnd"/>
              <w:r w:rsidRPr="00EF2E74">
                <w:rPr>
                  <w:rFonts w:ascii="Calibri" w:eastAsia="Times New Roman" w:hAnsi="Calibri" w:cs="Calibri"/>
                  <w:color w:val="000000"/>
                  <w:lang w:eastAsia="en-GB" w:bidi="hi-IN"/>
                </w:rPr>
                <w:t xml:space="preserve">, M.; Van </w:t>
              </w:r>
              <w:proofErr w:type="spellStart"/>
              <w:r w:rsidRPr="00EF2E74">
                <w:rPr>
                  <w:rFonts w:ascii="Calibri" w:eastAsia="Times New Roman" w:hAnsi="Calibri" w:cs="Calibri"/>
                  <w:color w:val="000000"/>
                  <w:lang w:eastAsia="en-GB" w:bidi="hi-IN"/>
                </w:rPr>
                <w:t>Ginkel</w:t>
              </w:r>
              <w:proofErr w:type="spellEnd"/>
              <w:r w:rsidRPr="00EF2E74">
                <w:rPr>
                  <w:rFonts w:ascii="Calibri" w:eastAsia="Times New Roman" w:hAnsi="Calibri" w:cs="Calibri"/>
                  <w:color w:val="000000"/>
                  <w:lang w:eastAsia="en-GB" w:bidi="hi-IN"/>
                </w:rPr>
                <w:t xml:space="preserve">, J.; Zwaan, L.; </w:t>
              </w:r>
              <w:proofErr w:type="spellStart"/>
              <w:r w:rsidRPr="00EF2E74">
                <w:rPr>
                  <w:rFonts w:ascii="Calibri" w:eastAsia="Times New Roman" w:hAnsi="Calibri" w:cs="Calibri"/>
                  <w:color w:val="000000"/>
                  <w:lang w:eastAsia="en-GB" w:bidi="hi-IN"/>
                </w:rPr>
                <w:t>Paas</w:t>
              </w:r>
              <w:proofErr w:type="spellEnd"/>
              <w:r w:rsidRPr="00EF2E74">
                <w:rPr>
                  <w:rFonts w:ascii="Calibri" w:eastAsia="Times New Roman" w:hAnsi="Calibri" w:cs="Calibri"/>
                  <w:color w:val="000000"/>
                  <w:lang w:eastAsia="en-GB" w:bidi="hi-IN"/>
                </w:rPr>
                <w:t>, F.; Schmidt, H.G.</w:t>
              </w:r>
            </w:ins>
          </w:p>
        </w:tc>
        <w:tc>
          <w:tcPr>
            <w:tcW w:w="1843" w:type="dxa"/>
            <w:tcBorders>
              <w:top w:val="nil"/>
              <w:left w:val="nil"/>
              <w:bottom w:val="single" w:sz="8" w:space="0" w:color="auto"/>
              <w:right w:val="single" w:sz="8" w:space="0" w:color="auto"/>
            </w:tcBorders>
            <w:shd w:val="clear" w:color="auto" w:fill="auto"/>
            <w:vAlign w:val="center"/>
            <w:hideMark/>
            <w:tcPrChange w:id="24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C0BCDF5" w14:textId="77777777" w:rsidR="00EF2E74" w:rsidRPr="00EF2E74" w:rsidRDefault="00EF2E74" w:rsidP="00EF2E74">
            <w:pPr>
              <w:rPr>
                <w:ins w:id="2418" w:author="Sriraj Aiyer" w:date="2024-08-22T15:43:00Z"/>
                <w:rFonts w:ascii="Calibri" w:eastAsia="Times New Roman" w:hAnsi="Calibri" w:cs="Calibri"/>
                <w:color w:val="000000"/>
                <w:lang w:eastAsia="en-GB" w:bidi="hi-IN"/>
              </w:rPr>
            </w:pPr>
            <w:ins w:id="2419" w:author="Sriraj Aiyer" w:date="2024-08-22T15:43:00Z">
              <w:r w:rsidRPr="00EF2E74">
                <w:rPr>
                  <w:rFonts w:ascii="Calibri" w:eastAsia="Times New Roman" w:hAnsi="Calibri" w:cs="Calibri"/>
                  <w:color w:val="000000"/>
                  <w:lang w:eastAsia="en-GB" w:bidi="hi-IN"/>
                </w:rPr>
                <w:t>Role of knowledge and reasoning processes as predictors of resident physicians' susceptibility to anchoring bias in diagnostic reasoning: A randomised controlled experiment</w:t>
              </w:r>
            </w:ins>
          </w:p>
        </w:tc>
        <w:tc>
          <w:tcPr>
            <w:tcW w:w="709" w:type="dxa"/>
            <w:tcBorders>
              <w:top w:val="nil"/>
              <w:left w:val="nil"/>
              <w:bottom w:val="single" w:sz="8" w:space="0" w:color="auto"/>
              <w:right w:val="single" w:sz="8" w:space="0" w:color="auto"/>
            </w:tcBorders>
            <w:shd w:val="clear" w:color="auto" w:fill="auto"/>
            <w:vAlign w:val="center"/>
            <w:hideMark/>
            <w:tcPrChange w:id="24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BE8E5F4" w14:textId="77777777" w:rsidR="00EF2E74" w:rsidRPr="00EF2E74" w:rsidRDefault="00EF2E74" w:rsidP="00EF2E74">
            <w:pPr>
              <w:jc w:val="right"/>
              <w:rPr>
                <w:ins w:id="2421" w:author="Sriraj Aiyer" w:date="2024-08-22T15:43:00Z"/>
                <w:rFonts w:ascii="Calibri" w:eastAsia="Times New Roman" w:hAnsi="Calibri" w:cs="Calibri"/>
                <w:color w:val="000000"/>
                <w:lang w:eastAsia="en-GB" w:bidi="hi-IN"/>
              </w:rPr>
            </w:pPr>
            <w:ins w:id="2422" w:author="Sriraj Aiyer" w:date="2024-08-22T15:43:00Z">
              <w:r w:rsidRPr="00EF2E74">
                <w:rPr>
                  <w:rFonts w:ascii="Calibri" w:eastAsia="Times New Roman" w:hAnsi="Calibri" w:cs="Calibri"/>
                  <w:color w:val="000000"/>
                  <w:lang w:eastAsia="en-GB" w:bidi="hi-IN"/>
                </w:rPr>
                <w:t>2024</w:t>
              </w:r>
            </w:ins>
          </w:p>
        </w:tc>
        <w:tc>
          <w:tcPr>
            <w:tcW w:w="1559" w:type="dxa"/>
            <w:tcBorders>
              <w:top w:val="nil"/>
              <w:left w:val="nil"/>
              <w:bottom w:val="single" w:sz="8" w:space="0" w:color="auto"/>
              <w:right w:val="single" w:sz="8" w:space="0" w:color="auto"/>
            </w:tcBorders>
            <w:shd w:val="clear" w:color="auto" w:fill="auto"/>
            <w:vAlign w:val="center"/>
            <w:hideMark/>
            <w:tcPrChange w:id="24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0CA9316" w14:textId="77777777" w:rsidR="00EF2E74" w:rsidRPr="00EF2E74" w:rsidRDefault="00EF2E74" w:rsidP="00EF2E74">
            <w:pPr>
              <w:rPr>
                <w:ins w:id="2424" w:author="Sriraj Aiyer" w:date="2024-08-22T15:43:00Z"/>
                <w:rFonts w:ascii="Calibri" w:eastAsia="Times New Roman" w:hAnsi="Calibri" w:cs="Calibri"/>
                <w:color w:val="000000"/>
                <w:lang w:eastAsia="en-GB" w:bidi="hi-IN"/>
              </w:rPr>
            </w:pPr>
            <w:ins w:id="242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4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6799DD8" w14:textId="77777777" w:rsidR="00EF2E74" w:rsidRPr="00EF2E74" w:rsidRDefault="00EF2E74" w:rsidP="00EF2E74">
            <w:pPr>
              <w:rPr>
                <w:ins w:id="2427" w:author="Sriraj Aiyer" w:date="2024-08-22T15:43:00Z"/>
                <w:rFonts w:ascii="Calibri" w:eastAsia="Times New Roman" w:hAnsi="Calibri" w:cs="Calibri"/>
                <w:color w:val="000000"/>
                <w:lang w:eastAsia="en-GB" w:bidi="hi-IN"/>
              </w:rPr>
            </w:pPr>
            <w:ins w:id="2428" w:author="Sriraj Aiyer" w:date="2024-08-22T15:43:00Z">
              <w:r w:rsidRPr="00EF2E74">
                <w:rPr>
                  <w:rFonts w:ascii="Calibri" w:eastAsia="Times New Roman" w:hAnsi="Calibri" w:cs="Calibri"/>
                  <w:color w:val="000000"/>
                  <w:lang w:eastAsia="en-GB" w:bidi="hi-IN"/>
                </w:rPr>
                <w:t>6 clinical vignettes (with vs without salient distracting features)</w:t>
              </w:r>
            </w:ins>
          </w:p>
        </w:tc>
        <w:tc>
          <w:tcPr>
            <w:tcW w:w="1355" w:type="dxa"/>
            <w:tcBorders>
              <w:top w:val="nil"/>
              <w:left w:val="nil"/>
              <w:bottom w:val="single" w:sz="8" w:space="0" w:color="auto"/>
              <w:right w:val="single" w:sz="8" w:space="0" w:color="auto"/>
            </w:tcBorders>
            <w:shd w:val="clear" w:color="auto" w:fill="auto"/>
            <w:vAlign w:val="center"/>
            <w:hideMark/>
            <w:tcPrChange w:id="24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2A91BD9" w14:textId="77777777" w:rsidR="00EF2E74" w:rsidRPr="00EF2E74" w:rsidRDefault="00EF2E74" w:rsidP="00EF2E74">
            <w:pPr>
              <w:rPr>
                <w:ins w:id="2430" w:author="Sriraj Aiyer" w:date="2024-08-22T15:43:00Z"/>
                <w:rFonts w:ascii="Calibri" w:eastAsia="Times New Roman" w:hAnsi="Calibri" w:cs="Calibri"/>
                <w:color w:val="000000"/>
                <w:lang w:eastAsia="en-GB" w:bidi="hi-IN"/>
              </w:rPr>
            </w:pPr>
            <w:ins w:id="2431" w:author="Sriraj Aiyer" w:date="2024-08-22T15:43:00Z">
              <w:r w:rsidRPr="00EF2E74">
                <w:rPr>
                  <w:rFonts w:ascii="Calibri" w:eastAsia="Times New Roman" w:hAnsi="Calibri" w:cs="Calibri"/>
                  <w:color w:val="000000"/>
                  <w:lang w:eastAsia="en-GB" w:bidi="hi-IN"/>
                </w:rPr>
                <w:t>Confidence in diagnosis</w:t>
              </w:r>
            </w:ins>
          </w:p>
        </w:tc>
      </w:tr>
      <w:tr w:rsidR="00EF2E74" w:rsidRPr="00EF2E74" w14:paraId="399DAC32" w14:textId="77777777" w:rsidTr="00EF2E74">
        <w:trPr>
          <w:trHeight w:val="3080"/>
          <w:ins w:id="2432" w:author="Sriraj Aiyer" w:date="2024-08-22T15:43:00Z"/>
          <w:trPrChange w:id="2433" w:author="Sriraj Aiyer" w:date="2024-08-22T15:48:00Z">
            <w:trPr>
              <w:trHeight w:val="30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55A5591" w14:textId="77777777" w:rsidR="00EF2E74" w:rsidRPr="00EF2E74" w:rsidRDefault="00EF2E74" w:rsidP="00EF2E74">
            <w:pPr>
              <w:rPr>
                <w:ins w:id="2435" w:author="Sriraj Aiyer" w:date="2024-08-22T15:43:00Z"/>
                <w:rFonts w:ascii="Calibri" w:eastAsia="Times New Roman" w:hAnsi="Calibri" w:cs="Calibri"/>
                <w:color w:val="000000"/>
                <w:lang w:eastAsia="en-GB" w:bidi="hi-IN"/>
              </w:rPr>
            </w:pPr>
            <w:ins w:id="2436" w:author="Sriraj Aiyer" w:date="2024-08-22T15:43:00Z">
              <w:r w:rsidRPr="00EF2E74">
                <w:rPr>
                  <w:rFonts w:ascii="Calibri" w:eastAsia="Times New Roman" w:hAnsi="Calibri" w:cs="Calibri"/>
                  <w:color w:val="000000"/>
                  <w:lang w:eastAsia="en-GB" w:bidi="hi-IN"/>
                </w:rPr>
                <w:t>Mann, Doug</w:t>
              </w:r>
            </w:ins>
          </w:p>
        </w:tc>
        <w:tc>
          <w:tcPr>
            <w:tcW w:w="1843" w:type="dxa"/>
            <w:tcBorders>
              <w:top w:val="nil"/>
              <w:left w:val="nil"/>
              <w:bottom w:val="single" w:sz="8" w:space="0" w:color="auto"/>
              <w:right w:val="single" w:sz="8" w:space="0" w:color="auto"/>
            </w:tcBorders>
            <w:shd w:val="clear" w:color="auto" w:fill="auto"/>
            <w:vAlign w:val="center"/>
            <w:hideMark/>
            <w:tcPrChange w:id="24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9194C2" w14:textId="77777777" w:rsidR="00EF2E74" w:rsidRPr="00EF2E74" w:rsidRDefault="00EF2E74" w:rsidP="00EF2E74">
            <w:pPr>
              <w:rPr>
                <w:ins w:id="2438" w:author="Sriraj Aiyer" w:date="2024-08-22T15:43:00Z"/>
                <w:rFonts w:ascii="Calibri" w:eastAsia="Times New Roman" w:hAnsi="Calibri" w:cs="Calibri"/>
                <w:color w:val="000000"/>
                <w:lang w:eastAsia="en-GB" w:bidi="hi-IN"/>
              </w:rPr>
            </w:pPr>
            <w:ins w:id="2439" w:author="Sriraj Aiyer" w:date="2024-08-22T15:43:00Z">
              <w:r w:rsidRPr="00EF2E74">
                <w:rPr>
                  <w:rFonts w:ascii="Calibri" w:eastAsia="Times New Roman" w:hAnsi="Calibri" w:cs="Calibri"/>
                  <w:color w:val="000000"/>
                  <w:lang w:eastAsia="en-GB" w:bidi="hi-IN"/>
                </w:rPr>
                <w:t>The Relationship between Diagnostic Accuracy and Confidence in Medical Students.</w:t>
              </w:r>
            </w:ins>
          </w:p>
        </w:tc>
        <w:tc>
          <w:tcPr>
            <w:tcW w:w="709" w:type="dxa"/>
            <w:tcBorders>
              <w:top w:val="nil"/>
              <w:left w:val="nil"/>
              <w:bottom w:val="single" w:sz="8" w:space="0" w:color="auto"/>
              <w:right w:val="single" w:sz="8" w:space="0" w:color="auto"/>
            </w:tcBorders>
            <w:shd w:val="clear" w:color="auto" w:fill="auto"/>
            <w:vAlign w:val="center"/>
            <w:hideMark/>
            <w:tcPrChange w:id="24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D04C4B2" w14:textId="77777777" w:rsidR="00EF2E74" w:rsidRPr="00EF2E74" w:rsidRDefault="00EF2E74" w:rsidP="00EF2E74">
            <w:pPr>
              <w:jc w:val="right"/>
              <w:rPr>
                <w:ins w:id="2441" w:author="Sriraj Aiyer" w:date="2024-08-22T15:43:00Z"/>
                <w:rFonts w:ascii="Calibri" w:eastAsia="Times New Roman" w:hAnsi="Calibri" w:cs="Calibri"/>
                <w:color w:val="000000"/>
                <w:lang w:eastAsia="en-GB" w:bidi="hi-IN"/>
              </w:rPr>
            </w:pPr>
            <w:ins w:id="2442" w:author="Sriraj Aiyer" w:date="2024-08-22T15:43:00Z">
              <w:r w:rsidRPr="00EF2E74">
                <w:rPr>
                  <w:rFonts w:ascii="Calibri" w:eastAsia="Times New Roman" w:hAnsi="Calibri" w:cs="Calibri"/>
                  <w:color w:val="000000"/>
                  <w:lang w:eastAsia="en-GB" w:bidi="hi-IN"/>
                </w:rPr>
                <w:t>1993</w:t>
              </w:r>
            </w:ins>
          </w:p>
        </w:tc>
        <w:tc>
          <w:tcPr>
            <w:tcW w:w="1559" w:type="dxa"/>
            <w:tcBorders>
              <w:top w:val="nil"/>
              <w:left w:val="nil"/>
              <w:bottom w:val="single" w:sz="8" w:space="0" w:color="auto"/>
              <w:right w:val="single" w:sz="8" w:space="0" w:color="auto"/>
            </w:tcBorders>
            <w:shd w:val="clear" w:color="auto" w:fill="auto"/>
            <w:vAlign w:val="center"/>
            <w:hideMark/>
            <w:tcPrChange w:id="24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AFAC1EC" w14:textId="77777777" w:rsidR="00EF2E74" w:rsidRPr="00EF2E74" w:rsidRDefault="00EF2E74" w:rsidP="00EF2E74">
            <w:pPr>
              <w:rPr>
                <w:ins w:id="2444" w:author="Sriraj Aiyer" w:date="2024-08-22T15:43:00Z"/>
                <w:rFonts w:ascii="Calibri" w:eastAsia="Times New Roman" w:hAnsi="Calibri" w:cs="Calibri"/>
                <w:color w:val="000000"/>
                <w:lang w:eastAsia="en-GB" w:bidi="hi-IN"/>
              </w:rPr>
            </w:pPr>
            <w:ins w:id="2445" w:author="Sriraj Aiyer" w:date="2024-08-22T15:43:00Z">
              <w:r w:rsidRPr="00EF2E74">
                <w:rPr>
                  <w:rFonts w:ascii="Calibri" w:eastAsia="Times New Roman" w:hAnsi="Calibri" w:cs="Calibri"/>
                  <w:color w:val="000000"/>
                  <w:lang w:eastAsia="en-GB" w:bidi="hi-IN"/>
                </w:rPr>
                <w:t>Medical Students / Cardiac</w:t>
              </w:r>
            </w:ins>
          </w:p>
        </w:tc>
        <w:tc>
          <w:tcPr>
            <w:tcW w:w="1843" w:type="dxa"/>
            <w:tcBorders>
              <w:top w:val="nil"/>
              <w:left w:val="nil"/>
              <w:bottom w:val="single" w:sz="8" w:space="0" w:color="auto"/>
              <w:right w:val="single" w:sz="8" w:space="0" w:color="auto"/>
            </w:tcBorders>
            <w:shd w:val="clear" w:color="auto" w:fill="auto"/>
            <w:vAlign w:val="center"/>
            <w:hideMark/>
            <w:tcPrChange w:id="24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0EE4BBC" w14:textId="77777777" w:rsidR="00EF2E74" w:rsidRPr="00EF2E74" w:rsidRDefault="00EF2E74" w:rsidP="00EF2E74">
            <w:pPr>
              <w:rPr>
                <w:ins w:id="2447" w:author="Sriraj Aiyer" w:date="2024-08-22T15:43:00Z"/>
                <w:rFonts w:ascii="Calibri" w:eastAsia="Times New Roman" w:hAnsi="Calibri" w:cs="Calibri"/>
                <w:color w:val="000000"/>
                <w:lang w:eastAsia="en-GB" w:bidi="hi-IN"/>
              </w:rPr>
            </w:pPr>
            <w:ins w:id="2448" w:author="Sriraj Aiyer" w:date="2024-08-22T15:43:00Z">
              <w:r w:rsidRPr="00EF2E74">
                <w:rPr>
                  <w:rFonts w:ascii="Calibri" w:eastAsia="Times New Roman" w:hAnsi="Calibri" w:cs="Calibri"/>
                  <w:color w:val="000000"/>
                  <w:lang w:eastAsia="en-GB" w:bidi="hi-IN"/>
                </w:rPr>
                <w:t>ECG slides - Classification of cardiac dysrhythmias</w:t>
              </w:r>
            </w:ins>
          </w:p>
        </w:tc>
        <w:tc>
          <w:tcPr>
            <w:tcW w:w="1355" w:type="dxa"/>
            <w:tcBorders>
              <w:top w:val="nil"/>
              <w:left w:val="nil"/>
              <w:bottom w:val="single" w:sz="8" w:space="0" w:color="auto"/>
              <w:right w:val="single" w:sz="8" w:space="0" w:color="auto"/>
            </w:tcBorders>
            <w:shd w:val="clear" w:color="auto" w:fill="auto"/>
            <w:vAlign w:val="center"/>
            <w:hideMark/>
            <w:tcPrChange w:id="24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0DC2C56" w14:textId="77777777" w:rsidR="00EF2E74" w:rsidRPr="00EF2E74" w:rsidRDefault="00EF2E74" w:rsidP="00EF2E74">
            <w:pPr>
              <w:rPr>
                <w:ins w:id="2450" w:author="Sriraj Aiyer" w:date="2024-08-22T15:43:00Z"/>
                <w:rFonts w:ascii="Calibri" w:eastAsia="Times New Roman" w:hAnsi="Calibri" w:cs="Calibri"/>
                <w:color w:val="000000"/>
                <w:lang w:eastAsia="en-GB" w:bidi="hi-IN"/>
              </w:rPr>
            </w:pPr>
            <w:ins w:id="2451" w:author="Sriraj Aiyer" w:date="2024-08-22T15:43:00Z">
              <w:r w:rsidRPr="00EF2E74">
                <w:rPr>
                  <w:rFonts w:ascii="Calibri" w:eastAsia="Times New Roman" w:hAnsi="Calibri" w:cs="Calibri"/>
                  <w:color w:val="000000"/>
                  <w:lang w:eastAsia="en-GB" w:bidi="hi-IN"/>
                </w:rPr>
                <w:t>11 point scale, 0-100%</w:t>
              </w:r>
            </w:ins>
          </w:p>
        </w:tc>
      </w:tr>
      <w:tr w:rsidR="00EF2E74" w:rsidRPr="00EF2E74" w14:paraId="312939D2" w14:textId="77777777" w:rsidTr="00EF2E74">
        <w:trPr>
          <w:trHeight w:val="5460"/>
          <w:ins w:id="2452" w:author="Sriraj Aiyer" w:date="2024-08-22T15:43:00Z"/>
          <w:trPrChange w:id="2453"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0E3C28B" w14:textId="77777777" w:rsidR="00EF2E74" w:rsidRPr="00EF2E74" w:rsidRDefault="00EF2E74" w:rsidP="00EF2E74">
            <w:pPr>
              <w:rPr>
                <w:ins w:id="2455" w:author="Sriraj Aiyer" w:date="2024-08-22T15:43:00Z"/>
                <w:rFonts w:ascii="Calibri" w:eastAsia="Times New Roman" w:hAnsi="Calibri" w:cs="Calibri"/>
                <w:color w:val="000000"/>
                <w:lang w:eastAsia="en-GB" w:bidi="hi-IN"/>
              </w:rPr>
            </w:pPr>
            <w:ins w:id="2456" w:author="Sriraj Aiyer" w:date="2024-08-22T15:43:00Z">
              <w:r w:rsidRPr="00EF2E74">
                <w:rPr>
                  <w:rFonts w:ascii="Calibri" w:eastAsia="Times New Roman" w:hAnsi="Calibri" w:cs="Calibri"/>
                  <w:color w:val="000000"/>
                  <w:lang w:eastAsia="en-GB" w:bidi="hi-IN"/>
                </w:rPr>
                <w:t xml:space="preserve">Marx, G.; </w:t>
              </w:r>
              <w:proofErr w:type="spellStart"/>
              <w:r w:rsidRPr="00EF2E74">
                <w:rPr>
                  <w:rFonts w:ascii="Calibri" w:eastAsia="Times New Roman" w:hAnsi="Calibri" w:cs="Calibri"/>
                  <w:color w:val="000000"/>
                  <w:lang w:eastAsia="en-GB" w:bidi="hi-IN"/>
                </w:rPr>
                <w:t>Koens</w:t>
              </w:r>
              <w:proofErr w:type="spellEnd"/>
              <w:r w:rsidRPr="00EF2E74">
                <w:rPr>
                  <w:rFonts w:ascii="Calibri" w:eastAsia="Times New Roman" w:hAnsi="Calibri" w:cs="Calibri"/>
                  <w:color w:val="000000"/>
                  <w:lang w:eastAsia="en-GB" w:bidi="hi-IN"/>
                </w:rPr>
                <w:t xml:space="preserve">, S.; Von Dem </w:t>
              </w:r>
              <w:proofErr w:type="spellStart"/>
              <w:r w:rsidRPr="00EF2E74">
                <w:rPr>
                  <w:rFonts w:ascii="Calibri" w:eastAsia="Times New Roman" w:hAnsi="Calibri" w:cs="Calibri"/>
                  <w:color w:val="000000"/>
                  <w:lang w:eastAsia="en-GB" w:bidi="hi-IN"/>
                </w:rPr>
                <w:t>Knesebeck</w:t>
              </w:r>
              <w:proofErr w:type="spellEnd"/>
              <w:r w:rsidRPr="00EF2E74">
                <w:rPr>
                  <w:rFonts w:ascii="Calibri" w:eastAsia="Times New Roman" w:hAnsi="Calibri" w:cs="Calibri"/>
                  <w:color w:val="000000"/>
                  <w:lang w:eastAsia="en-GB" w:bidi="hi-IN"/>
                </w:rPr>
                <w:t>, O.; Scherer, M.</w:t>
              </w:r>
            </w:ins>
          </w:p>
        </w:tc>
        <w:tc>
          <w:tcPr>
            <w:tcW w:w="1843" w:type="dxa"/>
            <w:tcBorders>
              <w:top w:val="nil"/>
              <w:left w:val="nil"/>
              <w:bottom w:val="single" w:sz="8" w:space="0" w:color="auto"/>
              <w:right w:val="single" w:sz="8" w:space="0" w:color="auto"/>
            </w:tcBorders>
            <w:shd w:val="clear" w:color="auto" w:fill="auto"/>
            <w:vAlign w:val="center"/>
            <w:hideMark/>
            <w:tcPrChange w:id="24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CAB3A2A" w14:textId="77777777" w:rsidR="00EF2E74" w:rsidRPr="00EF2E74" w:rsidRDefault="00EF2E74" w:rsidP="00EF2E74">
            <w:pPr>
              <w:rPr>
                <w:ins w:id="2458" w:author="Sriraj Aiyer" w:date="2024-08-22T15:43:00Z"/>
                <w:rFonts w:ascii="Calibri" w:eastAsia="Times New Roman" w:hAnsi="Calibri" w:cs="Calibri"/>
                <w:color w:val="000000"/>
                <w:lang w:eastAsia="en-GB" w:bidi="hi-IN"/>
              </w:rPr>
            </w:pPr>
            <w:ins w:id="2459" w:author="Sriraj Aiyer" w:date="2024-08-22T15:43:00Z">
              <w:r w:rsidRPr="00EF2E74">
                <w:rPr>
                  <w:rFonts w:ascii="Calibri" w:eastAsia="Times New Roman" w:hAnsi="Calibri" w:cs="Calibri"/>
                  <w:color w:val="000000"/>
                  <w:lang w:eastAsia="en-GB" w:bidi="hi-IN"/>
                </w:rPr>
                <w:t>Age and gender differences in diagnostic decision-making of early heart failure: Results of a mixed-methods interview-study using video vignettes</w:t>
              </w:r>
            </w:ins>
          </w:p>
        </w:tc>
        <w:tc>
          <w:tcPr>
            <w:tcW w:w="709" w:type="dxa"/>
            <w:tcBorders>
              <w:top w:val="nil"/>
              <w:left w:val="nil"/>
              <w:bottom w:val="single" w:sz="8" w:space="0" w:color="auto"/>
              <w:right w:val="single" w:sz="8" w:space="0" w:color="auto"/>
            </w:tcBorders>
            <w:shd w:val="clear" w:color="auto" w:fill="auto"/>
            <w:vAlign w:val="center"/>
            <w:hideMark/>
            <w:tcPrChange w:id="24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FE35E35" w14:textId="77777777" w:rsidR="00EF2E74" w:rsidRPr="00EF2E74" w:rsidRDefault="00EF2E74" w:rsidP="00EF2E74">
            <w:pPr>
              <w:jc w:val="right"/>
              <w:rPr>
                <w:ins w:id="2461" w:author="Sriraj Aiyer" w:date="2024-08-22T15:43:00Z"/>
                <w:rFonts w:ascii="Calibri" w:eastAsia="Times New Roman" w:hAnsi="Calibri" w:cs="Calibri"/>
                <w:color w:val="000000"/>
                <w:lang w:eastAsia="en-GB" w:bidi="hi-IN"/>
              </w:rPr>
            </w:pPr>
            <w:ins w:id="2462"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4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0A20852" w14:textId="77777777" w:rsidR="00EF2E74" w:rsidRPr="00EF2E74" w:rsidRDefault="00EF2E74" w:rsidP="00EF2E74">
            <w:pPr>
              <w:rPr>
                <w:ins w:id="2464" w:author="Sriraj Aiyer" w:date="2024-08-22T15:43:00Z"/>
                <w:rFonts w:ascii="Calibri" w:eastAsia="Times New Roman" w:hAnsi="Calibri" w:cs="Calibri"/>
                <w:color w:val="000000"/>
                <w:lang w:eastAsia="en-GB" w:bidi="hi-IN"/>
              </w:rPr>
            </w:pPr>
            <w:ins w:id="2465"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4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3260F5F" w14:textId="77777777" w:rsidR="00EF2E74" w:rsidRPr="00EF2E74" w:rsidRDefault="00EF2E74" w:rsidP="00EF2E74">
            <w:pPr>
              <w:rPr>
                <w:ins w:id="2467" w:author="Sriraj Aiyer" w:date="2024-08-22T15:43:00Z"/>
                <w:rFonts w:ascii="Calibri" w:eastAsia="Times New Roman" w:hAnsi="Calibri" w:cs="Calibri"/>
                <w:color w:val="000000"/>
                <w:lang w:eastAsia="en-GB" w:bidi="hi-IN"/>
              </w:rPr>
            </w:pPr>
            <w:ins w:id="2468" w:author="Sriraj Aiyer" w:date="2024-08-22T15:43:00Z">
              <w:r w:rsidRPr="00EF2E74">
                <w:rPr>
                  <w:rFonts w:ascii="Calibri" w:eastAsia="Times New Roman" w:hAnsi="Calibri" w:cs="Calibri"/>
                  <w:color w:val="000000"/>
                  <w:lang w:eastAsia="en-GB" w:bidi="hi-IN"/>
                </w:rPr>
                <w:t>Video vignettes</w:t>
              </w:r>
            </w:ins>
          </w:p>
        </w:tc>
        <w:tc>
          <w:tcPr>
            <w:tcW w:w="1355" w:type="dxa"/>
            <w:tcBorders>
              <w:top w:val="nil"/>
              <w:left w:val="nil"/>
              <w:bottom w:val="single" w:sz="8" w:space="0" w:color="auto"/>
              <w:right w:val="single" w:sz="8" w:space="0" w:color="auto"/>
            </w:tcBorders>
            <w:shd w:val="clear" w:color="auto" w:fill="auto"/>
            <w:vAlign w:val="center"/>
            <w:hideMark/>
            <w:tcPrChange w:id="24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628AAB2" w14:textId="77777777" w:rsidR="00EF2E74" w:rsidRPr="00EF2E74" w:rsidRDefault="00EF2E74" w:rsidP="00EF2E74">
            <w:pPr>
              <w:rPr>
                <w:ins w:id="2470" w:author="Sriraj Aiyer" w:date="2024-08-22T15:43:00Z"/>
                <w:rFonts w:ascii="Calibri" w:eastAsia="Times New Roman" w:hAnsi="Calibri" w:cs="Calibri"/>
                <w:color w:val="000000"/>
                <w:lang w:eastAsia="en-GB" w:bidi="hi-IN"/>
              </w:rPr>
            </w:pPr>
            <w:ins w:id="2471" w:author="Sriraj Aiyer" w:date="2024-08-22T15:43:00Z">
              <w:r w:rsidRPr="00EF2E74">
                <w:rPr>
                  <w:rFonts w:ascii="Calibri" w:eastAsia="Times New Roman" w:hAnsi="Calibri" w:cs="Calibri"/>
                  <w:color w:val="000000"/>
                  <w:lang w:eastAsia="en-GB" w:bidi="hi-IN"/>
                </w:rPr>
                <w:t>0-100% certainty</w:t>
              </w:r>
            </w:ins>
          </w:p>
        </w:tc>
      </w:tr>
      <w:tr w:rsidR="00EF2E74" w:rsidRPr="00EF2E74" w14:paraId="11328A10" w14:textId="77777777" w:rsidTr="00EF2E74">
        <w:trPr>
          <w:trHeight w:val="6140"/>
          <w:ins w:id="2472" w:author="Sriraj Aiyer" w:date="2024-08-22T15:43:00Z"/>
          <w:trPrChange w:id="2473" w:author="Sriraj Aiyer" w:date="2024-08-22T15:48:00Z">
            <w:trPr>
              <w:trHeight w:val="61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59BE7E3" w14:textId="77777777" w:rsidR="00EF2E74" w:rsidRPr="00EF2E74" w:rsidRDefault="00EF2E74" w:rsidP="00EF2E74">
            <w:pPr>
              <w:rPr>
                <w:ins w:id="2475" w:author="Sriraj Aiyer" w:date="2024-08-22T15:43:00Z"/>
                <w:rFonts w:ascii="Calibri" w:eastAsia="Times New Roman" w:hAnsi="Calibri" w:cs="Calibri"/>
                <w:color w:val="000000"/>
                <w:lang w:eastAsia="en-GB" w:bidi="hi-IN"/>
              </w:rPr>
            </w:pPr>
            <w:proofErr w:type="spellStart"/>
            <w:ins w:id="2476" w:author="Sriraj Aiyer" w:date="2024-08-22T15:43:00Z">
              <w:r w:rsidRPr="00EF2E74">
                <w:rPr>
                  <w:rFonts w:ascii="Calibri" w:eastAsia="Times New Roman" w:hAnsi="Calibri" w:cs="Calibri"/>
                  <w:color w:val="000000"/>
                  <w:lang w:eastAsia="en-GB" w:bidi="hi-IN"/>
                </w:rPr>
                <w:t>Maserejian</w:t>
              </w:r>
              <w:proofErr w:type="spellEnd"/>
              <w:r w:rsidRPr="00EF2E74">
                <w:rPr>
                  <w:rFonts w:ascii="Calibri" w:eastAsia="Times New Roman" w:hAnsi="Calibri" w:cs="Calibri"/>
                  <w:color w:val="000000"/>
                  <w:lang w:eastAsia="en-GB" w:bidi="hi-IN"/>
                </w:rPr>
                <w:t xml:space="preserve">, N.N.; </w:t>
              </w:r>
              <w:proofErr w:type="spellStart"/>
              <w:r w:rsidRPr="00EF2E74">
                <w:rPr>
                  <w:rFonts w:ascii="Calibri" w:eastAsia="Times New Roman" w:hAnsi="Calibri" w:cs="Calibri"/>
                  <w:color w:val="000000"/>
                  <w:lang w:eastAsia="en-GB" w:bidi="hi-IN"/>
                </w:rPr>
                <w:t>Lutfey</w:t>
              </w:r>
              <w:proofErr w:type="spellEnd"/>
              <w:r w:rsidRPr="00EF2E74">
                <w:rPr>
                  <w:rFonts w:ascii="Calibri" w:eastAsia="Times New Roman" w:hAnsi="Calibri" w:cs="Calibri"/>
                  <w:color w:val="000000"/>
                  <w:lang w:eastAsia="en-GB" w:bidi="hi-IN"/>
                </w:rPr>
                <w:t>, K.E.; McKinlay, J.B.</w:t>
              </w:r>
            </w:ins>
          </w:p>
        </w:tc>
        <w:tc>
          <w:tcPr>
            <w:tcW w:w="1843" w:type="dxa"/>
            <w:tcBorders>
              <w:top w:val="nil"/>
              <w:left w:val="nil"/>
              <w:bottom w:val="single" w:sz="8" w:space="0" w:color="auto"/>
              <w:right w:val="single" w:sz="8" w:space="0" w:color="auto"/>
            </w:tcBorders>
            <w:shd w:val="clear" w:color="auto" w:fill="auto"/>
            <w:vAlign w:val="center"/>
            <w:hideMark/>
            <w:tcPrChange w:id="24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91BA497" w14:textId="77777777" w:rsidR="00EF2E74" w:rsidRPr="00EF2E74" w:rsidRDefault="00EF2E74" w:rsidP="00EF2E74">
            <w:pPr>
              <w:rPr>
                <w:ins w:id="2478" w:author="Sriraj Aiyer" w:date="2024-08-22T15:43:00Z"/>
                <w:rFonts w:ascii="Calibri" w:eastAsia="Times New Roman" w:hAnsi="Calibri" w:cs="Calibri"/>
                <w:color w:val="000000"/>
                <w:lang w:eastAsia="en-GB" w:bidi="hi-IN"/>
              </w:rPr>
            </w:pPr>
            <w:ins w:id="2479" w:author="Sriraj Aiyer" w:date="2024-08-22T15:43:00Z">
              <w:r w:rsidRPr="00EF2E74">
                <w:rPr>
                  <w:rFonts w:ascii="Calibri" w:eastAsia="Times New Roman" w:hAnsi="Calibri" w:cs="Calibri"/>
                  <w:color w:val="000000"/>
                  <w:lang w:eastAsia="en-GB" w:bidi="hi-IN"/>
                </w:rPr>
                <w:t>Do physicians attend to base rates? prevalence data and statistical discrimination in the diagnosis of coronary heart disease: Physicians and coronary heart disease</w:t>
              </w:r>
            </w:ins>
          </w:p>
        </w:tc>
        <w:tc>
          <w:tcPr>
            <w:tcW w:w="709" w:type="dxa"/>
            <w:tcBorders>
              <w:top w:val="nil"/>
              <w:left w:val="nil"/>
              <w:bottom w:val="single" w:sz="8" w:space="0" w:color="auto"/>
              <w:right w:val="single" w:sz="8" w:space="0" w:color="auto"/>
            </w:tcBorders>
            <w:shd w:val="clear" w:color="auto" w:fill="auto"/>
            <w:vAlign w:val="center"/>
            <w:hideMark/>
            <w:tcPrChange w:id="24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4860660" w14:textId="77777777" w:rsidR="00EF2E74" w:rsidRPr="00EF2E74" w:rsidRDefault="00EF2E74" w:rsidP="00EF2E74">
            <w:pPr>
              <w:jc w:val="right"/>
              <w:rPr>
                <w:ins w:id="2481" w:author="Sriraj Aiyer" w:date="2024-08-22T15:43:00Z"/>
                <w:rFonts w:ascii="Calibri" w:eastAsia="Times New Roman" w:hAnsi="Calibri" w:cs="Calibri"/>
                <w:color w:val="000000"/>
                <w:lang w:eastAsia="en-GB" w:bidi="hi-IN"/>
              </w:rPr>
            </w:pPr>
            <w:ins w:id="2482" w:author="Sriraj Aiyer" w:date="2024-08-22T15:43:00Z">
              <w:r w:rsidRPr="00EF2E74">
                <w:rPr>
                  <w:rFonts w:ascii="Calibri" w:eastAsia="Times New Roman" w:hAnsi="Calibri" w:cs="Calibri"/>
                  <w:color w:val="000000"/>
                  <w:lang w:eastAsia="en-GB" w:bidi="hi-IN"/>
                </w:rPr>
                <w:t>2009</w:t>
              </w:r>
            </w:ins>
          </w:p>
        </w:tc>
        <w:tc>
          <w:tcPr>
            <w:tcW w:w="1559" w:type="dxa"/>
            <w:tcBorders>
              <w:top w:val="nil"/>
              <w:left w:val="nil"/>
              <w:bottom w:val="single" w:sz="8" w:space="0" w:color="auto"/>
              <w:right w:val="single" w:sz="8" w:space="0" w:color="auto"/>
            </w:tcBorders>
            <w:shd w:val="clear" w:color="auto" w:fill="auto"/>
            <w:vAlign w:val="center"/>
            <w:hideMark/>
            <w:tcPrChange w:id="24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4AF82B1" w14:textId="77777777" w:rsidR="00EF2E74" w:rsidRPr="00EF2E74" w:rsidRDefault="00EF2E74" w:rsidP="00EF2E74">
            <w:pPr>
              <w:rPr>
                <w:ins w:id="2484" w:author="Sriraj Aiyer" w:date="2024-08-22T15:43:00Z"/>
                <w:rFonts w:ascii="Calibri" w:eastAsia="Times New Roman" w:hAnsi="Calibri" w:cs="Calibri"/>
                <w:color w:val="000000"/>
                <w:lang w:eastAsia="en-GB" w:bidi="hi-IN"/>
              </w:rPr>
            </w:pPr>
            <w:ins w:id="2485"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4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C3596C5" w14:textId="77777777" w:rsidR="00EF2E74" w:rsidRPr="00EF2E74" w:rsidRDefault="00EF2E74" w:rsidP="00EF2E74">
            <w:pPr>
              <w:rPr>
                <w:ins w:id="2487" w:author="Sriraj Aiyer" w:date="2024-08-22T15:43:00Z"/>
                <w:rFonts w:ascii="Calibri" w:eastAsia="Times New Roman" w:hAnsi="Calibri" w:cs="Calibri"/>
                <w:color w:val="000000"/>
                <w:lang w:eastAsia="en-GB" w:bidi="hi-IN"/>
              </w:rPr>
            </w:pPr>
            <w:ins w:id="2488" w:author="Sriraj Aiyer" w:date="2024-08-22T15:43:00Z">
              <w:r w:rsidRPr="00EF2E74">
                <w:rPr>
                  <w:rFonts w:ascii="Calibri" w:eastAsia="Times New Roman" w:hAnsi="Calibri" w:cs="Calibri"/>
                  <w:color w:val="000000"/>
                  <w:lang w:eastAsia="en-GB" w:bidi="hi-IN"/>
                </w:rPr>
                <w:t>Vignettes of CHD</w:t>
              </w:r>
            </w:ins>
          </w:p>
        </w:tc>
        <w:tc>
          <w:tcPr>
            <w:tcW w:w="1355" w:type="dxa"/>
            <w:tcBorders>
              <w:top w:val="nil"/>
              <w:left w:val="nil"/>
              <w:bottom w:val="single" w:sz="8" w:space="0" w:color="auto"/>
              <w:right w:val="single" w:sz="8" w:space="0" w:color="auto"/>
            </w:tcBorders>
            <w:shd w:val="clear" w:color="auto" w:fill="auto"/>
            <w:vAlign w:val="center"/>
            <w:hideMark/>
            <w:tcPrChange w:id="24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EE5CE92" w14:textId="77777777" w:rsidR="00EF2E74" w:rsidRPr="00EF2E74" w:rsidRDefault="00EF2E74" w:rsidP="00EF2E74">
            <w:pPr>
              <w:rPr>
                <w:ins w:id="2490" w:author="Sriraj Aiyer" w:date="2024-08-22T15:43:00Z"/>
                <w:rFonts w:ascii="Calibri" w:eastAsia="Times New Roman" w:hAnsi="Calibri" w:cs="Calibri"/>
                <w:color w:val="000000"/>
                <w:lang w:eastAsia="en-GB" w:bidi="hi-IN"/>
              </w:rPr>
            </w:pPr>
            <w:ins w:id="2491" w:author="Sriraj Aiyer" w:date="2024-08-22T15:43:00Z">
              <w:r w:rsidRPr="00EF2E74">
                <w:rPr>
                  <w:rFonts w:ascii="Calibri" w:eastAsia="Times New Roman" w:hAnsi="Calibri" w:cs="Calibri"/>
                  <w:color w:val="000000"/>
                  <w:lang w:eastAsia="en-GB" w:bidi="hi-IN"/>
                </w:rPr>
                <w:t>0-100 scale of certainty</w:t>
              </w:r>
            </w:ins>
          </w:p>
        </w:tc>
      </w:tr>
      <w:tr w:rsidR="00EF2E74" w:rsidRPr="00EF2E74" w14:paraId="1A4BC0F5" w14:textId="77777777" w:rsidTr="00EF2E74">
        <w:trPr>
          <w:trHeight w:val="3420"/>
          <w:ins w:id="2492" w:author="Sriraj Aiyer" w:date="2024-08-22T15:43:00Z"/>
          <w:trPrChange w:id="249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4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AE7452D" w14:textId="77777777" w:rsidR="00EF2E74" w:rsidRPr="00EF2E74" w:rsidRDefault="00EF2E74" w:rsidP="00EF2E74">
            <w:pPr>
              <w:rPr>
                <w:ins w:id="2495" w:author="Sriraj Aiyer" w:date="2024-08-22T15:43:00Z"/>
                <w:rFonts w:ascii="Calibri" w:eastAsia="Times New Roman" w:hAnsi="Calibri" w:cs="Calibri"/>
                <w:color w:val="000000"/>
                <w:lang w:eastAsia="en-GB" w:bidi="hi-IN"/>
              </w:rPr>
            </w:pPr>
            <w:ins w:id="2496" w:author="Sriraj Aiyer" w:date="2024-08-22T15:43:00Z">
              <w:r w:rsidRPr="00EF2E74">
                <w:rPr>
                  <w:rFonts w:ascii="Calibri" w:eastAsia="Times New Roman" w:hAnsi="Calibri" w:cs="Calibri"/>
                  <w:color w:val="000000"/>
                  <w:lang w:eastAsia="en-GB" w:bidi="hi-IN"/>
                </w:rPr>
                <w:t>McKinlay, J.B.; Lin, T.; Freund, K.; Moskowitz, M.</w:t>
              </w:r>
            </w:ins>
          </w:p>
        </w:tc>
        <w:tc>
          <w:tcPr>
            <w:tcW w:w="1843" w:type="dxa"/>
            <w:tcBorders>
              <w:top w:val="nil"/>
              <w:left w:val="nil"/>
              <w:bottom w:val="single" w:sz="8" w:space="0" w:color="auto"/>
              <w:right w:val="single" w:sz="8" w:space="0" w:color="auto"/>
            </w:tcBorders>
            <w:shd w:val="clear" w:color="auto" w:fill="auto"/>
            <w:vAlign w:val="center"/>
            <w:hideMark/>
            <w:tcPrChange w:id="24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555C67B" w14:textId="77777777" w:rsidR="00EF2E74" w:rsidRPr="00EF2E74" w:rsidRDefault="00EF2E74" w:rsidP="00EF2E74">
            <w:pPr>
              <w:rPr>
                <w:ins w:id="2498" w:author="Sriraj Aiyer" w:date="2024-08-22T15:43:00Z"/>
                <w:rFonts w:ascii="Calibri" w:eastAsia="Times New Roman" w:hAnsi="Calibri" w:cs="Calibri"/>
                <w:color w:val="000000"/>
                <w:lang w:eastAsia="en-GB" w:bidi="hi-IN"/>
              </w:rPr>
            </w:pPr>
            <w:ins w:id="2499" w:author="Sriraj Aiyer" w:date="2024-08-22T15:43:00Z">
              <w:r w:rsidRPr="00EF2E74">
                <w:rPr>
                  <w:rFonts w:ascii="Calibri" w:eastAsia="Times New Roman" w:hAnsi="Calibri" w:cs="Calibri"/>
                  <w:color w:val="000000"/>
                  <w:lang w:eastAsia="en-GB" w:bidi="hi-IN"/>
                </w:rPr>
                <w:t>The unexpected influence of physician attributes on clinical decisions: Results of an experiment</w:t>
              </w:r>
            </w:ins>
          </w:p>
        </w:tc>
        <w:tc>
          <w:tcPr>
            <w:tcW w:w="709" w:type="dxa"/>
            <w:tcBorders>
              <w:top w:val="nil"/>
              <w:left w:val="nil"/>
              <w:bottom w:val="single" w:sz="8" w:space="0" w:color="auto"/>
              <w:right w:val="single" w:sz="8" w:space="0" w:color="auto"/>
            </w:tcBorders>
            <w:shd w:val="clear" w:color="auto" w:fill="auto"/>
            <w:vAlign w:val="center"/>
            <w:hideMark/>
            <w:tcPrChange w:id="25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6AC558A" w14:textId="77777777" w:rsidR="00EF2E74" w:rsidRPr="00EF2E74" w:rsidRDefault="00EF2E74" w:rsidP="00EF2E74">
            <w:pPr>
              <w:jc w:val="right"/>
              <w:rPr>
                <w:ins w:id="2501" w:author="Sriraj Aiyer" w:date="2024-08-22T15:43:00Z"/>
                <w:rFonts w:ascii="Calibri" w:eastAsia="Times New Roman" w:hAnsi="Calibri" w:cs="Calibri"/>
                <w:color w:val="000000"/>
                <w:lang w:eastAsia="en-GB" w:bidi="hi-IN"/>
              </w:rPr>
            </w:pPr>
            <w:ins w:id="2502" w:author="Sriraj Aiyer" w:date="2024-08-22T15:43:00Z">
              <w:r w:rsidRPr="00EF2E74">
                <w:rPr>
                  <w:rFonts w:ascii="Calibri" w:eastAsia="Times New Roman" w:hAnsi="Calibri" w:cs="Calibri"/>
                  <w:color w:val="000000"/>
                  <w:lang w:eastAsia="en-GB" w:bidi="hi-IN"/>
                </w:rPr>
                <w:t>2002</w:t>
              </w:r>
            </w:ins>
          </w:p>
        </w:tc>
        <w:tc>
          <w:tcPr>
            <w:tcW w:w="1559" w:type="dxa"/>
            <w:tcBorders>
              <w:top w:val="nil"/>
              <w:left w:val="nil"/>
              <w:bottom w:val="single" w:sz="8" w:space="0" w:color="auto"/>
              <w:right w:val="single" w:sz="8" w:space="0" w:color="auto"/>
            </w:tcBorders>
            <w:shd w:val="clear" w:color="auto" w:fill="auto"/>
            <w:vAlign w:val="center"/>
            <w:hideMark/>
            <w:tcPrChange w:id="25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C5A8EE3" w14:textId="77777777" w:rsidR="00EF2E74" w:rsidRPr="00EF2E74" w:rsidRDefault="00EF2E74" w:rsidP="00EF2E74">
            <w:pPr>
              <w:rPr>
                <w:ins w:id="2504" w:author="Sriraj Aiyer" w:date="2024-08-22T15:43:00Z"/>
                <w:rFonts w:ascii="Calibri" w:eastAsia="Times New Roman" w:hAnsi="Calibri" w:cs="Calibri"/>
                <w:color w:val="000000"/>
                <w:lang w:eastAsia="en-GB" w:bidi="hi-IN"/>
              </w:rPr>
            </w:pPr>
            <w:ins w:id="2505"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5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92868C4" w14:textId="77777777" w:rsidR="00EF2E74" w:rsidRPr="00EF2E74" w:rsidRDefault="00EF2E74" w:rsidP="00EF2E74">
            <w:pPr>
              <w:rPr>
                <w:ins w:id="2507" w:author="Sriraj Aiyer" w:date="2024-08-22T15:43:00Z"/>
                <w:rFonts w:ascii="Calibri" w:eastAsia="Times New Roman" w:hAnsi="Calibri" w:cs="Calibri"/>
                <w:color w:val="000000"/>
                <w:lang w:eastAsia="en-GB" w:bidi="hi-IN"/>
              </w:rPr>
            </w:pPr>
            <w:ins w:id="2508" w:author="Sriraj Aiyer" w:date="2024-08-22T15:43:00Z">
              <w:r w:rsidRPr="00EF2E74">
                <w:rPr>
                  <w:rFonts w:ascii="Calibri" w:eastAsia="Times New Roman" w:hAnsi="Calibri" w:cs="Calibri"/>
                  <w:color w:val="000000"/>
                  <w:lang w:eastAsia="en-GB" w:bidi="hi-IN"/>
                </w:rPr>
                <w:t>2 Video vignettes</w:t>
              </w:r>
            </w:ins>
          </w:p>
        </w:tc>
        <w:tc>
          <w:tcPr>
            <w:tcW w:w="1355" w:type="dxa"/>
            <w:tcBorders>
              <w:top w:val="nil"/>
              <w:left w:val="nil"/>
              <w:bottom w:val="single" w:sz="8" w:space="0" w:color="auto"/>
              <w:right w:val="single" w:sz="8" w:space="0" w:color="auto"/>
            </w:tcBorders>
            <w:shd w:val="clear" w:color="auto" w:fill="auto"/>
            <w:vAlign w:val="center"/>
            <w:hideMark/>
            <w:tcPrChange w:id="25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47F9ED" w14:textId="77777777" w:rsidR="00EF2E74" w:rsidRPr="00EF2E74" w:rsidRDefault="00EF2E74" w:rsidP="00EF2E74">
            <w:pPr>
              <w:rPr>
                <w:ins w:id="2510" w:author="Sriraj Aiyer" w:date="2024-08-22T15:43:00Z"/>
                <w:rFonts w:ascii="Calibri" w:eastAsia="Times New Roman" w:hAnsi="Calibri" w:cs="Calibri"/>
                <w:color w:val="000000"/>
                <w:lang w:eastAsia="en-GB" w:bidi="hi-IN"/>
              </w:rPr>
            </w:pPr>
            <w:ins w:id="2511" w:author="Sriraj Aiyer" w:date="2024-08-22T15:43:00Z">
              <w:r w:rsidRPr="00EF2E74">
                <w:rPr>
                  <w:rFonts w:ascii="Calibri" w:eastAsia="Times New Roman" w:hAnsi="Calibri" w:cs="Calibri"/>
                  <w:color w:val="000000"/>
                  <w:lang w:eastAsia="en-GB" w:bidi="hi-IN"/>
                </w:rPr>
                <w:t>Certainty adhering to diagnosis (% likelihood for each differential)</w:t>
              </w:r>
            </w:ins>
          </w:p>
        </w:tc>
      </w:tr>
      <w:tr w:rsidR="00EF2E74" w:rsidRPr="00EF2E74" w14:paraId="718E6D8C" w14:textId="77777777" w:rsidTr="00EF2E74">
        <w:trPr>
          <w:trHeight w:val="3420"/>
          <w:ins w:id="2512" w:author="Sriraj Aiyer" w:date="2024-08-22T15:43:00Z"/>
          <w:trPrChange w:id="251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73631E5" w14:textId="77777777" w:rsidR="00EF2E74" w:rsidRPr="00EF2E74" w:rsidRDefault="00EF2E74" w:rsidP="00EF2E74">
            <w:pPr>
              <w:rPr>
                <w:ins w:id="2515" w:author="Sriraj Aiyer" w:date="2024-08-22T15:43:00Z"/>
                <w:rFonts w:ascii="Calibri" w:eastAsia="Times New Roman" w:hAnsi="Calibri" w:cs="Calibri"/>
                <w:color w:val="000000"/>
                <w:lang w:eastAsia="en-GB" w:bidi="hi-IN"/>
              </w:rPr>
            </w:pPr>
            <w:ins w:id="2516" w:author="Sriraj Aiyer" w:date="2024-08-22T15:43:00Z">
              <w:r w:rsidRPr="00EF2E74">
                <w:rPr>
                  <w:rFonts w:ascii="Calibri" w:eastAsia="Times New Roman" w:hAnsi="Calibri" w:cs="Calibri"/>
                  <w:color w:val="000000"/>
                  <w:lang w:eastAsia="en-GB" w:bidi="hi-IN"/>
                </w:rPr>
                <w:t>Meyer, Ashley ND; Payne, Velma L; Meeks, Derek W; Rao, Radha; Singh, Hardeep</w:t>
              </w:r>
            </w:ins>
          </w:p>
        </w:tc>
        <w:tc>
          <w:tcPr>
            <w:tcW w:w="1843" w:type="dxa"/>
            <w:tcBorders>
              <w:top w:val="nil"/>
              <w:left w:val="nil"/>
              <w:bottom w:val="single" w:sz="8" w:space="0" w:color="auto"/>
              <w:right w:val="single" w:sz="8" w:space="0" w:color="auto"/>
            </w:tcBorders>
            <w:shd w:val="clear" w:color="auto" w:fill="auto"/>
            <w:vAlign w:val="center"/>
            <w:hideMark/>
            <w:tcPrChange w:id="25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525158E" w14:textId="77777777" w:rsidR="00EF2E74" w:rsidRPr="00EF2E74" w:rsidRDefault="00EF2E74" w:rsidP="00EF2E74">
            <w:pPr>
              <w:rPr>
                <w:ins w:id="2518" w:author="Sriraj Aiyer" w:date="2024-08-22T15:43:00Z"/>
                <w:rFonts w:ascii="Calibri" w:eastAsia="Times New Roman" w:hAnsi="Calibri" w:cs="Calibri"/>
                <w:color w:val="000000"/>
                <w:lang w:eastAsia="en-GB" w:bidi="hi-IN"/>
              </w:rPr>
            </w:pPr>
            <w:ins w:id="2519" w:author="Sriraj Aiyer" w:date="2024-08-22T15:43:00Z">
              <w:r w:rsidRPr="00EF2E74">
                <w:rPr>
                  <w:rFonts w:ascii="Calibri" w:eastAsia="Times New Roman" w:hAnsi="Calibri" w:cs="Calibri"/>
                  <w:color w:val="000000"/>
                  <w:lang w:eastAsia="en-GB" w:bidi="hi-IN"/>
                </w:rPr>
                <w:t>Physicians’ diagnostic accuracy, confidence, and resource requests: a vignette study</w:t>
              </w:r>
            </w:ins>
          </w:p>
        </w:tc>
        <w:tc>
          <w:tcPr>
            <w:tcW w:w="709" w:type="dxa"/>
            <w:tcBorders>
              <w:top w:val="nil"/>
              <w:left w:val="nil"/>
              <w:bottom w:val="single" w:sz="8" w:space="0" w:color="auto"/>
              <w:right w:val="single" w:sz="8" w:space="0" w:color="auto"/>
            </w:tcBorders>
            <w:shd w:val="clear" w:color="auto" w:fill="auto"/>
            <w:vAlign w:val="center"/>
            <w:hideMark/>
            <w:tcPrChange w:id="25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AB8A9A0" w14:textId="77777777" w:rsidR="00EF2E74" w:rsidRPr="00EF2E74" w:rsidRDefault="00EF2E74" w:rsidP="00EF2E74">
            <w:pPr>
              <w:jc w:val="right"/>
              <w:rPr>
                <w:ins w:id="2521" w:author="Sriraj Aiyer" w:date="2024-08-22T15:43:00Z"/>
                <w:rFonts w:ascii="Calibri" w:eastAsia="Times New Roman" w:hAnsi="Calibri" w:cs="Calibri"/>
                <w:color w:val="000000"/>
                <w:lang w:eastAsia="en-GB" w:bidi="hi-IN"/>
              </w:rPr>
            </w:pPr>
            <w:ins w:id="2522" w:author="Sriraj Aiyer" w:date="2024-08-22T15:43:00Z">
              <w:r w:rsidRPr="00EF2E74">
                <w:rPr>
                  <w:rFonts w:ascii="Calibri" w:eastAsia="Times New Roman" w:hAnsi="Calibri" w:cs="Calibri"/>
                  <w:color w:val="000000"/>
                  <w:lang w:eastAsia="en-GB" w:bidi="hi-IN"/>
                </w:rPr>
                <w:t>2013</w:t>
              </w:r>
            </w:ins>
          </w:p>
        </w:tc>
        <w:tc>
          <w:tcPr>
            <w:tcW w:w="1559" w:type="dxa"/>
            <w:tcBorders>
              <w:top w:val="nil"/>
              <w:left w:val="nil"/>
              <w:bottom w:val="single" w:sz="8" w:space="0" w:color="auto"/>
              <w:right w:val="single" w:sz="8" w:space="0" w:color="auto"/>
            </w:tcBorders>
            <w:shd w:val="clear" w:color="auto" w:fill="auto"/>
            <w:vAlign w:val="center"/>
            <w:hideMark/>
            <w:tcPrChange w:id="25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9502C14" w14:textId="77777777" w:rsidR="00EF2E74" w:rsidRPr="00EF2E74" w:rsidRDefault="00EF2E74" w:rsidP="00EF2E74">
            <w:pPr>
              <w:rPr>
                <w:ins w:id="2524" w:author="Sriraj Aiyer" w:date="2024-08-22T15:43:00Z"/>
                <w:rFonts w:ascii="Calibri" w:eastAsia="Times New Roman" w:hAnsi="Calibri" w:cs="Calibri"/>
                <w:color w:val="000000"/>
                <w:lang w:eastAsia="en-GB" w:bidi="hi-IN"/>
              </w:rPr>
            </w:pPr>
            <w:ins w:id="252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5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3B7C3A5" w14:textId="77777777" w:rsidR="00EF2E74" w:rsidRPr="00EF2E74" w:rsidRDefault="00EF2E74" w:rsidP="00EF2E74">
            <w:pPr>
              <w:rPr>
                <w:ins w:id="2527" w:author="Sriraj Aiyer" w:date="2024-08-22T15:43:00Z"/>
                <w:rFonts w:ascii="Calibri" w:eastAsia="Times New Roman" w:hAnsi="Calibri" w:cs="Calibri"/>
                <w:color w:val="000000"/>
                <w:lang w:eastAsia="en-GB" w:bidi="hi-IN"/>
              </w:rPr>
            </w:pPr>
            <w:ins w:id="2528" w:author="Sriraj Aiyer" w:date="2024-08-22T15:43:00Z">
              <w:r w:rsidRPr="00EF2E74">
                <w:rPr>
                  <w:rFonts w:ascii="Calibri" w:eastAsia="Times New Roman" w:hAnsi="Calibri" w:cs="Calibri"/>
                  <w:color w:val="000000"/>
                  <w:lang w:eastAsia="en-GB" w:bidi="hi-IN"/>
                </w:rPr>
                <w:t>4 case vignettes</w:t>
              </w:r>
            </w:ins>
          </w:p>
        </w:tc>
        <w:tc>
          <w:tcPr>
            <w:tcW w:w="1355" w:type="dxa"/>
            <w:tcBorders>
              <w:top w:val="nil"/>
              <w:left w:val="nil"/>
              <w:bottom w:val="single" w:sz="8" w:space="0" w:color="auto"/>
              <w:right w:val="single" w:sz="8" w:space="0" w:color="auto"/>
            </w:tcBorders>
            <w:shd w:val="clear" w:color="auto" w:fill="auto"/>
            <w:vAlign w:val="center"/>
            <w:hideMark/>
            <w:tcPrChange w:id="25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BD97C9D" w14:textId="77777777" w:rsidR="00EF2E74" w:rsidRPr="00EF2E74" w:rsidRDefault="00EF2E74" w:rsidP="00EF2E74">
            <w:pPr>
              <w:rPr>
                <w:ins w:id="2530" w:author="Sriraj Aiyer" w:date="2024-08-22T15:43:00Z"/>
                <w:rFonts w:ascii="Calibri" w:eastAsia="Times New Roman" w:hAnsi="Calibri" w:cs="Calibri"/>
                <w:color w:val="000000"/>
                <w:lang w:eastAsia="en-GB" w:bidi="hi-IN"/>
              </w:rPr>
            </w:pPr>
            <w:ins w:id="2531" w:author="Sriraj Aiyer" w:date="2024-08-22T15:43:00Z">
              <w:r w:rsidRPr="00EF2E74">
                <w:rPr>
                  <w:rFonts w:ascii="Calibri" w:eastAsia="Times New Roman" w:hAnsi="Calibri" w:cs="Calibri"/>
                  <w:color w:val="000000"/>
                  <w:lang w:eastAsia="en-GB" w:bidi="hi-IN"/>
                </w:rPr>
                <w:t>0-10 confidence in diagnosis (for each)</w:t>
              </w:r>
            </w:ins>
          </w:p>
        </w:tc>
      </w:tr>
      <w:tr w:rsidR="00EF2E74" w:rsidRPr="00EF2E74" w14:paraId="326C97E6" w14:textId="77777777" w:rsidTr="00EF2E74">
        <w:trPr>
          <w:trHeight w:val="3760"/>
          <w:ins w:id="2532" w:author="Sriraj Aiyer" w:date="2024-08-22T15:43:00Z"/>
          <w:trPrChange w:id="2533"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0D7DE3" w14:textId="77777777" w:rsidR="00EF2E74" w:rsidRPr="00EF2E74" w:rsidRDefault="00EF2E74" w:rsidP="00EF2E74">
            <w:pPr>
              <w:rPr>
                <w:ins w:id="2535" w:author="Sriraj Aiyer" w:date="2024-08-22T15:43:00Z"/>
                <w:rFonts w:ascii="Calibri" w:eastAsia="Times New Roman" w:hAnsi="Calibri" w:cs="Calibri"/>
                <w:color w:val="000000"/>
                <w:lang w:eastAsia="en-GB" w:bidi="hi-IN"/>
              </w:rPr>
            </w:pPr>
            <w:proofErr w:type="spellStart"/>
            <w:ins w:id="2536" w:author="Sriraj Aiyer" w:date="2024-08-22T15:43:00Z">
              <w:r w:rsidRPr="00EF2E74">
                <w:rPr>
                  <w:rFonts w:ascii="Calibri" w:eastAsia="Times New Roman" w:hAnsi="Calibri" w:cs="Calibri"/>
                  <w:color w:val="000000"/>
                  <w:lang w:eastAsia="en-GB" w:bidi="hi-IN"/>
                </w:rPr>
                <w:t>Nederhand</w:t>
              </w:r>
              <w:proofErr w:type="spellEnd"/>
              <w:r w:rsidRPr="00EF2E74">
                <w:rPr>
                  <w:rFonts w:ascii="Calibri" w:eastAsia="Times New Roman" w:hAnsi="Calibri" w:cs="Calibri"/>
                  <w:color w:val="000000"/>
                  <w:lang w:eastAsia="en-GB" w:bidi="hi-IN"/>
                </w:rPr>
                <w:t>, M. L.; Tabbers, H. K.; Splinter, T. A. W.; Rikers, R. M. J. P.</w:t>
              </w:r>
            </w:ins>
          </w:p>
        </w:tc>
        <w:tc>
          <w:tcPr>
            <w:tcW w:w="1843" w:type="dxa"/>
            <w:tcBorders>
              <w:top w:val="nil"/>
              <w:left w:val="nil"/>
              <w:bottom w:val="single" w:sz="8" w:space="0" w:color="auto"/>
              <w:right w:val="single" w:sz="8" w:space="0" w:color="auto"/>
            </w:tcBorders>
            <w:shd w:val="clear" w:color="auto" w:fill="auto"/>
            <w:vAlign w:val="center"/>
            <w:hideMark/>
            <w:tcPrChange w:id="25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A321D8" w14:textId="77777777" w:rsidR="00EF2E74" w:rsidRPr="00EF2E74" w:rsidRDefault="00EF2E74" w:rsidP="00EF2E74">
            <w:pPr>
              <w:rPr>
                <w:ins w:id="2538" w:author="Sriraj Aiyer" w:date="2024-08-22T15:43:00Z"/>
                <w:rFonts w:ascii="Calibri" w:eastAsia="Times New Roman" w:hAnsi="Calibri" w:cs="Calibri"/>
                <w:color w:val="000000"/>
                <w:lang w:eastAsia="en-GB" w:bidi="hi-IN"/>
              </w:rPr>
            </w:pPr>
            <w:ins w:id="2539" w:author="Sriraj Aiyer" w:date="2024-08-22T15:43:00Z">
              <w:r w:rsidRPr="00EF2E74">
                <w:rPr>
                  <w:rFonts w:ascii="Calibri" w:eastAsia="Times New Roman" w:hAnsi="Calibri" w:cs="Calibri"/>
                  <w:color w:val="000000"/>
                  <w:lang w:eastAsia="en-GB" w:bidi="hi-IN"/>
                </w:rPr>
                <w:t>The Effect of Performance Standards and Medical Experience on Diagnostic Calibration Accuracy**</w:t>
              </w:r>
            </w:ins>
          </w:p>
        </w:tc>
        <w:tc>
          <w:tcPr>
            <w:tcW w:w="709" w:type="dxa"/>
            <w:tcBorders>
              <w:top w:val="nil"/>
              <w:left w:val="nil"/>
              <w:bottom w:val="single" w:sz="8" w:space="0" w:color="auto"/>
              <w:right w:val="single" w:sz="8" w:space="0" w:color="auto"/>
            </w:tcBorders>
            <w:shd w:val="clear" w:color="auto" w:fill="auto"/>
            <w:vAlign w:val="center"/>
            <w:hideMark/>
            <w:tcPrChange w:id="25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D560DAC" w14:textId="77777777" w:rsidR="00EF2E74" w:rsidRPr="00EF2E74" w:rsidRDefault="00EF2E74" w:rsidP="00EF2E74">
            <w:pPr>
              <w:jc w:val="right"/>
              <w:rPr>
                <w:ins w:id="2541" w:author="Sriraj Aiyer" w:date="2024-08-22T15:43:00Z"/>
                <w:rFonts w:ascii="Calibri" w:eastAsia="Times New Roman" w:hAnsi="Calibri" w:cs="Calibri"/>
                <w:color w:val="000000"/>
                <w:lang w:eastAsia="en-GB" w:bidi="hi-IN"/>
              </w:rPr>
            </w:pPr>
            <w:ins w:id="2542"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5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9575B6C" w14:textId="77777777" w:rsidR="00EF2E74" w:rsidRPr="00EF2E74" w:rsidRDefault="00EF2E74" w:rsidP="00EF2E74">
            <w:pPr>
              <w:rPr>
                <w:ins w:id="2544" w:author="Sriraj Aiyer" w:date="2024-08-22T15:43:00Z"/>
                <w:rFonts w:ascii="Calibri" w:eastAsia="Times New Roman" w:hAnsi="Calibri" w:cs="Calibri"/>
                <w:color w:val="000000"/>
                <w:lang w:eastAsia="en-GB" w:bidi="hi-IN"/>
              </w:rPr>
            </w:pPr>
            <w:ins w:id="2545" w:author="Sriraj Aiyer" w:date="2024-08-22T15:43:00Z">
              <w:r w:rsidRPr="00EF2E74">
                <w:rPr>
                  <w:rFonts w:ascii="Calibri" w:eastAsia="Times New Roman" w:hAnsi="Calibri" w:cs="Calibri"/>
                  <w:color w:val="000000"/>
                  <w:lang w:eastAsia="en-GB" w:bidi="hi-IN"/>
                </w:rPr>
                <w:t>General Medicine</w:t>
              </w:r>
            </w:ins>
          </w:p>
        </w:tc>
        <w:tc>
          <w:tcPr>
            <w:tcW w:w="1843" w:type="dxa"/>
            <w:tcBorders>
              <w:top w:val="nil"/>
              <w:left w:val="nil"/>
              <w:bottom w:val="single" w:sz="8" w:space="0" w:color="auto"/>
              <w:right w:val="single" w:sz="8" w:space="0" w:color="auto"/>
            </w:tcBorders>
            <w:shd w:val="clear" w:color="auto" w:fill="auto"/>
            <w:vAlign w:val="center"/>
            <w:hideMark/>
            <w:tcPrChange w:id="25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75B1335" w14:textId="77777777" w:rsidR="00EF2E74" w:rsidRPr="00EF2E74" w:rsidRDefault="00EF2E74" w:rsidP="00EF2E74">
            <w:pPr>
              <w:rPr>
                <w:ins w:id="2547" w:author="Sriraj Aiyer" w:date="2024-08-22T15:43:00Z"/>
                <w:rFonts w:ascii="Calibri" w:eastAsia="Times New Roman" w:hAnsi="Calibri" w:cs="Calibri"/>
                <w:color w:val="000000"/>
                <w:lang w:eastAsia="en-GB" w:bidi="hi-IN"/>
              </w:rPr>
            </w:pPr>
            <w:ins w:id="2548" w:author="Sriraj Aiyer" w:date="2024-08-22T15:43:00Z">
              <w:r w:rsidRPr="00EF2E74">
                <w:rPr>
                  <w:rFonts w:ascii="Calibri" w:eastAsia="Times New Roman" w:hAnsi="Calibri" w:cs="Calibri"/>
                  <w:color w:val="000000"/>
                  <w:lang w:eastAsia="en-GB" w:bidi="hi-IN"/>
                </w:rPr>
                <w:t>6 clinical cases</w:t>
              </w:r>
            </w:ins>
          </w:p>
        </w:tc>
        <w:tc>
          <w:tcPr>
            <w:tcW w:w="1355" w:type="dxa"/>
            <w:tcBorders>
              <w:top w:val="nil"/>
              <w:left w:val="nil"/>
              <w:bottom w:val="single" w:sz="8" w:space="0" w:color="auto"/>
              <w:right w:val="single" w:sz="8" w:space="0" w:color="auto"/>
            </w:tcBorders>
            <w:shd w:val="clear" w:color="auto" w:fill="auto"/>
            <w:vAlign w:val="center"/>
            <w:hideMark/>
            <w:tcPrChange w:id="25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BFC8AFB" w14:textId="77777777" w:rsidR="00EF2E74" w:rsidRPr="00EF2E74" w:rsidRDefault="00EF2E74" w:rsidP="00EF2E74">
            <w:pPr>
              <w:rPr>
                <w:ins w:id="2550" w:author="Sriraj Aiyer" w:date="2024-08-22T15:43:00Z"/>
                <w:rFonts w:ascii="Calibri" w:eastAsia="Times New Roman" w:hAnsi="Calibri" w:cs="Calibri"/>
                <w:color w:val="000000"/>
                <w:lang w:eastAsia="en-GB" w:bidi="hi-IN"/>
              </w:rPr>
            </w:pPr>
            <w:ins w:id="2551" w:author="Sriraj Aiyer" w:date="2024-08-22T15:43:00Z">
              <w:r w:rsidRPr="00EF2E74">
                <w:rPr>
                  <w:rFonts w:ascii="Calibri" w:eastAsia="Times New Roman" w:hAnsi="Calibri" w:cs="Calibri"/>
                  <w:color w:val="000000"/>
                  <w:lang w:eastAsia="en-GB" w:bidi="hi-IN"/>
                </w:rPr>
                <w:t>Confidence in diagnosis (1-10)</w:t>
              </w:r>
            </w:ins>
          </w:p>
        </w:tc>
      </w:tr>
      <w:tr w:rsidR="00EF2E74" w:rsidRPr="00EF2E74" w14:paraId="1672C342" w14:textId="77777777" w:rsidTr="00EF2E74">
        <w:trPr>
          <w:trHeight w:val="5460"/>
          <w:ins w:id="2552" w:author="Sriraj Aiyer" w:date="2024-08-22T15:43:00Z"/>
          <w:trPrChange w:id="2553"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B0C2ECC" w14:textId="77777777" w:rsidR="00EF2E74" w:rsidRPr="00EF2E74" w:rsidRDefault="00EF2E74" w:rsidP="00EF2E74">
            <w:pPr>
              <w:rPr>
                <w:ins w:id="2555" w:author="Sriraj Aiyer" w:date="2024-08-22T15:43:00Z"/>
                <w:rFonts w:ascii="Calibri" w:eastAsia="Times New Roman" w:hAnsi="Calibri" w:cs="Calibri"/>
                <w:color w:val="000000"/>
                <w:lang w:eastAsia="en-GB" w:bidi="hi-IN"/>
              </w:rPr>
            </w:pPr>
            <w:proofErr w:type="spellStart"/>
            <w:ins w:id="2556" w:author="Sriraj Aiyer" w:date="2024-08-22T15:43:00Z">
              <w:r w:rsidRPr="00EF2E74">
                <w:rPr>
                  <w:rFonts w:ascii="Calibri" w:eastAsia="Times New Roman" w:hAnsi="Calibri" w:cs="Calibri"/>
                  <w:color w:val="000000"/>
                  <w:lang w:eastAsia="en-GB" w:bidi="hi-IN"/>
                </w:rPr>
                <w:t>Neuge</w:t>
              </w:r>
              <w:proofErr w:type="spellEnd"/>
              <w:r w:rsidRPr="00EF2E74">
                <w:rPr>
                  <w:rFonts w:ascii="Calibri" w:eastAsia="Times New Roman" w:hAnsi="Calibri" w:cs="Calibri"/>
                  <w:color w:val="000000"/>
                  <w:sz w:val="16"/>
                  <w:szCs w:val="16"/>
                  <w:lang w:eastAsia="en-GB" w:bidi="hi-IN"/>
                </w:rPr>
                <w:t> </w:t>
              </w:r>
              <w:proofErr w:type="spellStart"/>
              <w:r w:rsidRPr="00EF2E74">
                <w:rPr>
                  <w:rFonts w:ascii="Calibri" w:eastAsia="Times New Roman" w:hAnsi="Calibri" w:cs="Calibri"/>
                  <w:color w:val="000000"/>
                  <w:lang w:eastAsia="en-GB" w:bidi="hi-IN"/>
                </w:rPr>
                <w:t>bauer</w:t>
              </w:r>
              <w:proofErr w:type="spellEnd"/>
              <w:r w:rsidRPr="00EF2E74">
                <w:rPr>
                  <w:rFonts w:ascii="Calibri" w:eastAsia="Times New Roman" w:hAnsi="Calibri" w:cs="Calibri"/>
                  <w:color w:val="000000"/>
                  <w:lang w:eastAsia="en-GB" w:bidi="hi-IN"/>
                </w:rPr>
                <w:t xml:space="preserve">, M.; Ebert, M.; </w:t>
              </w:r>
              <w:proofErr w:type="spellStart"/>
              <w:r w:rsidRPr="00EF2E74">
                <w:rPr>
                  <w:rFonts w:ascii="Calibri" w:eastAsia="Times New Roman" w:hAnsi="Calibri" w:cs="Calibri"/>
                  <w:color w:val="000000"/>
                  <w:lang w:eastAsia="en-GB" w:bidi="hi-IN"/>
                </w:rPr>
                <w:t>Vogelmann</w:t>
              </w:r>
              <w:proofErr w:type="spellEnd"/>
              <w:r w:rsidRPr="00EF2E74">
                <w:rPr>
                  <w:rFonts w:ascii="Calibri" w:eastAsia="Times New Roman" w:hAnsi="Calibri" w:cs="Calibri"/>
                  <w:color w:val="000000"/>
                  <w:lang w:eastAsia="en-GB" w:bidi="hi-IN"/>
                </w:rPr>
                <w:t>, R.</w:t>
              </w:r>
            </w:ins>
          </w:p>
        </w:tc>
        <w:tc>
          <w:tcPr>
            <w:tcW w:w="1843" w:type="dxa"/>
            <w:tcBorders>
              <w:top w:val="nil"/>
              <w:left w:val="nil"/>
              <w:bottom w:val="single" w:sz="8" w:space="0" w:color="auto"/>
              <w:right w:val="single" w:sz="8" w:space="0" w:color="auto"/>
            </w:tcBorders>
            <w:shd w:val="clear" w:color="auto" w:fill="auto"/>
            <w:vAlign w:val="center"/>
            <w:hideMark/>
            <w:tcPrChange w:id="25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D6BEC39" w14:textId="77777777" w:rsidR="00EF2E74" w:rsidRPr="00EF2E74" w:rsidRDefault="00EF2E74" w:rsidP="00EF2E74">
            <w:pPr>
              <w:rPr>
                <w:ins w:id="2558" w:author="Sriraj Aiyer" w:date="2024-08-22T15:43:00Z"/>
                <w:rFonts w:ascii="Calibri" w:eastAsia="Times New Roman" w:hAnsi="Calibri" w:cs="Calibri"/>
                <w:color w:val="000000"/>
                <w:lang w:eastAsia="en-GB" w:bidi="hi-IN"/>
              </w:rPr>
            </w:pPr>
            <w:ins w:id="2559" w:author="Sriraj Aiyer" w:date="2024-08-22T15:43:00Z">
              <w:r w:rsidRPr="00EF2E74">
                <w:rPr>
                  <w:rFonts w:ascii="Calibri" w:eastAsia="Times New Roman" w:hAnsi="Calibri" w:cs="Calibri"/>
                  <w:color w:val="000000"/>
                  <w:lang w:eastAsia="en-GB" w:bidi="hi-IN"/>
                </w:rPr>
                <w:t>A clinical decision support system improves antibiotic therapy for upper urinary tract infection in a randomized single-blinded study.</w:t>
              </w:r>
            </w:ins>
          </w:p>
        </w:tc>
        <w:tc>
          <w:tcPr>
            <w:tcW w:w="709" w:type="dxa"/>
            <w:tcBorders>
              <w:top w:val="nil"/>
              <w:left w:val="nil"/>
              <w:bottom w:val="single" w:sz="8" w:space="0" w:color="auto"/>
              <w:right w:val="single" w:sz="8" w:space="0" w:color="auto"/>
            </w:tcBorders>
            <w:shd w:val="clear" w:color="auto" w:fill="auto"/>
            <w:vAlign w:val="center"/>
            <w:hideMark/>
            <w:tcPrChange w:id="25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05235AD" w14:textId="77777777" w:rsidR="00EF2E74" w:rsidRPr="00EF2E74" w:rsidRDefault="00EF2E74" w:rsidP="00EF2E74">
            <w:pPr>
              <w:jc w:val="right"/>
              <w:rPr>
                <w:ins w:id="2561" w:author="Sriraj Aiyer" w:date="2024-08-22T15:43:00Z"/>
                <w:rFonts w:ascii="Calibri" w:eastAsia="Times New Roman" w:hAnsi="Calibri" w:cs="Calibri"/>
                <w:color w:val="000000"/>
                <w:lang w:eastAsia="en-GB" w:bidi="hi-IN"/>
              </w:rPr>
            </w:pPr>
            <w:ins w:id="2562" w:author="Sriraj Aiyer" w:date="2024-08-22T15:43:00Z">
              <w:r w:rsidRPr="00EF2E74">
                <w:rPr>
                  <w:rFonts w:ascii="Calibri" w:eastAsia="Times New Roman" w:hAnsi="Calibri" w:cs="Calibri"/>
                  <w:color w:val="000000"/>
                  <w:lang w:eastAsia="en-GB" w:bidi="hi-IN"/>
                </w:rPr>
                <w:t>2020</w:t>
              </w:r>
            </w:ins>
          </w:p>
        </w:tc>
        <w:tc>
          <w:tcPr>
            <w:tcW w:w="1559" w:type="dxa"/>
            <w:tcBorders>
              <w:top w:val="nil"/>
              <w:left w:val="nil"/>
              <w:bottom w:val="single" w:sz="8" w:space="0" w:color="auto"/>
              <w:right w:val="single" w:sz="8" w:space="0" w:color="auto"/>
            </w:tcBorders>
            <w:shd w:val="clear" w:color="auto" w:fill="auto"/>
            <w:vAlign w:val="center"/>
            <w:hideMark/>
            <w:tcPrChange w:id="25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CE20823" w14:textId="77777777" w:rsidR="00EF2E74" w:rsidRPr="00EF2E74" w:rsidRDefault="00EF2E74" w:rsidP="00EF2E74">
            <w:pPr>
              <w:rPr>
                <w:ins w:id="2564" w:author="Sriraj Aiyer" w:date="2024-08-22T15:43:00Z"/>
                <w:rFonts w:ascii="Calibri" w:eastAsia="Times New Roman" w:hAnsi="Calibri" w:cs="Calibri"/>
                <w:color w:val="000000"/>
                <w:lang w:eastAsia="en-GB" w:bidi="hi-IN"/>
              </w:rPr>
            </w:pPr>
            <w:ins w:id="2565" w:author="Sriraj Aiyer" w:date="2024-08-22T15:43:00Z">
              <w:r w:rsidRPr="00EF2E74">
                <w:rPr>
                  <w:rFonts w:ascii="Calibri" w:eastAsia="Times New Roman" w:hAnsi="Calibri" w:cs="Calibri"/>
                  <w:color w:val="000000"/>
                  <w:lang w:eastAsia="en-GB" w:bidi="hi-IN"/>
                </w:rPr>
                <w:t>Medical Doctors (Internal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5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65EFBD6" w14:textId="77777777" w:rsidR="00EF2E74" w:rsidRPr="00EF2E74" w:rsidRDefault="00EF2E74" w:rsidP="00EF2E74">
            <w:pPr>
              <w:rPr>
                <w:ins w:id="2567" w:author="Sriraj Aiyer" w:date="2024-08-22T15:43:00Z"/>
                <w:rFonts w:ascii="Calibri" w:eastAsia="Times New Roman" w:hAnsi="Calibri" w:cs="Calibri"/>
                <w:color w:val="000000"/>
                <w:lang w:eastAsia="en-GB" w:bidi="hi-IN"/>
              </w:rPr>
            </w:pPr>
            <w:ins w:id="2568" w:author="Sriraj Aiyer" w:date="2024-08-22T15:43:00Z">
              <w:r w:rsidRPr="00EF2E74">
                <w:rPr>
                  <w:rFonts w:ascii="Calibri" w:eastAsia="Times New Roman" w:hAnsi="Calibri" w:cs="Calibri"/>
                  <w:color w:val="000000"/>
                  <w:lang w:eastAsia="en-GB" w:bidi="hi-IN"/>
                </w:rPr>
                <w:t>Fictive Paper Case</w:t>
              </w:r>
            </w:ins>
          </w:p>
        </w:tc>
        <w:tc>
          <w:tcPr>
            <w:tcW w:w="1355" w:type="dxa"/>
            <w:tcBorders>
              <w:top w:val="nil"/>
              <w:left w:val="nil"/>
              <w:bottom w:val="single" w:sz="8" w:space="0" w:color="auto"/>
              <w:right w:val="single" w:sz="8" w:space="0" w:color="auto"/>
            </w:tcBorders>
            <w:shd w:val="clear" w:color="auto" w:fill="auto"/>
            <w:vAlign w:val="center"/>
            <w:hideMark/>
            <w:tcPrChange w:id="25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4F00168" w14:textId="77777777" w:rsidR="00EF2E74" w:rsidRPr="00EF2E74" w:rsidRDefault="00EF2E74" w:rsidP="00EF2E74">
            <w:pPr>
              <w:rPr>
                <w:ins w:id="2570" w:author="Sriraj Aiyer" w:date="2024-08-22T15:43:00Z"/>
                <w:rFonts w:ascii="Calibri" w:eastAsia="Times New Roman" w:hAnsi="Calibri" w:cs="Calibri"/>
                <w:color w:val="000000"/>
                <w:lang w:eastAsia="en-GB" w:bidi="hi-IN"/>
              </w:rPr>
            </w:pPr>
            <w:ins w:id="2571" w:author="Sriraj Aiyer" w:date="2024-08-22T15:43:00Z">
              <w:r w:rsidRPr="00EF2E74">
                <w:rPr>
                  <w:rFonts w:ascii="Calibri" w:eastAsia="Times New Roman" w:hAnsi="Calibri" w:cs="Calibri"/>
                  <w:color w:val="000000"/>
                  <w:lang w:eastAsia="en-GB" w:bidi="hi-IN"/>
                </w:rPr>
                <w:t>Confidence in Diagnosis (%)</w:t>
              </w:r>
            </w:ins>
          </w:p>
        </w:tc>
      </w:tr>
      <w:tr w:rsidR="00EF2E74" w:rsidRPr="00EF2E74" w14:paraId="1AE56BD8" w14:textId="77777777" w:rsidTr="00EF2E74">
        <w:trPr>
          <w:trHeight w:val="5120"/>
          <w:ins w:id="2572" w:author="Sriraj Aiyer" w:date="2024-08-22T15:43:00Z"/>
          <w:trPrChange w:id="2573" w:author="Sriraj Aiyer" w:date="2024-08-22T15:48:00Z">
            <w:trPr>
              <w:trHeight w:val="51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BB97199" w14:textId="77777777" w:rsidR="00EF2E74" w:rsidRPr="00EF2E74" w:rsidRDefault="00EF2E74" w:rsidP="00EF2E74">
            <w:pPr>
              <w:rPr>
                <w:ins w:id="2575" w:author="Sriraj Aiyer" w:date="2024-08-22T15:43:00Z"/>
                <w:rFonts w:ascii="Calibri" w:eastAsia="Times New Roman" w:hAnsi="Calibri" w:cs="Calibri"/>
                <w:color w:val="000000"/>
                <w:lang w:eastAsia="en-GB" w:bidi="hi-IN"/>
              </w:rPr>
            </w:pPr>
            <w:proofErr w:type="spellStart"/>
            <w:ins w:id="2576" w:author="Sriraj Aiyer" w:date="2024-08-22T15:43:00Z">
              <w:r w:rsidRPr="00EF2E74">
                <w:rPr>
                  <w:rFonts w:ascii="Calibri" w:eastAsia="Times New Roman" w:hAnsi="Calibri" w:cs="Calibri"/>
                  <w:color w:val="000000"/>
                  <w:lang w:eastAsia="en-GB" w:bidi="hi-IN"/>
                </w:rPr>
                <w:t>Oskay</w:t>
              </w:r>
              <w:proofErr w:type="spellEnd"/>
              <w:r w:rsidRPr="00EF2E74">
                <w:rPr>
                  <w:rFonts w:ascii="Calibri" w:eastAsia="Times New Roman" w:hAnsi="Calibri" w:cs="Calibri"/>
                  <w:color w:val="000000"/>
                  <w:lang w:eastAsia="en-GB" w:bidi="hi-IN"/>
                </w:rPr>
                <w:t>, A.</w:t>
              </w:r>
            </w:ins>
          </w:p>
        </w:tc>
        <w:tc>
          <w:tcPr>
            <w:tcW w:w="1843" w:type="dxa"/>
            <w:tcBorders>
              <w:top w:val="nil"/>
              <w:left w:val="nil"/>
              <w:bottom w:val="single" w:sz="8" w:space="0" w:color="auto"/>
              <w:right w:val="single" w:sz="8" w:space="0" w:color="auto"/>
            </w:tcBorders>
            <w:shd w:val="clear" w:color="auto" w:fill="auto"/>
            <w:vAlign w:val="center"/>
            <w:hideMark/>
            <w:tcPrChange w:id="25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447E462" w14:textId="77777777" w:rsidR="00EF2E74" w:rsidRPr="00EF2E74" w:rsidRDefault="00EF2E74" w:rsidP="00EF2E74">
            <w:pPr>
              <w:rPr>
                <w:ins w:id="2578" w:author="Sriraj Aiyer" w:date="2024-08-22T15:43:00Z"/>
                <w:rFonts w:ascii="Calibri" w:eastAsia="Times New Roman" w:hAnsi="Calibri" w:cs="Calibri"/>
                <w:color w:val="000000"/>
                <w:lang w:eastAsia="en-GB" w:bidi="hi-IN"/>
              </w:rPr>
            </w:pPr>
            <w:ins w:id="2579" w:author="Sriraj Aiyer" w:date="2024-08-22T15:43:00Z">
              <w:r w:rsidRPr="00EF2E74">
                <w:rPr>
                  <w:rFonts w:ascii="Calibri" w:eastAsia="Times New Roman" w:hAnsi="Calibri" w:cs="Calibri"/>
                  <w:color w:val="000000"/>
                  <w:lang w:eastAsia="en-GB" w:bidi="hi-IN"/>
                </w:rPr>
                <w:t>Evaluation of thoracic computed tomography interpretation by emergency medicine residents with regards to accuracy and confidence</w:t>
              </w:r>
            </w:ins>
          </w:p>
        </w:tc>
        <w:tc>
          <w:tcPr>
            <w:tcW w:w="709" w:type="dxa"/>
            <w:tcBorders>
              <w:top w:val="nil"/>
              <w:left w:val="nil"/>
              <w:bottom w:val="single" w:sz="8" w:space="0" w:color="auto"/>
              <w:right w:val="single" w:sz="8" w:space="0" w:color="auto"/>
            </w:tcBorders>
            <w:shd w:val="clear" w:color="auto" w:fill="auto"/>
            <w:vAlign w:val="center"/>
            <w:hideMark/>
            <w:tcPrChange w:id="25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511495B" w14:textId="77777777" w:rsidR="00EF2E74" w:rsidRPr="00EF2E74" w:rsidRDefault="00EF2E74" w:rsidP="00EF2E74">
            <w:pPr>
              <w:jc w:val="right"/>
              <w:rPr>
                <w:ins w:id="2581" w:author="Sriraj Aiyer" w:date="2024-08-22T15:43:00Z"/>
                <w:rFonts w:ascii="Calibri" w:eastAsia="Times New Roman" w:hAnsi="Calibri" w:cs="Calibri"/>
                <w:color w:val="000000"/>
                <w:lang w:eastAsia="en-GB" w:bidi="hi-IN"/>
              </w:rPr>
            </w:pPr>
            <w:ins w:id="2582"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5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3382C62" w14:textId="77777777" w:rsidR="00EF2E74" w:rsidRPr="00EF2E74" w:rsidRDefault="00EF2E74" w:rsidP="00EF2E74">
            <w:pPr>
              <w:rPr>
                <w:ins w:id="2584" w:author="Sriraj Aiyer" w:date="2024-08-22T15:43:00Z"/>
                <w:rFonts w:ascii="Calibri" w:eastAsia="Times New Roman" w:hAnsi="Calibri" w:cs="Calibri"/>
                <w:color w:val="000000"/>
                <w:lang w:eastAsia="en-GB" w:bidi="hi-IN"/>
              </w:rPr>
            </w:pPr>
            <w:ins w:id="2585"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5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D0B7D0D" w14:textId="77777777" w:rsidR="00EF2E74" w:rsidRPr="00EF2E74" w:rsidRDefault="00EF2E74" w:rsidP="00EF2E74">
            <w:pPr>
              <w:rPr>
                <w:ins w:id="2587" w:author="Sriraj Aiyer" w:date="2024-08-22T15:43:00Z"/>
                <w:rFonts w:ascii="Calibri" w:eastAsia="Times New Roman" w:hAnsi="Calibri" w:cs="Calibri"/>
                <w:color w:val="000000"/>
                <w:lang w:eastAsia="en-GB" w:bidi="hi-IN"/>
              </w:rPr>
            </w:pPr>
            <w:ins w:id="2588" w:author="Sriraj Aiyer" w:date="2024-08-22T15:43:00Z">
              <w:r w:rsidRPr="00EF2E74">
                <w:rPr>
                  <w:rFonts w:ascii="Calibri" w:eastAsia="Times New Roman" w:hAnsi="Calibri" w:cs="Calibri"/>
                  <w:color w:val="000000"/>
                  <w:lang w:eastAsia="en-GB" w:bidi="hi-IN"/>
                </w:rPr>
                <w:t>30 CT scans</w:t>
              </w:r>
            </w:ins>
          </w:p>
        </w:tc>
        <w:tc>
          <w:tcPr>
            <w:tcW w:w="1355" w:type="dxa"/>
            <w:tcBorders>
              <w:top w:val="nil"/>
              <w:left w:val="nil"/>
              <w:bottom w:val="single" w:sz="8" w:space="0" w:color="auto"/>
              <w:right w:val="single" w:sz="8" w:space="0" w:color="auto"/>
            </w:tcBorders>
            <w:shd w:val="clear" w:color="auto" w:fill="auto"/>
            <w:vAlign w:val="center"/>
            <w:hideMark/>
            <w:tcPrChange w:id="25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0CC92036" w14:textId="77777777" w:rsidR="00EF2E74" w:rsidRPr="00EF2E74" w:rsidRDefault="00EF2E74" w:rsidP="00EF2E74">
            <w:pPr>
              <w:rPr>
                <w:ins w:id="2590" w:author="Sriraj Aiyer" w:date="2024-08-22T15:43:00Z"/>
                <w:rFonts w:ascii="Calibri" w:eastAsia="Times New Roman" w:hAnsi="Calibri" w:cs="Calibri"/>
                <w:color w:val="000000"/>
                <w:lang w:eastAsia="en-GB" w:bidi="hi-IN"/>
              </w:rPr>
            </w:pPr>
            <w:ins w:id="2591" w:author="Sriraj Aiyer" w:date="2024-08-22T15:43:00Z">
              <w:r w:rsidRPr="00EF2E74">
                <w:rPr>
                  <w:rFonts w:ascii="Calibri" w:eastAsia="Times New Roman" w:hAnsi="Calibri" w:cs="Calibri"/>
                  <w:color w:val="000000"/>
                  <w:lang w:eastAsia="en-GB" w:bidi="hi-IN"/>
                </w:rPr>
                <w:t>1-10 Confidence</w:t>
              </w:r>
            </w:ins>
          </w:p>
        </w:tc>
      </w:tr>
      <w:tr w:rsidR="00EF2E74" w:rsidRPr="00EF2E74" w14:paraId="727CF368" w14:textId="77777777" w:rsidTr="00EF2E74">
        <w:trPr>
          <w:trHeight w:val="3420"/>
          <w:ins w:id="2592" w:author="Sriraj Aiyer" w:date="2024-08-22T15:43:00Z"/>
          <w:trPrChange w:id="259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5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E670818" w14:textId="77777777" w:rsidR="00EF2E74" w:rsidRPr="00EF2E74" w:rsidRDefault="00EF2E74" w:rsidP="00EF2E74">
            <w:pPr>
              <w:rPr>
                <w:ins w:id="2595" w:author="Sriraj Aiyer" w:date="2024-08-22T15:43:00Z"/>
                <w:rFonts w:ascii="Calibri" w:eastAsia="Times New Roman" w:hAnsi="Calibri" w:cs="Calibri"/>
                <w:color w:val="000000"/>
                <w:lang w:eastAsia="en-GB" w:bidi="hi-IN"/>
              </w:rPr>
            </w:pPr>
            <w:ins w:id="2596" w:author="Sriraj Aiyer" w:date="2024-08-22T15:43:00Z">
              <w:r w:rsidRPr="00EF2E74">
                <w:rPr>
                  <w:rFonts w:ascii="Calibri" w:eastAsia="Times New Roman" w:hAnsi="Calibri" w:cs="Calibri"/>
                  <w:color w:val="000000"/>
                  <w:lang w:eastAsia="en-GB" w:bidi="hi-IN"/>
                </w:rPr>
                <w:t xml:space="preserve">Pusic, M. V.; Chiaramonte, R.; Gladding, S.; Andrews, J. S.; </w:t>
              </w:r>
              <w:proofErr w:type="spellStart"/>
              <w:r w:rsidRPr="00EF2E74">
                <w:rPr>
                  <w:rFonts w:ascii="Calibri" w:eastAsia="Times New Roman" w:hAnsi="Calibri" w:cs="Calibri"/>
                  <w:color w:val="000000"/>
                  <w:lang w:eastAsia="en-GB" w:bidi="hi-IN"/>
                </w:rPr>
                <w:t>Pecaric</w:t>
              </w:r>
              <w:proofErr w:type="spellEnd"/>
              <w:r w:rsidRPr="00EF2E74">
                <w:rPr>
                  <w:rFonts w:ascii="Calibri" w:eastAsia="Times New Roman" w:hAnsi="Calibri" w:cs="Calibri"/>
                  <w:color w:val="000000"/>
                  <w:lang w:eastAsia="en-GB" w:bidi="hi-IN"/>
                </w:rPr>
                <w:t xml:space="preserve">, M. R.; </w:t>
              </w:r>
              <w:proofErr w:type="spellStart"/>
              <w:r w:rsidRPr="00EF2E74">
                <w:rPr>
                  <w:rFonts w:ascii="Calibri" w:eastAsia="Times New Roman" w:hAnsi="Calibri" w:cs="Calibri"/>
                  <w:color w:val="000000"/>
                  <w:lang w:eastAsia="en-GB" w:bidi="hi-IN"/>
                </w:rPr>
                <w:t>Boutis</w:t>
              </w:r>
              <w:proofErr w:type="spellEnd"/>
              <w:r w:rsidRPr="00EF2E74">
                <w:rPr>
                  <w:rFonts w:ascii="Calibri" w:eastAsia="Times New Roman" w:hAnsi="Calibri" w:cs="Calibri"/>
                  <w:color w:val="000000"/>
                  <w:lang w:eastAsia="en-GB" w:bidi="hi-IN"/>
                </w:rPr>
                <w:t>, K.</w:t>
              </w:r>
            </w:ins>
          </w:p>
        </w:tc>
        <w:tc>
          <w:tcPr>
            <w:tcW w:w="1843" w:type="dxa"/>
            <w:tcBorders>
              <w:top w:val="nil"/>
              <w:left w:val="nil"/>
              <w:bottom w:val="single" w:sz="8" w:space="0" w:color="auto"/>
              <w:right w:val="single" w:sz="8" w:space="0" w:color="auto"/>
            </w:tcBorders>
            <w:shd w:val="clear" w:color="auto" w:fill="auto"/>
            <w:vAlign w:val="center"/>
            <w:hideMark/>
            <w:tcPrChange w:id="25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1AE7DA1" w14:textId="77777777" w:rsidR="00EF2E74" w:rsidRPr="00EF2E74" w:rsidRDefault="00EF2E74" w:rsidP="00EF2E74">
            <w:pPr>
              <w:rPr>
                <w:ins w:id="2598" w:author="Sriraj Aiyer" w:date="2024-08-22T15:43:00Z"/>
                <w:rFonts w:ascii="Calibri" w:eastAsia="Times New Roman" w:hAnsi="Calibri" w:cs="Calibri"/>
                <w:color w:val="000000"/>
                <w:lang w:eastAsia="en-GB" w:bidi="hi-IN"/>
              </w:rPr>
            </w:pPr>
            <w:ins w:id="2599" w:author="Sriraj Aiyer" w:date="2024-08-22T15:43:00Z">
              <w:r w:rsidRPr="00EF2E74">
                <w:rPr>
                  <w:rFonts w:ascii="Calibri" w:eastAsia="Times New Roman" w:hAnsi="Calibri" w:cs="Calibri"/>
                  <w:color w:val="000000"/>
                  <w:lang w:eastAsia="en-GB" w:bidi="hi-IN"/>
                </w:rPr>
                <w:t>Accuracy of self-monitoring during learning of radiograph interpretation**</w:t>
              </w:r>
            </w:ins>
          </w:p>
        </w:tc>
        <w:tc>
          <w:tcPr>
            <w:tcW w:w="709" w:type="dxa"/>
            <w:tcBorders>
              <w:top w:val="nil"/>
              <w:left w:val="nil"/>
              <w:bottom w:val="single" w:sz="8" w:space="0" w:color="auto"/>
              <w:right w:val="single" w:sz="8" w:space="0" w:color="auto"/>
            </w:tcBorders>
            <w:shd w:val="clear" w:color="auto" w:fill="auto"/>
            <w:vAlign w:val="center"/>
            <w:hideMark/>
            <w:tcPrChange w:id="26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E16352D" w14:textId="77777777" w:rsidR="00EF2E74" w:rsidRPr="00EF2E74" w:rsidRDefault="00EF2E74" w:rsidP="00EF2E74">
            <w:pPr>
              <w:jc w:val="right"/>
              <w:rPr>
                <w:ins w:id="2601" w:author="Sriraj Aiyer" w:date="2024-08-22T15:43:00Z"/>
                <w:rFonts w:ascii="Calibri" w:eastAsia="Times New Roman" w:hAnsi="Calibri" w:cs="Calibri"/>
                <w:color w:val="000000"/>
                <w:lang w:eastAsia="en-GB" w:bidi="hi-IN"/>
              </w:rPr>
            </w:pPr>
            <w:ins w:id="2602" w:author="Sriraj Aiyer" w:date="2024-08-22T15:43:00Z">
              <w:r w:rsidRPr="00EF2E74">
                <w:rPr>
                  <w:rFonts w:ascii="Calibri" w:eastAsia="Times New Roman" w:hAnsi="Calibri" w:cs="Calibri"/>
                  <w:color w:val="000000"/>
                  <w:lang w:eastAsia="en-GB" w:bidi="hi-IN"/>
                </w:rPr>
                <w:t>2015</w:t>
              </w:r>
            </w:ins>
          </w:p>
        </w:tc>
        <w:tc>
          <w:tcPr>
            <w:tcW w:w="1559" w:type="dxa"/>
            <w:tcBorders>
              <w:top w:val="nil"/>
              <w:left w:val="nil"/>
              <w:bottom w:val="single" w:sz="8" w:space="0" w:color="auto"/>
              <w:right w:val="single" w:sz="8" w:space="0" w:color="auto"/>
            </w:tcBorders>
            <w:shd w:val="clear" w:color="auto" w:fill="auto"/>
            <w:vAlign w:val="center"/>
            <w:hideMark/>
            <w:tcPrChange w:id="26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502AEDB" w14:textId="77777777" w:rsidR="00EF2E74" w:rsidRPr="00EF2E74" w:rsidRDefault="00EF2E74" w:rsidP="00EF2E74">
            <w:pPr>
              <w:rPr>
                <w:ins w:id="2604" w:author="Sriraj Aiyer" w:date="2024-08-22T15:43:00Z"/>
                <w:rFonts w:ascii="Calibri" w:eastAsia="Times New Roman" w:hAnsi="Calibri" w:cs="Calibri"/>
                <w:color w:val="000000"/>
                <w:lang w:eastAsia="en-GB" w:bidi="hi-IN"/>
              </w:rPr>
            </w:pPr>
            <w:ins w:id="2605" w:author="Sriraj Aiyer" w:date="2024-08-22T15:43:00Z">
              <w:r w:rsidRPr="00EF2E74">
                <w:rPr>
                  <w:rFonts w:ascii="Calibri" w:eastAsia="Times New Roman" w:hAnsi="Calibri" w:cs="Calibri"/>
                  <w:color w:val="000000"/>
                  <w:lang w:eastAsia="en-GB" w:bidi="hi-IN"/>
                </w:rPr>
                <w:t>Radiology / 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6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2FAD82E" w14:textId="77777777" w:rsidR="00EF2E74" w:rsidRPr="00EF2E74" w:rsidRDefault="00EF2E74" w:rsidP="00EF2E74">
            <w:pPr>
              <w:rPr>
                <w:ins w:id="2607" w:author="Sriraj Aiyer" w:date="2024-08-22T15:43:00Z"/>
                <w:rFonts w:ascii="Calibri" w:eastAsia="Times New Roman" w:hAnsi="Calibri" w:cs="Calibri"/>
                <w:color w:val="000000"/>
                <w:lang w:eastAsia="en-GB" w:bidi="hi-IN"/>
              </w:rPr>
            </w:pPr>
            <w:ins w:id="2608" w:author="Sriraj Aiyer" w:date="2024-08-22T15:43:00Z">
              <w:r w:rsidRPr="00EF2E74">
                <w:rPr>
                  <w:rFonts w:ascii="Calibri" w:eastAsia="Times New Roman" w:hAnsi="Calibri" w:cs="Calibri"/>
                  <w:color w:val="000000"/>
                  <w:lang w:eastAsia="en-GB" w:bidi="hi-IN"/>
                </w:rPr>
                <w:t>Ankle radiographs</w:t>
              </w:r>
            </w:ins>
          </w:p>
        </w:tc>
        <w:tc>
          <w:tcPr>
            <w:tcW w:w="1355" w:type="dxa"/>
            <w:tcBorders>
              <w:top w:val="nil"/>
              <w:left w:val="nil"/>
              <w:bottom w:val="single" w:sz="8" w:space="0" w:color="auto"/>
              <w:right w:val="single" w:sz="8" w:space="0" w:color="auto"/>
            </w:tcBorders>
            <w:shd w:val="clear" w:color="auto" w:fill="auto"/>
            <w:vAlign w:val="center"/>
            <w:hideMark/>
            <w:tcPrChange w:id="26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4447A2" w14:textId="77777777" w:rsidR="00EF2E74" w:rsidRPr="00EF2E74" w:rsidRDefault="00EF2E74" w:rsidP="00EF2E74">
            <w:pPr>
              <w:rPr>
                <w:ins w:id="2610" w:author="Sriraj Aiyer" w:date="2024-08-22T15:43:00Z"/>
                <w:rFonts w:ascii="Calibri" w:eastAsia="Times New Roman" w:hAnsi="Calibri" w:cs="Calibri"/>
                <w:color w:val="000000"/>
                <w:lang w:eastAsia="en-GB" w:bidi="hi-IN"/>
              </w:rPr>
            </w:pPr>
            <w:ins w:id="2611" w:author="Sriraj Aiyer" w:date="2024-08-22T15:43:00Z">
              <w:r w:rsidRPr="00EF2E74">
                <w:rPr>
                  <w:rFonts w:ascii="Calibri" w:eastAsia="Times New Roman" w:hAnsi="Calibri" w:cs="Calibri"/>
                  <w:color w:val="000000"/>
                  <w:lang w:eastAsia="en-GB" w:bidi="hi-IN"/>
                </w:rPr>
                <w:t>Qualitative labels</w:t>
              </w:r>
            </w:ins>
          </w:p>
        </w:tc>
      </w:tr>
      <w:tr w:rsidR="00EF2E74" w:rsidRPr="00EF2E74" w14:paraId="781FF7E9" w14:textId="77777777" w:rsidTr="00EF2E74">
        <w:trPr>
          <w:trHeight w:val="1380"/>
          <w:ins w:id="2612" w:author="Sriraj Aiyer" w:date="2024-08-22T15:43:00Z"/>
          <w:trPrChange w:id="2613" w:author="Sriraj Aiyer" w:date="2024-08-22T15:48:00Z">
            <w:trPr>
              <w:trHeight w:val="13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E92C9A7" w14:textId="77777777" w:rsidR="00EF2E74" w:rsidRPr="00EF2E74" w:rsidRDefault="00EF2E74" w:rsidP="00EF2E74">
            <w:pPr>
              <w:rPr>
                <w:ins w:id="2615" w:author="Sriraj Aiyer" w:date="2024-08-22T15:43:00Z"/>
                <w:rFonts w:ascii="Calibri" w:eastAsia="Times New Roman" w:hAnsi="Calibri" w:cs="Calibri"/>
                <w:color w:val="000000"/>
                <w:lang w:eastAsia="en-GB" w:bidi="hi-IN"/>
              </w:rPr>
            </w:pPr>
            <w:proofErr w:type="spellStart"/>
            <w:ins w:id="2616" w:author="Sriraj Aiyer" w:date="2024-08-22T15:43:00Z">
              <w:r w:rsidRPr="00EF2E74">
                <w:rPr>
                  <w:rFonts w:ascii="Calibri" w:eastAsia="Times New Roman" w:hAnsi="Calibri" w:cs="Calibri"/>
                  <w:color w:val="000000"/>
                  <w:lang w:eastAsia="en-GB" w:bidi="hi-IN"/>
                </w:rPr>
                <w:t>Redelmeier</w:t>
              </w:r>
              <w:proofErr w:type="spellEnd"/>
              <w:r w:rsidRPr="00EF2E74">
                <w:rPr>
                  <w:rFonts w:ascii="Calibri" w:eastAsia="Times New Roman" w:hAnsi="Calibri" w:cs="Calibri"/>
                  <w:color w:val="000000"/>
                  <w:lang w:eastAsia="en-GB" w:bidi="hi-IN"/>
                </w:rPr>
                <w:t xml:space="preserve">, Donald A.; </w:t>
              </w:r>
              <w:proofErr w:type="spellStart"/>
              <w:r w:rsidRPr="00EF2E74">
                <w:rPr>
                  <w:rFonts w:ascii="Calibri" w:eastAsia="Times New Roman" w:hAnsi="Calibri" w:cs="Calibri"/>
                  <w:color w:val="000000"/>
                  <w:lang w:eastAsia="en-GB" w:bidi="hi-IN"/>
                </w:rPr>
                <w:t>Shafir</w:t>
              </w:r>
              <w:proofErr w:type="spellEnd"/>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Eldar</w:t>
              </w:r>
              <w:proofErr w:type="spellEnd"/>
            </w:ins>
          </w:p>
        </w:tc>
        <w:tc>
          <w:tcPr>
            <w:tcW w:w="1843" w:type="dxa"/>
            <w:tcBorders>
              <w:top w:val="nil"/>
              <w:left w:val="nil"/>
              <w:bottom w:val="single" w:sz="8" w:space="0" w:color="auto"/>
              <w:right w:val="single" w:sz="8" w:space="0" w:color="auto"/>
            </w:tcBorders>
            <w:shd w:val="clear" w:color="auto" w:fill="auto"/>
            <w:vAlign w:val="center"/>
            <w:hideMark/>
            <w:tcPrChange w:id="26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04EE2A9" w14:textId="77777777" w:rsidR="00EF2E74" w:rsidRPr="00EF2E74" w:rsidRDefault="00EF2E74" w:rsidP="00EF2E74">
            <w:pPr>
              <w:rPr>
                <w:ins w:id="2618" w:author="Sriraj Aiyer" w:date="2024-08-22T15:43:00Z"/>
                <w:rFonts w:ascii="Calibri" w:eastAsia="Times New Roman" w:hAnsi="Calibri" w:cs="Calibri"/>
                <w:color w:val="000000"/>
                <w:lang w:eastAsia="en-GB" w:bidi="hi-IN"/>
              </w:rPr>
            </w:pPr>
            <w:ins w:id="2619" w:author="Sriraj Aiyer" w:date="2024-08-22T15:43:00Z">
              <w:r w:rsidRPr="00EF2E74">
                <w:rPr>
                  <w:rFonts w:ascii="Calibri" w:eastAsia="Times New Roman" w:hAnsi="Calibri" w:cs="Calibri"/>
                  <w:color w:val="000000"/>
                  <w:lang w:eastAsia="en-GB" w:bidi="hi-IN"/>
                </w:rPr>
                <w:t>The Fallacy of a Single Diagnosis</w:t>
              </w:r>
            </w:ins>
          </w:p>
        </w:tc>
        <w:tc>
          <w:tcPr>
            <w:tcW w:w="709" w:type="dxa"/>
            <w:tcBorders>
              <w:top w:val="nil"/>
              <w:left w:val="nil"/>
              <w:bottom w:val="single" w:sz="8" w:space="0" w:color="auto"/>
              <w:right w:val="single" w:sz="8" w:space="0" w:color="auto"/>
            </w:tcBorders>
            <w:shd w:val="clear" w:color="auto" w:fill="auto"/>
            <w:vAlign w:val="center"/>
            <w:hideMark/>
            <w:tcPrChange w:id="26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D5A42D1" w14:textId="77777777" w:rsidR="00EF2E74" w:rsidRPr="00EF2E74" w:rsidRDefault="00EF2E74" w:rsidP="00EF2E74">
            <w:pPr>
              <w:jc w:val="right"/>
              <w:rPr>
                <w:ins w:id="2621" w:author="Sriraj Aiyer" w:date="2024-08-22T15:43:00Z"/>
                <w:rFonts w:ascii="Calibri" w:eastAsia="Times New Roman" w:hAnsi="Calibri" w:cs="Calibri"/>
                <w:color w:val="000000"/>
                <w:lang w:eastAsia="en-GB" w:bidi="hi-IN"/>
              </w:rPr>
            </w:pPr>
            <w:ins w:id="2622"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6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AC20219" w14:textId="77777777" w:rsidR="00EF2E74" w:rsidRPr="00EF2E74" w:rsidRDefault="00EF2E74" w:rsidP="00EF2E74">
            <w:pPr>
              <w:rPr>
                <w:ins w:id="2624" w:author="Sriraj Aiyer" w:date="2024-08-22T15:43:00Z"/>
                <w:rFonts w:ascii="Calibri" w:eastAsia="Times New Roman" w:hAnsi="Calibri" w:cs="Calibri"/>
                <w:color w:val="000000"/>
                <w:lang w:eastAsia="en-GB" w:bidi="hi-IN"/>
              </w:rPr>
            </w:pPr>
            <w:ins w:id="2625" w:author="Sriraj Aiyer" w:date="2024-08-22T15:43:00Z">
              <w:r w:rsidRPr="00EF2E74">
                <w:rPr>
                  <w:rFonts w:ascii="Calibri" w:eastAsia="Times New Roman" w:hAnsi="Calibri" w:cs="Calibri"/>
                  <w:color w:val="000000"/>
                  <w:lang w:eastAsia="en-GB" w:bidi="hi-IN"/>
                </w:rPr>
                <w:t>Primary Care</w:t>
              </w:r>
            </w:ins>
          </w:p>
        </w:tc>
        <w:tc>
          <w:tcPr>
            <w:tcW w:w="1843" w:type="dxa"/>
            <w:tcBorders>
              <w:top w:val="nil"/>
              <w:left w:val="nil"/>
              <w:bottom w:val="single" w:sz="8" w:space="0" w:color="auto"/>
              <w:right w:val="single" w:sz="8" w:space="0" w:color="auto"/>
            </w:tcBorders>
            <w:shd w:val="clear" w:color="auto" w:fill="auto"/>
            <w:vAlign w:val="center"/>
            <w:hideMark/>
            <w:tcPrChange w:id="26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FD75F6F" w14:textId="77777777" w:rsidR="00EF2E74" w:rsidRPr="00EF2E74" w:rsidRDefault="00EF2E74" w:rsidP="00EF2E74">
            <w:pPr>
              <w:rPr>
                <w:ins w:id="2627" w:author="Sriraj Aiyer" w:date="2024-08-22T15:43:00Z"/>
                <w:rFonts w:ascii="Calibri" w:eastAsia="Times New Roman" w:hAnsi="Calibri" w:cs="Calibri"/>
                <w:color w:val="000000"/>
                <w:lang w:eastAsia="en-GB" w:bidi="hi-IN"/>
              </w:rPr>
            </w:pPr>
            <w:ins w:id="2628" w:author="Sriraj Aiyer" w:date="2024-08-22T15:43:00Z">
              <w:r w:rsidRPr="00EF2E74">
                <w:rPr>
                  <w:rFonts w:ascii="Calibri" w:eastAsia="Times New Roman" w:hAnsi="Calibri" w:cs="Calibri"/>
                  <w:color w:val="000000"/>
                  <w:lang w:eastAsia="en-GB" w:bidi="hi-IN"/>
                </w:rPr>
                <w:t>Series of vignettes to diagnosis COVID</w:t>
              </w:r>
            </w:ins>
          </w:p>
        </w:tc>
        <w:tc>
          <w:tcPr>
            <w:tcW w:w="1355" w:type="dxa"/>
            <w:tcBorders>
              <w:top w:val="nil"/>
              <w:left w:val="nil"/>
              <w:bottom w:val="single" w:sz="8" w:space="0" w:color="auto"/>
              <w:right w:val="single" w:sz="8" w:space="0" w:color="auto"/>
            </w:tcBorders>
            <w:shd w:val="clear" w:color="auto" w:fill="auto"/>
            <w:vAlign w:val="center"/>
            <w:hideMark/>
            <w:tcPrChange w:id="26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47503CF" w14:textId="77777777" w:rsidR="00EF2E74" w:rsidRPr="00EF2E74" w:rsidRDefault="00EF2E74" w:rsidP="00EF2E74">
            <w:pPr>
              <w:rPr>
                <w:ins w:id="2630" w:author="Sriraj Aiyer" w:date="2024-08-22T15:43:00Z"/>
                <w:rFonts w:ascii="Calibri" w:eastAsia="Times New Roman" w:hAnsi="Calibri" w:cs="Calibri"/>
                <w:color w:val="000000"/>
                <w:lang w:eastAsia="en-GB" w:bidi="hi-IN"/>
              </w:rPr>
            </w:pPr>
            <w:ins w:id="2631" w:author="Sriraj Aiyer" w:date="2024-08-22T15:43:00Z">
              <w:r w:rsidRPr="00EF2E74">
                <w:rPr>
                  <w:rFonts w:ascii="Calibri" w:eastAsia="Times New Roman" w:hAnsi="Calibri" w:cs="Calibri"/>
                  <w:color w:val="000000"/>
                  <w:lang w:eastAsia="en-GB" w:bidi="hi-IN"/>
                </w:rPr>
                <w:t xml:space="preserve">% </w:t>
              </w:r>
              <w:proofErr w:type="spellStart"/>
              <w:r w:rsidRPr="00EF2E74">
                <w:rPr>
                  <w:rFonts w:ascii="Calibri" w:eastAsia="Times New Roman" w:hAnsi="Calibri" w:cs="Calibri"/>
                  <w:color w:val="000000"/>
                  <w:lang w:eastAsia="en-GB" w:bidi="hi-IN"/>
                </w:rPr>
                <w:t>likelhiood</w:t>
              </w:r>
              <w:proofErr w:type="spellEnd"/>
            </w:ins>
          </w:p>
        </w:tc>
      </w:tr>
      <w:tr w:rsidR="00EF2E74" w:rsidRPr="00EF2E74" w14:paraId="540B6F94" w14:textId="77777777" w:rsidTr="00EF2E74">
        <w:trPr>
          <w:trHeight w:val="4100"/>
          <w:ins w:id="2632" w:author="Sriraj Aiyer" w:date="2024-08-22T15:43:00Z"/>
          <w:trPrChange w:id="2633"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D768C11" w14:textId="77777777" w:rsidR="00EF2E74" w:rsidRPr="00EF2E74" w:rsidRDefault="00EF2E74" w:rsidP="00EF2E74">
            <w:pPr>
              <w:rPr>
                <w:ins w:id="2635" w:author="Sriraj Aiyer" w:date="2024-08-22T15:43:00Z"/>
                <w:rFonts w:ascii="Calibri" w:eastAsia="Times New Roman" w:hAnsi="Calibri" w:cs="Calibri"/>
                <w:color w:val="000000"/>
                <w:lang w:eastAsia="en-GB" w:bidi="hi-IN"/>
              </w:rPr>
            </w:pPr>
            <w:ins w:id="2636" w:author="Sriraj Aiyer" w:date="2024-08-22T15:43:00Z">
              <w:r w:rsidRPr="00EF2E74">
                <w:rPr>
                  <w:rFonts w:ascii="Calibri" w:eastAsia="Times New Roman" w:hAnsi="Calibri" w:cs="Calibri"/>
                  <w:color w:val="000000"/>
                  <w:lang w:eastAsia="en-GB" w:bidi="hi-IN"/>
                </w:rPr>
                <w:t xml:space="preserve">Sanger, P. C.; </w:t>
              </w:r>
              <w:proofErr w:type="spellStart"/>
              <w:r w:rsidRPr="00EF2E74">
                <w:rPr>
                  <w:rFonts w:ascii="Calibri" w:eastAsia="Times New Roman" w:hAnsi="Calibri" w:cs="Calibri"/>
                  <w:color w:val="000000"/>
                  <w:lang w:eastAsia="en-GB" w:bidi="hi-IN"/>
                </w:rPr>
                <w:t>Simianu</w:t>
              </w:r>
              <w:proofErr w:type="spellEnd"/>
              <w:r w:rsidRPr="00EF2E74">
                <w:rPr>
                  <w:rFonts w:ascii="Calibri" w:eastAsia="Times New Roman" w:hAnsi="Calibri" w:cs="Calibri"/>
                  <w:color w:val="000000"/>
                  <w:lang w:eastAsia="en-GB" w:bidi="hi-IN"/>
                </w:rPr>
                <w:t xml:space="preserve">, V. V.; Gaskill, C. E.; Armstrong, C. A. L.; Hartzler, A. L.; </w:t>
              </w:r>
              <w:proofErr w:type="spellStart"/>
              <w:r w:rsidRPr="00EF2E74">
                <w:rPr>
                  <w:rFonts w:ascii="Calibri" w:eastAsia="Times New Roman" w:hAnsi="Calibri" w:cs="Calibri"/>
                  <w:color w:val="000000"/>
                  <w:lang w:eastAsia="en-GB" w:bidi="hi-IN"/>
                </w:rPr>
                <w:t>Lordon</w:t>
              </w:r>
              <w:proofErr w:type="spellEnd"/>
              <w:r w:rsidRPr="00EF2E74">
                <w:rPr>
                  <w:rFonts w:ascii="Calibri" w:eastAsia="Times New Roman" w:hAnsi="Calibri" w:cs="Calibri"/>
                  <w:color w:val="000000"/>
                  <w:lang w:eastAsia="en-GB" w:bidi="hi-IN"/>
                </w:rPr>
                <w:t xml:space="preserve">, R. J.; </w:t>
              </w:r>
              <w:proofErr w:type="spellStart"/>
              <w:r w:rsidRPr="00EF2E74">
                <w:rPr>
                  <w:rFonts w:ascii="Calibri" w:eastAsia="Times New Roman" w:hAnsi="Calibri" w:cs="Calibri"/>
                  <w:color w:val="000000"/>
                  <w:lang w:eastAsia="en-GB" w:bidi="hi-IN"/>
                </w:rPr>
                <w:t>Lober</w:t>
              </w:r>
              <w:proofErr w:type="spellEnd"/>
              <w:r w:rsidRPr="00EF2E74">
                <w:rPr>
                  <w:rFonts w:ascii="Calibri" w:eastAsia="Times New Roman" w:hAnsi="Calibri" w:cs="Calibri"/>
                  <w:color w:val="000000"/>
                  <w:lang w:eastAsia="en-GB" w:bidi="hi-IN"/>
                </w:rPr>
                <w:t>, W. B.; Evans, H. L.</w:t>
              </w:r>
            </w:ins>
          </w:p>
        </w:tc>
        <w:tc>
          <w:tcPr>
            <w:tcW w:w="1843" w:type="dxa"/>
            <w:tcBorders>
              <w:top w:val="nil"/>
              <w:left w:val="nil"/>
              <w:bottom w:val="single" w:sz="8" w:space="0" w:color="auto"/>
              <w:right w:val="single" w:sz="8" w:space="0" w:color="auto"/>
            </w:tcBorders>
            <w:shd w:val="clear" w:color="auto" w:fill="auto"/>
            <w:vAlign w:val="center"/>
            <w:hideMark/>
            <w:tcPrChange w:id="26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7E87411" w14:textId="77777777" w:rsidR="00EF2E74" w:rsidRPr="00EF2E74" w:rsidRDefault="00EF2E74" w:rsidP="00EF2E74">
            <w:pPr>
              <w:rPr>
                <w:ins w:id="2638" w:author="Sriraj Aiyer" w:date="2024-08-22T15:43:00Z"/>
                <w:rFonts w:ascii="Calibri" w:eastAsia="Times New Roman" w:hAnsi="Calibri" w:cs="Calibri"/>
                <w:color w:val="000000"/>
                <w:lang w:eastAsia="en-GB" w:bidi="hi-IN"/>
              </w:rPr>
            </w:pPr>
            <w:ins w:id="2639" w:author="Sriraj Aiyer" w:date="2024-08-22T15:43:00Z">
              <w:r w:rsidRPr="00EF2E74">
                <w:rPr>
                  <w:rFonts w:ascii="Calibri" w:eastAsia="Times New Roman" w:hAnsi="Calibri" w:cs="Calibri"/>
                  <w:color w:val="000000"/>
                  <w:lang w:eastAsia="en-GB" w:bidi="hi-IN"/>
                </w:rPr>
                <w:t>Diagnosing surgical site infection using wound photography: a scenario-based study.</w:t>
              </w:r>
            </w:ins>
          </w:p>
        </w:tc>
        <w:tc>
          <w:tcPr>
            <w:tcW w:w="709" w:type="dxa"/>
            <w:tcBorders>
              <w:top w:val="nil"/>
              <w:left w:val="nil"/>
              <w:bottom w:val="single" w:sz="8" w:space="0" w:color="auto"/>
              <w:right w:val="single" w:sz="8" w:space="0" w:color="auto"/>
            </w:tcBorders>
            <w:shd w:val="clear" w:color="auto" w:fill="auto"/>
            <w:vAlign w:val="center"/>
            <w:hideMark/>
            <w:tcPrChange w:id="26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BB98ED0" w14:textId="77777777" w:rsidR="00EF2E74" w:rsidRPr="00EF2E74" w:rsidRDefault="00EF2E74" w:rsidP="00EF2E74">
            <w:pPr>
              <w:jc w:val="right"/>
              <w:rPr>
                <w:ins w:id="2641" w:author="Sriraj Aiyer" w:date="2024-08-22T15:43:00Z"/>
                <w:rFonts w:ascii="Calibri" w:eastAsia="Times New Roman" w:hAnsi="Calibri" w:cs="Calibri"/>
                <w:color w:val="000000"/>
                <w:lang w:eastAsia="en-GB" w:bidi="hi-IN"/>
              </w:rPr>
            </w:pPr>
            <w:ins w:id="2642" w:author="Sriraj Aiyer" w:date="2024-08-22T15:43:00Z">
              <w:r w:rsidRPr="00EF2E74">
                <w:rPr>
                  <w:rFonts w:ascii="Calibri" w:eastAsia="Times New Roman" w:hAnsi="Calibri" w:cs="Calibri"/>
                  <w:color w:val="000000"/>
                  <w:lang w:eastAsia="en-GB" w:bidi="hi-IN"/>
                </w:rPr>
                <w:t>2017</w:t>
              </w:r>
            </w:ins>
          </w:p>
        </w:tc>
        <w:tc>
          <w:tcPr>
            <w:tcW w:w="1559" w:type="dxa"/>
            <w:tcBorders>
              <w:top w:val="nil"/>
              <w:left w:val="nil"/>
              <w:bottom w:val="single" w:sz="8" w:space="0" w:color="auto"/>
              <w:right w:val="single" w:sz="8" w:space="0" w:color="auto"/>
            </w:tcBorders>
            <w:shd w:val="clear" w:color="auto" w:fill="auto"/>
            <w:vAlign w:val="center"/>
            <w:hideMark/>
            <w:tcPrChange w:id="26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8A884D9" w14:textId="77777777" w:rsidR="00EF2E74" w:rsidRPr="00EF2E74" w:rsidRDefault="00EF2E74" w:rsidP="00EF2E74">
            <w:pPr>
              <w:rPr>
                <w:ins w:id="2644" w:author="Sriraj Aiyer" w:date="2024-08-22T15:43:00Z"/>
                <w:rFonts w:ascii="Calibri" w:eastAsia="Times New Roman" w:hAnsi="Calibri" w:cs="Calibri"/>
                <w:color w:val="000000"/>
                <w:lang w:eastAsia="en-GB" w:bidi="hi-IN"/>
              </w:rPr>
            </w:pPr>
            <w:ins w:id="2645" w:author="Sriraj Aiyer" w:date="2024-08-22T15:43:00Z">
              <w:r w:rsidRPr="00EF2E74">
                <w:rPr>
                  <w:rFonts w:ascii="Calibri" w:eastAsia="Times New Roman" w:hAnsi="Calibri" w:cs="Calibri"/>
                  <w:color w:val="000000"/>
                  <w:lang w:eastAsia="en-GB" w:bidi="hi-IN"/>
                </w:rPr>
                <w:t>Members of Surgical Infection Society</w:t>
              </w:r>
            </w:ins>
          </w:p>
        </w:tc>
        <w:tc>
          <w:tcPr>
            <w:tcW w:w="1843" w:type="dxa"/>
            <w:tcBorders>
              <w:top w:val="nil"/>
              <w:left w:val="nil"/>
              <w:bottom w:val="single" w:sz="8" w:space="0" w:color="auto"/>
              <w:right w:val="single" w:sz="8" w:space="0" w:color="auto"/>
            </w:tcBorders>
            <w:shd w:val="clear" w:color="auto" w:fill="auto"/>
            <w:vAlign w:val="center"/>
            <w:hideMark/>
            <w:tcPrChange w:id="26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3FD5704" w14:textId="77777777" w:rsidR="00EF2E74" w:rsidRPr="00EF2E74" w:rsidRDefault="00EF2E74" w:rsidP="00EF2E74">
            <w:pPr>
              <w:rPr>
                <w:ins w:id="2647" w:author="Sriraj Aiyer" w:date="2024-08-22T15:43:00Z"/>
                <w:rFonts w:ascii="Calibri" w:eastAsia="Times New Roman" w:hAnsi="Calibri" w:cs="Calibri"/>
                <w:color w:val="000000"/>
                <w:lang w:eastAsia="en-GB" w:bidi="hi-IN"/>
              </w:rPr>
            </w:pPr>
            <w:ins w:id="2648" w:author="Sriraj Aiyer" w:date="2024-08-22T15:43:00Z">
              <w:r w:rsidRPr="00EF2E74">
                <w:rPr>
                  <w:rFonts w:ascii="Calibri" w:eastAsia="Times New Roman" w:hAnsi="Calibri" w:cs="Calibri"/>
                  <w:color w:val="000000"/>
                  <w:lang w:eastAsia="en-GB" w:bidi="hi-IN"/>
                </w:rPr>
                <w:t>5 online scenarios</w:t>
              </w:r>
            </w:ins>
          </w:p>
        </w:tc>
        <w:tc>
          <w:tcPr>
            <w:tcW w:w="1355" w:type="dxa"/>
            <w:tcBorders>
              <w:top w:val="nil"/>
              <w:left w:val="nil"/>
              <w:bottom w:val="single" w:sz="8" w:space="0" w:color="auto"/>
              <w:right w:val="single" w:sz="8" w:space="0" w:color="auto"/>
            </w:tcBorders>
            <w:shd w:val="clear" w:color="auto" w:fill="auto"/>
            <w:vAlign w:val="center"/>
            <w:hideMark/>
            <w:tcPrChange w:id="26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39001AA8" w14:textId="77777777" w:rsidR="00EF2E74" w:rsidRPr="00EF2E74" w:rsidRDefault="00EF2E74" w:rsidP="00EF2E74">
            <w:pPr>
              <w:rPr>
                <w:ins w:id="2650" w:author="Sriraj Aiyer" w:date="2024-08-22T15:43:00Z"/>
                <w:rFonts w:ascii="Calibri" w:eastAsia="Times New Roman" w:hAnsi="Calibri" w:cs="Calibri"/>
                <w:color w:val="000000"/>
                <w:lang w:eastAsia="en-GB" w:bidi="hi-IN"/>
              </w:rPr>
            </w:pPr>
            <w:ins w:id="2651" w:author="Sriraj Aiyer" w:date="2024-08-22T15:43:00Z">
              <w:r w:rsidRPr="00EF2E74">
                <w:rPr>
                  <w:rFonts w:ascii="Calibri" w:eastAsia="Times New Roman" w:hAnsi="Calibri" w:cs="Calibri"/>
                  <w:color w:val="000000"/>
                  <w:lang w:eastAsia="en-GB" w:bidi="hi-IN"/>
                </w:rPr>
                <w:t>Confidence in diagnosis (1-10)</w:t>
              </w:r>
            </w:ins>
          </w:p>
        </w:tc>
      </w:tr>
      <w:tr w:rsidR="00EF2E74" w:rsidRPr="00EF2E74" w14:paraId="025C9021" w14:textId="77777777" w:rsidTr="00EF2E74">
        <w:trPr>
          <w:trHeight w:val="4780"/>
          <w:ins w:id="2652" w:author="Sriraj Aiyer" w:date="2024-08-22T15:43:00Z"/>
          <w:trPrChange w:id="2653" w:author="Sriraj Aiyer" w:date="2024-08-22T15:48:00Z">
            <w:trPr>
              <w:trHeight w:val="47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55C464B8" w14:textId="77777777" w:rsidR="00EF2E74" w:rsidRPr="00EF2E74" w:rsidRDefault="00EF2E74" w:rsidP="00EF2E74">
            <w:pPr>
              <w:rPr>
                <w:ins w:id="2655" w:author="Sriraj Aiyer" w:date="2024-08-22T15:43:00Z"/>
                <w:rFonts w:ascii="Calibri" w:eastAsia="Times New Roman" w:hAnsi="Calibri" w:cs="Calibri"/>
                <w:color w:val="000000"/>
                <w:lang w:eastAsia="en-GB" w:bidi="hi-IN"/>
              </w:rPr>
            </w:pPr>
            <w:ins w:id="2656" w:author="Sriraj Aiyer" w:date="2024-08-22T15:43:00Z">
              <w:r w:rsidRPr="00EF2E74">
                <w:rPr>
                  <w:rFonts w:ascii="Calibri" w:eastAsia="Times New Roman" w:hAnsi="Calibri" w:cs="Calibri"/>
                  <w:color w:val="000000"/>
                  <w:lang w:eastAsia="en-GB" w:bidi="hi-IN"/>
                </w:rPr>
                <w:t>Schoenherr, Jordan Richard; Waechter, Jason; Millington, Scott J</w:t>
              </w:r>
            </w:ins>
          </w:p>
        </w:tc>
        <w:tc>
          <w:tcPr>
            <w:tcW w:w="1843" w:type="dxa"/>
            <w:tcBorders>
              <w:top w:val="nil"/>
              <w:left w:val="nil"/>
              <w:bottom w:val="single" w:sz="8" w:space="0" w:color="auto"/>
              <w:right w:val="single" w:sz="8" w:space="0" w:color="auto"/>
            </w:tcBorders>
            <w:shd w:val="clear" w:color="auto" w:fill="auto"/>
            <w:vAlign w:val="center"/>
            <w:hideMark/>
            <w:tcPrChange w:id="26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A58CC85" w14:textId="77777777" w:rsidR="00EF2E74" w:rsidRPr="00EF2E74" w:rsidRDefault="00EF2E74" w:rsidP="00EF2E74">
            <w:pPr>
              <w:rPr>
                <w:ins w:id="2658" w:author="Sriraj Aiyer" w:date="2024-08-22T15:43:00Z"/>
                <w:rFonts w:ascii="Calibri" w:eastAsia="Times New Roman" w:hAnsi="Calibri" w:cs="Calibri"/>
                <w:color w:val="000000"/>
                <w:lang w:eastAsia="en-GB" w:bidi="hi-IN"/>
              </w:rPr>
            </w:pPr>
            <w:ins w:id="2659" w:author="Sriraj Aiyer" w:date="2024-08-22T15:43:00Z">
              <w:r w:rsidRPr="00EF2E74">
                <w:rPr>
                  <w:rFonts w:ascii="Calibri" w:eastAsia="Times New Roman" w:hAnsi="Calibri" w:cs="Calibri"/>
                  <w:color w:val="000000"/>
                  <w:lang w:eastAsia="en-GB" w:bidi="hi-IN"/>
                </w:rPr>
                <w:t>Subjective awareness of ultrasound expertise development: individual experience as a determinant of overconfidence</w:t>
              </w:r>
            </w:ins>
          </w:p>
        </w:tc>
        <w:tc>
          <w:tcPr>
            <w:tcW w:w="709" w:type="dxa"/>
            <w:tcBorders>
              <w:top w:val="nil"/>
              <w:left w:val="nil"/>
              <w:bottom w:val="single" w:sz="8" w:space="0" w:color="auto"/>
              <w:right w:val="single" w:sz="8" w:space="0" w:color="auto"/>
            </w:tcBorders>
            <w:shd w:val="clear" w:color="auto" w:fill="auto"/>
            <w:vAlign w:val="center"/>
            <w:hideMark/>
            <w:tcPrChange w:id="26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BAAF6CF" w14:textId="77777777" w:rsidR="00EF2E74" w:rsidRPr="00EF2E74" w:rsidRDefault="00EF2E74" w:rsidP="00EF2E74">
            <w:pPr>
              <w:jc w:val="right"/>
              <w:rPr>
                <w:ins w:id="2661" w:author="Sriraj Aiyer" w:date="2024-08-22T15:43:00Z"/>
                <w:rFonts w:ascii="Calibri" w:eastAsia="Times New Roman" w:hAnsi="Calibri" w:cs="Calibri"/>
                <w:color w:val="000000"/>
                <w:lang w:eastAsia="en-GB" w:bidi="hi-IN"/>
              </w:rPr>
            </w:pPr>
            <w:ins w:id="2662" w:author="Sriraj Aiyer" w:date="2024-08-22T15:43:00Z">
              <w:r w:rsidRPr="00EF2E74">
                <w:rPr>
                  <w:rFonts w:ascii="Calibri" w:eastAsia="Times New Roman" w:hAnsi="Calibri" w:cs="Calibri"/>
                  <w:color w:val="000000"/>
                  <w:lang w:eastAsia="en-GB" w:bidi="hi-IN"/>
                </w:rPr>
                <w:t>2018</w:t>
              </w:r>
            </w:ins>
          </w:p>
        </w:tc>
        <w:tc>
          <w:tcPr>
            <w:tcW w:w="1559" w:type="dxa"/>
            <w:tcBorders>
              <w:top w:val="nil"/>
              <w:left w:val="nil"/>
              <w:bottom w:val="single" w:sz="8" w:space="0" w:color="auto"/>
              <w:right w:val="single" w:sz="8" w:space="0" w:color="auto"/>
            </w:tcBorders>
            <w:shd w:val="clear" w:color="auto" w:fill="auto"/>
            <w:vAlign w:val="center"/>
            <w:hideMark/>
            <w:tcPrChange w:id="26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8CB6401" w14:textId="77777777" w:rsidR="00EF2E74" w:rsidRPr="00EF2E74" w:rsidRDefault="00EF2E74" w:rsidP="00EF2E74">
            <w:pPr>
              <w:rPr>
                <w:ins w:id="2664" w:author="Sriraj Aiyer" w:date="2024-08-22T15:43:00Z"/>
                <w:rFonts w:ascii="Calibri" w:eastAsia="Times New Roman" w:hAnsi="Calibri" w:cs="Calibri"/>
                <w:color w:val="000000"/>
                <w:lang w:eastAsia="en-GB" w:bidi="hi-IN"/>
              </w:rPr>
            </w:pPr>
            <w:ins w:id="2665" w:author="Sriraj Aiyer" w:date="2024-08-22T15:43:00Z">
              <w:r w:rsidRPr="00EF2E74">
                <w:rPr>
                  <w:rFonts w:ascii="Calibri" w:eastAsia="Times New Roman" w:hAnsi="Calibri" w:cs="Calibri"/>
                  <w:color w:val="000000"/>
                  <w:lang w:eastAsia="en-GB" w:bidi="hi-IN"/>
                </w:rPr>
                <w:t>Cardiology</w:t>
              </w:r>
            </w:ins>
          </w:p>
        </w:tc>
        <w:tc>
          <w:tcPr>
            <w:tcW w:w="1843" w:type="dxa"/>
            <w:tcBorders>
              <w:top w:val="nil"/>
              <w:left w:val="nil"/>
              <w:bottom w:val="single" w:sz="8" w:space="0" w:color="auto"/>
              <w:right w:val="single" w:sz="8" w:space="0" w:color="auto"/>
            </w:tcBorders>
            <w:shd w:val="clear" w:color="auto" w:fill="auto"/>
            <w:vAlign w:val="center"/>
            <w:hideMark/>
            <w:tcPrChange w:id="26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DC83721" w14:textId="77777777" w:rsidR="00EF2E74" w:rsidRPr="00EF2E74" w:rsidRDefault="00EF2E74" w:rsidP="00EF2E74">
            <w:pPr>
              <w:rPr>
                <w:ins w:id="2667" w:author="Sriraj Aiyer" w:date="2024-08-22T15:43:00Z"/>
                <w:rFonts w:ascii="Calibri" w:eastAsia="Times New Roman" w:hAnsi="Calibri" w:cs="Calibri"/>
                <w:color w:val="000000"/>
                <w:lang w:eastAsia="en-GB" w:bidi="hi-IN"/>
              </w:rPr>
            </w:pPr>
            <w:ins w:id="2668" w:author="Sriraj Aiyer" w:date="2024-08-22T15:43:00Z">
              <w:r w:rsidRPr="00EF2E74">
                <w:rPr>
                  <w:rFonts w:ascii="Calibri" w:eastAsia="Times New Roman" w:hAnsi="Calibri" w:cs="Calibri"/>
                  <w:color w:val="000000"/>
                  <w:lang w:eastAsia="en-GB" w:bidi="hi-IN"/>
                </w:rPr>
                <w:t>Cardiac ultrasound case studies</w:t>
              </w:r>
            </w:ins>
          </w:p>
        </w:tc>
        <w:tc>
          <w:tcPr>
            <w:tcW w:w="1355" w:type="dxa"/>
            <w:tcBorders>
              <w:top w:val="nil"/>
              <w:left w:val="nil"/>
              <w:bottom w:val="single" w:sz="8" w:space="0" w:color="auto"/>
              <w:right w:val="single" w:sz="8" w:space="0" w:color="auto"/>
            </w:tcBorders>
            <w:shd w:val="clear" w:color="auto" w:fill="auto"/>
            <w:vAlign w:val="center"/>
            <w:hideMark/>
            <w:tcPrChange w:id="26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4F7D2BE" w14:textId="77777777" w:rsidR="00EF2E74" w:rsidRPr="00EF2E74" w:rsidRDefault="00EF2E74" w:rsidP="00EF2E74">
            <w:pPr>
              <w:rPr>
                <w:ins w:id="2670" w:author="Sriraj Aiyer" w:date="2024-08-22T15:43:00Z"/>
                <w:rFonts w:ascii="Calibri" w:eastAsia="Times New Roman" w:hAnsi="Calibri" w:cs="Calibri"/>
                <w:color w:val="000000"/>
                <w:lang w:eastAsia="en-GB" w:bidi="hi-IN"/>
              </w:rPr>
            </w:pPr>
            <w:ins w:id="2671" w:author="Sriraj Aiyer" w:date="2024-08-22T15:43:00Z">
              <w:r w:rsidRPr="00EF2E74">
                <w:rPr>
                  <w:rFonts w:ascii="Calibri" w:eastAsia="Times New Roman" w:hAnsi="Calibri" w:cs="Calibri"/>
                  <w:color w:val="000000"/>
                  <w:lang w:eastAsia="en-GB" w:bidi="hi-IN"/>
                </w:rPr>
                <w:t>6 point scale confidence in correct identification</w:t>
              </w:r>
            </w:ins>
          </w:p>
        </w:tc>
      </w:tr>
      <w:tr w:rsidR="00EF2E74" w:rsidRPr="00EF2E74" w14:paraId="0DEAB00B" w14:textId="77777777" w:rsidTr="00EF2E74">
        <w:trPr>
          <w:trHeight w:val="2400"/>
          <w:ins w:id="2672" w:author="Sriraj Aiyer" w:date="2024-08-22T15:43:00Z"/>
          <w:trPrChange w:id="2673"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411F1F2" w14:textId="77777777" w:rsidR="00EF2E74" w:rsidRPr="00EF2E74" w:rsidRDefault="00EF2E74" w:rsidP="00EF2E74">
            <w:pPr>
              <w:rPr>
                <w:ins w:id="2675" w:author="Sriraj Aiyer" w:date="2024-08-22T15:43:00Z"/>
                <w:rFonts w:ascii="Calibri" w:eastAsia="Times New Roman" w:hAnsi="Calibri" w:cs="Calibri"/>
                <w:color w:val="000000"/>
                <w:lang w:eastAsia="en-GB" w:bidi="hi-IN"/>
              </w:rPr>
            </w:pPr>
            <w:proofErr w:type="spellStart"/>
            <w:ins w:id="2676" w:author="Sriraj Aiyer" w:date="2024-08-22T15:43:00Z">
              <w:r w:rsidRPr="00EF2E74">
                <w:rPr>
                  <w:rFonts w:ascii="Calibri" w:eastAsia="Times New Roman" w:hAnsi="Calibri" w:cs="Calibri"/>
                  <w:color w:val="000000"/>
                  <w:lang w:eastAsia="en-GB" w:bidi="hi-IN"/>
                </w:rPr>
                <w:t>Sklar</w:t>
              </w:r>
              <w:proofErr w:type="spellEnd"/>
              <w:r w:rsidRPr="00EF2E74">
                <w:rPr>
                  <w:rFonts w:ascii="Calibri" w:eastAsia="Times New Roman" w:hAnsi="Calibri" w:cs="Calibri"/>
                  <w:color w:val="000000"/>
                  <w:lang w:eastAsia="en-GB" w:bidi="hi-IN"/>
                </w:rPr>
                <w:t xml:space="preserve">, D.P.; </w:t>
              </w:r>
              <w:proofErr w:type="spellStart"/>
              <w:r w:rsidRPr="00EF2E74">
                <w:rPr>
                  <w:rFonts w:ascii="Calibri" w:eastAsia="Times New Roman" w:hAnsi="Calibri" w:cs="Calibri"/>
                  <w:color w:val="000000"/>
                  <w:lang w:eastAsia="en-GB" w:bidi="hi-IN"/>
                </w:rPr>
                <w:t>Hauswald</w:t>
              </w:r>
              <w:proofErr w:type="spellEnd"/>
              <w:r w:rsidRPr="00EF2E74">
                <w:rPr>
                  <w:rFonts w:ascii="Calibri" w:eastAsia="Times New Roman" w:hAnsi="Calibri" w:cs="Calibri"/>
                  <w:color w:val="000000"/>
                  <w:lang w:eastAsia="en-GB" w:bidi="hi-IN"/>
                </w:rPr>
                <w:t>, M.; Johnson, D.R.</w:t>
              </w:r>
            </w:ins>
          </w:p>
        </w:tc>
        <w:tc>
          <w:tcPr>
            <w:tcW w:w="1843" w:type="dxa"/>
            <w:tcBorders>
              <w:top w:val="nil"/>
              <w:left w:val="nil"/>
              <w:bottom w:val="single" w:sz="8" w:space="0" w:color="auto"/>
              <w:right w:val="single" w:sz="8" w:space="0" w:color="auto"/>
            </w:tcBorders>
            <w:shd w:val="clear" w:color="auto" w:fill="auto"/>
            <w:vAlign w:val="center"/>
            <w:hideMark/>
            <w:tcPrChange w:id="26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F7B8DFC" w14:textId="77777777" w:rsidR="00EF2E74" w:rsidRPr="00EF2E74" w:rsidRDefault="00EF2E74" w:rsidP="00EF2E74">
            <w:pPr>
              <w:rPr>
                <w:ins w:id="2678" w:author="Sriraj Aiyer" w:date="2024-08-22T15:43:00Z"/>
                <w:rFonts w:ascii="Calibri" w:eastAsia="Times New Roman" w:hAnsi="Calibri" w:cs="Calibri"/>
                <w:color w:val="000000"/>
                <w:lang w:eastAsia="en-GB" w:bidi="hi-IN"/>
              </w:rPr>
            </w:pPr>
            <w:ins w:id="2679" w:author="Sriraj Aiyer" w:date="2024-08-22T15:43:00Z">
              <w:r w:rsidRPr="00EF2E74">
                <w:rPr>
                  <w:rFonts w:ascii="Calibri" w:eastAsia="Times New Roman" w:hAnsi="Calibri" w:cs="Calibri"/>
                  <w:color w:val="000000"/>
                  <w:lang w:eastAsia="en-GB" w:bidi="hi-IN"/>
                </w:rPr>
                <w:t>Medical problem solving and uncertainty in the emergency department</w:t>
              </w:r>
            </w:ins>
          </w:p>
        </w:tc>
        <w:tc>
          <w:tcPr>
            <w:tcW w:w="709" w:type="dxa"/>
            <w:tcBorders>
              <w:top w:val="nil"/>
              <w:left w:val="nil"/>
              <w:bottom w:val="single" w:sz="8" w:space="0" w:color="auto"/>
              <w:right w:val="single" w:sz="8" w:space="0" w:color="auto"/>
            </w:tcBorders>
            <w:shd w:val="clear" w:color="auto" w:fill="auto"/>
            <w:vAlign w:val="center"/>
            <w:hideMark/>
            <w:tcPrChange w:id="26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202C873" w14:textId="77777777" w:rsidR="00EF2E74" w:rsidRPr="00EF2E74" w:rsidRDefault="00EF2E74" w:rsidP="00EF2E74">
            <w:pPr>
              <w:jc w:val="right"/>
              <w:rPr>
                <w:ins w:id="2681" w:author="Sriraj Aiyer" w:date="2024-08-22T15:43:00Z"/>
                <w:rFonts w:ascii="Calibri" w:eastAsia="Times New Roman" w:hAnsi="Calibri" w:cs="Calibri"/>
                <w:color w:val="000000"/>
                <w:lang w:eastAsia="en-GB" w:bidi="hi-IN"/>
              </w:rPr>
            </w:pPr>
            <w:ins w:id="2682" w:author="Sriraj Aiyer" w:date="2024-08-22T15:43:00Z">
              <w:r w:rsidRPr="00EF2E74">
                <w:rPr>
                  <w:rFonts w:ascii="Calibri" w:eastAsia="Times New Roman" w:hAnsi="Calibri" w:cs="Calibri"/>
                  <w:color w:val="000000"/>
                  <w:lang w:eastAsia="en-GB" w:bidi="hi-IN"/>
                </w:rPr>
                <w:t>1991</w:t>
              </w:r>
            </w:ins>
          </w:p>
        </w:tc>
        <w:tc>
          <w:tcPr>
            <w:tcW w:w="1559" w:type="dxa"/>
            <w:tcBorders>
              <w:top w:val="nil"/>
              <w:left w:val="nil"/>
              <w:bottom w:val="single" w:sz="8" w:space="0" w:color="auto"/>
              <w:right w:val="single" w:sz="8" w:space="0" w:color="auto"/>
            </w:tcBorders>
            <w:shd w:val="clear" w:color="auto" w:fill="auto"/>
            <w:vAlign w:val="center"/>
            <w:hideMark/>
            <w:tcPrChange w:id="26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FD0BDB1" w14:textId="77777777" w:rsidR="00EF2E74" w:rsidRPr="00EF2E74" w:rsidRDefault="00EF2E74" w:rsidP="00EF2E74">
            <w:pPr>
              <w:rPr>
                <w:ins w:id="2684" w:author="Sriraj Aiyer" w:date="2024-08-22T15:43:00Z"/>
                <w:rFonts w:ascii="Calibri" w:eastAsia="Times New Roman" w:hAnsi="Calibri" w:cs="Calibri"/>
                <w:color w:val="000000"/>
                <w:lang w:eastAsia="en-GB" w:bidi="hi-IN"/>
              </w:rPr>
            </w:pPr>
            <w:ins w:id="2685"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6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60A07F0" w14:textId="77777777" w:rsidR="00EF2E74" w:rsidRPr="00EF2E74" w:rsidRDefault="00EF2E74" w:rsidP="00EF2E74">
            <w:pPr>
              <w:rPr>
                <w:ins w:id="2687" w:author="Sriraj Aiyer" w:date="2024-08-22T15:43:00Z"/>
                <w:rFonts w:ascii="Calibri" w:eastAsia="Times New Roman" w:hAnsi="Calibri" w:cs="Calibri"/>
                <w:color w:val="000000"/>
                <w:lang w:eastAsia="en-GB" w:bidi="hi-IN"/>
              </w:rPr>
            </w:pPr>
            <w:ins w:id="2688" w:author="Sriraj Aiyer" w:date="2024-08-22T15:43:00Z">
              <w:r w:rsidRPr="00EF2E74">
                <w:rPr>
                  <w:rFonts w:ascii="Calibri" w:eastAsia="Times New Roman" w:hAnsi="Calibri" w:cs="Calibri"/>
                  <w:color w:val="000000"/>
                  <w:lang w:eastAsia="en-GB" w:bidi="hi-IN"/>
                </w:rPr>
                <w:t>Real patients, filling in questionnaire</w:t>
              </w:r>
            </w:ins>
          </w:p>
        </w:tc>
        <w:tc>
          <w:tcPr>
            <w:tcW w:w="1355" w:type="dxa"/>
            <w:tcBorders>
              <w:top w:val="nil"/>
              <w:left w:val="nil"/>
              <w:bottom w:val="single" w:sz="8" w:space="0" w:color="auto"/>
              <w:right w:val="single" w:sz="8" w:space="0" w:color="auto"/>
            </w:tcBorders>
            <w:shd w:val="clear" w:color="auto" w:fill="auto"/>
            <w:vAlign w:val="center"/>
            <w:hideMark/>
            <w:tcPrChange w:id="26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9DF7DD1" w14:textId="77777777" w:rsidR="00EF2E74" w:rsidRPr="00EF2E74" w:rsidRDefault="00EF2E74" w:rsidP="00EF2E74">
            <w:pPr>
              <w:rPr>
                <w:ins w:id="2690" w:author="Sriraj Aiyer" w:date="2024-08-22T15:43:00Z"/>
                <w:rFonts w:ascii="Calibri" w:eastAsia="Times New Roman" w:hAnsi="Calibri" w:cs="Calibri"/>
                <w:color w:val="000000"/>
                <w:lang w:eastAsia="en-GB" w:bidi="hi-IN"/>
              </w:rPr>
            </w:pPr>
            <w:ins w:id="2691" w:author="Sriraj Aiyer" w:date="2024-08-22T15:43:00Z">
              <w:r w:rsidRPr="00EF2E74">
                <w:rPr>
                  <w:rFonts w:ascii="Calibri" w:eastAsia="Times New Roman" w:hAnsi="Calibri" w:cs="Calibri"/>
                  <w:color w:val="000000"/>
                  <w:lang w:eastAsia="en-GB" w:bidi="hi-IN"/>
                </w:rPr>
                <w:t>Visual analogue scale for each differential</w:t>
              </w:r>
            </w:ins>
          </w:p>
        </w:tc>
      </w:tr>
      <w:tr w:rsidR="00EF2E74" w:rsidRPr="00EF2E74" w14:paraId="6AB72C62" w14:textId="77777777" w:rsidTr="00EF2E74">
        <w:trPr>
          <w:trHeight w:val="3420"/>
          <w:ins w:id="2692" w:author="Sriraj Aiyer" w:date="2024-08-22T15:43:00Z"/>
          <w:trPrChange w:id="2693"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6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F7045DF" w14:textId="77777777" w:rsidR="00EF2E74" w:rsidRPr="00EF2E74" w:rsidRDefault="00EF2E74" w:rsidP="00EF2E74">
            <w:pPr>
              <w:rPr>
                <w:ins w:id="2695" w:author="Sriraj Aiyer" w:date="2024-08-22T15:43:00Z"/>
                <w:rFonts w:ascii="Calibri" w:eastAsia="Times New Roman" w:hAnsi="Calibri" w:cs="Calibri"/>
                <w:color w:val="000000"/>
                <w:lang w:eastAsia="en-GB" w:bidi="hi-IN"/>
              </w:rPr>
            </w:pPr>
            <w:ins w:id="2696" w:author="Sriraj Aiyer" w:date="2024-08-22T15:43:00Z">
              <w:r w:rsidRPr="00EF2E74">
                <w:rPr>
                  <w:rFonts w:ascii="Calibri" w:eastAsia="Times New Roman" w:hAnsi="Calibri" w:cs="Calibri"/>
                  <w:color w:val="000000"/>
                  <w:lang w:eastAsia="en-GB" w:bidi="hi-IN"/>
                </w:rPr>
                <w:t xml:space="preserve">Soares, W. E.; Price, L. L.; </w:t>
              </w:r>
              <w:proofErr w:type="spellStart"/>
              <w:r w:rsidRPr="00EF2E74">
                <w:rPr>
                  <w:rFonts w:ascii="Calibri" w:eastAsia="Times New Roman" w:hAnsi="Calibri" w:cs="Calibri"/>
                  <w:color w:val="000000"/>
                  <w:lang w:eastAsia="en-GB" w:bidi="hi-IN"/>
                </w:rPr>
                <w:t>Prast</w:t>
              </w:r>
              <w:proofErr w:type="spellEnd"/>
              <w:r w:rsidRPr="00EF2E74">
                <w:rPr>
                  <w:rFonts w:ascii="Calibri" w:eastAsia="Times New Roman" w:hAnsi="Calibri" w:cs="Calibri"/>
                  <w:color w:val="000000"/>
                  <w:lang w:eastAsia="en-GB" w:bidi="hi-IN"/>
                </w:rPr>
                <w:t xml:space="preserve">, B.; Tarbox, E.; </w:t>
              </w:r>
              <w:proofErr w:type="spellStart"/>
              <w:r w:rsidRPr="00EF2E74">
                <w:rPr>
                  <w:rFonts w:ascii="Calibri" w:eastAsia="Times New Roman" w:hAnsi="Calibri" w:cs="Calibri"/>
                  <w:color w:val="000000"/>
                  <w:lang w:eastAsia="en-GB" w:bidi="hi-IN"/>
                </w:rPr>
                <w:t>Mader</w:t>
              </w:r>
              <w:proofErr w:type="spellEnd"/>
              <w:r w:rsidRPr="00EF2E74">
                <w:rPr>
                  <w:rFonts w:ascii="Calibri" w:eastAsia="Times New Roman" w:hAnsi="Calibri" w:cs="Calibri"/>
                  <w:color w:val="000000"/>
                  <w:lang w:eastAsia="en-GB" w:bidi="hi-IN"/>
                </w:rPr>
                <w:t>, T. J.; Blanchard, R.</w:t>
              </w:r>
            </w:ins>
          </w:p>
        </w:tc>
        <w:tc>
          <w:tcPr>
            <w:tcW w:w="1843" w:type="dxa"/>
            <w:tcBorders>
              <w:top w:val="nil"/>
              <w:left w:val="nil"/>
              <w:bottom w:val="single" w:sz="8" w:space="0" w:color="auto"/>
              <w:right w:val="single" w:sz="8" w:space="0" w:color="auto"/>
            </w:tcBorders>
            <w:shd w:val="clear" w:color="auto" w:fill="auto"/>
            <w:vAlign w:val="center"/>
            <w:hideMark/>
            <w:tcPrChange w:id="26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1357ED7" w14:textId="77777777" w:rsidR="00EF2E74" w:rsidRPr="00EF2E74" w:rsidRDefault="00EF2E74" w:rsidP="00EF2E74">
            <w:pPr>
              <w:rPr>
                <w:ins w:id="2698" w:author="Sriraj Aiyer" w:date="2024-08-22T15:43:00Z"/>
                <w:rFonts w:ascii="Calibri" w:eastAsia="Times New Roman" w:hAnsi="Calibri" w:cs="Calibri"/>
                <w:color w:val="000000"/>
                <w:lang w:eastAsia="en-GB" w:bidi="hi-IN"/>
              </w:rPr>
            </w:pPr>
            <w:ins w:id="2699" w:author="Sriraj Aiyer" w:date="2024-08-22T15:43:00Z">
              <w:r w:rsidRPr="00EF2E74">
                <w:rPr>
                  <w:rFonts w:ascii="Calibri" w:eastAsia="Times New Roman" w:hAnsi="Calibri" w:cs="Calibri"/>
                  <w:color w:val="000000"/>
                  <w:lang w:eastAsia="en-GB" w:bidi="hi-IN"/>
                </w:rPr>
                <w:t>Accuracy screening for ST elevation myocardial infarction in a task-switching simulation**</w:t>
              </w:r>
            </w:ins>
          </w:p>
        </w:tc>
        <w:tc>
          <w:tcPr>
            <w:tcW w:w="709" w:type="dxa"/>
            <w:tcBorders>
              <w:top w:val="nil"/>
              <w:left w:val="nil"/>
              <w:bottom w:val="single" w:sz="8" w:space="0" w:color="auto"/>
              <w:right w:val="single" w:sz="8" w:space="0" w:color="auto"/>
            </w:tcBorders>
            <w:shd w:val="clear" w:color="auto" w:fill="auto"/>
            <w:vAlign w:val="center"/>
            <w:hideMark/>
            <w:tcPrChange w:id="27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C4FB746" w14:textId="77777777" w:rsidR="00EF2E74" w:rsidRPr="00EF2E74" w:rsidRDefault="00EF2E74" w:rsidP="00EF2E74">
            <w:pPr>
              <w:jc w:val="right"/>
              <w:rPr>
                <w:ins w:id="2701" w:author="Sriraj Aiyer" w:date="2024-08-22T15:43:00Z"/>
                <w:rFonts w:ascii="Calibri" w:eastAsia="Times New Roman" w:hAnsi="Calibri" w:cs="Calibri"/>
                <w:color w:val="000000"/>
                <w:lang w:eastAsia="en-GB" w:bidi="hi-IN"/>
              </w:rPr>
            </w:pPr>
            <w:ins w:id="2702" w:author="Sriraj Aiyer" w:date="2024-08-22T15:43:00Z">
              <w:r w:rsidRPr="00EF2E74">
                <w:rPr>
                  <w:rFonts w:ascii="Calibri" w:eastAsia="Times New Roman" w:hAnsi="Calibri" w:cs="Calibri"/>
                  <w:color w:val="000000"/>
                  <w:lang w:eastAsia="en-GB" w:bidi="hi-IN"/>
                </w:rPr>
                <w:t>2019</w:t>
              </w:r>
            </w:ins>
          </w:p>
        </w:tc>
        <w:tc>
          <w:tcPr>
            <w:tcW w:w="1559" w:type="dxa"/>
            <w:tcBorders>
              <w:top w:val="nil"/>
              <w:left w:val="nil"/>
              <w:bottom w:val="single" w:sz="8" w:space="0" w:color="auto"/>
              <w:right w:val="single" w:sz="8" w:space="0" w:color="auto"/>
            </w:tcBorders>
            <w:shd w:val="clear" w:color="auto" w:fill="auto"/>
            <w:vAlign w:val="center"/>
            <w:hideMark/>
            <w:tcPrChange w:id="27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36E8F9" w14:textId="77777777" w:rsidR="00EF2E74" w:rsidRPr="00EF2E74" w:rsidRDefault="00EF2E74" w:rsidP="00EF2E74">
            <w:pPr>
              <w:rPr>
                <w:ins w:id="2704" w:author="Sriraj Aiyer" w:date="2024-08-22T15:43:00Z"/>
                <w:rFonts w:ascii="Calibri" w:eastAsia="Times New Roman" w:hAnsi="Calibri" w:cs="Calibri"/>
                <w:color w:val="000000"/>
                <w:lang w:eastAsia="en-GB" w:bidi="hi-IN"/>
              </w:rPr>
            </w:pPr>
            <w:ins w:id="2705" w:author="Sriraj Aiyer" w:date="2024-08-22T15:43:00Z">
              <w:r w:rsidRPr="00EF2E74">
                <w:rPr>
                  <w:rFonts w:ascii="Calibri" w:eastAsia="Times New Roman" w:hAnsi="Calibri" w:cs="Calibri"/>
                  <w:color w:val="000000"/>
                  <w:lang w:eastAsia="en-GB" w:bidi="hi-IN"/>
                </w:rPr>
                <w:t>Emergency Medicine</w:t>
              </w:r>
            </w:ins>
          </w:p>
        </w:tc>
        <w:tc>
          <w:tcPr>
            <w:tcW w:w="1843" w:type="dxa"/>
            <w:tcBorders>
              <w:top w:val="nil"/>
              <w:left w:val="nil"/>
              <w:bottom w:val="single" w:sz="8" w:space="0" w:color="auto"/>
              <w:right w:val="single" w:sz="8" w:space="0" w:color="auto"/>
            </w:tcBorders>
            <w:shd w:val="clear" w:color="auto" w:fill="auto"/>
            <w:vAlign w:val="center"/>
            <w:hideMark/>
            <w:tcPrChange w:id="27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3A946B8E" w14:textId="77777777" w:rsidR="00EF2E74" w:rsidRPr="00EF2E74" w:rsidRDefault="00EF2E74" w:rsidP="00EF2E74">
            <w:pPr>
              <w:rPr>
                <w:ins w:id="2707" w:author="Sriraj Aiyer" w:date="2024-08-22T15:43:00Z"/>
                <w:rFonts w:ascii="Calibri" w:eastAsia="Times New Roman" w:hAnsi="Calibri" w:cs="Calibri"/>
                <w:color w:val="000000"/>
                <w:lang w:eastAsia="en-GB" w:bidi="hi-IN"/>
              </w:rPr>
            </w:pPr>
            <w:ins w:id="2708" w:author="Sriraj Aiyer" w:date="2024-08-22T15:43:00Z">
              <w:r w:rsidRPr="00EF2E74">
                <w:rPr>
                  <w:rFonts w:ascii="Calibri" w:eastAsia="Times New Roman" w:hAnsi="Calibri" w:cs="Calibri"/>
                  <w:color w:val="000000"/>
                  <w:lang w:eastAsia="en-GB" w:bidi="hi-IN"/>
                </w:rPr>
                <w:t>ECG interpretation</w:t>
              </w:r>
            </w:ins>
          </w:p>
        </w:tc>
        <w:tc>
          <w:tcPr>
            <w:tcW w:w="1355" w:type="dxa"/>
            <w:tcBorders>
              <w:top w:val="nil"/>
              <w:left w:val="nil"/>
              <w:bottom w:val="single" w:sz="8" w:space="0" w:color="auto"/>
              <w:right w:val="single" w:sz="8" w:space="0" w:color="auto"/>
            </w:tcBorders>
            <w:shd w:val="clear" w:color="auto" w:fill="auto"/>
            <w:vAlign w:val="center"/>
            <w:hideMark/>
            <w:tcPrChange w:id="27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AEEEAEB" w14:textId="77777777" w:rsidR="00EF2E74" w:rsidRPr="00EF2E74" w:rsidRDefault="00EF2E74" w:rsidP="00EF2E74">
            <w:pPr>
              <w:rPr>
                <w:ins w:id="2710" w:author="Sriraj Aiyer" w:date="2024-08-22T15:43:00Z"/>
                <w:rFonts w:ascii="Calibri" w:eastAsia="Times New Roman" w:hAnsi="Calibri" w:cs="Calibri"/>
                <w:color w:val="000000"/>
                <w:lang w:eastAsia="en-GB" w:bidi="hi-IN"/>
              </w:rPr>
            </w:pPr>
            <w:ins w:id="2711" w:author="Sriraj Aiyer" w:date="2024-08-22T15:43:00Z">
              <w:r w:rsidRPr="00EF2E74">
                <w:rPr>
                  <w:rFonts w:ascii="Calibri" w:eastAsia="Times New Roman" w:hAnsi="Calibri" w:cs="Calibri"/>
                  <w:color w:val="000000"/>
                  <w:lang w:eastAsia="en-GB" w:bidi="hi-IN"/>
                </w:rPr>
                <w:t>1-5 confidence</w:t>
              </w:r>
            </w:ins>
          </w:p>
        </w:tc>
      </w:tr>
      <w:tr w:rsidR="00EF2E74" w:rsidRPr="00EF2E74" w14:paraId="5A8A214D" w14:textId="77777777" w:rsidTr="00EF2E74">
        <w:trPr>
          <w:trHeight w:val="6480"/>
          <w:ins w:id="2712" w:author="Sriraj Aiyer" w:date="2024-08-22T15:43:00Z"/>
          <w:trPrChange w:id="2713" w:author="Sriraj Aiyer" w:date="2024-08-22T15:48:00Z">
            <w:trPr>
              <w:trHeight w:val="64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02EA4EA" w14:textId="77777777" w:rsidR="00EF2E74" w:rsidRPr="00EF2E74" w:rsidRDefault="00EF2E74" w:rsidP="00EF2E74">
            <w:pPr>
              <w:rPr>
                <w:ins w:id="2715" w:author="Sriraj Aiyer" w:date="2024-08-22T15:43:00Z"/>
                <w:rFonts w:ascii="Calibri" w:eastAsia="Times New Roman" w:hAnsi="Calibri" w:cs="Calibri"/>
                <w:color w:val="000000"/>
                <w:lang w:eastAsia="en-GB" w:bidi="hi-IN"/>
              </w:rPr>
            </w:pPr>
            <w:proofErr w:type="spellStart"/>
            <w:ins w:id="2716"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Olson, A. P. J.; </w:t>
              </w:r>
              <w:proofErr w:type="spellStart"/>
              <w:r w:rsidRPr="00EF2E74">
                <w:rPr>
                  <w:rFonts w:ascii="Calibri" w:eastAsia="Times New Roman" w:hAnsi="Calibri" w:cs="Calibri"/>
                  <w:color w:val="000000"/>
                  <w:lang w:eastAsia="en-GB" w:bidi="hi-IN"/>
                </w:rPr>
                <w:t>Prins</w:t>
              </w:r>
              <w:proofErr w:type="spellEnd"/>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Gilst</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Geerlings</w:t>
              </w:r>
              <w:proofErr w:type="spellEnd"/>
              <w:r w:rsidRPr="00EF2E74">
                <w:rPr>
                  <w:rFonts w:ascii="Calibri" w:eastAsia="Times New Roman" w:hAnsi="Calibri" w:cs="Calibri"/>
                  <w:color w:val="000000"/>
                  <w:lang w:eastAsia="en-GB" w:bidi="hi-IN"/>
                </w:rPr>
                <w:t xml:space="preserve">, S. E.; </w:t>
              </w:r>
              <w:proofErr w:type="spellStart"/>
              <w:r w:rsidRPr="00EF2E74">
                <w:rPr>
                  <w:rFonts w:ascii="Calibri" w:eastAsia="Times New Roman" w:hAnsi="Calibri" w:cs="Calibri"/>
                  <w:color w:val="000000"/>
                  <w:lang w:eastAsia="en-GB" w:bidi="hi-IN"/>
                </w:rPr>
                <w:t>Plesac</w:t>
              </w:r>
              <w:proofErr w:type="spellEnd"/>
              <w:r w:rsidRPr="00EF2E74">
                <w:rPr>
                  <w:rFonts w:ascii="Calibri" w:eastAsia="Times New Roman" w:hAnsi="Calibri" w:cs="Calibri"/>
                  <w:color w:val="000000"/>
                  <w:lang w:eastAsia="en-GB" w:bidi="hi-IN"/>
                </w:rPr>
                <w:t xml:space="preserve">, M.; Sundberg, M. A.; </w:t>
              </w:r>
              <w:proofErr w:type="spellStart"/>
              <w:r w:rsidRPr="00EF2E74">
                <w:rPr>
                  <w:rFonts w:ascii="Calibri" w:eastAsia="Times New Roman" w:hAnsi="Calibri" w:cs="Calibri"/>
                  <w:color w:val="000000"/>
                  <w:lang w:eastAsia="en-GB" w:bidi="hi-IN"/>
                </w:rPr>
                <w:t>Frens</w:t>
              </w:r>
              <w:proofErr w:type="spellEnd"/>
              <w:r w:rsidRPr="00EF2E74">
                <w:rPr>
                  <w:rFonts w:ascii="Calibri" w:eastAsia="Times New Roman" w:hAnsi="Calibri" w:cs="Calibri"/>
                  <w:color w:val="000000"/>
                  <w:lang w:eastAsia="en-GB" w:bidi="hi-IN"/>
                </w:rPr>
                <w:t>, M. A.; Schmidt, H. G.; Van den Broek, W. W.; Zwaan, L.</w:t>
              </w:r>
            </w:ins>
          </w:p>
        </w:tc>
        <w:tc>
          <w:tcPr>
            <w:tcW w:w="1843" w:type="dxa"/>
            <w:tcBorders>
              <w:top w:val="nil"/>
              <w:left w:val="nil"/>
              <w:bottom w:val="single" w:sz="8" w:space="0" w:color="auto"/>
              <w:right w:val="single" w:sz="8" w:space="0" w:color="auto"/>
            </w:tcBorders>
            <w:shd w:val="clear" w:color="auto" w:fill="auto"/>
            <w:vAlign w:val="center"/>
            <w:hideMark/>
            <w:tcPrChange w:id="271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8795B67" w14:textId="77777777" w:rsidR="00EF2E74" w:rsidRPr="00EF2E74" w:rsidRDefault="00EF2E74" w:rsidP="00EF2E74">
            <w:pPr>
              <w:rPr>
                <w:ins w:id="2718" w:author="Sriraj Aiyer" w:date="2024-08-22T15:43:00Z"/>
                <w:rFonts w:ascii="Calibri" w:eastAsia="Times New Roman" w:hAnsi="Calibri" w:cs="Calibri"/>
                <w:color w:val="000000"/>
                <w:lang w:eastAsia="en-GB" w:bidi="hi-IN"/>
              </w:rPr>
            </w:pPr>
            <w:ins w:id="2719" w:author="Sriraj Aiyer" w:date="2024-08-22T15:43:00Z">
              <w:r w:rsidRPr="00EF2E74">
                <w:rPr>
                  <w:rFonts w:ascii="Calibri" w:eastAsia="Times New Roman" w:hAnsi="Calibri" w:cs="Calibri"/>
                  <w:color w:val="000000"/>
                  <w:lang w:eastAsia="en-GB" w:bidi="hi-IN"/>
                </w:rPr>
                <w:t>The relationship between time to diagnose and diagnostic accuracy among internal medicine residents: a randomized experiment**</w:t>
              </w:r>
            </w:ins>
          </w:p>
        </w:tc>
        <w:tc>
          <w:tcPr>
            <w:tcW w:w="709" w:type="dxa"/>
            <w:tcBorders>
              <w:top w:val="nil"/>
              <w:left w:val="nil"/>
              <w:bottom w:val="single" w:sz="8" w:space="0" w:color="auto"/>
              <w:right w:val="single" w:sz="8" w:space="0" w:color="auto"/>
            </w:tcBorders>
            <w:shd w:val="clear" w:color="auto" w:fill="auto"/>
            <w:vAlign w:val="center"/>
            <w:hideMark/>
            <w:tcPrChange w:id="272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2B479AE" w14:textId="77777777" w:rsidR="00EF2E74" w:rsidRPr="00EF2E74" w:rsidRDefault="00EF2E74" w:rsidP="00EF2E74">
            <w:pPr>
              <w:jc w:val="right"/>
              <w:rPr>
                <w:ins w:id="2721" w:author="Sriraj Aiyer" w:date="2024-08-22T15:43:00Z"/>
                <w:rFonts w:ascii="Calibri" w:eastAsia="Times New Roman" w:hAnsi="Calibri" w:cs="Calibri"/>
                <w:color w:val="000000"/>
                <w:lang w:eastAsia="en-GB" w:bidi="hi-IN"/>
              </w:rPr>
            </w:pPr>
            <w:ins w:id="2722"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72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0ACB3F8" w14:textId="77777777" w:rsidR="00EF2E74" w:rsidRPr="00EF2E74" w:rsidRDefault="00EF2E74" w:rsidP="00EF2E74">
            <w:pPr>
              <w:rPr>
                <w:ins w:id="2724" w:author="Sriraj Aiyer" w:date="2024-08-22T15:43:00Z"/>
                <w:rFonts w:ascii="Calibri" w:eastAsia="Times New Roman" w:hAnsi="Calibri" w:cs="Calibri"/>
                <w:color w:val="000000"/>
                <w:lang w:eastAsia="en-GB" w:bidi="hi-IN"/>
              </w:rPr>
            </w:pPr>
            <w:ins w:id="272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72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C810DED" w14:textId="77777777" w:rsidR="00EF2E74" w:rsidRPr="00EF2E74" w:rsidRDefault="00EF2E74" w:rsidP="00EF2E74">
            <w:pPr>
              <w:rPr>
                <w:ins w:id="2727" w:author="Sriraj Aiyer" w:date="2024-08-22T15:43:00Z"/>
                <w:rFonts w:ascii="Calibri" w:eastAsia="Times New Roman" w:hAnsi="Calibri" w:cs="Calibri"/>
                <w:color w:val="000000"/>
                <w:lang w:eastAsia="en-GB" w:bidi="hi-IN"/>
              </w:rPr>
            </w:pPr>
            <w:ins w:id="2728" w:author="Sriraj Aiyer" w:date="2024-08-22T15:43:00Z">
              <w:r w:rsidRPr="00EF2E74">
                <w:rPr>
                  <w:rFonts w:ascii="Calibri" w:eastAsia="Times New Roman" w:hAnsi="Calibri" w:cs="Calibri"/>
                  <w:color w:val="000000"/>
                  <w:lang w:eastAsia="en-GB" w:bidi="hi-IN"/>
                </w:rPr>
                <w:t>8 clinical case</w:t>
              </w:r>
            </w:ins>
          </w:p>
        </w:tc>
        <w:tc>
          <w:tcPr>
            <w:tcW w:w="1355" w:type="dxa"/>
            <w:tcBorders>
              <w:top w:val="nil"/>
              <w:left w:val="nil"/>
              <w:bottom w:val="single" w:sz="8" w:space="0" w:color="auto"/>
              <w:right w:val="single" w:sz="8" w:space="0" w:color="auto"/>
            </w:tcBorders>
            <w:shd w:val="clear" w:color="auto" w:fill="auto"/>
            <w:vAlign w:val="center"/>
            <w:hideMark/>
            <w:tcPrChange w:id="272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E003F53" w14:textId="77777777" w:rsidR="00EF2E74" w:rsidRPr="00EF2E74" w:rsidRDefault="00EF2E74" w:rsidP="00EF2E74">
            <w:pPr>
              <w:rPr>
                <w:ins w:id="2730" w:author="Sriraj Aiyer" w:date="2024-08-22T15:43:00Z"/>
                <w:rFonts w:ascii="Calibri" w:eastAsia="Times New Roman" w:hAnsi="Calibri" w:cs="Calibri"/>
                <w:color w:val="000000"/>
                <w:lang w:eastAsia="en-GB" w:bidi="hi-IN"/>
              </w:rPr>
            </w:pPr>
            <w:ins w:id="2731" w:author="Sriraj Aiyer" w:date="2024-08-22T15:43:00Z">
              <w:r w:rsidRPr="00EF2E74">
                <w:rPr>
                  <w:rFonts w:ascii="Calibri" w:eastAsia="Times New Roman" w:hAnsi="Calibri" w:cs="Calibri"/>
                  <w:color w:val="000000"/>
                  <w:lang w:eastAsia="en-GB" w:bidi="hi-IN"/>
                </w:rPr>
                <w:t>0-100% scale confidence that diagnosis was correct</w:t>
              </w:r>
            </w:ins>
          </w:p>
        </w:tc>
      </w:tr>
      <w:tr w:rsidR="00EF2E74" w:rsidRPr="00EF2E74" w14:paraId="53D7072B" w14:textId="77777777" w:rsidTr="00EF2E74">
        <w:trPr>
          <w:trHeight w:val="3760"/>
          <w:ins w:id="2732" w:author="Sriraj Aiyer" w:date="2024-08-22T15:43:00Z"/>
          <w:trPrChange w:id="2733" w:author="Sriraj Aiyer" w:date="2024-08-22T15:48:00Z">
            <w:trPr>
              <w:trHeight w:val="37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3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002C7220" w14:textId="77777777" w:rsidR="00EF2E74" w:rsidRPr="00EF2E74" w:rsidRDefault="00EF2E74" w:rsidP="00EF2E74">
            <w:pPr>
              <w:rPr>
                <w:ins w:id="2735" w:author="Sriraj Aiyer" w:date="2024-08-22T15:43:00Z"/>
                <w:rFonts w:ascii="Calibri" w:eastAsia="Times New Roman" w:hAnsi="Calibri" w:cs="Calibri"/>
                <w:color w:val="000000"/>
                <w:lang w:eastAsia="en-GB" w:bidi="hi-IN"/>
              </w:rPr>
            </w:pPr>
            <w:proofErr w:type="spellStart"/>
            <w:ins w:id="2736"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Katarya</w:t>
              </w:r>
              <w:proofErr w:type="spellEnd"/>
              <w:r w:rsidRPr="00EF2E74">
                <w:rPr>
                  <w:rFonts w:ascii="Calibri" w:eastAsia="Times New Roman" w:hAnsi="Calibri" w:cs="Calibri"/>
                  <w:color w:val="000000"/>
                  <w:lang w:eastAsia="en-GB" w:bidi="hi-IN"/>
                </w:rPr>
                <w:t xml:space="preserve">, K.; </w:t>
              </w:r>
              <w:proofErr w:type="spellStart"/>
              <w:r w:rsidRPr="00EF2E74">
                <w:rPr>
                  <w:rFonts w:ascii="Calibri" w:eastAsia="Times New Roman" w:hAnsi="Calibri" w:cs="Calibri"/>
                  <w:color w:val="000000"/>
                  <w:lang w:eastAsia="en-GB" w:bidi="hi-IN"/>
                </w:rPr>
                <w:t>Speelman</w:t>
              </w:r>
              <w:proofErr w:type="spellEnd"/>
              <w:r w:rsidRPr="00EF2E74">
                <w:rPr>
                  <w:rFonts w:ascii="Calibri" w:eastAsia="Times New Roman" w:hAnsi="Calibri" w:cs="Calibri"/>
                  <w:color w:val="000000"/>
                  <w:lang w:eastAsia="en-GB" w:bidi="hi-IN"/>
                </w:rPr>
                <w:t xml:space="preserve">, M.; Brand, R.;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J.; Sloane, J.; Van den Broek, W. W.; Zwaan, L.</w:t>
              </w:r>
            </w:ins>
          </w:p>
        </w:tc>
        <w:tc>
          <w:tcPr>
            <w:tcW w:w="1843" w:type="dxa"/>
            <w:tcBorders>
              <w:top w:val="nil"/>
              <w:left w:val="nil"/>
              <w:bottom w:val="single" w:sz="8" w:space="0" w:color="auto"/>
              <w:right w:val="single" w:sz="8" w:space="0" w:color="auto"/>
            </w:tcBorders>
            <w:shd w:val="clear" w:color="auto" w:fill="auto"/>
            <w:vAlign w:val="center"/>
            <w:hideMark/>
            <w:tcPrChange w:id="273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422DF5C" w14:textId="77777777" w:rsidR="00EF2E74" w:rsidRPr="00EF2E74" w:rsidRDefault="00EF2E74" w:rsidP="00EF2E74">
            <w:pPr>
              <w:rPr>
                <w:ins w:id="2738" w:author="Sriraj Aiyer" w:date="2024-08-22T15:43:00Z"/>
                <w:rFonts w:ascii="Calibri" w:eastAsia="Times New Roman" w:hAnsi="Calibri" w:cs="Calibri"/>
                <w:color w:val="000000"/>
                <w:lang w:eastAsia="en-GB" w:bidi="hi-IN"/>
              </w:rPr>
            </w:pPr>
            <w:ins w:id="2739" w:author="Sriraj Aiyer" w:date="2024-08-22T15:43:00Z">
              <w:r w:rsidRPr="00EF2E74">
                <w:rPr>
                  <w:rFonts w:ascii="Calibri" w:eastAsia="Times New Roman" w:hAnsi="Calibri" w:cs="Calibri"/>
                  <w:color w:val="000000"/>
                  <w:lang w:eastAsia="en-GB" w:bidi="hi-IN"/>
                </w:rPr>
                <w:t>Impact of performance and information feedback on medical interns' confidence–accuracy calibration**</w:t>
              </w:r>
            </w:ins>
          </w:p>
        </w:tc>
        <w:tc>
          <w:tcPr>
            <w:tcW w:w="709" w:type="dxa"/>
            <w:tcBorders>
              <w:top w:val="nil"/>
              <w:left w:val="nil"/>
              <w:bottom w:val="single" w:sz="8" w:space="0" w:color="auto"/>
              <w:right w:val="single" w:sz="8" w:space="0" w:color="auto"/>
            </w:tcBorders>
            <w:shd w:val="clear" w:color="auto" w:fill="auto"/>
            <w:vAlign w:val="center"/>
            <w:hideMark/>
            <w:tcPrChange w:id="274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08DFACEF" w14:textId="77777777" w:rsidR="00EF2E74" w:rsidRPr="00EF2E74" w:rsidRDefault="00EF2E74" w:rsidP="00EF2E74">
            <w:pPr>
              <w:jc w:val="right"/>
              <w:rPr>
                <w:ins w:id="2741" w:author="Sriraj Aiyer" w:date="2024-08-22T15:43:00Z"/>
                <w:rFonts w:ascii="Calibri" w:eastAsia="Times New Roman" w:hAnsi="Calibri" w:cs="Calibri"/>
                <w:color w:val="000000"/>
                <w:lang w:eastAsia="en-GB" w:bidi="hi-IN"/>
              </w:rPr>
            </w:pPr>
            <w:ins w:id="2742"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74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7FA0CE4" w14:textId="77777777" w:rsidR="00EF2E74" w:rsidRPr="00EF2E74" w:rsidRDefault="00EF2E74" w:rsidP="00EF2E74">
            <w:pPr>
              <w:rPr>
                <w:ins w:id="2744" w:author="Sriraj Aiyer" w:date="2024-08-22T15:43:00Z"/>
                <w:rFonts w:ascii="Calibri" w:eastAsia="Times New Roman" w:hAnsi="Calibri" w:cs="Calibri"/>
                <w:color w:val="000000"/>
                <w:lang w:eastAsia="en-GB" w:bidi="hi-IN"/>
              </w:rPr>
            </w:pPr>
            <w:ins w:id="2745" w:author="Sriraj Aiyer" w:date="2024-08-22T15:43:00Z">
              <w:r w:rsidRPr="00EF2E74">
                <w:rPr>
                  <w:rFonts w:ascii="Calibri" w:eastAsia="Times New Roman" w:hAnsi="Calibri" w:cs="Calibri"/>
                  <w:color w:val="000000"/>
                  <w:lang w:eastAsia="en-GB" w:bidi="hi-IN"/>
                </w:rPr>
                <w:t>Medical Students</w:t>
              </w:r>
            </w:ins>
          </w:p>
        </w:tc>
        <w:tc>
          <w:tcPr>
            <w:tcW w:w="1843" w:type="dxa"/>
            <w:tcBorders>
              <w:top w:val="nil"/>
              <w:left w:val="nil"/>
              <w:bottom w:val="single" w:sz="8" w:space="0" w:color="auto"/>
              <w:right w:val="single" w:sz="8" w:space="0" w:color="auto"/>
            </w:tcBorders>
            <w:shd w:val="clear" w:color="auto" w:fill="auto"/>
            <w:vAlign w:val="center"/>
            <w:hideMark/>
            <w:tcPrChange w:id="274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1ECD45EC" w14:textId="77777777" w:rsidR="00EF2E74" w:rsidRPr="00EF2E74" w:rsidRDefault="00EF2E74" w:rsidP="00EF2E74">
            <w:pPr>
              <w:rPr>
                <w:ins w:id="2747" w:author="Sriraj Aiyer" w:date="2024-08-22T15:43:00Z"/>
                <w:rFonts w:ascii="Calibri" w:eastAsia="Times New Roman" w:hAnsi="Calibri" w:cs="Calibri"/>
                <w:color w:val="000000"/>
                <w:lang w:eastAsia="en-GB" w:bidi="hi-IN"/>
              </w:rPr>
            </w:pPr>
            <w:ins w:id="2748" w:author="Sriraj Aiyer" w:date="2024-08-22T15:43:00Z">
              <w:r w:rsidRPr="00EF2E74">
                <w:rPr>
                  <w:rFonts w:ascii="Calibri" w:eastAsia="Times New Roman" w:hAnsi="Calibri" w:cs="Calibri"/>
                  <w:color w:val="000000"/>
                  <w:lang w:eastAsia="en-GB" w:bidi="hi-IN"/>
                </w:rPr>
                <w:t>X-ray interpretation</w:t>
              </w:r>
            </w:ins>
          </w:p>
        </w:tc>
        <w:tc>
          <w:tcPr>
            <w:tcW w:w="1355" w:type="dxa"/>
            <w:tcBorders>
              <w:top w:val="nil"/>
              <w:left w:val="nil"/>
              <w:bottom w:val="single" w:sz="8" w:space="0" w:color="auto"/>
              <w:right w:val="single" w:sz="8" w:space="0" w:color="auto"/>
            </w:tcBorders>
            <w:shd w:val="clear" w:color="auto" w:fill="auto"/>
            <w:vAlign w:val="center"/>
            <w:hideMark/>
            <w:tcPrChange w:id="274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4001FF6" w14:textId="77777777" w:rsidR="00EF2E74" w:rsidRPr="00EF2E74" w:rsidRDefault="00EF2E74" w:rsidP="00EF2E74">
            <w:pPr>
              <w:rPr>
                <w:ins w:id="2750" w:author="Sriraj Aiyer" w:date="2024-08-22T15:43:00Z"/>
                <w:rFonts w:ascii="Calibri" w:eastAsia="Times New Roman" w:hAnsi="Calibri" w:cs="Calibri"/>
                <w:color w:val="000000"/>
                <w:lang w:eastAsia="en-GB" w:bidi="hi-IN"/>
              </w:rPr>
            </w:pPr>
            <w:ins w:id="2751" w:author="Sriraj Aiyer" w:date="2024-08-22T15:43:00Z">
              <w:r w:rsidRPr="00EF2E74">
                <w:rPr>
                  <w:rFonts w:ascii="Calibri" w:eastAsia="Times New Roman" w:hAnsi="Calibri" w:cs="Calibri"/>
                  <w:color w:val="000000"/>
                  <w:lang w:eastAsia="en-GB" w:bidi="hi-IN"/>
                </w:rPr>
                <w:t>0-10 confidence in diagnosis</w:t>
              </w:r>
            </w:ins>
          </w:p>
        </w:tc>
      </w:tr>
      <w:tr w:rsidR="00EF2E74" w:rsidRPr="00EF2E74" w14:paraId="70229930" w14:textId="77777777" w:rsidTr="00EF2E74">
        <w:trPr>
          <w:trHeight w:val="4440"/>
          <w:ins w:id="2752" w:author="Sriraj Aiyer" w:date="2024-08-22T15:43:00Z"/>
          <w:trPrChange w:id="2753"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5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B3ADE8D" w14:textId="77777777" w:rsidR="00EF2E74" w:rsidRPr="00EF2E74" w:rsidRDefault="00EF2E74" w:rsidP="00EF2E74">
            <w:pPr>
              <w:rPr>
                <w:ins w:id="2755" w:author="Sriraj Aiyer" w:date="2024-08-22T15:43:00Z"/>
                <w:rFonts w:ascii="Calibri" w:eastAsia="Times New Roman" w:hAnsi="Calibri" w:cs="Calibri"/>
                <w:color w:val="000000"/>
                <w:lang w:eastAsia="en-GB" w:bidi="hi-IN"/>
              </w:rPr>
            </w:pPr>
            <w:proofErr w:type="spellStart"/>
            <w:ins w:id="2756" w:author="Sriraj Aiyer" w:date="2024-08-22T15:43:00Z">
              <w:r w:rsidRPr="00EF2E74">
                <w:rPr>
                  <w:rFonts w:ascii="Calibri" w:eastAsia="Times New Roman" w:hAnsi="Calibri" w:cs="Calibri"/>
                  <w:color w:val="000000"/>
                  <w:lang w:eastAsia="en-GB" w:bidi="hi-IN"/>
                </w:rPr>
                <w:t>Staal</w:t>
              </w:r>
              <w:proofErr w:type="spellEnd"/>
              <w:r w:rsidRPr="00EF2E74">
                <w:rPr>
                  <w:rFonts w:ascii="Calibri" w:eastAsia="Times New Roman" w:hAnsi="Calibri" w:cs="Calibri"/>
                  <w:color w:val="000000"/>
                  <w:lang w:eastAsia="en-GB" w:bidi="hi-IN"/>
                </w:rPr>
                <w:t xml:space="preserve">, J.; </w:t>
              </w:r>
              <w:proofErr w:type="spellStart"/>
              <w:r w:rsidRPr="00EF2E74">
                <w:rPr>
                  <w:rFonts w:ascii="Calibri" w:eastAsia="Times New Roman" w:hAnsi="Calibri" w:cs="Calibri"/>
                  <w:color w:val="000000"/>
                  <w:lang w:eastAsia="en-GB" w:bidi="hi-IN"/>
                </w:rPr>
                <w:t>Speelman</w:t>
              </w:r>
              <w:proofErr w:type="spellEnd"/>
              <w:r w:rsidRPr="00EF2E74">
                <w:rPr>
                  <w:rFonts w:ascii="Calibri" w:eastAsia="Times New Roman" w:hAnsi="Calibri" w:cs="Calibri"/>
                  <w:color w:val="000000"/>
                  <w:lang w:eastAsia="en-GB" w:bidi="hi-IN"/>
                </w:rPr>
                <w:t xml:space="preserve">, M.; Brand, R.; </w:t>
              </w:r>
              <w:proofErr w:type="spellStart"/>
              <w:r w:rsidRPr="00EF2E74">
                <w:rPr>
                  <w:rFonts w:ascii="Calibri" w:eastAsia="Times New Roman" w:hAnsi="Calibri" w:cs="Calibri"/>
                  <w:color w:val="000000"/>
                  <w:lang w:eastAsia="en-GB" w:bidi="hi-IN"/>
                </w:rPr>
                <w:t>Alsma</w:t>
              </w:r>
              <w:proofErr w:type="spellEnd"/>
              <w:r w:rsidRPr="00EF2E74">
                <w:rPr>
                  <w:rFonts w:ascii="Calibri" w:eastAsia="Times New Roman" w:hAnsi="Calibri" w:cs="Calibri"/>
                  <w:color w:val="000000"/>
                  <w:lang w:eastAsia="en-GB" w:bidi="hi-IN"/>
                </w:rPr>
                <w:t>, J.; Zwaan, L.</w:t>
              </w:r>
            </w:ins>
          </w:p>
        </w:tc>
        <w:tc>
          <w:tcPr>
            <w:tcW w:w="1843" w:type="dxa"/>
            <w:tcBorders>
              <w:top w:val="nil"/>
              <w:left w:val="nil"/>
              <w:bottom w:val="single" w:sz="8" w:space="0" w:color="auto"/>
              <w:right w:val="single" w:sz="8" w:space="0" w:color="auto"/>
            </w:tcBorders>
            <w:shd w:val="clear" w:color="auto" w:fill="auto"/>
            <w:vAlign w:val="center"/>
            <w:hideMark/>
            <w:tcPrChange w:id="275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C78B093" w14:textId="77777777" w:rsidR="00EF2E74" w:rsidRPr="00EF2E74" w:rsidRDefault="00EF2E74" w:rsidP="00EF2E74">
            <w:pPr>
              <w:rPr>
                <w:ins w:id="2758" w:author="Sriraj Aiyer" w:date="2024-08-22T15:43:00Z"/>
                <w:rFonts w:ascii="Calibri" w:eastAsia="Times New Roman" w:hAnsi="Calibri" w:cs="Calibri"/>
                <w:color w:val="000000"/>
                <w:lang w:eastAsia="en-GB" w:bidi="hi-IN"/>
              </w:rPr>
            </w:pPr>
            <w:ins w:id="2759" w:author="Sriraj Aiyer" w:date="2024-08-22T15:43:00Z">
              <w:r w:rsidRPr="00EF2E74">
                <w:rPr>
                  <w:rFonts w:ascii="Calibri" w:eastAsia="Times New Roman" w:hAnsi="Calibri" w:cs="Calibri"/>
                  <w:color w:val="000000"/>
                  <w:lang w:eastAsia="en-GB" w:bidi="hi-IN"/>
                </w:rPr>
                <w:t>Does a suggested diagnosis in a general practitioners’ referral question impact diagnostic reasoning: an experimental study</w:t>
              </w:r>
            </w:ins>
          </w:p>
        </w:tc>
        <w:tc>
          <w:tcPr>
            <w:tcW w:w="709" w:type="dxa"/>
            <w:tcBorders>
              <w:top w:val="nil"/>
              <w:left w:val="nil"/>
              <w:bottom w:val="single" w:sz="8" w:space="0" w:color="auto"/>
              <w:right w:val="single" w:sz="8" w:space="0" w:color="auto"/>
            </w:tcBorders>
            <w:shd w:val="clear" w:color="auto" w:fill="auto"/>
            <w:vAlign w:val="center"/>
            <w:hideMark/>
            <w:tcPrChange w:id="276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5D1AB9DD" w14:textId="77777777" w:rsidR="00EF2E74" w:rsidRPr="00EF2E74" w:rsidRDefault="00EF2E74" w:rsidP="00EF2E74">
            <w:pPr>
              <w:jc w:val="right"/>
              <w:rPr>
                <w:ins w:id="2761" w:author="Sriraj Aiyer" w:date="2024-08-22T15:43:00Z"/>
                <w:rFonts w:ascii="Calibri" w:eastAsia="Times New Roman" w:hAnsi="Calibri" w:cs="Calibri"/>
                <w:color w:val="000000"/>
                <w:lang w:eastAsia="en-GB" w:bidi="hi-IN"/>
              </w:rPr>
            </w:pPr>
            <w:ins w:id="2762"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76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559318B" w14:textId="77777777" w:rsidR="00EF2E74" w:rsidRPr="00EF2E74" w:rsidRDefault="00EF2E74" w:rsidP="00EF2E74">
            <w:pPr>
              <w:rPr>
                <w:ins w:id="2764" w:author="Sriraj Aiyer" w:date="2024-08-22T15:43:00Z"/>
                <w:rFonts w:ascii="Calibri" w:eastAsia="Times New Roman" w:hAnsi="Calibri" w:cs="Calibri"/>
                <w:color w:val="000000"/>
                <w:lang w:eastAsia="en-GB" w:bidi="hi-IN"/>
              </w:rPr>
            </w:pPr>
            <w:ins w:id="2765" w:author="Sriraj Aiyer" w:date="2024-08-22T15:43:00Z">
              <w:r w:rsidRPr="00EF2E74">
                <w:rPr>
                  <w:rFonts w:ascii="Calibri" w:eastAsia="Times New Roman" w:hAnsi="Calibri" w:cs="Calibri"/>
                  <w:color w:val="000000"/>
                  <w:lang w:eastAsia="en-GB" w:bidi="hi-IN"/>
                </w:rPr>
                <w:t>Internal Medicine</w:t>
              </w:r>
            </w:ins>
          </w:p>
        </w:tc>
        <w:tc>
          <w:tcPr>
            <w:tcW w:w="1843" w:type="dxa"/>
            <w:tcBorders>
              <w:top w:val="nil"/>
              <w:left w:val="nil"/>
              <w:bottom w:val="single" w:sz="8" w:space="0" w:color="auto"/>
              <w:right w:val="single" w:sz="8" w:space="0" w:color="auto"/>
            </w:tcBorders>
            <w:shd w:val="clear" w:color="auto" w:fill="auto"/>
            <w:vAlign w:val="center"/>
            <w:hideMark/>
            <w:tcPrChange w:id="276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9CE8EAB" w14:textId="77777777" w:rsidR="00EF2E74" w:rsidRPr="00EF2E74" w:rsidRDefault="00EF2E74" w:rsidP="00EF2E74">
            <w:pPr>
              <w:rPr>
                <w:ins w:id="2767" w:author="Sriraj Aiyer" w:date="2024-08-22T15:43:00Z"/>
                <w:rFonts w:ascii="Calibri" w:eastAsia="Times New Roman" w:hAnsi="Calibri" w:cs="Calibri"/>
                <w:color w:val="000000"/>
                <w:lang w:eastAsia="en-GB" w:bidi="hi-IN"/>
              </w:rPr>
            </w:pPr>
            <w:ins w:id="2768" w:author="Sriraj Aiyer" w:date="2024-08-22T15:43:00Z">
              <w:r w:rsidRPr="00EF2E74">
                <w:rPr>
                  <w:rFonts w:ascii="Calibri" w:eastAsia="Times New Roman" w:hAnsi="Calibri" w:cs="Calibri"/>
                  <w:color w:val="000000"/>
                  <w:lang w:eastAsia="en-GB" w:bidi="hi-IN"/>
                </w:rPr>
                <w:t>6 cases formatted as GP referral letters</w:t>
              </w:r>
            </w:ins>
          </w:p>
        </w:tc>
        <w:tc>
          <w:tcPr>
            <w:tcW w:w="1355" w:type="dxa"/>
            <w:tcBorders>
              <w:top w:val="nil"/>
              <w:left w:val="nil"/>
              <w:bottom w:val="single" w:sz="8" w:space="0" w:color="auto"/>
              <w:right w:val="single" w:sz="8" w:space="0" w:color="auto"/>
            </w:tcBorders>
            <w:shd w:val="clear" w:color="auto" w:fill="auto"/>
            <w:vAlign w:val="center"/>
            <w:hideMark/>
            <w:tcPrChange w:id="276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444028C" w14:textId="77777777" w:rsidR="00EF2E74" w:rsidRPr="00EF2E74" w:rsidRDefault="00EF2E74" w:rsidP="00EF2E74">
            <w:pPr>
              <w:rPr>
                <w:ins w:id="2770" w:author="Sriraj Aiyer" w:date="2024-08-22T15:43:00Z"/>
                <w:rFonts w:ascii="Calibri" w:eastAsia="Times New Roman" w:hAnsi="Calibri" w:cs="Calibri"/>
                <w:color w:val="000000"/>
                <w:lang w:eastAsia="en-GB" w:bidi="hi-IN"/>
              </w:rPr>
            </w:pPr>
            <w:ins w:id="2771" w:author="Sriraj Aiyer" w:date="2024-08-22T15:43:00Z">
              <w:r w:rsidRPr="00EF2E74">
                <w:rPr>
                  <w:rFonts w:ascii="Calibri" w:eastAsia="Times New Roman" w:hAnsi="Calibri" w:cs="Calibri"/>
                  <w:color w:val="000000"/>
                  <w:lang w:eastAsia="en-GB" w:bidi="hi-IN"/>
                </w:rPr>
                <w:t>0-10 confidence in diagnosis</w:t>
              </w:r>
            </w:ins>
          </w:p>
        </w:tc>
      </w:tr>
      <w:tr w:rsidR="00EF2E74" w:rsidRPr="00EF2E74" w14:paraId="11FD8AC2" w14:textId="77777777" w:rsidTr="00EF2E74">
        <w:trPr>
          <w:trHeight w:val="2400"/>
          <w:ins w:id="2772" w:author="Sriraj Aiyer" w:date="2024-08-22T15:43:00Z"/>
          <w:trPrChange w:id="2773"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7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A5BA8AA" w14:textId="77777777" w:rsidR="00EF2E74" w:rsidRPr="00EF2E74" w:rsidRDefault="00EF2E74" w:rsidP="00EF2E74">
            <w:pPr>
              <w:rPr>
                <w:ins w:id="2775" w:author="Sriraj Aiyer" w:date="2024-08-22T15:43:00Z"/>
                <w:rFonts w:ascii="Calibri" w:eastAsia="Times New Roman" w:hAnsi="Calibri" w:cs="Calibri"/>
                <w:color w:val="000000"/>
                <w:lang w:eastAsia="en-GB" w:bidi="hi-IN"/>
              </w:rPr>
            </w:pPr>
            <w:ins w:id="2776" w:author="Sriraj Aiyer" w:date="2024-08-22T15:43:00Z">
              <w:r w:rsidRPr="00EF2E74">
                <w:rPr>
                  <w:rFonts w:ascii="Calibri" w:eastAsia="Times New Roman" w:hAnsi="Calibri" w:cs="Calibri"/>
                  <w:color w:val="000000"/>
                  <w:lang w:eastAsia="en-GB" w:bidi="hi-IN"/>
                </w:rPr>
                <w:t xml:space="preserve">Tabak, Nili; Bar-Tal, Yoram; Cohen-Mansfield, </w:t>
              </w:r>
              <w:proofErr w:type="spellStart"/>
              <w:r w:rsidRPr="00EF2E74">
                <w:rPr>
                  <w:rFonts w:ascii="Calibri" w:eastAsia="Times New Roman" w:hAnsi="Calibri" w:cs="Calibri"/>
                  <w:color w:val="000000"/>
                  <w:lang w:eastAsia="en-GB" w:bidi="hi-IN"/>
                </w:rPr>
                <w:t>Jiska</w:t>
              </w:r>
              <w:proofErr w:type="spellEnd"/>
            </w:ins>
          </w:p>
        </w:tc>
        <w:tc>
          <w:tcPr>
            <w:tcW w:w="1843" w:type="dxa"/>
            <w:tcBorders>
              <w:top w:val="nil"/>
              <w:left w:val="nil"/>
              <w:bottom w:val="single" w:sz="8" w:space="0" w:color="auto"/>
              <w:right w:val="single" w:sz="8" w:space="0" w:color="auto"/>
            </w:tcBorders>
            <w:shd w:val="clear" w:color="auto" w:fill="auto"/>
            <w:vAlign w:val="center"/>
            <w:hideMark/>
            <w:tcPrChange w:id="277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62870F" w14:textId="77777777" w:rsidR="00EF2E74" w:rsidRPr="00EF2E74" w:rsidRDefault="00EF2E74" w:rsidP="00EF2E74">
            <w:pPr>
              <w:rPr>
                <w:ins w:id="2778" w:author="Sriraj Aiyer" w:date="2024-08-22T15:43:00Z"/>
                <w:rFonts w:ascii="Calibri" w:eastAsia="Times New Roman" w:hAnsi="Calibri" w:cs="Calibri"/>
                <w:color w:val="000000"/>
                <w:lang w:eastAsia="en-GB" w:bidi="hi-IN"/>
              </w:rPr>
            </w:pPr>
            <w:ins w:id="2779" w:author="Sriraj Aiyer" w:date="2024-08-22T15:43:00Z">
              <w:r w:rsidRPr="00EF2E74">
                <w:rPr>
                  <w:rFonts w:ascii="Calibri" w:eastAsia="Times New Roman" w:hAnsi="Calibri" w:cs="Calibri"/>
                  <w:color w:val="000000"/>
                  <w:lang w:eastAsia="en-GB" w:bidi="hi-IN"/>
                </w:rPr>
                <w:t>Clinical decision making of experienced and novice nurses</w:t>
              </w:r>
            </w:ins>
          </w:p>
        </w:tc>
        <w:tc>
          <w:tcPr>
            <w:tcW w:w="709" w:type="dxa"/>
            <w:tcBorders>
              <w:top w:val="nil"/>
              <w:left w:val="nil"/>
              <w:bottom w:val="single" w:sz="8" w:space="0" w:color="auto"/>
              <w:right w:val="single" w:sz="8" w:space="0" w:color="auto"/>
            </w:tcBorders>
            <w:shd w:val="clear" w:color="auto" w:fill="auto"/>
            <w:vAlign w:val="center"/>
            <w:hideMark/>
            <w:tcPrChange w:id="27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3E40352" w14:textId="77777777" w:rsidR="00EF2E74" w:rsidRPr="00EF2E74" w:rsidRDefault="00EF2E74" w:rsidP="00EF2E74">
            <w:pPr>
              <w:jc w:val="right"/>
              <w:rPr>
                <w:ins w:id="2781" w:author="Sriraj Aiyer" w:date="2024-08-22T15:43:00Z"/>
                <w:rFonts w:ascii="Calibri" w:eastAsia="Times New Roman" w:hAnsi="Calibri" w:cs="Calibri"/>
                <w:color w:val="000000"/>
                <w:lang w:eastAsia="en-GB" w:bidi="hi-IN"/>
              </w:rPr>
            </w:pPr>
            <w:ins w:id="2782" w:author="Sriraj Aiyer" w:date="2024-08-22T15:43:00Z">
              <w:r w:rsidRPr="00EF2E74">
                <w:rPr>
                  <w:rFonts w:ascii="Calibri" w:eastAsia="Times New Roman" w:hAnsi="Calibri" w:cs="Calibri"/>
                  <w:color w:val="000000"/>
                  <w:lang w:eastAsia="en-GB" w:bidi="hi-IN"/>
                </w:rPr>
                <w:t>1996</w:t>
              </w:r>
            </w:ins>
          </w:p>
        </w:tc>
        <w:tc>
          <w:tcPr>
            <w:tcW w:w="1559" w:type="dxa"/>
            <w:tcBorders>
              <w:top w:val="nil"/>
              <w:left w:val="nil"/>
              <w:bottom w:val="single" w:sz="8" w:space="0" w:color="auto"/>
              <w:right w:val="single" w:sz="8" w:space="0" w:color="auto"/>
            </w:tcBorders>
            <w:shd w:val="clear" w:color="auto" w:fill="auto"/>
            <w:vAlign w:val="center"/>
            <w:hideMark/>
            <w:tcPrChange w:id="278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1D603576" w14:textId="77777777" w:rsidR="00EF2E74" w:rsidRPr="00EF2E74" w:rsidRDefault="00EF2E74" w:rsidP="00EF2E74">
            <w:pPr>
              <w:rPr>
                <w:ins w:id="2784" w:author="Sriraj Aiyer" w:date="2024-08-22T15:43:00Z"/>
                <w:rFonts w:ascii="Calibri" w:eastAsia="Times New Roman" w:hAnsi="Calibri" w:cs="Calibri"/>
                <w:color w:val="000000"/>
                <w:lang w:eastAsia="en-GB" w:bidi="hi-IN"/>
              </w:rPr>
            </w:pPr>
            <w:ins w:id="2785"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78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0EEFAD16" w14:textId="77777777" w:rsidR="00EF2E74" w:rsidRPr="00EF2E74" w:rsidRDefault="00EF2E74" w:rsidP="00EF2E74">
            <w:pPr>
              <w:rPr>
                <w:ins w:id="2787" w:author="Sriraj Aiyer" w:date="2024-08-22T15:43:00Z"/>
                <w:rFonts w:ascii="Calibri" w:eastAsia="Times New Roman" w:hAnsi="Calibri" w:cs="Calibri"/>
                <w:color w:val="000000"/>
                <w:lang w:eastAsia="en-GB" w:bidi="hi-IN"/>
              </w:rPr>
            </w:pPr>
            <w:ins w:id="2788" w:author="Sriraj Aiyer" w:date="2024-08-22T15:43:00Z">
              <w:r w:rsidRPr="00EF2E74">
                <w:rPr>
                  <w:rFonts w:ascii="Calibri" w:eastAsia="Times New Roman" w:hAnsi="Calibri" w:cs="Calibri"/>
                  <w:color w:val="000000"/>
                  <w:lang w:eastAsia="en-GB" w:bidi="hi-IN"/>
                </w:rPr>
                <w:t>Two scenarios</w:t>
              </w:r>
            </w:ins>
          </w:p>
        </w:tc>
        <w:tc>
          <w:tcPr>
            <w:tcW w:w="1355" w:type="dxa"/>
            <w:tcBorders>
              <w:top w:val="nil"/>
              <w:left w:val="nil"/>
              <w:bottom w:val="single" w:sz="8" w:space="0" w:color="auto"/>
              <w:right w:val="single" w:sz="8" w:space="0" w:color="auto"/>
            </w:tcBorders>
            <w:shd w:val="clear" w:color="auto" w:fill="auto"/>
            <w:vAlign w:val="center"/>
            <w:hideMark/>
            <w:tcPrChange w:id="278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BCFE7D5" w14:textId="77777777" w:rsidR="00EF2E74" w:rsidRPr="00EF2E74" w:rsidRDefault="00EF2E74" w:rsidP="00EF2E74">
            <w:pPr>
              <w:rPr>
                <w:ins w:id="2790" w:author="Sriraj Aiyer" w:date="2024-08-22T15:43:00Z"/>
                <w:rFonts w:ascii="Calibri" w:eastAsia="Times New Roman" w:hAnsi="Calibri" w:cs="Calibri"/>
                <w:color w:val="000000"/>
                <w:lang w:eastAsia="en-GB" w:bidi="hi-IN"/>
              </w:rPr>
            </w:pPr>
            <w:ins w:id="2791" w:author="Sriraj Aiyer" w:date="2024-08-22T15:43:00Z">
              <w:r w:rsidRPr="00EF2E74">
                <w:rPr>
                  <w:rFonts w:ascii="Calibri" w:eastAsia="Times New Roman" w:hAnsi="Calibri" w:cs="Calibri"/>
                  <w:color w:val="000000"/>
                  <w:lang w:eastAsia="en-GB" w:bidi="hi-IN"/>
                </w:rPr>
                <w:t>0-100% scale confidence in diagnosis</w:t>
              </w:r>
            </w:ins>
          </w:p>
        </w:tc>
      </w:tr>
      <w:tr w:rsidR="00EF2E74" w:rsidRPr="00EF2E74" w14:paraId="16832C73" w14:textId="77777777" w:rsidTr="00EF2E74">
        <w:trPr>
          <w:trHeight w:val="5460"/>
          <w:ins w:id="2792" w:author="Sriraj Aiyer" w:date="2024-08-22T15:43:00Z"/>
          <w:trPrChange w:id="2793"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79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6C0E6AE" w14:textId="77777777" w:rsidR="00EF2E74" w:rsidRPr="00EF2E74" w:rsidRDefault="00EF2E74" w:rsidP="00EF2E74">
            <w:pPr>
              <w:rPr>
                <w:ins w:id="2795" w:author="Sriraj Aiyer" w:date="2024-08-22T15:43:00Z"/>
                <w:rFonts w:ascii="Calibri" w:eastAsia="Times New Roman" w:hAnsi="Calibri" w:cs="Calibri"/>
                <w:color w:val="000000"/>
                <w:lang w:eastAsia="en-GB" w:bidi="hi-IN"/>
              </w:rPr>
            </w:pPr>
            <w:proofErr w:type="spellStart"/>
            <w:ins w:id="2796" w:author="Sriraj Aiyer" w:date="2024-08-22T15:43:00Z">
              <w:r w:rsidRPr="00EF2E74">
                <w:rPr>
                  <w:rFonts w:ascii="Calibri" w:eastAsia="Times New Roman" w:hAnsi="Calibri" w:cs="Calibri"/>
                  <w:color w:val="000000"/>
                  <w:lang w:eastAsia="en-GB" w:bidi="hi-IN"/>
                </w:rPr>
                <w:t>Thorlacius-Ussing</w:t>
              </w:r>
              <w:proofErr w:type="spellEnd"/>
              <w:r w:rsidRPr="00EF2E74">
                <w:rPr>
                  <w:rFonts w:ascii="Calibri" w:eastAsia="Times New Roman" w:hAnsi="Calibri" w:cs="Calibri"/>
                  <w:color w:val="000000"/>
                  <w:lang w:eastAsia="en-GB" w:bidi="hi-IN"/>
                </w:rPr>
                <w:t xml:space="preserve">, G.; </w:t>
              </w:r>
              <w:proofErr w:type="spellStart"/>
              <w:r w:rsidRPr="00EF2E74">
                <w:rPr>
                  <w:rFonts w:ascii="Calibri" w:eastAsia="Times New Roman" w:hAnsi="Calibri" w:cs="Calibri"/>
                  <w:color w:val="000000"/>
                  <w:lang w:eastAsia="en-GB" w:bidi="hi-IN"/>
                </w:rPr>
                <w:t>Bruun</w:t>
              </w:r>
              <w:proofErr w:type="spellEnd"/>
              <w:r w:rsidRPr="00EF2E74">
                <w:rPr>
                  <w:rFonts w:ascii="Calibri" w:eastAsia="Times New Roman" w:hAnsi="Calibri" w:cs="Calibri"/>
                  <w:color w:val="000000"/>
                  <w:lang w:eastAsia="en-GB" w:bidi="hi-IN"/>
                </w:rPr>
                <w:t xml:space="preserve">, M.; </w:t>
              </w:r>
              <w:proofErr w:type="spellStart"/>
              <w:r w:rsidRPr="00EF2E74">
                <w:rPr>
                  <w:rFonts w:ascii="Calibri" w:eastAsia="Times New Roman" w:hAnsi="Calibri" w:cs="Calibri"/>
                  <w:color w:val="000000"/>
                  <w:lang w:eastAsia="en-GB" w:bidi="hi-IN"/>
                </w:rPr>
                <w:t>Gjerum</w:t>
              </w:r>
              <w:proofErr w:type="spellEnd"/>
              <w:r w:rsidRPr="00EF2E74">
                <w:rPr>
                  <w:rFonts w:ascii="Calibri" w:eastAsia="Times New Roman" w:hAnsi="Calibri" w:cs="Calibri"/>
                  <w:color w:val="000000"/>
                  <w:lang w:eastAsia="en-GB" w:bidi="hi-IN"/>
                </w:rPr>
                <w:t xml:space="preserve">, L.; Frederiksen, K. S.; </w:t>
              </w:r>
              <w:proofErr w:type="spellStart"/>
              <w:r w:rsidRPr="00EF2E74">
                <w:rPr>
                  <w:rFonts w:ascii="Calibri" w:eastAsia="Times New Roman" w:hAnsi="Calibri" w:cs="Calibri"/>
                  <w:color w:val="000000"/>
                  <w:lang w:eastAsia="en-GB" w:bidi="hi-IN"/>
                </w:rPr>
                <w:t>Rhodius-Meester</w:t>
              </w:r>
              <w:proofErr w:type="spellEnd"/>
              <w:r w:rsidRPr="00EF2E74">
                <w:rPr>
                  <w:rFonts w:ascii="Calibri" w:eastAsia="Times New Roman" w:hAnsi="Calibri" w:cs="Calibri"/>
                  <w:color w:val="000000"/>
                  <w:lang w:eastAsia="en-GB" w:bidi="hi-IN"/>
                </w:rPr>
                <w:t xml:space="preserve">, H. F. M.; Van Der Flier, W. M.; Waldemar, G.; </w:t>
              </w:r>
              <w:proofErr w:type="spellStart"/>
              <w:r w:rsidRPr="00EF2E74">
                <w:rPr>
                  <w:rFonts w:ascii="Calibri" w:eastAsia="Times New Roman" w:hAnsi="Calibri" w:cs="Calibri"/>
                  <w:color w:val="000000"/>
                  <w:lang w:eastAsia="en-GB" w:bidi="hi-IN"/>
                </w:rPr>
                <w:t>Hasselbalch</w:t>
              </w:r>
              <w:proofErr w:type="spellEnd"/>
              <w:r w:rsidRPr="00EF2E74">
                <w:rPr>
                  <w:rFonts w:ascii="Calibri" w:eastAsia="Times New Roman" w:hAnsi="Calibri" w:cs="Calibri"/>
                  <w:color w:val="000000"/>
                  <w:lang w:eastAsia="en-GB" w:bidi="hi-IN"/>
                </w:rPr>
                <w:t>, S. G.; Nobili, F.</w:t>
              </w:r>
            </w:ins>
          </w:p>
        </w:tc>
        <w:tc>
          <w:tcPr>
            <w:tcW w:w="1843" w:type="dxa"/>
            <w:tcBorders>
              <w:top w:val="nil"/>
              <w:left w:val="nil"/>
              <w:bottom w:val="single" w:sz="8" w:space="0" w:color="auto"/>
              <w:right w:val="single" w:sz="8" w:space="0" w:color="auto"/>
            </w:tcBorders>
            <w:shd w:val="clear" w:color="auto" w:fill="auto"/>
            <w:vAlign w:val="center"/>
            <w:hideMark/>
            <w:tcPrChange w:id="2797"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5E6F82" w14:textId="77777777" w:rsidR="00EF2E74" w:rsidRPr="00EF2E74" w:rsidRDefault="00EF2E74" w:rsidP="00EF2E74">
            <w:pPr>
              <w:rPr>
                <w:ins w:id="2798" w:author="Sriraj Aiyer" w:date="2024-08-22T15:43:00Z"/>
                <w:rFonts w:ascii="Calibri" w:eastAsia="Times New Roman" w:hAnsi="Calibri" w:cs="Calibri"/>
                <w:color w:val="000000"/>
                <w:lang w:eastAsia="en-GB" w:bidi="hi-IN"/>
              </w:rPr>
            </w:pPr>
            <w:ins w:id="2799" w:author="Sriraj Aiyer" w:date="2024-08-22T15:43:00Z">
              <w:r w:rsidRPr="00EF2E74">
                <w:rPr>
                  <w:rFonts w:ascii="Calibri" w:eastAsia="Times New Roman" w:hAnsi="Calibri" w:cs="Calibri"/>
                  <w:color w:val="000000"/>
                  <w:lang w:eastAsia="en-GB" w:bidi="hi-IN"/>
                </w:rPr>
                <w:t>Comparing a Single Clinician Versus a Multidisciplinary Consensus Conference Approach for Dementia Diagnostics**</w:t>
              </w:r>
            </w:ins>
          </w:p>
        </w:tc>
        <w:tc>
          <w:tcPr>
            <w:tcW w:w="709" w:type="dxa"/>
            <w:tcBorders>
              <w:top w:val="nil"/>
              <w:left w:val="nil"/>
              <w:bottom w:val="single" w:sz="8" w:space="0" w:color="auto"/>
              <w:right w:val="single" w:sz="8" w:space="0" w:color="auto"/>
            </w:tcBorders>
            <w:shd w:val="clear" w:color="auto" w:fill="auto"/>
            <w:vAlign w:val="center"/>
            <w:hideMark/>
            <w:tcPrChange w:id="280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4EE8C74F" w14:textId="77777777" w:rsidR="00EF2E74" w:rsidRPr="00EF2E74" w:rsidRDefault="00EF2E74" w:rsidP="00EF2E74">
            <w:pPr>
              <w:jc w:val="right"/>
              <w:rPr>
                <w:ins w:id="2801" w:author="Sriraj Aiyer" w:date="2024-08-22T15:43:00Z"/>
                <w:rFonts w:ascii="Calibri" w:eastAsia="Times New Roman" w:hAnsi="Calibri" w:cs="Calibri"/>
                <w:color w:val="000000"/>
                <w:lang w:eastAsia="en-GB" w:bidi="hi-IN"/>
              </w:rPr>
            </w:pPr>
            <w:ins w:id="2802"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803"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3330FEB" w14:textId="77777777" w:rsidR="00EF2E74" w:rsidRPr="00EF2E74" w:rsidRDefault="00EF2E74" w:rsidP="00EF2E74">
            <w:pPr>
              <w:rPr>
                <w:ins w:id="2804" w:author="Sriraj Aiyer" w:date="2024-08-22T15:43:00Z"/>
                <w:rFonts w:ascii="Calibri" w:eastAsia="Times New Roman" w:hAnsi="Calibri" w:cs="Calibri"/>
                <w:color w:val="000000"/>
                <w:lang w:eastAsia="en-GB" w:bidi="hi-IN"/>
              </w:rPr>
            </w:pPr>
            <w:ins w:id="2805" w:author="Sriraj Aiyer" w:date="2024-08-22T15:43:00Z">
              <w:r w:rsidRPr="00EF2E74">
                <w:rPr>
                  <w:rFonts w:ascii="Calibri" w:eastAsia="Times New Roman" w:hAnsi="Calibri" w:cs="Calibri"/>
                  <w:color w:val="000000"/>
                  <w:lang w:eastAsia="en-GB" w:bidi="hi-IN"/>
                </w:rPr>
                <w:t>Neurology</w:t>
              </w:r>
            </w:ins>
          </w:p>
        </w:tc>
        <w:tc>
          <w:tcPr>
            <w:tcW w:w="1843" w:type="dxa"/>
            <w:tcBorders>
              <w:top w:val="nil"/>
              <w:left w:val="nil"/>
              <w:bottom w:val="single" w:sz="8" w:space="0" w:color="auto"/>
              <w:right w:val="single" w:sz="8" w:space="0" w:color="auto"/>
            </w:tcBorders>
            <w:shd w:val="clear" w:color="auto" w:fill="auto"/>
            <w:vAlign w:val="center"/>
            <w:hideMark/>
            <w:tcPrChange w:id="2806"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8F68BA0" w14:textId="77777777" w:rsidR="00EF2E74" w:rsidRPr="00EF2E74" w:rsidRDefault="00EF2E74" w:rsidP="00EF2E74">
            <w:pPr>
              <w:rPr>
                <w:ins w:id="2807" w:author="Sriraj Aiyer" w:date="2024-08-22T15:43:00Z"/>
                <w:rFonts w:ascii="Calibri" w:eastAsia="Times New Roman" w:hAnsi="Calibri" w:cs="Calibri"/>
                <w:color w:val="000000"/>
                <w:lang w:eastAsia="en-GB" w:bidi="hi-IN"/>
              </w:rPr>
            </w:pPr>
            <w:ins w:id="2808" w:author="Sriraj Aiyer" w:date="2024-08-22T15:43:00Z">
              <w:r w:rsidRPr="00EF2E74">
                <w:rPr>
                  <w:rFonts w:ascii="Calibri" w:eastAsia="Times New Roman" w:hAnsi="Calibri" w:cs="Calibri"/>
                  <w:color w:val="000000"/>
                  <w:lang w:eastAsia="en-GB" w:bidi="hi-IN"/>
                </w:rPr>
                <w:t>Real patient evaluations</w:t>
              </w:r>
            </w:ins>
          </w:p>
        </w:tc>
        <w:tc>
          <w:tcPr>
            <w:tcW w:w="1355" w:type="dxa"/>
            <w:tcBorders>
              <w:top w:val="nil"/>
              <w:left w:val="nil"/>
              <w:bottom w:val="single" w:sz="8" w:space="0" w:color="auto"/>
              <w:right w:val="single" w:sz="8" w:space="0" w:color="auto"/>
            </w:tcBorders>
            <w:shd w:val="clear" w:color="auto" w:fill="auto"/>
            <w:vAlign w:val="center"/>
            <w:hideMark/>
            <w:tcPrChange w:id="2809"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57707C" w14:textId="77777777" w:rsidR="00EF2E74" w:rsidRPr="00EF2E74" w:rsidRDefault="00EF2E74" w:rsidP="00EF2E74">
            <w:pPr>
              <w:rPr>
                <w:ins w:id="2810" w:author="Sriraj Aiyer" w:date="2024-08-22T15:43:00Z"/>
                <w:rFonts w:ascii="Calibri" w:eastAsia="Times New Roman" w:hAnsi="Calibri" w:cs="Calibri"/>
                <w:color w:val="000000"/>
                <w:lang w:eastAsia="en-GB" w:bidi="hi-IN"/>
              </w:rPr>
            </w:pPr>
            <w:ins w:id="2811" w:author="Sriraj Aiyer" w:date="2024-08-22T15:43:00Z">
              <w:r w:rsidRPr="00EF2E74">
                <w:rPr>
                  <w:rFonts w:ascii="Calibri" w:eastAsia="Times New Roman" w:hAnsi="Calibri" w:cs="Calibri"/>
                  <w:color w:val="000000"/>
                  <w:lang w:eastAsia="en-GB" w:bidi="hi-IN"/>
                </w:rPr>
                <w:t>0-100 Visual analogue scale</w:t>
              </w:r>
            </w:ins>
          </w:p>
        </w:tc>
      </w:tr>
      <w:tr w:rsidR="00EF2E74" w:rsidRPr="00EF2E74" w14:paraId="07CF061D" w14:textId="77777777" w:rsidTr="00EF2E74">
        <w:trPr>
          <w:trHeight w:val="4440"/>
          <w:ins w:id="2812" w:author="Sriraj Aiyer" w:date="2024-08-22T15:43:00Z"/>
          <w:trPrChange w:id="2813" w:author="Sriraj Aiyer" w:date="2024-08-22T15:48:00Z">
            <w:trPr>
              <w:trHeight w:val="444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14"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14D04BB" w14:textId="77777777" w:rsidR="00EF2E74" w:rsidRPr="00EF2E74" w:rsidRDefault="00EF2E74" w:rsidP="00EF2E74">
            <w:pPr>
              <w:rPr>
                <w:ins w:id="2815" w:author="Sriraj Aiyer" w:date="2024-08-22T15:43:00Z"/>
                <w:rFonts w:ascii="Calibri" w:eastAsia="Times New Roman" w:hAnsi="Calibri" w:cs="Calibri"/>
                <w:color w:val="000000"/>
                <w:lang w:val="fr-FR" w:eastAsia="en-GB" w:bidi="hi-IN"/>
                <w:rPrChange w:id="2816" w:author="Sriraj Aiyer" w:date="2024-08-22T15:44:00Z">
                  <w:rPr>
                    <w:ins w:id="2817" w:author="Sriraj Aiyer" w:date="2024-08-22T15:43:00Z"/>
                    <w:rFonts w:ascii="Calibri" w:eastAsia="Times New Roman" w:hAnsi="Calibri" w:cs="Calibri"/>
                    <w:color w:val="000000"/>
                    <w:lang w:eastAsia="en-GB" w:bidi="hi-IN"/>
                  </w:rPr>
                </w:rPrChange>
              </w:rPr>
            </w:pPr>
            <w:proofErr w:type="spellStart"/>
            <w:ins w:id="2818" w:author="Sriraj Aiyer" w:date="2024-08-22T15:43:00Z">
              <w:r w:rsidRPr="00EF2E74">
                <w:rPr>
                  <w:rFonts w:ascii="Calibri" w:eastAsia="Times New Roman" w:hAnsi="Calibri" w:cs="Calibri"/>
                  <w:color w:val="000000"/>
                  <w:lang w:val="fr-FR" w:eastAsia="en-GB" w:bidi="hi-IN"/>
                </w:rPr>
                <w:t>Tio</w:t>
              </w:r>
              <w:proofErr w:type="spellEnd"/>
              <w:r w:rsidRPr="00EF2E74">
                <w:rPr>
                  <w:rFonts w:ascii="Calibri" w:eastAsia="Times New Roman" w:hAnsi="Calibri" w:cs="Calibri"/>
                  <w:color w:val="000000"/>
                  <w:lang w:val="fr-FR" w:eastAsia="en-GB" w:bidi="hi-IN"/>
                </w:rPr>
                <w:t xml:space="preserve">, R. A.; Filho, M. A. C.; de Menezes Mota, M. F.; </w:t>
              </w:r>
              <w:proofErr w:type="spellStart"/>
              <w:r w:rsidRPr="00EF2E74">
                <w:rPr>
                  <w:rFonts w:ascii="Calibri" w:eastAsia="Times New Roman" w:hAnsi="Calibri" w:cs="Calibri"/>
                  <w:color w:val="000000"/>
                  <w:lang w:val="fr-FR" w:eastAsia="en-GB" w:bidi="hi-IN"/>
                </w:rPr>
                <w:t>Santanchè</w:t>
              </w:r>
              <w:proofErr w:type="spellEnd"/>
              <w:r w:rsidRPr="00EF2E74">
                <w:rPr>
                  <w:rFonts w:ascii="Calibri" w:eastAsia="Times New Roman" w:hAnsi="Calibri" w:cs="Calibri"/>
                  <w:color w:val="000000"/>
                  <w:lang w:val="fr-FR" w:eastAsia="en-GB" w:bidi="hi-IN"/>
                </w:rPr>
                <w:t xml:space="preserve">, A.; </w:t>
              </w:r>
              <w:proofErr w:type="spellStart"/>
              <w:r w:rsidRPr="00EF2E74">
                <w:rPr>
                  <w:rFonts w:ascii="Calibri" w:eastAsia="Times New Roman" w:hAnsi="Calibri" w:cs="Calibri"/>
                  <w:color w:val="000000"/>
                  <w:lang w:val="fr-FR" w:eastAsia="en-GB" w:bidi="hi-IN"/>
                </w:rPr>
                <w:t>Mamede</w:t>
              </w:r>
              <w:proofErr w:type="spellEnd"/>
              <w:r w:rsidRPr="00EF2E74">
                <w:rPr>
                  <w:rFonts w:ascii="Calibri" w:eastAsia="Times New Roman" w:hAnsi="Calibri" w:cs="Calibri"/>
                  <w:color w:val="000000"/>
                  <w:lang w:val="fr-FR" w:eastAsia="en-GB" w:bidi="hi-IN"/>
                </w:rPr>
                <w:t>, S.</w:t>
              </w:r>
            </w:ins>
          </w:p>
        </w:tc>
        <w:tc>
          <w:tcPr>
            <w:tcW w:w="1843" w:type="dxa"/>
            <w:tcBorders>
              <w:top w:val="nil"/>
              <w:left w:val="nil"/>
              <w:bottom w:val="single" w:sz="8" w:space="0" w:color="auto"/>
              <w:right w:val="single" w:sz="8" w:space="0" w:color="auto"/>
            </w:tcBorders>
            <w:shd w:val="clear" w:color="auto" w:fill="auto"/>
            <w:vAlign w:val="center"/>
            <w:hideMark/>
            <w:tcPrChange w:id="281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2BB4251" w14:textId="77777777" w:rsidR="00EF2E74" w:rsidRPr="00EF2E74" w:rsidRDefault="00EF2E74" w:rsidP="00EF2E74">
            <w:pPr>
              <w:rPr>
                <w:ins w:id="2820" w:author="Sriraj Aiyer" w:date="2024-08-22T15:43:00Z"/>
                <w:rFonts w:ascii="Calibri" w:eastAsia="Times New Roman" w:hAnsi="Calibri" w:cs="Calibri"/>
                <w:color w:val="000000"/>
                <w:lang w:eastAsia="en-GB" w:bidi="hi-IN"/>
              </w:rPr>
            </w:pPr>
            <w:ins w:id="2821" w:author="Sriraj Aiyer" w:date="2024-08-22T15:43:00Z">
              <w:r w:rsidRPr="00EF2E74">
                <w:rPr>
                  <w:rFonts w:ascii="Calibri" w:eastAsia="Times New Roman" w:hAnsi="Calibri" w:cs="Calibri"/>
                  <w:color w:val="000000"/>
                  <w:lang w:eastAsia="en-GB" w:bidi="hi-IN"/>
                </w:rPr>
                <w:t>The Effect of Information Presentation Order on Residents’ Diagnostic Accuracy of Online Simulated Patients With Chest Pain**</w:t>
              </w:r>
            </w:ins>
          </w:p>
        </w:tc>
        <w:tc>
          <w:tcPr>
            <w:tcW w:w="709" w:type="dxa"/>
            <w:tcBorders>
              <w:top w:val="nil"/>
              <w:left w:val="nil"/>
              <w:bottom w:val="single" w:sz="8" w:space="0" w:color="auto"/>
              <w:right w:val="single" w:sz="8" w:space="0" w:color="auto"/>
            </w:tcBorders>
            <w:shd w:val="clear" w:color="auto" w:fill="auto"/>
            <w:vAlign w:val="center"/>
            <w:hideMark/>
            <w:tcPrChange w:id="282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4EBE2BD" w14:textId="77777777" w:rsidR="00EF2E74" w:rsidRPr="00EF2E74" w:rsidRDefault="00EF2E74" w:rsidP="00EF2E74">
            <w:pPr>
              <w:jc w:val="right"/>
              <w:rPr>
                <w:ins w:id="2823" w:author="Sriraj Aiyer" w:date="2024-08-22T15:43:00Z"/>
                <w:rFonts w:ascii="Calibri" w:eastAsia="Times New Roman" w:hAnsi="Calibri" w:cs="Calibri"/>
                <w:color w:val="000000"/>
                <w:lang w:eastAsia="en-GB" w:bidi="hi-IN"/>
              </w:rPr>
            </w:pPr>
            <w:ins w:id="2824" w:author="Sriraj Aiyer" w:date="2024-08-22T15:43:00Z">
              <w:r w:rsidRPr="00EF2E74">
                <w:rPr>
                  <w:rFonts w:ascii="Calibri" w:eastAsia="Times New Roman" w:hAnsi="Calibri" w:cs="Calibri"/>
                  <w:color w:val="000000"/>
                  <w:lang w:eastAsia="en-GB" w:bidi="hi-IN"/>
                </w:rPr>
                <w:t>2022</w:t>
              </w:r>
            </w:ins>
          </w:p>
        </w:tc>
        <w:tc>
          <w:tcPr>
            <w:tcW w:w="1559" w:type="dxa"/>
            <w:tcBorders>
              <w:top w:val="nil"/>
              <w:left w:val="nil"/>
              <w:bottom w:val="single" w:sz="8" w:space="0" w:color="auto"/>
              <w:right w:val="single" w:sz="8" w:space="0" w:color="auto"/>
            </w:tcBorders>
            <w:shd w:val="clear" w:color="auto" w:fill="auto"/>
            <w:vAlign w:val="center"/>
            <w:hideMark/>
            <w:tcPrChange w:id="282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86620D0" w14:textId="77777777" w:rsidR="00EF2E74" w:rsidRPr="00EF2E74" w:rsidRDefault="00EF2E74" w:rsidP="00EF2E74">
            <w:pPr>
              <w:rPr>
                <w:ins w:id="2826" w:author="Sriraj Aiyer" w:date="2024-08-22T15:43:00Z"/>
                <w:rFonts w:ascii="Calibri" w:eastAsia="Times New Roman" w:hAnsi="Calibri" w:cs="Calibri"/>
                <w:color w:val="000000"/>
                <w:lang w:eastAsia="en-GB" w:bidi="hi-IN"/>
              </w:rPr>
            </w:pPr>
            <w:ins w:id="2827" w:author="Sriraj Aiyer" w:date="2024-08-22T15:43:00Z">
              <w:r w:rsidRPr="00EF2E74">
                <w:rPr>
                  <w:rFonts w:ascii="Calibri" w:eastAsia="Times New Roman" w:hAnsi="Calibri" w:cs="Calibri"/>
                  <w:color w:val="000000"/>
                  <w:lang w:eastAsia="en-GB" w:bidi="hi-IN"/>
                </w:rPr>
                <w:t>Cardiology</w:t>
              </w:r>
            </w:ins>
          </w:p>
        </w:tc>
        <w:tc>
          <w:tcPr>
            <w:tcW w:w="1843" w:type="dxa"/>
            <w:tcBorders>
              <w:top w:val="nil"/>
              <w:left w:val="nil"/>
              <w:bottom w:val="single" w:sz="8" w:space="0" w:color="auto"/>
              <w:right w:val="single" w:sz="8" w:space="0" w:color="auto"/>
            </w:tcBorders>
            <w:shd w:val="clear" w:color="auto" w:fill="auto"/>
            <w:vAlign w:val="center"/>
            <w:hideMark/>
            <w:tcPrChange w:id="282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1058F39" w14:textId="77777777" w:rsidR="00EF2E74" w:rsidRPr="00EF2E74" w:rsidRDefault="00EF2E74" w:rsidP="00EF2E74">
            <w:pPr>
              <w:rPr>
                <w:ins w:id="2829" w:author="Sriraj Aiyer" w:date="2024-08-22T15:43:00Z"/>
                <w:rFonts w:ascii="Calibri" w:eastAsia="Times New Roman" w:hAnsi="Calibri" w:cs="Calibri"/>
                <w:color w:val="000000"/>
                <w:lang w:eastAsia="en-GB" w:bidi="hi-IN"/>
              </w:rPr>
            </w:pPr>
            <w:ins w:id="2830" w:author="Sriraj Aiyer" w:date="2024-08-22T15:43:00Z">
              <w:r w:rsidRPr="00EF2E74">
                <w:rPr>
                  <w:rFonts w:ascii="Calibri" w:eastAsia="Times New Roman" w:hAnsi="Calibri" w:cs="Calibri"/>
                  <w:color w:val="000000"/>
                  <w:lang w:eastAsia="en-GB" w:bidi="hi-IN"/>
                </w:rPr>
                <w:t>12 clinical cases presented in 2 diagnostic rounds (history and EKG)</w:t>
              </w:r>
            </w:ins>
          </w:p>
        </w:tc>
        <w:tc>
          <w:tcPr>
            <w:tcW w:w="1355" w:type="dxa"/>
            <w:tcBorders>
              <w:top w:val="nil"/>
              <w:left w:val="nil"/>
              <w:bottom w:val="single" w:sz="8" w:space="0" w:color="auto"/>
              <w:right w:val="single" w:sz="8" w:space="0" w:color="auto"/>
            </w:tcBorders>
            <w:shd w:val="clear" w:color="auto" w:fill="auto"/>
            <w:vAlign w:val="center"/>
            <w:hideMark/>
            <w:tcPrChange w:id="283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D54585E" w14:textId="77777777" w:rsidR="00EF2E74" w:rsidRPr="00EF2E74" w:rsidRDefault="00EF2E74" w:rsidP="00EF2E74">
            <w:pPr>
              <w:rPr>
                <w:ins w:id="2832" w:author="Sriraj Aiyer" w:date="2024-08-22T15:43:00Z"/>
                <w:rFonts w:ascii="Calibri" w:eastAsia="Times New Roman" w:hAnsi="Calibri" w:cs="Calibri"/>
                <w:color w:val="000000"/>
                <w:lang w:eastAsia="en-GB" w:bidi="hi-IN"/>
              </w:rPr>
            </w:pPr>
            <w:ins w:id="2833" w:author="Sriraj Aiyer" w:date="2024-08-22T15:43:00Z">
              <w:r w:rsidRPr="00EF2E74">
                <w:rPr>
                  <w:rFonts w:ascii="Calibri" w:eastAsia="Times New Roman" w:hAnsi="Calibri" w:cs="Calibri"/>
                  <w:color w:val="000000"/>
                  <w:lang w:eastAsia="en-GB" w:bidi="hi-IN"/>
                </w:rPr>
                <w:t>0-100 confidence</w:t>
              </w:r>
            </w:ins>
          </w:p>
        </w:tc>
      </w:tr>
      <w:tr w:rsidR="00EF2E74" w:rsidRPr="00EF2E74" w14:paraId="399DD33F" w14:textId="77777777" w:rsidTr="00EF2E74">
        <w:trPr>
          <w:trHeight w:val="4100"/>
          <w:ins w:id="2834" w:author="Sriraj Aiyer" w:date="2024-08-22T15:43:00Z"/>
          <w:trPrChange w:id="283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3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2C2A3298" w14:textId="77777777" w:rsidR="00EF2E74" w:rsidRPr="00EF2E74" w:rsidRDefault="00EF2E74" w:rsidP="00EF2E74">
            <w:pPr>
              <w:rPr>
                <w:ins w:id="2837" w:author="Sriraj Aiyer" w:date="2024-08-22T15:43:00Z"/>
                <w:rFonts w:ascii="Calibri" w:eastAsia="Times New Roman" w:hAnsi="Calibri" w:cs="Calibri"/>
                <w:color w:val="000000"/>
                <w:lang w:eastAsia="en-GB" w:bidi="hi-IN"/>
              </w:rPr>
            </w:pPr>
            <w:ins w:id="2838" w:author="Sriraj Aiyer" w:date="2024-08-22T15:43:00Z">
              <w:r w:rsidRPr="00EF2E74">
                <w:rPr>
                  <w:rFonts w:ascii="Calibri" w:eastAsia="Times New Roman" w:hAnsi="Calibri" w:cs="Calibri"/>
                  <w:color w:val="000000"/>
                  <w:lang w:eastAsia="en-GB" w:bidi="hi-IN"/>
                </w:rPr>
                <w:t xml:space="preserve">Trueblood, Jennifer S.; </w:t>
              </w:r>
              <w:proofErr w:type="spellStart"/>
              <w:r w:rsidRPr="00EF2E74">
                <w:rPr>
                  <w:rFonts w:ascii="Calibri" w:eastAsia="Times New Roman" w:hAnsi="Calibri" w:cs="Calibri"/>
                  <w:color w:val="000000"/>
                  <w:lang w:eastAsia="en-GB" w:bidi="hi-IN"/>
                </w:rPr>
                <w:t>Eichbaum</w:t>
              </w:r>
              <w:proofErr w:type="spellEnd"/>
              <w:r w:rsidRPr="00EF2E74">
                <w:rPr>
                  <w:rFonts w:ascii="Calibri" w:eastAsia="Times New Roman" w:hAnsi="Calibri" w:cs="Calibri"/>
                  <w:color w:val="000000"/>
                  <w:lang w:eastAsia="en-GB" w:bidi="hi-IN"/>
                </w:rPr>
                <w:t xml:space="preserve">, Quentin; </w:t>
              </w:r>
              <w:proofErr w:type="spellStart"/>
              <w:r w:rsidRPr="00EF2E74">
                <w:rPr>
                  <w:rFonts w:ascii="Calibri" w:eastAsia="Times New Roman" w:hAnsi="Calibri" w:cs="Calibri"/>
                  <w:color w:val="000000"/>
                  <w:lang w:eastAsia="en-GB" w:bidi="hi-IN"/>
                </w:rPr>
                <w:t>Seegmiller</w:t>
              </w:r>
              <w:proofErr w:type="spellEnd"/>
              <w:r w:rsidRPr="00EF2E74">
                <w:rPr>
                  <w:rFonts w:ascii="Calibri" w:eastAsia="Times New Roman" w:hAnsi="Calibri" w:cs="Calibri"/>
                  <w:color w:val="000000"/>
                  <w:lang w:eastAsia="en-GB" w:bidi="hi-IN"/>
                </w:rPr>
                <w:t xml:space="preserve">, Adam C.; Stratton, Charles; </w:t>
              </w:r>
              <w:proofErr w:type="spellStart"/>
              <w:r w:rsidRPr="00EF2E74">
                <w:rPr>
                  <w:rFonts w:ascii="Calibri" w:eastAsia="Times New Roman" w:hAnsi="Calibri" w:cs="Calibri"/>
                  <w:color w:val="000000"/>
                  <w:lang w:eastAsia="en-GB" w:bidi="hi-IN"/>
                </w:rPr>
                <w:t>O'Daniels</w:t>
              </w:r>
              <w:proofErr w:type="spellEnd"/>
              <w:r w:rsidRPr="00EF2E74">
                <w:rPr>
                  <w:rFonts w:ascii="Calibri" w:eastAsia="Times New Roman" w:hAnsi="Calibri" w:cs="Calibri"/>
                  <w:color w:val="000000"/>
                  <w:lang w:eastAsia="en-GB" w:bidi="hi-IN"/>
                </w:rPr>
                <w:t>, Payton; Holmes, William R.</w:t>
              </w:r>
            </w:ins>
          </w:p>
        </w:tc>
        <w:tc>
          <w:tcPr>
            <w:tcW w:w="1843" w:type="dxa"/>
            <w:tcBorders>
              <w:top w:val="nil"/>
              <w:left w:val="nil"/>
              <w:bottom w:val="single" w:sz="8" w:space="0" w:color="auto"/>
              <w:right w:val="single" w:sz="8" w:space="0" w:color="auto"/>
            </w:tcBorders>
            <w:shd w:val="clear" w:color="auto" w:fill="auto"/>
            <w:vAlign w:val="center"/>
            <w:hideMark/>
            <w:tcPrChange w:id="283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69E3C390" w14:textId="77777777" w:rsidR="00EF2E74" w:rsidRPr="00EF2E74" w:rsidRDefault="00EF2E74" w:rsidP="00EF2E74">
            <w:pPr>
              <w:rPr>
                <w:ins w:id="2840" w:author="Sriraj Aiyer" w:date="2024-08-22T15:43:00Z"/>
                <w:rFonts w:ascii="Calibri" w:eastAsia="Times New Roman" w:hAnsi="Calibri" w:cs="Calibri"/>
                <w:color w:val="000000"/>
                <w:lang w:eastAsia="en-GB" w:bidi="hi-IN"/>
              </w:rPr>
            </w:pPr>
            <w:ins w:id="2841" w:author="Sriraj Aiyer" w:date="2024-08-22T15:43:00Z">
              <w:r w:rsidRPr="00EF2E74">
                <w:rPr>
                  <w:rFonts w:ascii="Calibri" w:eastAsia="Times New Roman" w:hAnsi="Calibri" w:cs="Calibri"/>
                  <w:color w:val="000000"/>
                  <w:lang w:eastAsia="en-GB" w:bidi="hi-IN"/>
                </w:rPr>
                <w:t>Disentangling prevalence induced biases in medical image decision-making</w:t>
              </w:r>
            </w:ins>
          </w:p>
        </w:tc>
        <w:tc>
          <w:tcPr>
            <w:tcW w:w="709" w:type="dxa"/>
            <w:tcBorders>
              <w:top w:val="nil"/>
              <w:left w:val="nil"/>
              <w:bottom w:val="single" w:sz="8" w:space="0" w:color="auto"/>
              <w:right w:val="single" w:sz="8" w:space="0" w:color="auto"/>
            </w:tcBorders>
            <w:shd w:val="clear" w:color="auto" w:fill="auto"/>
            <w:vAlign w:val="center"/>
            <w:hideMark/>
            <w:tcPrChange w:id="284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1D25D0D" w14:textId="77777777" w:rsidR="00EF2E74" w:rsidRPr="00EF2E74" w:rsidRDefault="00EF2E74" w:rsidP="00EF2E74">
            <w:pPr>
              <w:jc w:val="right"/>
              <w:rPr>
                <w:ins w:id="2843" w:author="Sriraj Aiyer" w:date="2024-08-22T15:43:00Z"/>
                <w:rFonts w:ascii="Calibri" w:eastAsia="Times New Roman" w:hAnsi="Calibri" w:cs="Calibri"/>
                <w:color w:val="000000"/>
                <w:lang w:eastAsia="en-GB" w:bidi="hi-IN"/>
              </w:rPr>
            </w:pPr>
            <w:ins w:id="2844" w:author="Sriraj Aiyer" w:date="2024-08-22T15:43:00Z">
              <w:r w:rsidRPr="00EF2E74">
                <w:rPr>
                  <w:rFonts w:ascii="Calibri" w:eastAsia="Times New Roman" w:hAnsi="Calibri" w:cs="Calibri"/>
                  <w:color w:val="000000"/>
                  <w:lang w:eastAsia="en-GB" w:bidi="hi-IN"/>
                </w:rPr>
                <w:t>2021</w:t>
              </w:r>
            </w:ins>
          </w:p>
        </w:tc>
        <w:tc>
          <w:tcPr>
            <w:tcW w:w="1559" w:type="dxa"/>
            <w:tcBorders>
              <w:top w:val="nil"/>
              <w:left w:val="nil"/>
              <w:bottom w:val="single" w:sz="8" w:space="0" w:color="auto"/>
              <w:right w:val="single" w:sz="8" w:space="0" w:color="auto"/>
            </w:tcBorders>
            <w:shd w:val="clear" w:color="auto" w:fill="auto"/>
            <w:vAlign w:val="center"/>
            <w:hideMark/>
            <w:tcPrChange w:id="284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E48B195" w14:textId="77777777" w:rsidR="00EF2E74" w:rsidRPr="00EF2E74" w:rsidRDefault="00EF2E74" w:rsidP="00EF2E74">
            <w:pPr>
              <w:rPr>
                <w:ins w:id="2846" w:author="Sriraj Aiyer" w:date="2024-08-22T15:43:00Z"/>
                <w:rFonts w:ascii="Calibri" w:eastAsia="Times New Roman" w:hAnsi="Calibri" w:cs="Calibri"/>
                <w:color w:val="000000"/>
                <w:lang w:eastAsia="en-GB" w:bidi="hi-IN"/>
              </w:rPr>
            </w:pPr>
            <w:ins w:id="2847" w:author="Sriraj Aiyer" w:date="2024-08-22T15:43:00Z">
              <w:r w:rsidRPr="00EF2E74">
                <w:rPr>
                  <w:rFonts w:ascii="Calibri" w:eastAsia="Times New Roman" w:hAnsi="Calibri" w:cs="Calibri"/>
                  <w:color w:val="000000"/>
                  <w:lang w:eastAsia="en-GB" w:bidi="hi-IN"/>
                </w:rPr>
                <w:t>Medical Students / Imaging</w:t>
              </w:r>
            </w:ins>
          </w:p>
        </w:tc>
        <w:tc>
          <w:tcPr>
            <w:tcW w:w="1843" w:type="dxa"/>
            <w:tcBorders>
              <w:top w:val="nil"/>
              <w:left w:val="nil"/>
              <w:bottom w:val="single" w:sz="8" w:space="0" w:color="auto"/>
              <w:right w:val="single" w:sz="8" w:space="0" w:color="auto"/>
            </w:tcBorders>
            <w:shd w:val="clear" w:color="auto" w:fill="auto"/>
            <w:vAlign w:val="center"/>
            <w:hideMark/>
            <w:tcPrChange w:id="284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5D1969E" w14:textId="77777777" w:rsidR="00EF2E74" w:rsidRPr="00EF2E74" w:rsidRDefault="00EF2E74" w:rsidP="00EF2E74">
            <w:pPr>
              <w:rPr>
                <w:ins w:id="2849" w:author="Sriraj Aiyer" w:date="2024-08-22T15:43:00Z"/>
                <w:rFonts w:ascii="Calibri" w:eastAsia="Times New Roman" w:hAnsi="Calibri" w:cs="Calibri"/>
                <w:color w:val="000000"/>
                <w:lang w:eastAsia="en-GB" w:bidi="hi-IN"/>
              </w:rPr>
            </w:pPr>
            <w:ins w:id="2850" w:author="Sriraj Aiyer" w:date="2024-08-22T15:43:00Z">
              <w:r w:rsidRPr="00EF2E74">
                <w:rPr>
                  <w:rFonts w:ascii="Calibri" w:eastAsia="Times New Roman" w:hAnsi="Calibri" w:cs="Calibri"/>
                  <w:color w:val="000000"/>
                  <w:lang w:eastAsia="en-GB" w:bidi="hi-IN"/>
                </w:rPr>
                <w:t>Cell scans (cancer identification)</w:t>
              </w:r>
            </w:ins>
          </w:p>
        </w:tc>
        <w:tc>
          <w:tcPr>
            <w:tcW w:w="1355" w:type="dxa"/>
            <w:tcBorders>
              <w:top w:val="nil"/>
              <w:left w:val="nil"/>
              <w:bottom w:val="single" w:sz="8" w:space="0" w:color="auto"/>
              <w:right w:val="single" w:sz="8" w:space="0" w:color="auto"/>
            </w:tcBorders>
            <w:shd w:val="clear" w:color="auto" w:fill="auto"/>
            <w:vAlign w:val="center"/>
            <w:hideMark/>
            <w:tcPrChange w:id="285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748BFE0B" w14:textId="77777777" w:rsidR="00EF2E74" w:rsidRPr="00EF2E74" w:rsidRDefault="00EF2E74" w:rsidP="00EF2E74">
            <w:pPr>
              <w:rPr>
                <w:ins w:id="2852" w:author="Sriraj Aiyer" w:date="2024-08-22T15:43:00Z"/>
                <w:rFonts w:ascii="Calibri" w:eastAsia="Times New Roman" w:hAnsi="Calibri" w:cs="Calibri"/>
                <w:color w:val="000000"/>
                <w:lang w:eastAsia="en-GB" w:bidi="hi-IN"/>
              </w:rPr>
            </w:pPr>
            <w:ins w:id="2853" w:author="Sriraj Aiyer" w:date="2024-08-22T15:43:00Z">
              <w:r w:rsidRPr="00EF2E74">
                <w:rPr>
                  <w:rFonts w:ascii="Calibri" w:eastAsia="Times New Roman" w:hAnsi="Calibri" w:cs="Calibri"/>
                  <w:color w:val="000000"/>
                  <w:lang w:eastAsia="en-GB" w:bidi="hi-IN"/>
                </w:rPr>
                <w:t> </w:t>
              </w:r>
            </w:ins>
          </w:p>
        </w:tc>
      </w:tr>
      <w:tr w:rsidR="00EF2E74" w:rsidRPr="00EF2E74" w14:paraId="65E24456" w14:textId="77777777" w:rsidTr="00EF2E74">
        <w:trPr>
          <w:trHeight w:val="2400"/>
          <w:ins w:id="2854" w:author="Sriraj Aiyer" w:date="2024-08-22T15:43:00Z"/>
          <w:trPrChange w:id="2855" w:author="Sriraj Aiyer" w:date="2024-08-22T15:48:00Z">
            <w:trPr>
              <w:trHeight w:val="24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5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6BDFD69" w14:textId="77777777" w:rsidR="00EF2E74" w:rsidRPr="00EF2E74" w:rsidRDefault="00EF2E74" w:rsidP="00EF2E74">
            <w:pPr>
              <w:rPr>
                <w:ins w:id="2857" w:author="Sriraj Aiyer" w:date="2024-08-22T15:43:00Z"/>
                <w:rFonts w:ascii="Calibri" w:eastAsia="Times New Roman" w:hAnsi="Calibri" w:cs="Calibri"/>
                <w:color w:val="000000"/>
                <w:lang w:eastAsia="en-GB" w:bidi="hi-IN"/>
              </w:rPr>
            </w:pPr>
            <w:ins w:id="2858" w:author="Sriraj Aiyer" w:date="2024-08-22T15:43:00Z">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Hout</w:t>
              </w:r>
              <w:proofErr w:type="spellEnd"/>
              <w:r w:rsidRPr="00EF2E74">
                <w:rPr>
                  <w:rFonts w:ascii="Calibri" w:eastAsia="Times New Roman" w:hAnsi="Calibri" w:cs="Calibri"/>
                  <w:color w:val="000000"/>
                  <w:lang w:eastAsia="en-GB" w:bidi="hi-IN"/>
                </w:rPr>
                <w:t xml:space="preserve">, H.P.J.; </w:t>
              </w:r>
              <w:proofErr w:type="spellStart"/>
              <w:r w:rsidRPr="00EF2E74">
                <w:rPr>
                  <w:rFonts w:ascii="Calibri" w:eastAsia="Times New Roman" w:hAnsi="Calibri" w:cs="Calibri"/>
                  <w:color w:val="000000"/>
                  <w:lang w:eastAsia="en-GB" w:bidi="hi-IN"/>
                </w:rPr>
                <w:t>Vernooij-Dassen</w:t>
              </w:r>
              <w:proofErr w:type="spellEnd"/>
              <w:r w:rsidRPr="00EF2E74">
                <w:rPr>
                  <w:rFonts w:ascii="Calibri" w:eastAsia="Times New Roman" w:hAnsi="Calibri" w:cs="Calibri"/>
                  <w:color w:val="000000"/>
                  <w:lang w:eastAsia="en-GB" w:bidi="hi-IN"/>
                </w:rPr>
                <w:t xml:space="preserve">, M.J.; </w:t>
              </w:r>
              <w:proofErr w:type="spellStart"/>
              <w:r w:rsidRPr="00EF2E74">
                <w:rPr>
                  <w:rFonts w:ascii="Calibri" w:eastAsia="Times New Roman" w:hAnsi="Calibri" w:cs="Calibri"/>
                  <w:color w:val="000000"/>
                  <w:lang w:eastAsia="en-GB" w:bidi="hi-IN"/>
                </w:rPr>
                <w:t>Stalman</w:t>
              </w:r>
              <w:proofErr w:type="spellEnd"/>
              <w:r w:rsidRPr="00EF2E74">
                <w:rPr>
                  <w:rFonts w:ascii="Calibri" w:eastAsia="Times New Roman" w:hAnsi="Calibri" w:cs="Calibri"/>
                  <w:color w:val="000000"/>
                  <w:lang w:eastAsia="en-GB" w:bidi="hi-IN"/>
                </w:rPr>
                <w:t>, W.A.B.</w:t>
              </w:r>
            </w:ins>
          </w:p>
        </w:tc>
        <w:tc>
          <w:tcPr>
            <w:tcW w:w="1843" w:type="dxa"/>
            <w:tcBorders>
              <w:top w:val="nil"/>
              <w:left w:val="nil"/>
              <w:bottom w:val="single" w:sz="8" w:space="0" w:color="auto"/>
              <w:right w:val="single" w:sz="8" w:space="0" w:color="auto"/>
            </w:tcBorders>
            <w:shd w:val="clear" w:color="auto" w:fill="auto"/>
            <w:vAlign w:val="center"/>
            <w:hideMark/>
            <w:tcPrChange w:id="285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1AFAA11" w14:textId="77777777" w:rsidR="00EF2E74" w:rsidRPr="00EF2E74" w:rsidRDefault="00EF2E74" w:rsidP="00EF2E74">
            <w:pPr>
              <w:rPr>
                <w:ins w:id="2860" w:author="Sriraj Aiyer" w:date="2024-08-22T15:43:00Z"/>
                <w:rFonts w:ascii="Calibri" w:eastAsia="Times New Roman" w:hAnsi="Calibri" w:cs="Calibri"/>
                <w:color w:val="000000"/>
                <w:lang w:eastAsia="en-GB" w:bidi="hi-IN"/>
              </w:rPr>
            </w:pPr>
            <w:ins w:id="2861" w:author="Sriraj Aiyer" w:date="2024-08-22T15:43:00Z">
              <w:r w:rsidRPr="00EF2E74">
                <w:rPr>
                  <w:rFonts w:ascii="Calibri" w:eastAsia="Times New Roman" w:hAnsi="Calibri" w:cs="Calibri"/>
                  <w:color w:val="000000"/>
                  <w:lang w:eastAsia="en-GB" w:bidi="hi-IN"/>
                </w:rPr>
                <w:t>Diagnosing dementia with confidence by GPs</w:t>
              </w:r>
            </w:ins>
          </w:p>
        </w:tc>
        <w:tc>
          <w:tcPr>
            <w:tcW w:w="709" w:type="dxa"/>
            <w:tcBorders>
              <w:top w:val="nil"/>
              <w:left w:val="nil"/>
              <w:bottom w:val="single" w:sz="8" w:space="0" w:color="auto"/>
              <w:right w:val="single" w:sz="8" w:space="0" w:color="auto"/>
            </w:tcBorders>
            <w:shd w:val="clear" w:color="auto" w:fill="auto"/>
            <w:vAlign w:val="center"/>
            <w:hideMark/>
            <w:tcPrChange w:id="286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7B1C3101" w14:textId="77777777" w:rsidR="00EF2E74" w:rsidRPr="00EF2E74" w:rsidRDefault="00EF2E74" w:rsidP="00EF2E74">
            <w:pPr>
              <w:jc w:val="right"/>
              <w:rPr>
                <w:ins w:id="2863" w:author="Sriraj Aiyer" w:date="2024-08-22T15:43:00Z"/>
                <w:rFonts w:ascii="Calibri" w:eastAsia="Times New Roman" w:hAnsi="Calibri" w:cs="Calibri"/>
                <w:color w:val="000000"/>
                <w:lang w:eastAsia="en-GB" w:bidi="hi-IN"/>
              </w:rPr>
            </w:pPr>
            <w:ins w:id="2864" w:author="Sriraj Aiyer" w:date="2024-08-22T15:43:00Z">
              <w:r w:rsidRPr="00EF2E74">
                <w:rPr>
                  <w:rFonts w:ascii="Calibri" w:eastAsia="Times New Roman" w:hAnsi="Calibri" w:cs="Calibri"/>
                  <w:color w:val="000000"/>
                  <w:lang w:eastAsia="en-GB" w:bidi="hi-IN"/>
                </w:rPr>
                <w:t>2007</w:t>
              </w:r>
            </w:ins>
          </w:p>
        </w:tc>
        <w:tc>
          <w:tcPr>
            <w:tcW w:w="1559" w:type="dxa"/>
            <w:tcBorders>
              <w:top w:val="nil"/>
              <w:left w:val="nil"/>
              <w:bottom w:val="single" w:sz="8" w:space="0" w:color="auto"/>
              <w:right w:val="single" w:sz="8" w:space="0" w:color="auto"/>
            </w:tcBorders>
            <w:shd w:val="clear" w:color="auto" w:fill="auto"/>
            <w:vAlign w:val="center"/>
            <w:hideMark/>
            <w:tcPrChange w:id="286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390E3AF" w14:textId="77777777" w:rsidR="00EF2E74" w:rsidRPr="00EF2E74" w:rsidRDefault="00EF2E74" w:rsidP="00EF2E74">
            <w:pPr>
              <w:rPr>
                <w:ins w:id="2866" w:author="Sriraj Aiyer" w:date="2024-08-22T15:43:00Z"/>
                <w:rFonts w:ascii="Calibri" w:eastAsia="Times New Roman" w:hAnsi="Calibri" w:cs="Calibri"/>
                <w:color w:val="000000"/>
                <w:lang w:eastAsia="en-GB" w:bidi="hi-IN"/>
              </w:rPr>
            </w:pPr>
            <w:ins w:id="2867"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86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687B6ED6" w14:textId="77777777" w:rsidR="00EF2E74" w:rsidRPr="00EF2E74" w:rsidRDefault="00EF2E74" w:rsidP="00EF2E74">
            <w:pPr>
              <w:rPr>
                <w:ins w:id="2869" w:author="Sriraj Aiyer" w:date="2024-08-22T15:43:00Z"/>
                <w:rFonts w:ascii="Calibri" w:eastAsia="Times New Roman" w:hAnsi="Calibri" w:cs="Calibri"/>
                <w:color w:val="000000"/>
                <w:lang w:eastAsia="en-GB" w:bidi="hi-IN"/>
              </w:rPr>
            </w:pPr>
            <w:ins w:id="2870" w:author="Sriraj Aiyer" w:date="2024-08-22T15:43:00Z">
              <w:r w:rsidRPr="00EF2E74">
                <w:rPr>
                  <w:rFonts w:ascii="Calibri" w:eastAsia="Times New Roman" w:hAnsi="Calibri" w:cs="Calibri"/>
                  <w:color w:val="000000"/>
                  <w:lang w:eastAsia="en-GB" w:bidi="hi-IN"/>
                </w:rPr>
                <w:t>Observation of dementia patients</w:t>
              </w:r>
            </w:ins>
          </w:p>
        </w:tc>
        <w:tc>
          <w:tcPr>
            <w:tcW w:w="1355" w:type="dxa"/>
            <w:tcBorders>
              <w:top w:val="nil"/>
              <w:left w:val="nil"/>
              <w:bottom w:val="single" w:sz="8" w:space="0" w:color="auto"/>
              <w:right w:val="single" w:sz="8" w:space="0" w:color="auto"/>
            </w:tcBorders>
            <w:shd w:val="clear" w:color="auto" w:fill="auto"/>
            <w:vAlign w:val="center"/>
            <w:hideMark/>
            <w:tcPrChange w:id="287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625805C5" w14:textId="77777777" w:rsidR="00EF2E74" w:rsidRPr="00EF2E74" w:rsidRDefault="00EF2E74" w:rsidP="00EF2E74">
            <w:pPr>
              <w:rPr>
                <w:ins w:id="2872" w:author="Sriraj Aiyer" w:date="2024-08-22T15:43:00Z"/>
                <w:rFonts w:ascii="Calibri" w:eastAsia="Times New Roman" w:hAnsi="Calibri" w:cs="Calibri"/>
                <w:color w:val="000000"/>
                <w:lang w:eastAsia="en-GB" w:bidi="hi-IN"/>
              </w:rPr>
            </w:pPr>
            <w:ins w:id="2873" w:author="Sriraj Aiyer" w:date="2024-08-22T15:43:00Z">
              <w:r w:rsidRPr="00EF2E74">
                <w:rPr>
                  <w:rFonts w:ascii="Calibri" w:eastAsia="Times New Roman" w:hAnsi="Calibri" w:cs="Calibri"/>
                  <w:color w:val="000000"/>
                  <w:lang w:eastAsia="en-GB" w:bidi="hi-IN"/>
                </w:rPr>
                <w:t xml:space="preserve">4 point </w:t>
              </w:r>
              <w:proofErr w:type="spellStart"/>
              <w:r w:rsidRPr="00EF2E74">
                <w:rPr>
                  <w:rFonts w:ascii="Calibri" w:eastAsia="Times New Roman" w:hAnsi="Calibri" w:cs="Calibri"/>
                  <w:color w:val="000000"/>
                  <w:lang w:eastAsia="en-GB" w:bidi="hi-IN"/>
                </w:rPr>
                <w:t>likert</w:t>
              </w:r>
              <w:proofErr w:type="spellEnd"/>
              <w:r w:rsidRPr="00EF2E74">
                <w:rPr>
                  <w:rFonts w:ascii="Calibri" w:eastAsia="Times New Roman" w:hAnsi="Calibri" w:cs="Calibri"/>
                  <w:color w:val="000000"/>
                  <w:lang w:eastAsia="en-GB" w:bidi="hi-IN"/>
                </w:rPr>
                <w:t xml:space="preserve"> scale</w:t>
              </w:r>
            </w:ins>
          </w:p>
        </w:tc>
      </w:tr>
      <w:tr w:rsidR="00EF2E74" w:rsidRPr="00EF2E74" w14:paraId="5CB7EB7B" w14:textId="77777777" w:rsidTr="00EF2E74">
        <w:trPr>
          <w:trHeight w:val="5460"/>
          <w:ins w:id="2874" w:author="Sriraj Aiyer" w:date="2024-08-22T15:43:00Z"/>
          <w:trPrChange w:id="2875" w:author="Sriraj Aiyer" w:date="2024-08-22T15:48:00Z">
            <w:trPr>
              <w:trHeight w:val="546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7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3464750E" w14:textId="77777777" w:rsidR="00EF2E74" w:rsidRPr="00EF2E74" w:rsidRDefault="00EF2E74" w:rsidP="00EF2E74">
            <w:pPr>
              <w:rPr>
                <w:ins w:id="2877" w:author="Sriraj Aiyer" w:date="2024-08-22T15:43:00Z"/>
                <w:rFonts w:ascii="Calibri" w:eastAsia="Times New Roman" w:hAnsi="Calibri" w:cs="Calibri"/>
                <w:color w:val="000000"/>
                <w:lang w:eastAsia="en-GB" w:bidi="hi-IN"/>
              </w:rPr>
            </w:pPr>
            <w:ins w:id="2878" w:author="Sriraj Aiyer" w:date="2024-08-22T15:43:00Z">
              <w:r w:rsidRPr="00EF2E74">
                <w:rPr>
                  <w:rFonts w:ascii="Calibri" w:eastAsia="Times New Roman" w:hAnsi="Calibri" w:cs="Calibri"/>
                  <w:color w:val="000000"/>
                  <w:lang w:eastAsia="en-GB" w:bidi="hi-IN"/>
                </w:rPr>
                <w:t xml:space="preserve">van </w:t>
              </w:r>
              <w:proofErr w:type="spellStart"/>
              <w:r w:rsidRPr="00EF2E74">
                <w:rPr>
                  <w:rFonts w:ascii="Calibri" w:eastAsia="Times New Roman" w:hAnsi="Calibri" w:cs="Calibri"/>
                  <w:color w:val="000000"/>
                  <w:lang w:eastAsia="en-GB" w:bidi="hi-IN"/>
                </w:rPr>
                <w:t>Sassen</w:t>
              </w:r>
              <w:proofErr w:type="spellEnd"/>
              <w:r w:rsidRPr="00EF2E74">
                <w:rPr>
                  <w:rFonts w:ascii="Calibri" w:eastAsia="Times New Roman" w:hAnsi="Calibri" w:cs="Calibri"/>
                  <w:color w:val="000000"/>
                  <w:lang w:eastAsia="en-GB" w:bidi="hi-IN"/>
                </w:rPr>
                <w:t xml:space="preserve">, C.; </w:t>
              </w:r>
              <w:proofErr w:type="spellStart"/>
              <w:r w:rsidRPr="00EF2E74">
                <w:rPr>
                  <w:rFonts w:ascii="Calibri" w:eastAsia="Times New Roman" w:hAnsi="Calibri" w:cs="Calibri"/>
                  <w:color w:val="000000"/>
                  <w:lang w:eastAsia="en-GB" w:bidi="hi-IN"/>
                </w:rPr>
                <w:t>Mamede</w:t>
              </w:r>
              <w:proofErr w:type="spellEnd"/>
              <w:r w:rsidRPr="00EF2E74">
                <w:rPr>
                  <w:rFonts w:ascii="Calibri" w:eastAsia="Times New Roman" w:hAnsi="Calibri" w:cs="Calibri"/>
                  <w:color w:val="000000"/>
                  <w:lang w:eastAsia="en-GB" w:bidi="hi-IN"/>
                </w:rPr>
                <w:t xml:space="preserve">, S.; Bos, M.; van den Broek, W.; </w:t>
              </w:r>
              <w:proofErr w:type="spellStart"/>
              <w:r w:rsidRPr="00EF2E74">
                <w:rPr>
                  <w:rFonts w:ascii="Calibri" w:eastAsia="Times New Roman" w:hAnsi="Calibri" w:cs="Calibri"/>
                  <w:color w:val="000000"/>
                  <w:lang w:eastAsia="en-GB" w:bidi="hi-IN"/>
                </w:rPr>
                <w:t>Bindels</w:t>
              </w:r>
              <w:proofErr w:type="spellEnd"/>
              <w:r w:rsidRPr="00EF2E74">
                <w:rPr>
                  <w:rFonts w:ascii="Calibri" w:eastAsia="Times New Roman" w:hAnsi="Calibri" w:cs="Calibri"/>
                  <w:color w:val="000000"/>
                  <w:lang w:eastAsia="en-GB" w:bidi="hi-IN"/>
                </w:rPr>
                <w:t>, P.; Zwaan, L.</w:t>
              </w:r>
            </w:ins>
          </w:p>
        </w:tc>
        <w:tc>
          <w:tcPr>
            <w:tcW w:w="1843" w:type="dxa"/>
            <w:tcBorders>
              <w:top w:val="nil"/>
              <w:left w:val="nil"/>
              <w:bottom w:val="single" w:sz="8" w:space="0" w:color="auto"/>
              <w:right w:val="single" w:sz="8" w:space="0" w:color="auto"/>
            </w:tcBorders>
            <w:shd w:val="clear" w:color="auto" w:fill="auto"/>
            <w:vAlign w:val="center"/>
            <w:hideMark/>
            <w:tcPrChange w:id="287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CEB5D73" w14:textId="77777777" w:rsidR="00EF2E74" w:rsidRPr="00EF2E74" w:rsidRDefault="00EF2E74" w:rsidP="00EF2E74">
            <w:pPr>
              <w:rPr>
                <w:ins w:id="2880" w:author="Sriraj Aiyer" w:date="2024-08-22T15:43:00Z"/>
                <w:rFonts w:ascii="Calibri" w:eastAsia="Times New Roman" w:hAnsi="Calibri" w:cs="Calibri"/>
                <w:color w:val="000000"/>
                <w:lang w:eastAsia="en-GB" w:bidi="hi-IN"/>
              </w:rPr>
            </w:pPr>
            <w:ins w:id="2881" w:author="Sriraj Aiyer" w:date="2024-08-22T15:43:00Z">
              <w:r w:rsidRPr="00EF2E74">
                <w:rPr>
                  <w:rFonts w:ascii="Calibri" w:eastAsia="Times New Roman" w:hAnsi="Calibri" w:cs="Calibri"/>
                  <w:color w:val="000000"/>
                  <w:lang w:eastAsia="en-GB" w:bidi="hi-IN"/>
                </w:rPr>
                <w:t>Do malpractice claim clinical case vignettes enhance diagnostic accuracy and acceptance in clinical reasoning education during GP training?**</w:t>
              </w:r>
            </w:ins>
          </w:p>
        </w:tc>
        <w:tc>
          <w:tcPr>
            <w:tcW w:w="709" w:type="dxa"/>
            <w:tcBorders>
              <w:top w:val="nil"/>
              <w:left w:val="nil"/>
              <w:bottom w:val="single" w:sz="8" w:space="0" w:color="auto"/>
              <w:right w:val="single" w:sz="8" w:space="0" w:color="auto"/>
            </w:tcBorders>
            <w:shd w:val="clear" w:color="auto" w:fill="auto"/>
            <w:vAlign w:val="center"/>
            <w:hideMark/>
            <w:tcPrChange w:id="288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C6CC391" w14:textId="77777777" w:rsidR="00EF2E74" w:rsidRPr="00EF2E74" w:rsidRDefault="00EF2E74" w:rsidP="00EF2E74">
            <w:pPr>
              <w:jc w:val="right"/>
              <w:rPr>
                <w:ins w:id="2883" w:author="Sriraj Aiyer" w:date="2024-08-22T15:43:00Z"/>
                <w:rFonts w:ascii="Calibri" w:eastAsia="Times New Roman" w:hAnsi="Calibri" w:cs="Calibri"/>
                <w:color w:val="000000"/>
                <w:lang w:eastAsia="en-GB" w:bidi="hi-IN"/>
              </w:rPr>
            </w:pPr>
            <w:ins w:id="2884" w:author="Sriraj Aiyer" w:date="2024-08-22T15:43:00Z">
              <w:r w:rsidRPr="00EF2E74">
                <w:rPr>
                  <w:rFonts w:ascii="Calibri" w:eastAsia="Times New Roman" w:hAnsi="Calibri" w:cs="Calibri"/>
                  <w:color w:val="000000"/>
                  <w:lang w:eastAsia="en-GB" w:bidi="hi-IN"/>
                </w:rPr>
                <w:t>2023</w:t>
              </w:r>
            </w:ins>
          </w:p>
        </w:tc>
        <w:tc>
          <w:tcPr>
            <w:tcW w:w="1559" w:type="dxa"/>
            <w:tcBorders>
              <w:top w:val="nil"/>
              <w:left w:val="nil"/>
              <w:bottom w:val="single" w:sz="8" w:space="0" w:color="auto"/>
              <w:right w:val="single" w:sz="8" w:space="0" w:color="auto"/>
            </w:tcBorders>
            <w:shd w:val="clear" w:color="auto" w:fill="auto"/>
            <w:vAlign w:val="center"/>
            <w:hideMark/>
            <w:tcPrChange w:id="288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339773C2" w14:textId="77777777" w:rsidR="00EF2E74" w:rsidRPr="00EF2E74" w:rsidRDefault="00EF2E74" w:rsidP="00EF2E74">
            <w:pPr>
              <w:rPr>
                <w:ins w:id="2886" w:author="Sriraj Aiyer" w:date="2024-08-22T15:43:00Z"/>
                <w:rFonts w:ascii="Calibri" w:eastAsia="Times New Roman" w:hAnsi="Calibri" w:cs="Calibri"/>
                <w:color w:val="000000"/>
                <w:lang w:eastAsia="en-GB" w:bidi="hi-IN"/>
              </w:rPr>
            </w:pPr>
            <w:ins w:id="2887" w:author="Sriraj Aiyer" w:date="2024-08-22T15:43:00Z">
              <w:r w:rsidRPr="00EF2E74">
                <w:rPr>
                  <w:rFonts w:ascii="Calibri" w:eastAsia="Times New Roman" w:hAnsi="Calibri" w:cs="Calibri"/>
                  <w:color w:val="000000"/>
                  <w:lang w:eastAsia="en-GB" w:bidi="hi-IN"/>
                </w:rPr>
                <w:t>General Practice</w:t>
              </w:r>
            </w:ins>
          </w:p>
        </w:tc>
        <w:tc>
          <w:tcPr>
            <w:tcW w:w="1843" w:type="dxa"/>
            <w:tcBorders>
              <w:top w:val="nil"/>
              <w:left w:val="nil"/>
              <w:bottom w:val="single" w:sz="8" w:space="0" w:color="auto"/>
              <w:right w:val="single" w:sz="8" w:space="0" w:color="auto"/>
            </w:tcBorders>
            <w:shd w:val="clear" w:color="auto" w:fill="auto"/>
            <w:vAlign w:val="center"/>
            <w:hideMark/>
            <w:tcPrChange w:id="288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5440AA66" w14:textId="77777777" w:rsidR="00EF2E74" w:rsidRPr="00EF2E74" w:rsidRDefault="00EF2E74" w:rsidP="00EF2E74">
            <w:pPr>
              <w:rPr>
                <w:ins w:id="2889" w:author="Sriraj Aiyer" w:date="2024-08-22T15:43:00Z"/>
                <w:rFonts w:ascii="Calibri" w:eastAsia="Times New Roman" w:hAnsi="Calibri" w:cs="Calibri"/>
                <w:color w:val="000000"/>
                <w:lang w:eastAsia="en-GB" w:bidi="hi-IN"/>
              </w:rPr>
            </w:pPr>
            <w:ins w:id="2890" w:author="Sriraj Aiyer" w:date="2024-08-22T15:43:00Z">
              <w:r w:rsidRPr="00EF2E74">
                <w:rPr>
                  <w:rFonts w:ascii="Calibri" w:eastAsia="Times New Roman" w:hAnsi="Calibri" w:cs="Calibri"/>
                  <w:color w:val="000000"/>
                  <w:lang w:eastAsia="en-GB" w:bidi="hi-IN"/>
                </w:rPr>
                <w:t>Cases with and without malpractice claim information</w:t>
              </w:r>
            </w:ins>
          </w:p>
        </w:tc>
        <w:tc>
          <w:tcPr>
            <w:tcW w:w="1355" w:type="dxa"/>
            <w:tcBorders>
              <w:top w:val="nil"/>
              <w:left w:val="nil"/>
              <w:bottom w:val="single" w:sz="8" w:space="0" w:color="auto"/>
              <w:right w:val="single" w:sz="8" w:space="0" w:color="auto"/>
            </w:tcBorders>
            <w:shd w:val="clear" w:color="auto" w:fill="auto"/>
            <w:vAlign w:val="center"/>
            <w:hideMark/>
            <w:tcPrChange w:id="289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FD5EB7D" w14:textId="77777777" w:rsidR="00EF2E74" w:rsidRPr="00EF2E74" w:rsidRDefault="00EF2E74" w:rsidP="00EF2E74">
            <w:pPr>
              <w:rPr>
                <w:ins w:id="2892" w:author="Sriraj Aiyer" w:date="2024-08-22T15:43:00Z"/>
                <w:rFonts w:ascii="Calibri" w:eastAsia="Times New Roman" w:hAnsi="Calibri" w:cs="Calibri"/>
                <w:color w:val="000000"/>
                <w:lang w:eastAsia="en-GB" w:bidi="hi-IN"/>
              </w:rPr>
            </w:pPr>
            <w:ins w:id="2893" w:author="Sriraj Aiyer" w:date="2024-08-22T15:43:00Z">
              <w:r w:rsidRPr="00EF2E74">
                <w:rPr>
                  <w:rFonts w:ascii="Calibri" w:eastAsia="Times New Roman" w:hAnsi="Calibri" w:cs="Calibri"/>
                  <w:color w:val="000000"/>
                  <w:lang w:eastAsia="en-GB" w:bidi="hi-IN"/>
                </w:rPr>
                <w:t>0-100 confidence</w:t>
              </w:r>
            </w:ins>
          </w:p>
        </w:tc>
      </w:tr>
      <w:tr w:rsidR="00EF2E74" w:rsidRPr="00EF2E74" w14:paraId="4B3FCE99" w14:textId="77777777" w:rsidTr="00EF2E74">
        <w:trPr>
          <w:trHeight w:val="4100"/>
          <w:ins w:id="2894" w:author="Sriraj Aiyer" w:date="2024-08-22T15:43:00Z"/>
          <w:trPrChange w:id="2895" w:author="Sriraj Aiyer" w:date="2024-08-22T15:48:00Z">
            <w:trPr>
              <w:trHeight w:val="410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89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16D1BC0E" w14:textId="77777777" w:rsidR="00EF2E74" w:rsidRPr="00EF2E74" w:rsidRDefault="00EF2E74" w:rsidP="00EF2E74">
            <w:pPr>
              <w:rPr>
                <w:ins w:id="2897" w:author="Sriraj Aiyer" w:date="2024-08-22T15:43:00Z"/>
                <w:rFonts w:ascii="Calibri" w:eastAsia="Times New Roman" w:hAnsi="Calibri" w:cs="Calibri"/>
                <w:color w:val="000000"/>
                <w:lang w:eastAsia="en-GB" w:bidi="hi-IN"/>
              </w:rPr>
            </w:pPr>
            <w:ins w:id="2898" w:author="Sriraj Aiyer" w:date="2024-08-22T15:43:00Z">
              <w:r w:rsidRPr="00EF2E74">
                <w:rPr>
                  <w:rFonts w:ascii="Calibri" w:eastAsia="Times New Roman" w:hAnsi="Calibri" w:cs="Calibri"/>
                  <w:color w:val="000000"/>
                  <w:lang w:eastAsia="en-GB" w:bidi="hi-IN"/>
                </w:rPr>
                <w:t xml:space="preserve">Wood, Greg; Batt, Jeremy; </w:t>
              </w:r>
              <w:proofErr w:type="spellStart"/>
              <w:r w:rsidRPr="00EF2E74">
                <w:rPr>
                  <w:rFonts w:ascii="Calibri" w:eastAsia="Times New Roman" w:hAnsi="Calibri" w:cs="Calibri"/>
                  <w:color w:val="000000"/>
                  <w:lang w:eastAsia="en-GB" w:bidi="hi-IN"/>
                </w:rPr>
                <w:t>Appelboam</w:t>
              </w:r>
              <w:proofErr w:type="spellEnd"/>
              <w:r w:rsidRPr="00EF2E74">
                <w:rPr>
                  <w:rFonts w:ascii="Calibri" w:eastAsia="Times New Roman" w:hAnsi="Calibri" w:cs="Calibri"/>
                  <w:color w:val="000000"/>
                  <w:lang w:eastAsia="en-GB" w:bidi="hi-IN"/>
                </w:rPr>
                <w:t>, Andrew; Harris, Adrian; Wilson, Mark R.</w:t>
              </w:r>
            </w:ins>
          </w:p>
        </w:tc>
        <w:tc>
          <w:tcPr>
            <w:tcW w:w="1843" w:type="dxa"/>
            <w:tcBorders>
              <w:top w:val="nil"/>
              <w:left w:val="nil"/>
              <w:bottom w:val="single" w:sz="8" w:space="0" w:color="auto"/>
              <w:right w:val="single" w:sz="8" w:space="0" w:color="auto"/>
            </w:tcBorders>
            <w:shd w:val="clear" w:color="auto" w:fill="auto"/>
            <w:vAlign w:val="center"/>
            <w:hideMark/>
            <w:tcPrChange w:id="289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7282DEC" w14:textId="77777777" w:rsidR="00EF2E74" w:rsidRPr="00EF2E74" w:rsidRDefault="00EF2E74" w:rsidP="00EF2E74">
            <w:pPr>
              <w:rPr>
                <w:ins w:id="2900" w:author="Sriraj Aiyer" w:date="2024-08-22T15:43:00Z"/>
                <w:rFonts w:ascii="Calibri" w:eastAsia="Times New Roman" w:hAnsi="Calibri" w:cs="Calibri"/>
                <w:color w:val="000000"/>
                <w:lang w:eastAsia="en-GB" w:bidi="hi-IN"/>
              </w:rPr>
            </w:pPr>
            <w:ins w:id="2901" w:author="Sriraj Aiyer" w:date="2024-08-22T15:43:00Z">
              <w:r w:rsidRPr="00EF2E74">
                <w:rPr>
                  <w:rFonts w:ascii="Calibri" w:eastAsia="Times New Roman" w:hAnsi="Calibri" w:cs="Calibri"/>
                  <w:color w:val="000000"/>
                  <w:lang w:eastAsia="en-GB" w:bidi="hi-IN"/>
                </w:rPr>
                <w:t>Exploring the Impact of Expertise, Clinical History, and Visual Search on Electrocardiogram Interpretation**</w:t>
              </w:r>
            </w:ins>
          </w:p>
        </w:tc>
        <w:tc>
          <w:tcPr>
            <w:tcW w:w="709" w:type="dxa"/>
            <w:tcBorders>
              <w:top w:val="nil"/>
              <w:left w:val="nil"/>
              <w:bottom w:val="single" w:sz="8" w:space="0" w:color="auto"/>
              <w:right w:val="single" w:sz="8" w:space="0" w:color="auto"/>
            </w:tcBorders>
            <w:shd w:val="clear" w:color="auto" w:fill="auto"/>
            <w:vAlign w:val="center"/>
            <w:hideMark/>
            <w:tcPrChange w:id="290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2B765921" w14:textId="77777777" w:rsidR="00EF2E74" w:rsidRPr="00EF2E74" w:rsidRDefault="00EF2E74" w:rsidP="00EF2E74">
            <w:pPr>
              <w:jc w:val="right"/>
              <w:rPr>
                <w:ins w:id="2903" w:author="Sriraj Aiyer" w:date="2024-08-22T15:43:00Z"/>
                <w:rFonts w:ascii="Calibri" w:eastAsia="Times New Roman" w:hAnsi="Calibri" w:cs="Calibri"/>
                <w:color w:val="000000"/>
                <w:lang w:eastAsia="en-GB" w:bidi="hi-IN"/>
              </w:rPr>
            </w:pPr>
            <w:ins w:id="2904" w:author="Sriraj Aiyer" w:date="2024-08-22T15:43:00Z">
              <w:r w:rsidRPr="00EF2E74">
                <w:rPr>
                  <w:rFonts w:ascii="Calibri" w:eastAsia="Times New Roman" w:hAnsi="Calibri" w:cs="Calibri"/>
                  <w:color w:val="000000"/>
                  <w:lang w:eastAsia="en-GB" w:bidi="hi-IN"/>
                </w:rPr>
                <w:t>2014</w:t>
              </w:r>
            </w:ins>
          </w:p>
        </w:tc>
        <w:tc>
          <w:tcPr>
            <w:tcW w:w="1559" w:type="dxa"/>
            <w:tcBorders>
              <w:top w:val="nil"/>
              <w:left w:val="nil"/>
              <w:bottom w:val="single" w:sz="8" w:space="0" w:color="auto"/>
              <w:right w:val="single" w:sz="8" w:space="0" w:color="auto"/>
            </w:tcBorders>
            <w:shd w:val="clear" w:color="auto" w:fill="auto"/>
            <w:vAlign w:val="center"/>
            <w:hideMark/>
            <w:tcPrChange w:id="290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764608C6" w14:textId="77777777" w:rsidR="00EF2E74" w:rsidRPr="00EF2E74" w:rsidRDefault="00EF2E74" w:rsidP="00EF2E74">
            <w:pPr>
              <w:rPr>
                <w:ins w:id="2906" w:author="Sriraj Aiyer" w:date="2024-08-22T15:43:00Z"/>
                <w:rFonts w:ascii="Calibri" w:eastAsia="Times New Roman" w:hAnsi="Calibri" w:cs="Calibri"/>
                <w:color w:val="000000"/>
                <w:lang w:eastAsia="en-GB" w:bidi="hi-IN"/>
              </w:rPr>
            </w:pPr>
            <w:ins w:id="2907" w:author="Sriraj Aiyer" w:date="2024-08-22T15:43:00Z">
              <w:r w:rsidRPr="00EF2E74">
                <w:rPr>
                  <w:rFonts w:ascii="Calibri" w:eastAsia="Times New Roman" w:hAnsi="Calibri" w:cs="Calibri"/>
                  <w:color w:val="000000"/>
                  <w:lang w:eastAsia="en-GB" w:bidi="hi-IN"/>
                </w:rPr>
                <w:t>ED</w:t>
              </w:r>
            </w:ins>
          </w:p>
        </w:tc>
        <w:tc>
          <w:tcPr>
            <w:tcW w:w="1843" w:type="dxa"/>
            <w:tcBorders>
              <w:top w:val="nil"/>
              <w:left w:val="nil"/>
              <w:bottom w:val="single" w:sz="8" w:space="0" w:color="auto"/>
              <w:right w:val="single" w:sz="8" w:space="0" w:color="auto"/>
            </w:tcBorders>
            <w:shd w:val="clear" w:color="auto" w:fill="auto"/>
            <w:vAlign w:val="center"/>
            <w:hideMark/>
            <w:tcPrChange w:id="290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77CB8033" w14:textId="77777777" w:rsidR="00EF2E74" w:rsidRPr="00EF2E74" w:rsidRDefault="00EF2E74" w:rsidP="00EF2E74">
            <w:pPr>
              <w:rPr>
                <w:ins w:id="2909" w:author="Sriraj Aiyer" w:date="2024-08-22T15:43:00Z"/>
                <w:rFonts w:ascii="Calibri" w:eastAsia="Times New Roman" w:hAnsi="Calibri" w:cs="Calibri"/>
                <w:color w:val="000000"/>
                <w:lang w:eastAsia="en-GB" w:bidi="hi-IN"/>
              </w:rPr>
            </w:pPr>
            <w:ins w:id="2910" w:author="Sriraj Aiyer" w:date="2024-08-22T15:43:00Z">
              <w:r w:rsidRPr="00EF2E74">
                <w:rPr>
                  <w:rFonts w:ascii="Calibri" w:eastAsia="Times New Roman" w:hAnsi="Calibri" w:cs="Calibri"/>
                  <w:color w:val="000000"/>
                  <w:lang w:eastAsia="en-GB" w:bidi="hi-IN"/>
                </w:rPr>
                <w:t>ECG traces and eye tracking</w:t>
              </w:r>
            </w:ins>
          </w:p>
        </w:tc>
        <w:tc>
          <w:tcPr>
            <w:tcW w:w="1355" w:type="dxa"/>
            <w:tcBorders>
              <w:top w:val="nil"/>
              <w:left w:val="nil"/>
              <w:bottom w:val="single" w:sz="8" w:space="0" w:color="auto"/>
              <w:right w:val="single" w:sz="8" w:space="0" w:color="auto"/>
            </w:tcBorders>
            <w:shd w:val="clear" w:color="auto" w:fill="auto"/>
            <w:vAlign w:val="center"/>
            <w:hideMark/>
            <w:tcPrChange w:id="291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55021080" w14:textId="77777777" w:rsidR="00EF2E74" w:rsidRPr="00EF2E74" w:rsidRDefault="00EF2E74" w:rsidP="00EF2E74">
            <w:pPr>
              <w:rPr>
                <w:ins w:id="2912" w:author="Sriraj Aiyer" w:date="2024-08-22T15:43:00Z"/>
                <w:rFonts w:ascii="Calibri" w:eastAsia="Times New Roman" w:hAnsi="Calibri" w:cs="Calibri"/>
                <w:color w:val="000000"/>
                <w:lang w:eastAsia="en-GB" w:bidi="hi-IN"/>
              </w:rPr>
            </w:pPr>
            <w:ins w:id="2913" w:author="Sriraj Aiyer" w:date="2024-08-22T15:43:00Z">
              <w:r w:rsidRPr="00EF2E74">
                <w:rPr>
                  <w:rFonts w:ascii="Calibri" w:eastAsia="Times New Roman" w:hAnsi="Calibri" w:cs="Calibri"/>
                  <w:color w:val="000000"/>
                  <w:lang w:eastAsia="en-GB" w:bidi="hi-IN"/>
                </w:rPr>
                <w:t>1-10 confidence in diagnosis</w:t>
              </w:r>
            </w:ins>
          </w:p>
        </w:tc>
      </w:tr>
      <w:tr w:rsidR="00EF2E74" w:rsidRPr="00EF2E74" w14:paraId="3679F58A" w14:textId="77777777" w:rsidTr="00EF2E74">
        <w:trPr>
          <w:trHeight w:val="6820"/>
          <w:ins w:id="2914" w:author="Sriraj Aiyer" w:date="2024-08-22T15:43:00Z"/>
          <w:trPrChange w:id="2915" w:author="Sriraj Aiyer" w:date="2024-08-22T15:48:00Z">
            <w:trPr>
              <w:trHeight w:val="68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91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69E5A416" w14:textId="77777777" w:rsidR="00EF2E74" w:rsidRPr="00EF2E74" w:rsidRDefault="00EF2E74" w:rsidP="00EF2E74">
            <w:pPr>
              <w:rPr>
                <w:ins w:id="2917" w:author="Sriraj Aiyer" w:date="2024-08-22T15:43:00Z"/>
                <w:rFonts w:ascii="Calibri" w:eastAsia="Times New Roman" w:hAnsi="Calibri" w:cs="Calibri"/>
                <w:color w:val="000000"/>
                <w:lang w:eastAsia="en-GB" w:bidi="hi-IN"/>
              </w:rPr>
            </w:pPr>
            <w:ins w:id="2918" w:author="Sriraj Aiyer" w:date="2024-08-22T15:43:00Z">
              <w:r w:rsidRPr="00EF2E74">
                <w:rPr>
                  <w:rFonts w:ascii="Calibri" w:eastAsia="Times New Roman" w:hAnsi="Calibri" w:cs="Calibri"/>
                  <w:color w:val="000000"/>
                  <w:lang w:eastAsia="en-GB" w:bidi="hi-IN"/>
                </w:rPr>
                <w:t>Yang, H.; Thompson, C.; Bland, M.</w:t>
              </w:r>
            </w:ins>
          </w:p>
        </w:tc>
        <w:tc>
          <w:tcPr>
            <w:tcW w:w="1843" w:type="dxa"/>
            <w:tcBorders>
              <w:top w:val="nil"/>
              <w:left w:val="nil"/>
              <w:bottom w:val="single" w:sz="8" w:space="0" w:color="auto"/>
              <w:right w:val="single" w:sz="8" w:space="0" w:color="auto"/>
            </w:tcBorders>
            <w:shd w:val="clear" w:color="auto" w:fill="auto"/>
            <w:vAlign w:val="center"/>
            <w:hideMark/>
            <w:tcPrChange w:id="291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29D4DE66" w14:textId="77777777" w:rsidR="00EF2E74" w:rsidRPr="00EF2E74" w:rsidRDefault="00EF2E74" w:rsidP="00EF2E74">
            <w:pPr>
              <w:rPr>
                <w:ins w:id="2920" w:author="Sriraj Aiyer" w:date="2024-08-22T15:43:00Z"/>
                <w:rFonts w:ascii="Calibri" w:eastAsia="Times New Roman" w:hAnsi="Calibri" w:cs="Calibri"/>
                <w:color w:val="000000"/>
                <w:lang w:eastAsia="en-GB" w:bidi="hi-IN"/>
              </w:rPr>
            </w:pPr>
            <w:ins w:id="2921" w:author="Sriraj Aiyer" w:date="2024-08-22T15:43:00Z">
              <w:r w:rsidRPr="00EF2E74">
                <w:rPr>
                  <w:rFonts w:ascii="Calibri" w:eastAsia="Times New Roman" w:hAnsi="Calibri" w:cs="Calibri"/>
                  <w:color w:val="000000"/>
                  <w:lang w:eastAsia="en-GB" w:bidi="hi-IN"/>
                </w:rPr>
                <w:t xml:space="preserve">Effect of improving the realism of simulated clinical judgement tasks on nurses' overconfidence and </w:t>
              </w:r>
              <w:proofErr w:type="spellStart"/>
              <w:r w:rsidRPr="00EF2E74">
                <w:rPr>
                  <w:rFonts w:ascii="Calibri" w:eastAsia="Times New Roman" w:hAnsi="Calibri" w:cs="Calibri"/>
                  <w:color w:val="000000"/>
                  <w:lang w:eastAsia="en-GB" w:bidi="hi-IN"/>
                </w:rPr>
                <w:t>underconfidence</w:t>
              </w:r>
              <w:proofErr w:type="spellEnd"/>
              <w:r w:rsidRPr="00EF2E74">
                <w:rPr>
                  <w:rFonts w:ascii="Calibri" w:eastAsia="Times New Roman" w:hAnsi="Calibri" w:cs="Calibri"/>
                  <w:color w:val="000000"/>
                  <w:lang w:eastAsia="en-GB" w:bidi="hi-IN"/>
                </w:rPr>
                <w:t>: Evidence from a comparative confidence calibration analysis**</w:t>
              </w:r>
            </w:ins>
          </w:p>
        </w:tc>
        <w:tc>
          <w:tcPr>
            <w:tcW w:w="709" w:type="dxa"/>
            <w:tcBorders>
              <w:top w:val="nil"/>
              <w:left w:val="nil"/>
              <w:bottom w:val="single" w:sz="8" w:space="0" w:color="auto"/>
              <w:right w:val="single" w:sz="8" w:space="0" w:color="auto"/>
            </w:tcBorders>
            <w:shd w:val="clear" w:color="auto" w:fill="auto"/>
            <w:vAlign w:val="center"/>
            <w:hideMark/>
            <w:tcPrChange w:id="292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6664B2F0" w14:textId="77777777" w:rsidR="00EF2E74" w:rsidRPr="00EF2E74" w:rsidRDefault="00EF2E74" w:rsidP="00EF2E74">
            <w:pPr>
              <w:jc w:val="right"/>
              <w:rPr>
                <w:ins w:id="2923" w:author="Sriraj Aiyer" w:date="2024-08-22T15:43:00Z"/>
                <w:rFonts w:ascii="Calibri" w:eastAsia="Times New Roman" w:hAnsi="Calibri" w:cs="Calibri"/>
                <w:color w:val="000000"/>
                <w:lang w:eastAsia="en-GB" w:bidi="hi-IN"/>
              </w:rPr>
            </w:pPr>
            <w:ins w:id="2924" w:author="Sriraj Aiyer" w:date="2024-08-22T15:43:00Z">
              <w:r w:rsidRPr="00EF2E74">
                <w:rPr>
                  <w:rFonts w:ascii="Calibri" w:eastAsia="Times New Roman" w:hAnsi="Calibri" w:cs="Calibri"/>
                  <w:color w:val="000000"/>
                  <w:lang w:eastAsia="en-GB" w:bidi="hi-IN"/>
                </w:rPr>
                <w:t>2012</w:t>
              </w:r>
            </w:ins>
          </w:p>
        </w:tc>
        <w:tc>
          <w:tcPr>
            <w:tcW w:w="1559" w:type="dxa"/>
            <w:tcBorders>
              <w:top w:val="nil"/>
              <w:left w:val="nil"/>
              <w:bottom w:val="single" w:sz="8" w:space="0" w:color="auto"/>
              <w:right w:val="single" w:sz="8" w:space="0" w:color="auto"/>
            </w:tcBorders>
            <w:shd w:val="clear" w:color="auto" w:fill="auto"/>
            <w:vAlign w:val="center"/>
            <w:hideMark/>
            <w:tcPrChange w:id="292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403190C2" w14:textId="77777777" w:rsidR="00EF2E74" w:rsidRPr="00EF2E74" w:rsidRDefault="00EF2E74" w:rsidP="00EF2E74">
            <w:pPr>
              <w:rPr>
                <w:ins w:id="2926" w:author="Sriraj Aiyer" w:date="2024-08-22T15:43:00Z"/>
                <w:rFonts w:ascii="Calibri" w:eastAsia="Times New Roman" w:hAnsi="Calibri" w:cs="Calibri"/>
                <w:color w:val="000000"/>
                <w:lang w:eastAsia="en-GB" w:bidi="hi-IN"/>
              </w:rPr>
            </w:pPr>
            <w:ins w:id="2927"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92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88B27B6" w14:textId="77777777" w:rsidR="00EF2E74" w:rsidRPr="00EF2E74" w:rsidRDefault="00EF2E74" w:rsidP="00EF2E74">
            <w:pPr>
              <w:rPr>
                <w:ins w:id="2929" w:author="Sriraj Aiyer" w:date="2024-08-22T15:43:00Z"/>
                <w:rFonts w:ascii="Calibri" w:eastAsia="Times New Roman" w:hAnsi="Calibri" w:cs="Calibri"/>
                <w:color w:val="000000"/>
                <w:lang w:eastAsia="en-GB" w:bidi="hi-IN"/>
              </w:rPr>
            </w:pPr>
            <w:ins w:id="2930" w:author="Sriraj Aiyer" w:date="2024-08-22T15:43:00Z">
              <w:r w:rsidRPr="00EF2E74">
                <w:rPr>
                  <w:rFonts w:ascii="Calibri" w:eastAsia="Times New Roman" w:hAnsi="Calibri" w:cs="Calibri"/>
                  <w:color w:val="000000"/>
                  <w:lang w:eastAsia="en-GB" w:bidi="hi-IN"/>
                </w:rPr>
                <w:t>Both paper and high fidelity sim scenarios</w:t>
              </w:r>
            </w:ins>
          </w:p>
        </w:tc>
        <w:tc>
          <w:tcPr>
            <w:tcW w:w="1355" w:type="dxa"/>
            <w:tcBorders>
              <w:top w:val="nil"/>
              <w:left w:val="nil"/>
              <w:bottom w:val="single" w:sz="8" w:space="0" w:color="auto"/>
              <w:right w:val="single" w:sz="8" w:space="0" w:color="auto"/>
            </w:tcBorders>
            <w:shd w:val="clear" w:color="auto" w:fill="auto"/>
            <w:vAlign w:val="center"/>
            <w:hideMark/>
            <w:tcPrChange w:id="293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1D7F44AA" w14:textId="77777777" w:rsidR="00EF2E74" w:rsidRPr="00EF2E74" w:rsidRDefault="00EF2E74" w:rsidP="00EF2E74">
            <w:pPr>
              <w:rPr>
                <w:ins w:id="2932" w:author="Sriraj Aiyer" w:date="2024-08-22T15:43:00Z"/>
                <w:rFonts w:ascii="Calibri" w:eastAsia="Times New Roman" w:hAnsi="Calibri" w:cs="Calibri"/>
                <w:color w:val="000000"/>
                <w:lang w:eastAsia="en-GB" w:bidi="hi-IN"/>
              </w:rPr>
            </w:pPr>
            <w:ins w:id="2933" w:author="Sriraj Aiyer" w:date="2024-08-22T15:43:00Z">
              <w:r w:rsidRPr="00EF2E74">
                <w:rPr>
                  <w:rFonts w:ascii="Calibri" w:eastAsia="Times New Roman" w:hAnsi="Calibri" w:cs="Calibri"/>
                  <w:color w:val="000000"/>
                  <w:lang w:eastAsia="en-GB" w:bidi="hi-IN"/>
                </w:rPr>
                <w:t>0-100 confidence</w:t>
              </w:r>
            </w:ins>
          </w:p>
        </w:tc>
      </w:tr>
      <w:tr w:rsidR="00EF2E74" w:rsidRPr="00EF2E74" w14:paraId="1E09397E" w14:textId="77777777" w:rsidTr="00EF2E74">
        <w:trPr>
          <w:trHeight w:val="3420"/>
          <w:ins w:id="2934" w:author="Sriraj Aiyer" w:date="2024-08-22T15:43:00Z"/>
          <w:trPrChange w:id="2935" w:author="Sriraj Aiyer" w:date="2024-08-22T15:48:00Z">
            <w:trPr>
              <w:trHeight w:val="342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93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7FCD896B" w14:textId="77777777" w:rsidR="00EF2E74" w:rsidRPr="00EF2E74" w:rsidRDefault="00EF2E74" w:rsidP="00EF2E74">
            <w:pPr>
              <w:rPr>
                <w:ins w:id="2937" w:author="Sriraj Aiyer" w:date="2024-08-22T15:43:00Z"/>
                <w:rFonts w:ascii="Calibri" w:eastAsia="Times New Roman" w:hAnsi="Calibri" w:cs="Calibri"/>
                <w:color w:val="000000"/>
                <w:lang w:eastAsia="en-GB" w:bidi="hi-IN"/>
              </w:rPr>
            </w:pPr>
            <w:ins w:id="2938" w:author="Sriraj Aiyer" w:date="2024-08-22T15:43:00Z">
              <w:r w:rsidRPr="00EF2E74">
                <w:rPr>
                  <w:rFonts w:ascii="Calibri" w:eastAsia="Times New Roman" w:hAnsi="Calibri" w:cs="Calibri"/>
                  <w:color w:val="000000"/>
                  <w:lang w:eastAsia="en-GB" w:bidi="hi-IN"/>
                </w:rPr>
                <w:t xml:space="preserve">Yang, </w:t>
              </w:r>
              <w:proofErr w:type="spellStart"/>
              <w:r w:rsidRPr="00EF2E74">
                <w:rPr>
                  <w:rFonts w:ascii="Calibri" w:eastAsia="Times New Roman" w:hAnsi="Calibri" w:cs="Calibri"/>
                  <w:color w:val="000000"/>
                  <w:lang w:eastAsia="en-GB" w:bidi="hi-IN"/>
                </w:rPr>
                <w:t>Huiqin</w:t>
              </w:r>
              <w:proofErr w:type="spellEnd"/>
              <w:r w:rsidRPr="00EF2E74">
                <w:rPr>
                  <w:rFonts w:ascii="Calibri" w:eastAsia="Times New Roman" w:hAnsi="Calibri" w:cs="Calibri"/>
                  <w:color w:val="000000"/>
                  <w:lang w:eastAsia="en-GB" w:bidi="hi-IN"/>
                </w:rPr>
                <w:t>; Thompson, Carl</w:t>
              </w:r>
            </w:ins>
          </w:p>
        </w:tc>
        <w:tc>
          <w:tcPr>
            <w:tcW w:w="1843" w:type="dxa"/>
            <w:tcBorders>
              <w:top w:val="nil"/>
              <w:left w:val="nil"/>
              <w:bottom w:val="single" w:sz="8" w:space="0" w:color="auto"/>
              <w:right w:val="single" w:sz="8" w:space="0" w:color="auto"/>
            </w:tcBorders>
            <w:shd w:val="clear" w:color="auto" w:fill="auto"/>
            <w:vAlign w:val="center"/>
            <w:hideMark/>
            <w:tcPrChange w:id="2939"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B1DC95B" w14:textId="77777777" w:rsidR="00EF2E74" w:rsidRPr="00EF2E74" w:rsidRDefault="00EF2E74" w:rsidP="00EF2E74">
            <w:pPr>
              <w:rPr>
                <w:ins w:id="2940" w:author="Sriraj Aiyer" w:date="2024-08-22T15:43:00Z"/>
                <w:rFonts w:ascii="Calibri" w:eastAsia="Times New Roman" w:hAnsi="Calibri" w:cs="Calibri"/>
                <w:color w:val="000000"/>
                <w:lang w:eastAsia="en-GB" w:bidi="hi-IN"/>
              </w:rPr>
            </w:pPr>
            <w:ins w:id="2941" w:author="Sriraj Aiyer" w:date="2024-08-22T15:43:00Z">
              <w:r w:rsidRPr="00EF2E74">
                <w:rPr>
                  <w:rFonts w:ascii="Calibri" w:eastAsia="Times New Roman" w:hAnsi="Calibri" w:cs="Calibri"/>
                  <w:color w:val="000000"/>
                  <w:lang w:eastAsia="en-GB" w:bidi="hi-IN"/>
                </w:rPr>
                <w:t>Nurses’ risk assessment judgements: a confidence calibration study: Nurses’ risk assessment judgements</w:t>
              </w:r>
            </w:ins>
          </w:p>
        </w:tc>
        <w:tc>
          <w:tcPr>
            <w:tcW w:w="709" w:type="dxa"/>
            <w:tcBorders>
              <w:top w:val="nil"/>
              <w:left w:val="nil"/>
              <w:bottom w:val="single" w:sz="8" w:space="0" w:color="auto"/>
              <w:right w:val="single" w:sz="8" w:space="0" w:color="auto"/>
            </w:tcBorders>
            <w:shd w:val="clear" w:color="auto" w:fill="auto"/>
            <w:vAlign w:val="center"/>
            <w:hideMark/>
            <w:tcPrChange w:id="2942"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10C268BA" w14:textId="77777777" w:rsidR="00EF2E74" w:rsidRPr="00EF2E74" w:rsidRDefault="00EF2E74" w:rsidP="00EF2E74">
            <w:pPr>
              <w:jc w:val="right"/>
              <w:rPr>
                <w:ins w:id="2943" w:author="Sriraj Aiyer" w:date="2024-08-22T15:43:00Z"/>
                <w:rFonts w:ascii="Calibri" w:eastAsia="Times New Roman" w:hAnsi="Calibri" w:cs="Calibri"/>
                <w:color w:val="000000"/>
                <w:lang w:eastAsia="en-GB" w:bidi="hi-IN"/>
              </w:rPr>
            </w:pPr>
            <w:ins w:id="2944" w:author="Sriraj Aiyer" w:date="2024-08-22T15:43:00Z">
              <w:r w:rsidRPr="00EF2E74">
                <w:rPr>
                  <w:rFonts w:ascii="Calibri" w:eastAsia="Times New Roman" w:hAnsi="Calibri" w:cs="Calibri"/>
                  <w:color w:val="000000"/>
                  <w:lang w:eastAsia="en-GB" w:bidi="hi-IN"/>
                </w:rPr>
                <w:t>2010</w:t>
              </w:r>
            </w:ins>
          </w:p>
        </w:tc>
        <w:tc>
          <w:tcPr>
            <w:tcW w:w="1559" w:type="dxa"/>
            <w:tcBorders>
              <w:top w:val="nil"/>
              <w:left w:val="nil"/>
              <w:bottom w:val="single" w:sz="8" w:space="0" w:color="auto"/>
              <w:right w:val="single" w:sz="8" w:space="0" w:color="auto"/>
            </w:tcBorders>
            <w:shd w:val="clear" w:color="auto" w:fill="auto"/>
            <w:vAlign w:val="center"/>
            <w:hideMark/>
            <w:tcPrChange w:id="2945"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0D3851AF" w14:textId="77777777" w:rsidR="00EF2E74" w:rsidRPr="00EF2E74" w:rsidRDefault="00EF2E74" w:rsidP="00EF2E74">
            <w:pPr>
              <w:rPr>
                <w:ins w:id="2946" w:author="Sriraj Aiyer" w:date="2024-08-22T15:43:00Z"/>
                <w:rFonts w:ascii="Calibri" w:eastAsia="Times New Roman" w:hAnsi="Calibri" w:cs="Calibri"/>
                <w:color w:val="000000"/>
                <w:lang w:eastAsia="en-GB" w:bidi="hi-IN"/>
              </w:rPr>
            </w:pPr>
            <w:ins w:id="2947"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single" w:sz="8" w:space="0" w:color="auto"/>
              <w:right w:val="single" w:sz="8" w:space="0" w:color="auto"/>
            </w:tcBorders>
            <w:shd w:val="clear" w:color="auto" w:fill="auto"/>
            <w:vAlign w:val="center"/>
            <w:hideMark/>
            <w:tcPrChange w:id="2948"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44A25D32" w14:textId="77777777" w:rsidR="00EF2E74" w:rsidRPr="00EF2E74" w:rsidRDefault="00EF2E74" w:rsidP="00EF2E74">
            <w:pPr>
              <w:rPr>
                <w:ins w:id="2949" w:author="Sriraj Aiyer" w:date="2024-08-22T15:43:00Z"/>
                <w:rFonts w:ascii="Calibri" w:eastAsia="Times New Roman" w:hAnsi="Calibri" w:cs="Calibri"/>
                <w:color w:val="000000"/>
                <w:lang w:eastAsia="en-GB" w:bidi="hi-IN"/>
              </w:rPr>
            </w:pPr>
            <w:ins w:id="2950" w:author="Sriraj Aiyer" w:date="2024-08-22T15:43:00Z">
              <w:r w:rsidRPr="00EF2E74">
                <w:rPr>
                  <w:rFonts w:ascii="Calibri" w:eastAsia="Times New Roman" w:hAnsi="Calibri" w:cs="Calibri"/>
                  <w:color w:val="000000"/>
                  <w:lang w:eastAsia="en-GB" w:bidi="hi-IN"/>
                </w:rPr>
                <w:t>Risk assessment vignettes</w:t>
              </w:r>
            </w:ins>
          </w:p>
        </w:tc>
        <w:tc>
          <w:tcPr>
            <w:tcW w:w="1355" w:type="dxa"/>
            <w:tcBorders>
              <w:top w:val="nil"/>
              <w:left w:val="nil"/>
              <w:bottom w:val="single" w:sz="8" w:space="0" w:color="auto"/>
              <w:right w:val="single" w:sz="8" w:space="0" w:color="auto"/>
            </w:tcBorders>
            <w:shd w:val="clear" w:color="auto" w:fill="auto"/>
            <w:vAlign w:val="center"/>
            <w:hideMark/>
            <w:tcPrChange w:id="2951"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23DE30F7" w14:textId="77777777" w:rsidR="00EF2E74" w:rsidRPr="00EF2E74" w:rsidRDefault="00EF2E74" w:rsidP="00EF2E74">
            <w:pPr>
              <w:rPr>
                <w:ins w:id="2952" w:author="Sriraj Aiyer" w:date="2024-08-22T15:43:00Z"/>
                <w:rFonts w:ascii="Calibri" w:eastAsia="Times New Roman" w:hAnsi="Calibri" w:cs="Calibri"/>
                <w:color w:val="000000"/>
                <w:lang w:eastAsia="en-GB" w:bidi="hi-IN"/>
              </w:rPr>
            </w:pPr>
            <w:ins w:id="2953" w:author="Sriraj Aiyer" w:date="2024-08-22T15:43:00Z">
              <w:r w:rsidRPr="00EF2E74">
                <w:rPr>
                  <w:rFonts w:ascii="Calibri" w:eastAsia="Times New Roman" w:hAnsi="Calibri" w:cs="Calibri"/>
                  <w:color w:val="000000"/>
                  <w:lang w:eastAsia="en-GB" w:bidi="hi-IN"/>
                </w:rPr>
                <w:t>0-100 confidence</w:t>
              </w:r>
            </w:ins>
          </w:p>
        </w:tc>
      </w:tr>
      <w:tr w:rsidR="00EF2E74" w:rsidRPr="00EF2E74" w14:paraId="463A90FE" w14:textId="77777777" w:rsidTr="00EF2E74">
        <w:trPr>
          <w:trHeight w:val="5100"/>
          <w:ins w:id="2954" w:author="Sriraj Aiyer" w:date="2024-08-22T15:43:00Z"/>
          <w:trPrChange w:id="2955" w:author="Sriraj Aiyer" w:date="2024-08-22T15:48:00Z">
            <w:trPr>
              <w:trHeight w:val="5100"/>
            </w:trPr>
          </w:trPrChange>
        </w:trPr>
        <w:tc>
          <w:tcPr>
            <w:tcW w:w="1691" w:type="dxa"/>
            <w:tcBorders>
              <w:top w:val="nil"/>
              <w:left w:val="single" w:sz="8" w:space="0" w:color="auto"/>
              <w:bottom w:val="nil"/>
              <w:right w:val="single" w:sz="8" w:space="0" w:color="auto"/>
            </w:tcBorders>
            <w:shd w:val="clear" w:color="auto" w:fill="auto"/>
            <w:vAlign w:val="center"/>
            <w:hideMark/>
            <w:tcPrChange w:id="2956" w:author="Sriraj Aiyer" w:date="2024-08-22T15:48:00Z">
              <w:tcPr>
                <w:tcW w:w="1691" w:type="dxa"/>
                <w:tcBorders>
                  <w:top w:val="nil"/>
                  <w:left w:val="single" w:sz="8" w:space="0" w:color="auto"/>
                  <w:bottom w:val="nil"/>
                  <w:right w:val="single" w:sz="8" w:space="0" w:color="auto"/>
                </w:tcBorders>
                <w:shd w:val="clear" w:color="auto" w:fill="auto"/>
                <w:vAlign w:val="center"/>
                <w:hideMark/>
              </w:tcPr>
            </w:tcPrChange>
          </w:tcPr>
          <w:p w14:paraId="62EF4E5E" w14:textId="77777777" w:rsidR="00EF2E74" w:rsidRPr="00EF2E74" w:rsidRDefault="00EF2E74" w:rsidP="00EF2E74">
            <w:pPr>
              <w:rPr>
                <w:ins w:id="2957" w:author="Sriraj Aiyer" w:date="2024-08-22T15:43:00Z"/>
                <w:rFonts w:ascii="Calibri" w:eastAsia="Times New Roman" w:hAnsi="Calibri" w:cs="Calibri"/>
                <w:color w:val="000000"/>
                <w:lang w:eastAsia="en-GB" w:bidi="hi-IN"/>
              </w:rPr>
            </w:pPr>
            <w:ins w:id="2958" w:author="Sriraj Aiyer" w:date="2024-08-22T15:43:00Z">
              <w:r w:rsidRPr="00EF2E74">
                <w:rPr>
                  <w:rFonts w:ascii="Calibri" w:eastAsia="Times New Roman" w:hAnsi="Calibri" w:cs="Calibri"/>
                  <w:color w:val="000000"/>
                  <w:lang w:eastAsia="en-GB" w:bidi="hi-IN"/>
                </w:rPr>
                <w:t xml:space="preserve">Yang, </w:t>
              </w:r>
              <w:proofErr w:type="spellStart"/>
              <w:r w:rsidRPr="00EF2E74">
                <w:rPr>
                  <w:rFonts w:ascii="Calibri" w:eastAsia="Times New Roman" w:hAnsi="Calibri" w:cs="Calibri"/>
                  <w:color w:val="000000"/>
                  <w:lang w:eastAsia="en-GB" w:bidi="hi-IN"/>
                </w:rPr>
                <w:t>Huiqin</w:t>
              </w:r>
              <w:proofErr w:type="spellEnd"/>
              <w:r w:rsidRPr="00EF2E74">
                <w:rPr>
                  <w:rFonts w:ascii="Calibri" w:eastAsia="Times New Roman" w:hAnsi="Calibri" w:cs="Calibri"/>
                  <w:color w:val="000000"/>
                  <w:lang w:eastAsia="en-GB" w:bidi="hi-IN"/>
                </w:rPr>
                <w:t>; Thompson, Carl; Bland, Martin</w:t>
              </w:r>
            </w:ins>
          </w:p>
        </w:tc>
        <w:tc>
          <w:tcPr>
            <w:tcW w:w="1843" w:type="dxa"/>
            <w:tcBorders>
              <w:top w:val="nil"/>
              <w:left w:val="nil"/>
              <w:bottom w:val="nil"/>
              <w:right w:val="single" w:sz="8" w:space="0" w:color="auto"/>
            </w:tcBorders>
            <w:shd w:val="clear" w:color="auto" w:fill="auto"/>
            <w:vAlign w:val="center"/>
            <w:hideMark/>
            <w:tcPrChange w:id="2959" w:author="Sriraj Aiyer" w:date="2024-08-22T15:48:00Z">
              <w:tcPr>
                <w:tcW w:w="1843" w:type="dxa"/>
                <w:tcBorders>
                  <w:top w:val="nil"/>
                  <w:left w:val="nil"/>
                  <w:bottom w:val="nil"/>
                  <w:right w:val="single" w:sz="8" w:space="0" w:color="auto"/>
                </w:tcBorders>
                <w:shd w:val="clear" w:color="auto" w:fill="auto"/>
                <w:vAlign w:val="center"/>
                <w:hideMark/>
              </w:tcPr>
            </w:tcPrChange>
          </w:tcPr>
          <w:p w14:paraId="119E63D0" w14:textId="77777777" w:rsidR="00EF2E74" w:rsidRPr="00EF2E74" w:rsidRDefault="00EF2E74" w:rsidP="00EF2E74">
            <w:pPr>
              <w:rPr>
                <w:ins w:id="2960" w:author="Sriraj Aiyer" w:date="2024-08-22T15:43:00Z"/>
                <w:rFonts w:ascii="Calibri" w:eastAsia="Times New Roman" w:hAnsi="Calibri" w:cs="Calibri"/>
                <w:color w:val="000000"/>
                <w:lang w:eastAsia="en-GB" w:bidi="hi-IN"/>
              </w:rPr>
            </w:pPr>
            <w:ins w:id="2961" w:author="Sriraj Aiyer" w:date="2024-08-22T15:43:00Z">
              <w:r w:rsidRPr="00EF2E74">
                <w:rPr>
                  <w:rFonts w:ascii="Calibri" w:eastAsia="Times New Roman" w:hAnsi="Calibri" w:cs="Calibri"/>
                  <w:color w:val="000000"/>
                  <w:lang w:eastAsia="en-GB" w:bidi="hi-IN"/>
                </w:rPr>
                <w:t>The effect of clinical experience, judgment task difficulty and time pressure on nurses’ confidence calibration in a high fidelity clinical simulation</w:t>
              </w:r>
            </w:ins>
          </w:p>
        </w:tc>
        <w:tc>
          <w:tcPr>
            <w:tcW w:w="709" w:type="dxa"/>
            <w:tcBorders>
              <w:top w:val="nil"/>
              <w:left w:val="nil"/>
              <w:bottom w:val="nil"/>
              <w:right w:val="single" w:sz="8" w:space="0" w:color="auto"/>
            </w:tcBorders>
            <w:shd w:val="clear" w:color="auto" w:fill="auto"/>
            <w:vAlign w:val="center"/>
            <w:hideMark/>
            <w:tcPrChange w:id="2962" w:author="Sriraj Aiyer" w:date="2024-08-22T15:48:00Z">
              <w:tcPr>
                <w:tcW w:w="709" w:type="dxa"/>
                <w:tcBorders>
                  <w:top w:val="nil"/>
                  <w:left w:val="nil"/>
                  <w:bottom w:val="nil"/>
                  <w:right w:val="single" w:sz="8" w:space="0" w:color="auto"/>
                </w:tcBorders>
                <w:shd w:val="clear" w:color="auto" w:fill="auto"/>
                <w:vAlign w:val="center"/>
                <w:hideMark/>
              </w:tcPr>
            </w:tcPrChange>
          </w:tcPr>
          <w:p w14:paraId="0467D91D" w14:textId="5B4FA18C" w:rsidR="00EF2E74" w:rsidRPr="00EF2E74" w:rsidRDefault="00EF2E74" w:rsidP="00EF2E74">
            <w:pPr>
              <w:jc w:val="right"/>
              <w:rPr>
                <w:ins w:id="2963" w:author="Sriraj Aiyer" w:date="2024-08-22T15:43:00Z"/>
                <w:rFonts w:ascii="Calibri" w:eastAsia="Times New Roman" w:hAnsi="Calibri" w:cs="Calibri"/>
                <w:color w:val="000000"/>
                <w:lang w:eastAsia="en-GB" w:bidi="hi-IN"/>
              </w:rPr>
            </w:pPr>
            <w:ins w:id="2964" w:author="Sriraj Aiyer" w:date="2024-08-22T15:43:00Z">
              <w:r w:rsidRPr="00EF2E74">
                <w:rPr>
                  <w:rFonts w:ascii="Calibri" w:eastAsia="Times New Roman" w:hAnsi="Calibri" w:cs="Calibri"/>
                  <w:color w:val="000000"/>
                  <w:lang w:eastAsia="en-GB" w:bidi="hi-IN"/>
                </w:rPr>
                <w:t>20</w:t>
              </w:r>
              <w:r>
                <w:rPr>
                  <w:rFonts w:ascii="Calibri" w:eastAsia="Times New Roman" w:hAnsi="Calibri" w:cs="Calibri"/>
                  <w:color w:val="000000"/>
                  <w:lang w:eastAsia="en-GB" w:bidi="hi-IN"/>
                </w:rPr>
                <w:t>1</w:t>
              </w:r>
              <w:r w:rsidRPr="00EF2E74">
                <w:rPr>
                  <w:rFonts w:ascii="Calibri" w:eastAsia="Times New Roman" w:hAnsi="Calibri" w:cs="Calibri"/>
                  <w:color w:val="000000"/>
                  <w:lang w:eastAsia="en-GB" w:bidi="hi-IN"/>
                </w:rPr>
                <w:t>2</w:t>
              </w:r>
            </w:ins>
          </w:p>
        </w:tc>
        <w:tc>
          <w:tcPr>
            <w:tcW w:w="1559" w:type="dxa"/>
            <w:tcBorders>
              <w:top w:val="nil"/>
              <w:left w:val="nil"/>
              <w:bottom w:val="nil"/>
              <w:right w:val="single" w:sz="8" w:space="0" w:color="auto"/>
            </w:tcBorders>
            <w:shd w:val="clear" w:color="auto" w:fill="auto"/>
            <w:vAlign w:val="center"/>
            <w:hideMark/>
            <w:tcPrChange w:id="2965" w:author="Sriraj Aiyer" w:date="2024-08-22T15:48:00Z">
              <w:tcPr>
                <w:tcW w:w="1843" w:type="dxa"/>
                <w:tcBorders>
                  <w:top w:val="nil"/>
                  <w:left w:val="nil"/>
                  <w:bottom w:val="nil"/>
                  <w:right w:val="single" w:sz="8" w:space="0" w:color="auto"/>
                </w:tcBorders>
                <w:shd w:val="clear" w:color="auto" w:fill="auto"/>
                <w:vAlign w:val="center"/>
                <w:hideMark/>
              </w:tcPr>
            </w:tcPrChange>
          </w:tcPr>
          <w:p w14:paraId="1F00EA01" w14:textId="77777777" w:rsidR="00EF2E74" w:rsidRPr="00EF2E74" w:rsidRDefault="00EF2E74" w:rsidP="00EF2E74">
            <w:pPr>
              <w:rPr>
                <w:ins w:id="2966" w:author="Sriraj Aiyer" w:date="2024-08-22T15:43:00Z"/>
                <w:rFonts w:ascii="Calibri" w:eastAsia="Times New Roman" w:hAnsi="Calibri" w:cs="Calibri"/>
                <w:color w:val="000000"/>
                <w:lang w:eastAsia="en-GB" w:bidi="hi-IN"/>
              </w:rPr>
            </w:pPr>
            <w:ins w:id="2967" w:author="Sriraj Aiyer" w:date="2024-08-22T15:43:00Z">
              <w:r w:rsidRPr="00EF2E74">
                <w:rPr>
                  <w:rFonts w:ascii="Calibri" w:eastAsia="Times New Roman" w:hAnsi="Calibri" w:cs="Calibri"/>
                  <w:color w:val="000000"/>
                  <w:lang w:eastAsia="en-GB" w:bidi="hi-IN"/>
                </w:rPr>
                <w:t>Nursing</w:t>
              </w:r>
            </w:ins>
          </w:p>
        </w:tc>
        <w:tc>
          <w:tcPr>
            <w:tcW w:w="1843" w:type="dxa"/>
            <w:tcBorders>
              <w:top w:val="nil"/>
              <w:left w:val="nil"/>
              <w:bottom w:val="nil"/>
              <w:right w:val="single" w:sz="8" w:space="0" w:color="auto"/>
            </w:tcBorders>
            <w:shd w:val="clear" w:color="auto" w:fill="auto"/>
            <w:vAlign w:val="center"/>
            <w:hideMark/>
            <w:tcPrChange w:id="2968" w:author="Sriraj Aiyer" w:date="2024-08-22T15:48:00Z">
              <w:tcPr>
                <w:tcW w:w="1842" w:type="dxa"/>
                <w:tcBorders>
                  <w:top w:val="nil"/>
                  <w:left w:val="nil"/>
                  <w:bottom w:val="nil"/>
                  <w:right w:val="single" w:sz="8" w:space="0" w:color="auto"/>
                </w:tcBorders>
                <w:shd w:val="clear" w:color="auto" w:fill="auto"/>
                <w:vAlign w:val="center"/>
                <w:hideMark/>
              </w:tcPr>
            </w:tcPrChange>
          </w:tcPr>
          <w:p w14:paraId="011DF23F" w14:textId="77777777" w:rsidR="00EF2E74" w:rsidRPr="00EF2E74" w:rsidRDefault="00EF2E74" w:rsidP="00EF2E74">
            <w:pPr>
              <w:rPr>
                <w:ins w:id="2969" w:author="Sriraj Aiyer" w:date="2024-08-22T15:43:00Z"/>
                <w:rFonts w:ascii="Calibri" w:eastAsia="Times New Roman" w:hAnsi="Calibri" w:cs="Calibri"/>
                <w:color w:val="000000"/>
                <w:lang w:eastAsia="en-GB" w:bidi="hi-IN"/>
              </w:rPr>
            </w:pPr>
            <w:ins w:id="2970" w:author="Sriraj Aiyer" w:date="2024-08-22T15:43:00Z">
              <w:r w:rsidRPr="00EF2E74">
                <w:rPr>
                  <w:rFonts w:ascii="Calibri" w:eastAsia="Times New Roman" w:hAnsi="Calibri" w:cs="Calibri"/>
                  <w:color w:val="000000"/>
                  <w:lang w:eastAsia="en-GB" w:bidi="hi-IN"/>
                </w:rPr>
                <w:t>High Fidelity Sim</w:t>
              </w:r>
            </w:ins>
          </w:p>
        </w:tc>
        <w:tc>
          <w:tcPr>
            <w:tcW w:w="1355" w:type="dxa"/>
            <w:tcBorders>
              <w:top w:val="nil"/>
              <w:left w:val="nil"/>
              <w:bottom w:val="nil"/>
              <w:right w:val="single" w:sz="8" w:space="0" w:color="auto"/>
            </w:tcBorders>
            <w:shd w:val="clear" w:color="auto" w:fill="auto"/>
            <w:vAlign w:val="center"/>
            <w:hideMark/>
            <w:tcPrChange w:id="2971" w:author="Sriraj Aiyer" w:date="2024-08-22T15:48:00Z">
              <w:tcPr>
                <w:tcW w:w="1072" w:type="dxa"/>
                <w:tcBorders>
                  <w:top w:val="nil"/>
                  <w:left w:val="nil"/>
                  <w:bottom w:val="nil"/>
                  <w:right w:val="single" w:sz="8" w:space="0" w:color="auto"/>
                </w:tcBorders>
                <w:shd w:val="clear" w:color="auto" w:fill="auto"/>
                <w:vAlign w:val="center"/>
                <w:hideMark/>
              </w:tcPr>
            </w:tcPrChange>
          </w:tcPr>
          <w:p w14:paraId="74E3121B" w14:textId="77777777" w:rsidR="00EF2E74" w:rsidRPr="00EF2E74" w:rsidRDefault="00EF2E74" w:rsidP="00EF2E74">
            <w:pPr>
              <w:rPr>
                <w:ins w:id="2972" w:author="Sriraj Aiyer" w:date="2024-08-22T15:43:00Z"/>
                <w:rFonts w:ascii="Calibri" w:eastAsia="Times New Roman" w:hAnsi="Calibri" w:cs="Calibri"/>
                <w:color w:val="000000"/>
                <w:lang w:eastAsia="en-GB" w:bidi="hi-IN"/>
              </w:rPr>
            </w:pPr>
            <w:ins w:id="2973" w:author="Sriraj Aiyer" w:date="2024-08-22T15:43:00Z">
              <w:r w:rsidRPr="00EF2E74">
                <w:rPr>
                  <w:rFonts w:ascii="Calibri" w:eastAsia="Times New Roman" w:hAnsi="Calibri" w:cs="Calibri"/>
                  <w:color w:val="000000"/>
                  <w:lang w:eastAsia="en-GB" w:bidi="hi-IN"/>
                </w:rPr>
                <w:t>0-100 confidence</w:t>
              </w:r>
            </w:ins>
          </w:p>
        </w:tc>
      </w:tr>
      <w:tr w:rsidR="00EF2E74" w:rsidRPr="00EF2E74" w14:paraId="12EABE98" w14:textId="77777777" w:rsidTr="00EF2E74">
        <w:trPr>
          <w:trHeight w:val="1380"/>
          <w:ins w:id="2974" w:author="Sriraj Aiyer" w:date="2024-08-22T15:43:00Z"/>
          <w:trPrChange w:id="2975" w:author="Sriraj Aiyer" w:date="2024-08-22T15:48:00Z">
            <w:trPr>
              <w:trHeight w:val="1380"/>
            </w:trPr>
          </w:trPrChange>
        </w:trPr>
        <w:tc>
          <w:tcPr>
            <w:tcW w:w="1691" w:type="dxa"/>
            <w:tcBorders>
              <w:top w:val="nil"/>
              <w:left w:val="single" w:sz="8" w:space="0" w:color="auto"/>
              <w:bottom w:val="single" w:sz="8" w:space="0" w:color="auto"/>
              <w:right w:val="single" w:sz="8" w:space="0" w:color="auto"/>
            </w:tcBorders>
            <w:shd w:val="clear" w:color="auto" w:fill="auto"/>
            <w:vAlign w:val="center"/>
            <w:hideMark/>
            <w:tcPrChange w:id="2976" w:author="Sriraj Aiyer" w:date="2024-08-22T15:48:00Z">
              <w:tcPr>
                <w:tcW w:w="1691" w:type="dxa"/>
                <w:tcBorders>
                  <w:top w:val="nil"/>
                  <w:left w:val="single" w:sz="8" w:space="0" w:color="auto"/>
                  <w:bottom w:val="single" w:sz="8" w:space="0" w:color="auto"/>
                  <w:right w:val="single" w:sz="8" w:space="0" w:color="auto"/>
                </w:tcBorders>
                <w:shd w:val="clear" w:color="auto" w:fill="auto"/>
                <w:vAlign w:val="center"/>
                <w:hideMark/>
              </w:tcPr>
            </w:tcPrChange>
          </w:tcPr>
          <w:p w14:paraId="4FD936F7" w14:textId="5498F725" w:rsidR="00EF2E74" w:rsidRPr="00EF2E74" w:rsidRDefault="00EF2E74" w:rsidP="00EF2E74">
            <w:pPr>
              <w:rPr>
                <w:ins w:id="2977" w:author="Sriraj Aiyer" w:date="2024-08-22T15:43:00Z"/>
                <w:rFonts w:ascii="Calibri" w:eastAsia="Times New Roman" w:hAnsi="Calibri" w:cs="Calibri"/>
                <w:color w:val="000000"/>
                <w:lang w:eastAsia="en-GB" w:bidi="hi-IN"/>
              </w:rPr>
            </w:pPr>
          </w:p>
        </w:tc>
        <w:tc>
          <w:tcPr>
            <w:tcW w:w="1843" w:type="dxa"/>
            <w:tcBorders>
              <w:top w:val="nil"/>
              <w:left w:val="nil"/>
              <w:bottom w:val="single" w:sz="8" w:space="0" w:color="auto"/>
              <w:right w:val="single" w:sz="8" w:space="0" w:color="auto"/>
            </w:tcBorders>
            <w:shd w:val="clear" w:color="auto" w:fill="auto"/>
            <w:vAlign w:val="center"/>
            <w:hideMark/>
            <w:tcPrChange w:id="2978"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B1E81A3" w14:textId="13DD5827" w:rsidR="00EF2E74" w:rsidRPr="00EF2E74" w:rsidRDefault="00EF2E74" w:rsidP="00EF2E74">
            <w:pPr>
              <w:rPr>
                <w:ins w:id="2979" w:author="Sriraj Aiyer" w:date="2024-08-22T15:43:00Z"/>
                <w:rFonts w:ascii="Calibri" w:eastAsia="Times New Roman" w:hAnsi="Calibri" w:cs="Calibri"/>
                <w:color w:val="000000"/>
                <w:lang w:eastAsia="en-GB" w:bidi="hi-IN"/>
              </w:rPr>
            </w:pPr>
          </w:p>
        </w:tc>
        <w:tc>
          <w:tcPr>
            <w:tcW w:w="709" w:type="dxa"/>
            <w:tcBorders>
              <w:top w:val="nil"/>
              <w:left w:val="nil"/>
              <w:bottom w:val="single" w:sz="8" w:space="0" w:color="auto"/>
              <w:right w:val="single" w:sz="8" w:space="0" w:color="auto"/>
            </w:tcBorders>
            <w:shd w:val="clear" w:color="auto" w:fill="auto"/>
            <w:vAlign w:val="center"/>
            <w:hideMark/>
            <w:tcPrChange w:id="2980" w:author="Sriraj Aiyer" w:date="2024-08-22T15:48:00Z">
              <w:tcPr>
                <w:tcW w:w="709" w:type="dxa"/>
                <w:tcBorders>
                  <w:top w:val="nil"/>
                  <w:left w:val="nil"/>
                  <w:bottom w:val="single" w:sz="8" w:space="0" w:color="auto"/>
                  <w:right w:val="single" w:sz="8" w:space="0" w:color="auto"/>
                </w:tcBorders>
                <w:shd w:val="clear" w:color="auto" w:fill="auto"/>
                <w:vAlign w:val="center"/>
                <w:hideMark/>
              </w:tcPr>
            </w:tcPrChange>
          </w:tcPr>
          <w:p w14:paraId="3C60373C" w14:textId="1E17D5AD" w:rsidR="00EF2E74" w:rsidRPr="00EF2E74" w:rsidRDefault="00EF2E74" w:rsidP="00EF2E74">
            <w:pPr>
              <w:rPr>
                <w:ins w:id="2981" w:author="Sriraj Aiyer" w:date="2024-08-22T15:43:00Z"/>
                <w:rFonts w:ascii="Calibri" w:eastAsia="Times New Roman" w:hAnsi="Calibri" w:cs="Calibri"/>
                <w:color w:val="000000"/>
                <w:lang w:eastAsia="en-GB" w:bidi="hi-IN"/>
              </w:rPr>
            </w:pPr>
          </w:p>
        </w:tc>
        <w:tc>
          <w:tcPr>
            <w:tcW w:w="1559" w:type="dxa"/>
            <w:tcBorders>
              <w:top w:val="nil"/>
              <w:left w:val="nil"/>
              <w:bottom w:val="single" w:sz="8" w:space="0" w:color="auto"/>
              <w:right w:val="single" w:sz="8" w:space="0" w:color="auto"/>
            </w:tcBorders>
            <w:shd w:val="clear" w:color="auto" w:fill="auto"/>
            <w:vAlign w:val="center"/>
            <w:hideMark/>
            <w:tcPrChange w:id="2982" w:author="Sriraj Aiyer" w:date="2024-08-22T15:48:00Z">
              <w:tcPr>
                <w:tcW w:w="1843" w:type="dxa"/>
                <w:tcBorders>
                  <w:top w:val="nil"/>
                  <w:left w:val="nil"/>
                  <w:bottom w:val="single" w:sz="8" w:space="0" w:color="auto"/>
                  <w:right w:val="single" w:sz="8" w:space="0" w:color="auto"/>
                </w:tcBorders>
                <w:shd w:val="clear" w:color="auto" w:fill="auto"/>
                <w:vAlign w:val="center"/>
                <w:hideMark/>
              </w:tcPr>
            </w:tcPrChange>
          </w:tcPr>
          <w:p w14:paraId="5233DDA6" w14:textId="2C8166B0" w:rsidR="00EF2E74" w:rsidRPr="00EF2E74" w:rsidRDefault="00EF2E74" w:rsidP="00EF2E74">
            <w:pPr>
              <w:rPr>
                <w:ins w:id="2983" w:author="Sriraj Aiyer" w:date="2024-08-22T15:43:00Z"/>
                <w:rFonts w:ascii="Calibri" w:eastAsia="Times New Roman" w:hAnsi="Calibri" w:cs="Calibri"/>
                <w:color w:val="000000"/>
                <w:lang w:eastAsia="en-GB" w:bidi="hi-IN"/>
              </w:rPr>
            </w:pPr>
          </w:p>
        </w:tc>
        <w:tc>
          <w:tcPr>
            <w:tcW w:w="1843" w:type="dxa"/>
            <w:tcBorders>
              <w:top w:val="nil"/>
              <w:left w:val="nil"/>
              <w:bottom w:val="single" w:sz="8" w:space="0" w:color="auto"/>
              <w:right w:val="single" w:sz="8" w:space="0" w:color="auto"/>
            </w:tcBorders>
            <w:shd w:val="clear" w:color="auto" w:fill="auto"/>
            <w:vAlign w:val="center"/>
            <w:hideMark/>
            <w:tcPrChange w:id="2984" w:author="Sriraj Aiyer" w:date="2024-08-22T15:48:00Z">
              <w:tcPr>
                <w:tcW w:w="1842" w:type="dxa"/>
                <w:tcBorders>
                  <w:top w:val="nil"/>
                  <w:left w:val="nil"/>
                  <w:bottom w:val="single" w:sz="8" w:space="0" w:color="auto"/>
                  <w:right w:val="single" w:sz="8" w:space="0" w:color="auto"/>
                </w:tcBorders>
                <w:shd w:val="clear" w:color="auto" w:fill="auto"/>
                <w:vAlign w:val="center"/>
                <w:hideMark/>
              </w:tcPr>
            </w:tcPrChange>
          </w:tcPr>
          <w:p w14:paraId="2ACB15E1" w14:textId="26BBE20B" w:rsidR="00EF2E74" w:rsidRPr="00EF2E74" w:rsidRDefault="00EF2E74" w:rsidP="00EF2E74">
            <w:pPr>
              <w:rPr>
                <w:ins w:id="2985" w:author="Sriraj Aiyer" w:date="2024-08-22T15:43:00Z"/>
                <w:rFonts w:ascii="Calibri" w:eastAsia="Times New Roman" w:hAnsi="Calibri" w:cs="Calibri"/>
                <w:color w:val="000000"/>
                <w:lang w:eastAsia="en-GB" w:bidi="hi-IN"/>
              </w:rPr>
            </w:pPr>
          </w:p>
        </w:tc>
        <w:tc>
          <w:tcPr>
            <w:tcW w:w="1355" w:type="dxa"/>
            <w:tcBorders>
              <w:top w:val="nil"/>
              <w:left w:val="nil"/>
              <w:bottom w:val="single" w:sz="8" w:space="0" w:color="auto"/>
              <w:right w:val="single" w:sz="8" w:space="0" w:color="auto"/>
            </w:tcBorders>
            <w:shd w:val="clear" w:color="auto" w:fill="auto"/>
            <w:vAlign w:val="center"/>
            <w:hideMark/>
            <w:tcPrChange w:id="2986" w:author="Sriraj Aiyer" w:date="2024-08-22T15:48:00Z">
              <w:tcPr>
                <w:tcW w:w="1072" w:type="dxa"/>
                <w:tcBorders>
                  <w:top w:val="nil"/>
                  <w:left w:val="nil"/>
                  <w:bottom w:val="single" w:sz="8" w:space="0" w:color="auto"/>
                  <w:right w:val="single" w:sz="8" w:space="0" w:color="auto"/>
                </w:tcBorders>
                <w:shd w:val="clear" w:color="auto" w:fill="auto"/>
                <w:vAlign w:val="center"/>
                <w:hideMark/>
              </w:tcPr>
            </w:tcPrChange>
          </w:tcPr>
          <w:p w14:paraId="4C1313C8" w14:textId="7DDF5D1F" w:rsidR="00EF2E74" w:rsidRPr="00EF2E74" w:rsidRDefault="00EF2E74" w:rsidP="00EF2E74">
            <w:pPr>
              <w:rPr>
                <w:ins w:id="2987" w:author="Sriraj Aiyer" w:date="2024-08-22T15:43:00Z"/>
                <w:rFonts w:ascii="Calibri" w:eastAsia="Times New Roman" w:hAnsi="Calibri" w:cs="Calibri"/>
                <w:color w:val="000000"/>
                <w:lang w:eastAsia="en-GB" w:bidi="hi-IN"/>
              </w:rPr>
            </w:pPr>
          </w:p>
        </w:tc>
      </w:tr>
    </w:tbl>
    <w:p w14:paraId="49B5B3EE" w14:textId="77777777" w:rsidR="00EF2E74" w:rsidRDefault="00EF2E74" w:rsidP="00441CCB">
      <w:pPr>
        <w:rPr>
          <w:ins w:id="2988" w:author="Sriraj Aiyer" w:date="2024-08-22T15:43:00Z"/>
        </w:rPr>
      </w:pPr>
    </w:p>
    <w:p w14:paraId="30F3501E" w14:textId="77777777" w:rsidR="00EF2E74" w:rsidRDefault="00EF2E74"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headerReference w:type="default" r:id="rId45"/>
      <w:footerReference w:type="even" r:id="rId46"/>
      <w:footerReference w:type="default" r:id="rId47"/>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5" w:author="Helen Higham" w:date="2024-07-17T13:37:00Z" w:initials="HH">
    <w:p w14:paraId="5FA3166B" w14:textId="77777777" w:rsidR="00226669" w:rsidRDefault="00226669" w:rsidP="00226669">
      <w:r>
        <w:rPr>
          <w:rStyle w:val="CommentReference"/>
        </w:rPr>
        <w:annotationRef/>
      </w:r>
      <w:r>
        <w:rPr>
          <w:color w:val="000000"/>
          <w:sz w:val="20"/>
          <w:szCs w:val="20"/>
        </w:rPr>
        <w:t>I would be inclined to say a little bit more about the robustness of the methodology here i.e. that it adhered to published guidance on scoping reviews</w:t>
      </w:r>
    </w:p>
  </w:comment>
  <w:comment w:id="56" w:author="Helen Higham" w:date="2024-07-17T13:40:00Z" w:initials="HH">
    <w:p w14:paraId="63AF5349" w14:textId="77777777" w:rsidR="00226669" w:rsidRDefault="00226669" w:rsidP="00226669">
      <w:r>
        <w:rPr>
          <w:rStyle w:val="CommentReference"/>
        </w:rPr>
        <w:annotationRef/>
      </w:r>
      <w:r>
        <w:rPr>
          <w:color w:val="000000"/>
          <w:sz w:val="20"/>
          <w:szCs w:val="20"/>
        </w:rPr>
        <w:t>Stick to one tense - the perfect is good</w:t>
      </w:r>
    </w:p>
  </w:comment>
  <w:comment w:id="57" w:author="Helen Higham" w:date="2024-07-17T13:44:00Z" w:initials="HH">
    <w:p w14:paraId="7C231751" w14:textId="77777777" w:rsidR="00226669" w:rsidRDefault="00226669" w:rsidP="00226669">
      <w:r>
        <w:rPr>
          <w:rStyle w:val="CommentReference"/>
        </w:rPr>
        <w:annotationRef/>
      </w:r>
      <w:r>
        <w:rPr>
          <w:color w:val="000000"/>
          <w:sz w:val="20"/>
          <w:szCs w:val="20"/>
        </w:rPr>
        <w:t>Interventions or aids?</w:t>
      </w:r>
    </w:p>
  </w:comment>
  <w:comment w:id="58" w:author="Helen Higham" w:date="2024-07-17T13:46:00Z" w:initials="HH">
    <w:p w14:paraId="6344A976" w14:textId="77777777" w:rsidR="00226669" w:rsidRDefault="00226669" w:rsidP="00226669">
      <w:r>
        <w:rPr>
          <w:rStyle w:val="CommentReference"/>
        </w:rPr>
        <w:annotationRef/>
      </w:r>
      <w:r>
        <w:rPr>
          <w:color w:val="000000"/>
          <w:sz w:val="20"/>
          <w:szCs w:val="20"/>
        </w:rPr>
        <w:t>Influences?</w:t>
      </w:r>
    </w:p>
  </w:comment>
  <w:comment w:id="59" w:author="Sriraj Aiyer" w:date="2024-07-22T13:22:00Z" w:initials="SA">
    <w:p w14:paraId="5D8701EE" w14:textId="652DA9A5" w:rsidR="003E0D84" w:rsidRDefault="003E0D84">
      <w:pPr>
        <w:pStyle w:val="CommentText"/>
      </w:pPr>
      <w:r>
        <w:rPr>
          <w:rStyle w:val="CommentReference"/>
        </w:rPr>
        <w:annotationRef/>
      </w:r>
      <w:r>
        <w:t>I think predictive is a bit stronger and makes more sense given the research findings</w:t>
      </w:r>
    </w:p>
  </w:comment>
  <w:comment w:id="62" w:author="Helen Higham" w:date="2024-07-17T13:50:00Z" w:initials="HH">
    <w:p w14:paraId="33EF89A5" w14:textId="77777777" w:rsidR="00B747EC" w:rsidRDefault="00B747EC" w:rsidP="00B747EC">
      <w:r>
        <w:rPr>
          <w:rStyle w:val="CommentReference"/>
        </w:rPr>
        <w:annotationRef/>
      </w:r>
      <w:r>
        <w:rPr>
          <w:color w:val="000000"/>
          <w:sz w:val="20"/>
          <w:szCs w:val="20"/>
        </w:rPr>
        <w:t>Lovely!</w:t>
      </w:r>
    </w:p>
  </w:comment>
  <w:comment w:id="64" w:author="Helen Higham" w:date="2024-07-17T13:51:00Z" w:initials="HH">
    <w:p w14:paraId="13C366B7" w14:textId="77777777" w:rsidR="00B747EC" w:rsidRDefault="00B747EC" w:rsidP="00B747EC">
      <w:r>
        <w:rPr>
          <w:rStyle w:val="CommentReference"/>
        </w:rPr>
        <w:annotationRef/>
      </w:r>
      <w:r>
        <w:rPr>
          <w:color w:val="000000"/>
          <w:sz w:val="20"/>
          <w:szCs w:val="20"/>
        </w:rPr>
        <w:t>Is this taken from a publication or have you done it?</w:t>
      </w:r>
    </w:p>
  </w:comment>
  <w:comment w:id="65" w:author="Sriraj Aiyer" w:date="2024-07-22T11:38:00Z" w:initials="SA">
    <w:p w14:paraId="3CE78024" w14:textId="66434F98" w:rsidR="00610584" w:rsidRDefault="00610584">
      <w:pPr>
        <w:pStyle w:val="CommentText"/>
      </w:pPr>
      <w:r>
        <w:rPr>
          <w:rStyle w:val="CommentReference"/>
        </w:rPr>
        <w:annotationRef/>
      </w:r>
      <w:r>
        <w:t>I made it.</w:t>
      </w:r>
    </w:p>
  </w:comment>
  <w:comment w:id="68" w:author="Nicholas Yeung" w:date="2024-08-22T11:11:00Z" w:initials="NY">
    <w:p w14:paraId="23FBCD05" w14:textId="77777777" w:rsidR="00BE25F1" w:rsidRDefault="00BE25F1" w:rsidP="00BE25F1">
      <w:r>
        <w:rPr>
          <w:rStyle w:val="CommentReference"/>
        </w:rPr>
        <w:annotationRef/>
      </w:r>
      <w:r>
        <w:rPr>
          <w:color w:val="000000"/>
          <w:sz w:val="20"/>
          <w:szCs w:val="20"/>
        </w:rPr>
        <w:t>It wasn’t always clear throughout where box text ended and the main text resumed. Adding these lines to help. I hope I’ve got them in the right places!</w:t>
      </w:r>
    </w:p>
  </w:comment>
  <w:comment w:id="69" w:author="Nicholas Yeung" w:date="2024-07-16T10:58:00Z" w:initials="NY">
    <w:p w14:paraId="47E9E4F3" w14:textId="70D5DAB4" w:rsidR="00120516" w:rsidRDefault="00120516" w:rsidP="00120516">
      <w:r>
        <w:rPr>
          <w:rStyle w:val="CommentReference"/>
        </w:rPr>
        <w:annotationRef/>
      </w:r>
      <w:r>
        <w:rPr>
          <w:color w:val="000000"/>
          <w:sz w:val="20"/>
          <w:szCs w:val="20"/>
        </w:rPr>
        <w:t>Here and elsewhere, shall we just refer to “confidence” and treat it as read (given the text above) that this also covers “certainty” in the reviewed papers? Would make the text more readable.</w:t>
      </w:r>
    </w:p>
  </w:comment>
  <w:comment w:id="70" w:author="Sriraj Aiyer" w:date="2024-07-18T12:10:00Z" w:initials="SA">
    <w:p w14:paraId="6679A314" w14:textId="77777777" w:rsidR="00AC07E2" w:rsidRDefault="00AC07E2" w:rsidP="00472BEC">
      <w:r>
        <w:rPr>
          <w:rStyle w:val="CommentReference"/>
        </w:rPr>
        <w:annotationRef/>
      </w:r>
      <w:r>
        <w:rPr>
          <w:color w:val="000000"/>
          <w:sz w:val="20"/>
          <w:szCs w:val="20"/>
        </w:rPr>
        <w:t>I would rather leave this as it is, as it was preregistered this way and just gets readers used to us using these interchangeably.</w:t>
      </w:r>
    </w:p>
  </w:comment>
  <w:comment w:id="72" w:author="Helen Higham" w:date="2024-07-17T13:57:00Z" w:initials="HH">
    <w:p w14:paraId="6CB44462" w14:textId="77777777" w:rsidR="00B11E82" w:rsidRDefault="00B11E82" w:rsidP="00B11E82">
      <w:r>
        <w:rPr>
          <w:rStyle w:val="CommentReference"/>
        </w:rPr>
        <w:annotationRef/>
      </w:r>
      <w:r>
        <w:rPr>
          <w:color w:val="000000"/>
          <w:sz w:val="20"/>
          <w:szCs w:val="20"/>
        </w:rPr>
        <w:t>Is this only if they included original empirical work?</w:t>
      </w:r>
    </w:p>
  </w:comment>
  <w:comment w:id="73" w:author="Sriraj Aiyer" w:date="2024-07-27T02:21:00Z" w:initials="SA">
    <w:p w14:paraId="5E1B98E8" w14:textId="23FB9E2C" w:rsidR="005B2A79" w:rsidRDefault="005B2A79">
      <w:pPr>
        <w:pStyle w:val="CommentText"/>
      </w:pPr>
      <w:r>
        <w:rPr>
          <w:rStyle w:val="CommentReference"/>
        </w:rPr>
        <w:annotationRef/>
      </w:r>
      <w:r>
        <w:t xml:space="preserve">Nursing is included as per our preregistration. </w:t>
      </w:r>
    </w:p>
  </w:comment>
  <w:comment w:id="77" w:author="Helen Higham" w:date="2024-07-18T13:21:00Z" w:initials="HH">
    <w:p w14:paraId="39E39068" w14:textId="77777777" w:rsidR="00C27D55" w:rsidRDefault="00C27D55" w:rsidP="00C27D55">
      <w:r>
        <w:rPr>
          <w:rStyle w:val="CommentReference"/>
        </w:rPr>
        <w:annotationRef/>
      </w:r>
      <w:r>
        <w:rPr>
          <w:color w:val="000000"/>
          <w:sz w:val="20"/>
          <w:szCs w:val="20"/>
        </w:rPr>
        <w:t>I thought we had decided to exclude nursing?</w:t>
      </w:r>
    </w:p>
  </w:comment>
  <w:comment w:id="78" w:author="Sriraj Aiyer" w:date="2024-07-22T11:48:00Z" w:initials="SA">
    <w:p w14:paraId="195A8D99" w14:textId="4A55FA03" w:rsidR="00610584" w:rsidRDefault="00610584">
      <w:pPr>
        <w:pStyle w:val="CommentText"/>
      </w:pPr>
      <w:r>
        <w:rPr>
          <w:rStyle w:val="CommentReference"/>
        </w:rPr>
        <w:annotationRef/>
      </w:r>
      <w:r>
        <w:t>I don’t remember that we did? Especially given we say all medical disciplines in the inclusion criteria.</w:t>
      </w:r>
      <w:r w:rsidR="003E0D84">
        <w:t xml:space="preserve"> We also explicitly say Nursing is included as an example in the preregistration.</w:t>
      </w:r>
    </w:p>
  </w:comment>
  <w:comment w:id="79" w:author="Helen Higham" w:date="2024-07-18T13:26:00Z" w:initials="HH">
    <w:p w14:paraId="2D52782D" w14:textId="721939F0" w:rsidR="00C27D55" w:rsidRDefault="00C27D55" w:rsidP="00C27D55">
      <w:r>
        <w:rPr>
          <w:rStyle w:val="CommentReference"/>
        </w:rPr>
        <w:annotationRef/>
      </w:r>
      <w:r>
        <w:rPr>
          <w:color w:val="000000"/>
          <w:sz w:val="20"/>
          <w:szCs w:val="20"/>
        </w:rPr>
        <w:t>It’s possible they’ll ask you to break this down into finer detail i.e. 79 lines with an indication of what each paper looks like - I’d leave it like this for now!</w:t>
      </w:r>
    </w:p>
  </w:comment>
  <w:comment w:id="80" w:author="Sriraj Aiyer" w:date="2024-07-22T11:52:00Z" w:initials="SA">
    <w:p w14:paraId="2B7817F8" w14:textId="7CEE2671" w:rsidR="00610584" w:rsidRDefault="00610584">
      <w:pPr>
        <w:pStyle w:val="CommentText"/>
      </w:pPr>
      <w:r>
        <w:rPr>
          <w:rStyle w:val="CommentReference"/>
        </w:rPr>
        <w:annotationRef/>
      </w:r>
      <w:r>
        <w:t>This is in the Supplemental Materials.</w:t>
      </w:r>
    </w:p>
  </w:comment>
  <w:comment w:id="83" w:author="Nicholas Yeung" w:date="2024-07-16T12:08:00Z" w:initials="NY">
    <w:p w14:paraId="671F8D39" w14:textId="78F96F65" w:rsidR="00C02A67" w:rsidRDefault="00C02A67" w:rsidP="00C02A67">
      <w:r>
        <w:rPr>
          <w:rStyle w:val="CommentReference"/>
        </w:rPr>
        <w:annotationRef/>
      </w:r>
      <w:r>
        <w:rPr>
          <w:color w:val="000000"/>
          <w:sz w:val="20"/>
          <w:szCs w:val="20"/>
        </w:rPr>
        <w:t>Still not convinced this adds enough beyond what’s in Table 1, but I’ll leave Helen with the casting vote!</w:t>
      </w:r>
    </w:p>
  </w:comment>
  <w:comment w:id="84" w:author="Sriraj Aiyer" w:date="2024-07-22T11:52:00Z" w:initials="SA">
    <w:p w14:paraId="0A069ACF" w14:textId="7A228891" w:rsidR="00610584" w:rsidRDefault="00610584">
      <w:pPr>
        <w:pStyle w:val="CommentText"/>
      </w:pPr>
      <w:r>
        <w:rPr>
          <w:rStyle w:val="CommentReference"/>
        </w:rPr>
        <w:annotationRef/>
      </w:r>
      <w:r>
        <w:t>BMJ Qual and Saf has a limit of 5 figures so it doesn’t make that much of a difference if we include it or not so I feel like why not?</w:t>
      </w:r>
    </w:p>
  </w:comment>
  <w:comment w:id="85" w:author="Helen Higham" w:date="2024-07-21T13:41:00Z" w:initials="HH">
    <w:p w14:paraId="77A37BF4" w14:textId="77777777" w:rsidR="00D72AAC" w:rsidRDefault="00D72AAC" w:rsidP="00D72AAC">
      <w:r>
        <w:rPr>
          <w:rStyle w:val="CommentReference"/>
        </w:rPr>
        <w:annotationRef/>
      </w:r>
      <w:r>
        <w:rPr>
          <w:color w:val="000000"/>
          <w:sz w:val="20"/>
          <w:szCs w:val="20"/>
        </w:rPr>
        <w:t>I think some subheadings here might be helpful - some journals like them (I definitely do!) and some don’t</w:t>
      </w:r>
    </w:p>
  </w:comment>
  <w:comment w:id="86" w:author="Sriraj Aiyer" w:date="2024-07-22T11:54:00Z" w:initials="SA">
    <w:p w14:paraId="7ABFE06B" w14:textId="18AF9100" w:rsidR="00610584" w:rsidRDefault="00610584">
      <w:pPr>
        <w:pStyle w:val="CommentText"/>
      </w:pPr>
      <w:r>
        <w:rPr>
          <w:rStyle w:val="CommentReference"/>
        </w:rPr>
        <w:annotationRef/>
      </w:r>
      <w:r>
        <w:t>Thanks, I will add them in as bold.</w:t>
      </w:r>
    </w:p>
  </w:comment>
  <w:comment w:id="88" w:author="Nicholas Yeung" w:date="2024-08-22T10:40:00Z" w:initials="NY">
    <w:p w14:paraId="3B43B4EA" w14:textId="77777777" w:rsidR="00DA1AB1" w:rsidRDefault="0066073A" w:rsidP="00DA1AB1">
      <w:r>
        <w:rPr>
          <w:rStyle w:val="CommentReference"/>
        </w:rPr>
        <w:annotationRef/>
      </w:r>
      <w:r w:rsidR="00DA1AB1">
        <w:rPr>
          <w:sz w:val="20"/>
          <w:szCs w:val="20"/>
        </w:rPr>
        <w:t>It doesn’t really make sense to talk about whether calibration interacts with experience. Here, calibration is the DV and experience is the IV. We normally (in writing and in statistics) consider whether there are interacting effects of 2+ IVs on a single DV. I.e., it’s the IVs that interact, in their effects on DVs.</w:t>
      </w:r>
    </w:p>
  </w:comment>
  <w:comment w:id="89" w:author="Helen Higham" w:date="2024-07-21T13:39:00Z" w:initials="HH">
    <w:p w14:paraId="32917BB9" w14:textId="2C57A1C6" w:rsidR="00D72AAC" w:rsidRDefault="00D72AAC" w:rsidP="00D72AAC">
      <w:r>
        <w:rPr>
          <w:rStyle w:val="CommentReference"/>
        </w:rPr>
        <w:annotationRef/>
      </w:r>
      <w:r>
        <w:rPr>
          <w:color w:val="000000"/>
          <w:sz w:val="20"/>
          <w:szCs w:val="20"/>
        </w:rPr>
        <w:t>Specify the author’s names and perhaps context of the study to be absolutely clear what you are referring to</w:t>
      </w:r>
    </w:p>
  </w:comment>
  <w:comment w:id="91" w:author="Nicholas Yeung" w:date="2024-07-16T12:03:00Z" w:initials="NY">
    <w:p w14:paraId="1608BF71" w14:textId="6CE0F754" w:rsidR="003B5249" w:rsidRDefault="003B5249" w:rsidP="003B5249">
      <w:r>
        <w:rPr>
          <w:rStyle w:val="CommentReference"/>
        </w:rPr>
        <w:annotationRef/>
      </w:r>
      <w:r>
        <w:rPr>
          <w:color w:val="000000"/>
          <w:sz w:val="20"/>
          <w:szCs w:val="20"/>
        </w:rPr>
        <w:t>Citation?</w:t>
      </w:r>
    </w:p>
  </w:comment>
  <w:comment w:id="93" w:author="Nicholas Yeung" w:date="2024-07-16T12:05:00Z" w:initials="NY">
    <w:p w14:paraId="220AE150" w14:textId="77777777" w:rsidR="00B97D13" w:rsidRDefault="00B97D13" w:rsidP="00B97D13">
      <w:r>
        <w:rPr>
          <w:rStyle w:val="CommentReference"/>
        </w:rPr>
        <w:annotationRef/>
      </w:r>
      <w:r>
        <w:rPr>
          <w:color w:val="000000"/>
          <w:sz w:val="20"/>
          <w:szCs w:val="20"/>
        </w:rPr>
        <w:t>What’s the rationale for including this as a box rather than in the main text?</w:t>
      </w:r>
    </w:p>
  </w:comment>
  <w:comment w:id="94" w:author="Sriraj Aiyer" w:date="2024-07-18T12:00:00Z" w:initials="SA">
    <w:p w14:paraId="157F9125" w14:textId="75985EC8" w:rsidR="00AB30BD" w:rsidRPr="00610584" w:rsidRDefault="00AB30BD" w:rsidP="00654098">
      <w:pPr>
        <w:rPr>
          <w:color w:val="000000"/>
          <w:sz w:val="20"/>
          <w:szCs w:val="20"/>
        </w:rPr>
      </w:pPr>
      <w:r>
        <w:rPr>
          <w:rStyle w:val="CommentReference"/>
        </w:rPr>
        <w:annotationRef/>
      </w:r>
      <w:r>
        <w:rPr>
          <w:color w:val="000000"/>
          <w:sz w:val="20"/>
          <w:szCs w:val="20"/>
        </w:rPr>
        <w:t xml:space="preserve">It doesn’t really fit the rest of the narrative and is more of an aside that having access to imaging </w:t>
      </w:r>
      <w:r w:rsidR="003E0D84">
        <w:rPr>
          <w:color w:val="000000"/>
          <w:sz w:val="20"/>
          <w:szCs w:val="20"/>
        </w:rPr>
        <w:t>increases</w:t>
      </w:r>
      <w:r>
        <w:rPr>
          <w:color w:val="000000"/>
          <w:sz w:val="20"/>
          <w:szCs w:val="20"/>
        </w:rPr>
        <w:t xml:space="preserve"> confidence</w:t>
      </w:r>
      <w:r w:rsidR="003E0D84">
        <w:rPr>
          <w:color w:val="000000"/>
          <w:sz w:val="20"/>
          <w:szCs w:val="20"/>
        </w:rPr>
        <w:t>, which I don’t really have too much to add in terms of implications or making some wider point out of it</w:t>
      </w:r>
      <w:r>
        <w:rPr>
          <w:color w:val="000000"/>
          <w:sz w:val="20"/>
          <w:szCs w:val="20"/>
        </w:rPr>
        <w:t>. I am not sure how we would integrate this in the main text without it being out of place.</w:t>
      </w:r>
      <w:r w:rsidR="00610584">
        <w:rPr>
          <w:color w:val="000000"/>
          <w:sz w:val="20"/>
          <w:szCs w:val="20"/>
        </w:rPr>
        <w:t xml:space="preserve"> Given boxes do not count toward the word limit, this seems like a good section to have as a box as an ancillary point.</w:t>
      </w:r>
    </w:p>
  </w:comment>
  <w:comment w:id="95" w:author="Helen Higham" w:date="2024-07-21T13:48:00Z" w:initials="HH">
    <w:p w14:paraId="67181F30" w14:textId="77777777" w:rsidR="00860C00" w:rsidRDefault="00860C00" w:rsidP="00860C00">
      <w:r>
        <w:rPr>
          <w:rStyle w:val="CommentReference"/>
        </w:rPr>
        <w:annotationRef/>
      </w:r>
      <w:r>
        <w:rPr>
          <w:color w:val="000000"/>
          <w:sz w:val="20"/>
          <w:szCs w:val="20"/>
        </w:rPr>
        <w:t>Is this section still in the contextual factors section?</w:t>
      </w:r>
    </w:p>
  </w:comment>
  <w:comment w:id="96" w:author="Helen Higham" w:date="2024-07-21T13:48:00Z" w:initials="HH">
    <w:p w14:paraId="085816D1" w14:textId="77777777" w:rsidR="00860C00" w:rsidRDefault="00860C00" w:rsidP="00860C00">
      <w:r>
        <w:rPr>
          <w:rStyle w:val="CommentReference"/>
        </w:rPr>
        <w:annotationRef/>
      </w:r>
      <w:r>
        <w:rPr>
          <w:color w:val="000000"/>
          <w:sz w:val="20"/>
          <w:szCs w:val="20"/>
        </w:rPr>
        <w:t>Think we may need a bit more detail here about what the mixed results were</w:t>
      </w:r>
    </w:p>
  </w:comment>
  <w:comment w:id="97" w:author="Helen Higham" w:date="2024-07-21T13:49:00Z" w:initials="HH">
    <w:p w14:paraId="6251AB39" w14:textId="77777777" w:rsidR="00860C00" w:rsidRDefault="00860C00" w:rsidP="00860C00">
      <w:r>
        <w:rPr>
          <w:rStyle w:val="CommentReference"/>
        </w:rPr>
        <w:annotationRef/>
      </w:r>
      <w:r>
        <w:rPr>
          <w:color w:val="000000"/>
          <w:sz w:val="20"/>
          <w:szCs w:val="20"/>
        </w:rPr>
        <w:t>Do you have a reference for the primacy effect - perhaps something along the lines of an explanatory review paper that clinicians who aren’t aware of the phenomenon might reference?</w:t>
      </w:r>
    </w:p>
  </w:comment>
  <w:comment w:id="98" w:author="Sriraj Aiyer" w:date="2024-07-22T14:58:00Z" w:initials="SA">
    <w:p w14:paraId="459C7BAF" w14:textId="772167CB" w:rsidR="009D6B0D" w:rsidRDefault="009D6B0D">
      <w:pPr>
        <w:pStyle w:val="CommentText"/>
      </w:pPr>
      <w:r>
        <w:rPr>
          <w:rStyle w:val="CommentReference"/>
        </w:rPr>
        <w:annotationRef/>
      </w:r>
      <w:r>
        <w:t>Decided to remove this, as past work talks about both primacy and recency effects which is a bit complex to disentangle here and I’m not sure we want to get into that here.</w:t>
      </w:r>
    </w:p>
  </w:comment>
  <w:comment w:id="99" w:author="Nicholas Yeung" w:date="2024-07-16T12:12:00Z" w:initials="NY">
    <w:p w14:paraId="1ABA3DDA" w14:textId="2A76052D" w:rsidR="004C6FB8" w:rsidRDefault="004C6FB8" w:rsidP="004C6FB8">
      <w:r>
        <w:rPr>
          <w:rStyle w:val="CommentReference"/>
        </w:rPr>
        <w:annotationRef/>
      </w:r>
      <w:r>
        <w:rPr>
          <w:color w:val="000000"/>
          <w:sz w:val="20"/>
          <w:szCs w:val="20"/>
        </w:rPr>
        <w:t>Original sentence was ungrammatical. Is this what you meant?</w:t>
      </w:r>
    </w:p>
  </w:comment>
  <w:comment w:id="100" w:author="Nicholas Yeung" w:date="2024-07-16T13:27:00Z" w:initials="NY">
    <w:p w14:paraId="65E7B6EB" w14:textId="77777777" w:rsidR="00171C43" w:rsidRDefault="00171C43" w:rsidP="00171C43">
      <w:r>
        <w:rPr>
          <w:rStyle w:val="CommentReference"/>
        </w:rPr>
        <w:annotationRef/>
      </w:r>
      <w:r>
        <w:rPr>
          <w:color w:val="000000"/>
          <w:sz w:val="20"/>
          <w:szCs w:val="20"/>
        </w:rPr>
        <w:t>Is the key idea here about “redundant” information that it makes people more confident but not more accurate? I think we should make the point more explicitly if so, as a very useful theme of the review. E.g., along the lines of: “Higher confidence was found when clinicians were given more information, even if additional information carried no diagnostic value”</w:t>
      </w:r>
    </w:p>
  </w:comment>
  <w:comment w:id="101" w:author="Sriraj Aiyer" w:date="2024-07-22T15:13:00Z" w:initials="SA">
    <w:p w14:paraId="10768F2E" w14:textId="67B28DE5" w:rsidR="00F2375B" w:rsidRDefault="00F2375B">
      <w:pPr>
        <w:pStyle w:val="CommentText"/>
      </w:pPr>
      <w:r>
        <w:rPr>
          <w:rStyle w:val="CommentReference"/>
        </w:rPr>
        <w:annotationRef/>
      </w:r>
      <w:r>
        <w:t>The original paper actually does not measure or look at accuracy so I don’t want to mention accuracy here.</w:t>
      </w:r>
    </w:p>
  </w:comment>
  <w:comment w:id="102" w:author="Nicholas Yeung" w:date="2024-07-16T13:31:00Z" w:initials="NY">
    <w:p w14:paraId="7F8FE03F" w14:textId="77777777" w:rsidR="00440668" w:rsidRDefault="00440668" w:rsidP="00440668">
      <w:r>
        <w:rPr>
          <w:rStyle w:val="CommentReference"/>
        </w:rPr>
        <w:annotationRef/>
      </w:r>
      <w:r>
        <w:rPr>
          <w:color w:val="000000"/>
          <w:sz w:val="20"/>
          <w:szCs w:val="20"/>
        </w:rPr>
        <w:t>What’s the implication here? Presumably the EHR is often useful information, so their increased confidence is justified?</w:t>
      </w:r>
    </w:p>
  </w:comment>
  <w:comment w:id="103" w:author="Helen Higham" w:date="2024-07-21T13:54:00Z" w:initials="HH">
    <w:p w14:paraId="7F90B07B" w14:textId="77777777" w:rsidR="00860C00" w:rsidRDefault="00860C00" w:rsidP="00860C00">
      <w:r>
        <w:rPr>
          <w:rStyle w:val="CommentReference"/>
        </w:rPr>
        <w:annotationRef/>
      </w:r>
      <w:r>
        <w:rPr>
          <w:color w:val="000000"/>
          <w:sz w:val="20"/>
          <w:szCs w:val="20"/>
        </w:rPr>
        <w:t>This is an Americanism which is fine if we are sending it to an American journal but we might want to clarify for a broader audience and say hospital doctors</w:t>
      </w:r>
    </w:p>
  </w:comment>
  <w:comment w:id="104" w:author="Nicholas Yeung" w:date="2024-07-16T13:32:00Z" w:initials="NY">
    <w:p w14:paraId="6C4AE669" w14:textId="77777777" w:rsidR="00AE5E02" w:rsidRDefault="00AE5E02" w:rsidP="00AE5E02">
      <w:r>
        <w:rPr>
          <w:rStyle w:val="CommentReference"/>
        </w:rPr>
        <w:annotationRef/>
      </w:r>
      <w:r>
        <w:rPr>
          <w:color w:val="000000"/>
          <w:sz w:val="20"/>
          <w:szCs w:val="20"/>
        </w:rPr>
        <w:t>I’m not sure what this means. Helen, is the term OK from your perspective?</w:t>
      </w:r>
    </w:p>
  </w:comment>
  <w:comment w:id="105" w:author="Sriraj Aiyer" w:date="2024-07-18T11:54:00Z" w:initials="SA">
    <w:p w14:paraId="3E9B9258" w14:textId="77777777" w:rsidR="00AB30BD" w:rsidRDefault="00AB30BD" w:rsidP="00891481">
      <w:r>
        <w:rPr>
          <w:rStyle w:val="CommentReference"/>
        </w:rPr>
        <w:annotationRef/>
      </w:r>
      <w:r>
        <w:rPr>
          <w:color w:val="000000"/>
          <w:sz w:val="20"/>
          <w:szCs w:val="20"/>
        </w:rPr>
        <w:t>From my understanding, this is a role that is specific to US hospitals and does not really have an equivalent in the UK.</w:t>
      </w:r>
    </w:p>
  </w:comment>
  <w:comment w:id="106" w:author="Nicholas Yeung" w:date="2024-08-22T11:15:00Z" w:initials="NY">
    <w:p w14:paraId="43F25521" w14:textId="77777777" w:rsidR="00AD705C" w:rsidRDefault="00AD705C" w:rsidP="00AD705C">
      <w:r>
        <w:rPr>
          <w:rStyle w:val="CommentReference"/>
        </w:rPr>
        <w:annotationRef/>
      </w:r>
      <w:r>
        <w:rPr>
          <w:color w:val="000000"/>
          <w:sz w:val="20"/>
          <w:szCs w:val="20"/>
        </w:rPr>
        <w:t xml:space="preserve">Care needed with wording. It doesn’t make to talk about “medics being linked to more test ordering”. </w:t>
      </w:r>
    </w:p>
  </w:comment>
  <w:comment w:id="107" w:author="Helen Higham" w:date="2024-07-21T13:55:00Z" w:initials="HH">
    <w:p w14:paraId="56803DD0" w14:textId="34DB4914" w:rsidR="007F120A" w:rsidRDefault="00860C00" w:rsidP="007F120A">
      <w:r>
        <w:rPr>
          <w:rStyle w:val="CommentReference"/>
        </w:rPr>
        <w:annotationRef/>
      </w:r>
      <w:r w:rsidR="007F120A">
        <w:rPr>
          <w:sz w:val="20"/>
          <w:szCs w:val="20"/>
        </w:rPr>
        <w:t xml:space="preserve">Think this needs clarifying - at first glance it looks like you’re saying pathologists are routinely more metacognitively aware than other specialities but I think you mean within the specialty?  </w:t>
      </w:r>
    </w:p>
  </w:comment>
  <w:comment w:id="108" w:author="Nicholas Yeung" w:date="2024-07-16T13:37:00Z" w:initials="NY">
    <w:p w14:paraId="10762D81" w14:textId="77777777" w:rsidR="007D4E69" w:rsidRDefault="007D4E69" w:rsidP="007D4E69">
      <w:r>
        <w:rPr>
          <w:rStyle w:val="CommentReference"/>
        </w:rPr>
        <w:annotationRef/>
      </w:r>
      <w:r>
        <w:rPr>
          <w:color w:val="000000"/>
          <w:sz w:val="20"/>
          <w:szCs w:val="20"/>
        </w:rPr>
        <w:t>“better calibrated”?</w:t>
      </w:r>
    </w:p>
  </w:comment>
  <w:comment w:id="109" w:author="Nicholas Yeung" w:date="2024-07-16T13:48:00Z" w:initials="NY">
    <w:p w14:paraId="4AA0DAA7" w14:textId="77777777" w:rsidR="00EB3988" w:rsidRDefault="00EB3988" w:rsidP="00EB3988">
      <w:r>
        <w:rPr>
          <w:rStyle w:val="CommentReference"/>
        </w:rPr>
        <w:annotationRef/>
      </w:r>
      <w:r>
        <w:rPr>
          <w:color w:val="000000"/>
          <w:sz w:val="20"/>
          <w:szCs w:val="20"/>
        </w:rPr>
        <w:t>“initial diagnoses”?</w:t>
      </w:r>
    </w:p>
  </w:comment>
  <w:comment w:id="110" w:author="Helen Higham" w:date="2024-07-21T13:57:00Z" w:initials="HH">
    <w:p w14:paraId="2A8A6208" w14:textId="77777777" w:rsidR="007F120A" w:rsidRDefault="007F120A" w:rsidP="007F120A">
      <w:r>
        <w:rPr>
          <w:rStyle w:val="CommentReference"/>
        </w:rPr>
        <w:annotationRef/>
      </w:r>
      <w:r>
        <w:rPr>
          <w:color w:val="000000"/>
          <w:sz w:val="20"/>
          <w:szCs w:val="20"/>
        </w:rPr>
        <w:t>You’re going to do this anyway so don’t need to say it here</w:t>
      </w:r>
    </w:p>
  </w:comment>
  <w:comment w:id="111" w:author="Helen Higham" w:date="2024-07-21T14:00:00Z" w:initials="HH">
    <w:p w14:paraId="3C80A93D" w14:textId="77777777" w:rsidR="007F120A" w:rsidRDefault="007F120A" w:rsidP="007F120A">
      <w:r>
        <w:rPr>
          <w:rStyle w:val="CommentReference"/>
        </w:rPr>
        <w:annotationRef/>
      </w:r>
      <w:r>
        <w:rPr>
          <w:color w:val="000000"/>
          <w:sz w:val="20"/>
          <w:szCs w:val="20"/>
        </w:rPr>
        <w:t>Choose model or framework and stick with it</w:t>
      </w:r>
    </w:p>
  </w:comment>
  <w:comment w:id="112" w:author="Nicholas Yeung" w:date="2024-07-18T09:29:00Z" w:initials="NY">
    <w:p w14:paraId="34A25218" w14:textId="77777777" w:rsidR="00EA3490" w:rsidRDefault="00A47A57" w:rsidP="00EA3490">
      <w:r>
        <w:rPr>
          <w:rStyle w:val="CommentReference"/>
        </w:rPr>
        <w:annotationRef/>
      </w:r>
      <w:r w:rsidR="00EA3490">
        <w:rPr>
          <w:sz w:val="20"/>
          <w:szCs w:val="20"/>
        </w:rPr>
        <w:t>As phrased, this feels like we’re returning to reviewing that we’ve already done. Here we should be moving on from this, and frame the statements as clear  conclusions from that review. E.g., along the lines of: “A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EA3490">
        <w:rPr>
          <w:sz w:val="20"/>
          <w:szCs w:val="20"/>
        </w:rPr>
        <w:cr/>
        <w:t>For a similar reason, maybe we can skip specific citations here.</w:t>
      </w:r>
    </w:p>
  </w:comment>
  <w:comment w:id="113" w:author="Nicholas Yeung" w:date="2024-07-18T09:43:00Z" w:initials="NY">
    <w:p w14:paraId="61652BAF" w14:textId="77777777" w:rsidR="002D114D" w:rsidRDefault="002D114D" w:rsidP="002D114D">
      <w:r>
        <w:rPr>
          <w:rStyle w:val="CommentReference"/>
        </w:rPr>
        <w:annotationRef/>
      </w:r>
      <w:r>
        <w:rPr>
          <w:color w:val="000000"/>
          <w:sz w:val="20"/>
          <w:szCs w:val="20"/>
        </w:rPr>
        <w:t>Maybe flag that effects on later confidence remain to be explored?</w:t>
      </w:r>
    </w:p>
  </w:comment>
  <w:comment w:id="114" w:author="Nicholas Yeung" w:date="2024-07-18T09:42:00Z" w:initials="NY">
    <w:p w14:paraId="01FB534D" w14:textId="242CEA12" w:rsidR="002D114D" w:rsidRDefault="002D114D" w:rsidP="002D114D">
      <w:r>
        <w:rPr>
          <w:rStyle w:val="CommentReference"/>
        </w:rPr>
        <w:annotationRef/>
      </w:r>
      <w:r>
        <w:rPr>
          <w:color w:val="000000"/>
          <w:sz w:val="20"/>
          <w:szCs w:val="20"/>
        </w:rPr>
        <w:t>As above, maybe better framed as a simply stated conclusion that relates directly to the figure: “Separately from the patient and case, confidence is reduced by time pressure…” etc.</w:t>
      </w:r>
    </w:p>
  </w:comment>
  <w:comment w:id="115" w:author="Helen Higham" w:date="2024-08-29T10:28:00Z" w:initials="HH">
    <w:p w14:paraId="7F5F29C4" w14:textId="77777777" w:rsidR="007309F0" w:rsidRDefault="007309F0" w:rsidP="007309F0">
      <w:r>
        <w:rPr>
          <w:rStyle w:val="CommentReference"/>
        </w:rPr>
        <w:annotationRef/>
      </w:r>
      <w:r>
        <w:rPr>
          <w:color w:val="000000"/>
          <w:sz w:val="20"/>
          <w:szCs w:val="20"/>
        </w:rPr>
        <w:t>Not sure this is true - I would have thought it more likely that group decisions on diagnosis happen more frequently in secondary care where ward rounds regularly have additional expertise and cases are regularly brought to MDT meetings for discussion.</w:t>
      </w:r>
    </w:p>
  </w:comment>
  <w:comment w:id="120" w:author="Nicholas Yeung" w:date="2024-07-18T09:33:00Z" w:initials="NY">
    <w:p w14:paraId="2022544A" w14:textId="146A4CDA" w:rsidR="002903A7" w:rsidRDefault="002903A7" w:rsidP="002903A7">
      <w:r>
        <w:rPr>
          <w:rStyle w:val="CommentReference"/>
        </w:rPr>
        <w:annotationRef/>
      </w:r>
      <w:r>
        <w:rPr>
          <w:color w:val="000000"/>
          <w:sz w:val="20"/>
          <w:szCs w:val="20"/>
        </w:rPr>
        <w:t>Maybe belongs in the discussion, or later in this section where we talk about Group Dynamics.</w:t>
      </w:r>
    </w:p>
  </w:comment>
  <w:comment w:id="125" w:author="Nicholas Yeung" w:date="2024-07-18T09:59:00Z" w:initials="NY">
    <w:p w14:paraId="3D65B2E7" w14:textId="77777777" w:rsidR="007F0E62" w:rsidRDefault="007F0E62" w:rsidP="007F0E62">
      <w:r>
        <w:rPr>
          <w:rStyle w:val="CommentReference"/>
        </w:rPr>
        <w:annotationRef/>
      </w:r>
      <w:r>
        <w:rPr>
          <w:color w:val="000000"/>
          <w:sz w:val="20"/>
          <w:szCs w:val="20"/>
        </w:rPr>
        <w:t>Maybe let’s discuss to clarify what you/we mean here. Above you’ve talked about various ways that information affects confidence (amount, timing, etc.).</w:t>
      </w:r>
    </w:p>
  </w:comment>
  <w:comment w:id="126" w:author="Nicholas Yeung" w:date="2024-07-18T10:01:00Z" w:initials="NY">
    <w:p w14:paraId="49BF4E42" w14:textId="77777777" w:rsidR="00B054B3" w:rsidRDefault="00B054B3" w:rsidP="00B054B3">
      <w:r>
        <w:rPr>
          <w:rStyle w:val="CommentReference"/>
        </w:rPr>
        <w:annotationRef/>
      </w:r>
      <w:r>
        <w:rPr>
          <w:color w:val="000000"/>
          <w:sz w:val="20"/>
          <w:szCs w:val="20"/>
        </w:rPr>
        <w:t>Are you hinting at the kind of work we’re doing already, looking at the complexities of decision making (interaction between confidence and info seeking), e.g., as a target for future intervention.</w:t>
      </w:r>
    </w:p>
  </w:comment>
  <w:comment w:id="127" w:author="Sriraj Aiyer" w:date="2024-07-22T16:40:00Z" w:initials="SA">
    <w:p w14:paraId="7F6E9050" w14:textId="0A129162" w:rsidR="0079301E" w:rsidRDefault="0079301E">
      <w:pPr>
        <w:pStyle w:val="CommentText"/>
      </w:pPr>
      <w:r>
        <w:rPr>
          <w:rStyle w:val="CommentReference"/>
        </w:rPr>
        <w:annotationRef/>
      </w:r>
      <w:r>
        <w:t xml:space="preserve">Let’s discuss. </w:t>
      </w:r>
    </w:p>
  </w:comment>
  <w:comment w:id="137" w:author="Helen Higham" w:date="2024-08-29T10:29:00Z" w:initials="HH">
    <w:p w14:paraId="3FBF2FB2" w14:textId="77777777" w:rsidR="007309F0" w:rsidRDefault="007309F0" w:rsidP="007309F0">
      <w:r>
        <w:rPr>
          <w:rStyle w:val="CommentReference"/>
        </w:rPr>
        <w:annotationRef/>
      </w:r>
      <w:r>
        <w:rPr>
          <w:color w:val="000000"/>
          <w:sz w:val="20"/>
          <w:szCs w:val="20"/>
        </w:rPr>
        <w:t>This is good</w:t>
      </w:r>
    </w:p>
  </w:comment>
  <w:comment w:id="153" w:author="Helen Higham" w:date="2024-08-29T10:02:00Z" w:initials="HH">
    <w:p w14:paraId="60E2AAFE" w14:textId="73FEB540" w:rsidR="007309F0" w:rsidRDefault="00BB5909" w:rsidP="007309F0">
      <w:r>
        <w:rPr>
          <w:rStyle w:val="CommentReference"/>
        </w:rPr>
        <w:annotationRef/>
      </w:r>
      <w:r w:rsidR="007309F0">
        <w:rPr>
          <w:sz w:val="20"/>
          <w:szCs w:val="20"/>
        </w:rPr>
        <w:t>I don’t think the arrow from  patient complexity to knowledge makes sense - complexity doesn’t increase knowledge - contributes or influences is probably a better description and not knowledge per se but knowledge seeking behaviours - so a black arrow and x contributes/influences y in the key?</w:t>
      </w:r>
      <w:r w:rsidR="007309F0">
        <w:rPr>
          <w:sz w:val="20"/>
          <w:szCs w:val="20"/>
        </w:rPr>
        <w:cr/>
      </w:r>
      <w:r w:rsidR="007309F0">
        <w:rPr>
          <w:sz w:val="20"/>
          <w:szCs w:val="20"/>
        </w:rPr>
        <w:cr/>
        <w:t>Also don’t think the arrow from diagnosis to confidence makes sense - shouldn’t it be the other direction?</w:t>
      </w:r>
    </w:p>
    <w:p w14:paraId="72C6ACB6" w14:textId="77777777" w:rsidR="007309F0" w:rsidRDefault="007309F0" w:rsidP="007309F0"/>
    <w:p w14:paraId="73C109A2" w14:textId="77777777" w:rsidR="007309F0" w:rsidRDefault="007309F0" w:rsidP="007309F0">
      <w:r>
        <w:rPr>
          <w:sz w:val="20"/>
          <w:szCs w:val="20"/>
        </w:rPr>
        <w:t>Maybe better to have “diagnostic accuracy” in the box rather than diagnosis?</w:t>
      </w:r>
    </w:p>
  </w:comment>
  <w:comment w:id="157" w:author="Nicholas Yeung" w:date="2024-08-22T11:27:00Z" w:initials="NY">
    <w:p w14:paraId="5C0B482E" w14:textId="0DB967C6" w:rsidR="00535508" w:rsidRDefault="00535508" w:rsidP="00535508">
      <w:r>
        <w:rPr>
          <w:rStyle w:val="CommentReference"/>
        </w:rPr>
        <w:annotationRef/>
      </w:r>
      <w:r>
        <w:rPr>
          <w:color w:val="000000"/>
          <w:sz w:val="20"/>
          <w:szCs w:val="20"/>
        </w:rPr>
        <w:t>This is looking really good now. One arrow I don’t understand is how “Patient complexity” — increases —&gt; “Knowledge”?</w:t>
      </w:r>
    </w:p>
    <w:p w14:paraId="465D8918" w14:textId="77777777" w:rsidR="00535508" w:rsidRDefault="00535508" w:rsidP="00535508">
      <w:r>
        <w:rPr>
          <w:color w:val="000000"/>
          <w:sz w:val="20"/>
          <w:szCs w:val="20"/>
        </w:rPr>
        <w:t>Visually, it might look cleaner if the lines around the boxes were thicker, and instead of lines around the three panels (Decision Level, Clinician Level, Environmental Context Level), these were shaded in light colours. As currently drawn, there are lots of lines of exactly the same thickness, which makes the figure harder to parse.</w:t>
      </w:r>
    </w:p>
  </w:comment>
  <w:comment w:id="158" w:author="Helen Higham" w:date="2024-08-29T10:31:00Z" w:initials="HH">
    <w:p w14:paraId="6F54512D" w14:textId="77777777" w:rsidR="007309F0" w:rsidRDefault="007309F0" w:rsidP="007309F0">
      <w:r>
        <w:rPr>
          <w:rStyle w:val="CommentReference"/>
        </w:rPr>
        <w:annotationRef/>
      </w:r>
      <w:r>
        <w:rPr>
          <w:color w:val="000000"/>
          <w:sz w:val="20"/>
          <w:szCs w:val="20"/>
        </w:rPr>
        <w:t>Is the figure underneath an earlier version? I like the coloured one but we may be constrained by the journal demanding black and white figures in which case we’ll have to come up with patterned lines around boxes etc.!</w:t>
      </w:r>
    </w:p>
  </w:comment>
  <w:comment w:id="159" w:author="Nicholas Yeung" w:date="2024-07-18T10:00:00Z" w:initials="NY">
    <w:p w14:paraId="19E80813" w14:textId="09A92821" w:rsidR="001836CB" w:rsidRDefault="00B51580" w:rsidP="001836CB">
      <w:r>
        <w:rPr>
          <w:rStyle w:val="CommentReference"/>
        </w:rPr>
        <w:annotationRef/>
      </w:r>
      <w:r w:rsidR="001836CB">
        <w:rPr>
          <w:sz w:val="20"/>
          <w:szCs w:val="20"/>
        </w:rPr>
        <w:t>This looks good overall. As above, I think “Group Dynamics” belongs better in the context level. I wonder if we could quickly brainstorm some orange boxes to add, as factors needing more scrutiny at the cognitive level and/or context level?</w:t>
      </w:r>
    </w:p>
    <w:p w14:paraId="2496CBE4" w14:textId="77777777" w:rsidR="001836CB" w:rsidRDefault="001836CB" w:rsidP="001836CB">
      <w:r>
        <w:rPr>
          <w:sz w:val="20"/>
          <w:szCs w:val="20"/>
        </w:rPr>
        <w:t xml:space="preserve">For example, perhaps we can add a few grey boxes, including group dynamics, but maybe (in the Clinician Level) also “Personality/Traits”, and others. Specifically we can flag these as factors shown in the Psych literature to be important determinants of confidence, but that await serious exploration in medical contexts. </w:t>
      </w:r>
    </w:p>
  </w:comment>
  <w:comment w:id="160" w:author="Nicholas Yeung" w:date="2024-07-18T10:04:00Z" w:initials="NY">
    <w:p w14:paraId="3518123F" w14:textId="5CF86F64" w:rsidR="007058FA" w:rsidRDefault="007058FA" w:rsidP="007058FA">
      <w:r>
        <w:rPr>
          <w:rStyle w:val="CommentReference"/>
        </w:rPr>
        <w:annotationRef/>
      </w:r>
      <w:r>
        <w:rPr>
          <w:b/>
          <w:bCs/>
          <w:color w:val="000000"/>
          <w:sz w:val="20"/>
          <w:szCs w:val="20"/>
        </w:rPr>
        <w:t>Helen</w:t>
      </w:r>
      <w:r>
        <w:rPr>
          <w:color w:val="000000"/>
          <w:sz w:val="20"/>
          <w:szCs w:val="20"/>
        </w:rPr>
        <w:t>, what do you think about the location of the “Patient Complexity / Comorbities” box? I’m not sure why this isn’t part of the decision level (Patient Presentation / Information Gathering).</w:t>
      </w:r>
    </w:p>
  </w:comment>
  <w:comment w:id="161" w:author="Sriraj Aiyer" w:date="2024-07-22T17:08:00Z" w:initials="SA">
    <w:p w14:paraId="57A8ECF8" w14:textId="7CAD32F6" w:rsidR="004E113E" w:rsidRDefault="004E113E">
      <w:pPr>
        <w:pStyle w:val="CommentText"/>
      </w:pPr>
      <w:r>
        <w:rPr>
          <w:rStyle w:val="CommentReference"/>
        </w:rPr>
        <w:annotationRef/>
      </w:r>
      <w:r>
        <w:t xml:space="preserve">I added personality/traits, but I am not sure what references/factors would be best to bring in here. Maybe the stuff on self-esteem, power etc? Let’s discuss. </w:t>
      </w:r>
    </w:p>
  </w:comment>
  <w:comment w:id="162" w:author="Helen Higham" w:date="2024-07-21T14:06:00Z" w:initials="HH">
    <w:p w14:paraId="4E8B6C06" w14:textId="77777777" w:rsidR="001D7856" w:rsidRDefault="001D7856" w:rsidP="001D7856">
      <w:r>
        <w:rPr>
          <w:rStyle w:val="CommentReference"/>
        </w:rPr>
        <w:annotationRef/>
      </w:r>
      <w:r>
        <w:rPr>
          <w:sz w:val="20"/>
          <w:szCs w:val="20"/>
        </w:rPr>
        <w:t xml:space="preserve">This is SOOO much better! I like the clarity of the separation into levels and the colour coding of the arrows (sometimes journals will only allow black and white figures so you may have to experiment with different types of dashed lines). I’m just wondering why there are any orange future research arrows in the environmental level? </w:t>
      </w:r>
    </w:p>
  </w:comment>
  <w:comment w:id="163" w:author="Sriraj Aiyer" w:date="2024-07-22T16:52:00Z" w:initials="SA">
    <w:p w14:paraId="38B32686" w14:textId="201BC2EC" w:rsidR="004E113E" w:rsidRDefault="004E113E">
      <w:pPr>
        <w:pStyle w:val="CommentText"/>
      </w:pPr>
      <w:r>
        <w:rPr>
          <w:rStyle w:val="CommentReference"/>
        </w:rPr>
        <w:annotationRef/>
      </w:r>
      <w:r>
        <w:t>Fortunately no charges for colour figures with BMJ Qual and Saf.</w:t>
      </w:r>
    </w:p>
  </w:comment>
  <w:comment w:id="164" w:author="Nicholas Yeung" w:date="2024-07-18T10:11:00Z" w:initials="NY">
    <w:p w14:paraId="4B7EB3C7" w14:textId="77777777" w:rsidR="00AA6770" w:rsidRDefault="00AA6770" w:rsidP="00AA6770">
      <w:r>
        <w:rPr>
          <w:rStyle w:val="CommentReference"/>
        </w:rPr>
        <w:annotationRef/>
      </w:r>
      <w:r>
        <w:rPr>
          <w:color w:val="000000"/>
          <w:sz w:val="20"/>
          <w:szCs w:val="20"/>
        </w:rPr>
        <w:t>Plus, as above, maybe grey boxes for factors known to affect decisions and confidence but currently less understood in medical decisions.</w:t>
      </w:r>
    </w:p>
  </w:comment>
  <w:comment w:id="165" w:author="Helen Higham" w:date="2024-07-21T14:12:00Z" w:initials="HH">
    <w:p w14:paraId="4BB44B41" w14:textId="77777777" w:rsidR="001D7856" w:rsidRDefault="001D7856" w:rsidP="001D7856">
      <w:r>
        <w:rPr>
          <w:rStyle w:val="CommentReference"/>
        </w:rPr>
        <w:annotationRef/>
      </w:r>
      <w:r>
        <w:rPr>
          <w:color w:val="000000"/>
          <w:sz w:val="20"/>
          <w:szCs w:val="20"/>
        </w:rPr>
        <w:t>I would expect to see discussion points that align with the subheadings you have in the results so that readers can come to conclusions about the meaning of the results and how they compare with what was known before or what is known from other areas where confidence has been studied</w:t>
      </w:r>
    </w:p>
  </w:comment>
  <w:comment w:id="168" w:author="Nicholas Yeung" w:date="2024-08-22T12:05:00Z" w:initials="NY">
    <w:p w14:paraId="7C46F030" w14:textId="77777777" w:rsidR="00C422A2" w:rsidRDefault="00C422A2" w:rsidP="00C422A2">
      <w:r>
        <w:rPr>
          <w:rStyle w:val="CommentReference"/>
        </w:rPr>
        <w:annotationRef/>
      </w:r>
      <w:r>
        <w:rPr>
          <w:color w:val="000000"/>
          <w:sz w:val="20"/>
          <w:szCs w:val="20"/>
        </w:rPr>
        <w:t>I think the paragraph that was here originally is better situated later. Here the reader is expecting to be told key findings about confidence and calibration, as the key focus of our review, so that’s what we should give them. (Even if, in the Results, we did some less-interesting but necessary groundwork first.)</w:t>
      </w:r>
    </w:p>
  </w:comment>
  <w:comment w:id="172" w:author="Nicholas Yeung" w:date="2024-08-22T12:03:00Z" w:initials="NY">
    <w:p w14:paraId="60C2CA5F" w14:textId="36FC92C5" w:rsidR="002F2B15" w:rsidRDefault="002F2B15" w:rsidP="002F2B15">
      <w:r>
        <w:rPr>
          <w:rStyle w:val="CommentReference"/>
        </w:rPr>
        <w:annotationRef/>
      </w:r>
      <w:r>
        <w:rPr>
          <w:color w:val="000000"/>
          <w:sz w:val="20"/>
          <w:szCs w:val="20"/>
        </w:rPr>
        <w:t>“and ordering of unnecessary tests”?</w:t>
      </w:r>
    </w:p>
  </w:comment>
  <w:comment w:id="169" w:author="Helen Higham" w:date="2024-07-21T14:16:00Z" w:initials="HH">
    <w:p w14:paraId="1E38AE0D" w14:textId="100FD1CF" w:rsidR="00331FEB" w:rsidRDefault="00331FEB" w:rsidP="00331FEB">
      <w:r>
        <w:rPr>
          <w:rStyle w:val="CommentReference"/>
        </w:rPr>
        <w:annotationRef/>
      </w:r>
      <w:r>
        <w:rPr>
          <w:color w:val="000000"/>
          <w:sz w:val="20"/>
          <w:szCs w:val="20"/>
        </w:rPr>
        <w:t xml:space="preserve">These bits on under- and overconfidence then sit nicely under your section on miscalibration </w:t>
      </w:r>
    </w:p>
  </w:comment>
  <w:comment w:id="175" w:author="Helen Higham" w:date="2024-07-21T14:10:00Z" w:initials="HH">
    <w:p w14:paraId="7F79EEDA" w14:textId="77777777" w:rsidR="00331FEB" w:rsidRDefault="00331FEB" w:rsidP="00331FEB">
      <w:r>
        <w:rPr>
          <w:rStyle w:val="CommentReference"/>
        </w:rPr>
        <w:annotationRef/>
      </w:r>
      <w:r>
        <w:rPr>
          <w:color w:val="000000"/>
          <w:sz w:val="20"/>
          <w:szCs w:val="20"/>
        </w:rPr>
        <w:t>This feels more like something for the conclusion</w:t>
      </w:r>
    </w:p>
  </w:comment>
  <w:comment w:id="182" w:author="Nicholas Yeung" w:date="2024-07-18T10:25:00Z" w:initials="NY">
    <w:p w14:paraId="1F92A60C" w14:textId="77777777" w:rsidR="004E113E" w:rsidRDefault="004E113E" w:rsidP="004E113E">
      <w:r>
        <w:rPr>
          <w:rStyle w:val="CommentReference"/>
        </w:rPr>
        <w:annotationRef/>
      </w:r>
      <w:r>
        <w:rPr>
          <w:color w:val="000000"/>
          <w:sz w:val="20"/>
          <w:szCs w:val="20"/>
        </w:rPr>
        <w:t>This seems like a statement we should be emphasising, rather than an “also shown”!</w:t>
      </w:r>
    </w:p>
  </w:comment>
  <w:comment w:id="201" w:author="Nicholas Yeung" w:date="2024-08-22T12:40:00Z" w:initials="NY">
    <w:p w14:paraId="4CB1BF27" w14:textId="77777777" w:rsidR="002518ED" w:rsidRDefault="002518ED" w:rsidP="002518ED">
      <w:r>
        <w:rPr>
          <w:rStyle w:val="CommentReference"/>
        </w:rPr>
        <w:annotationRef/>
      </w:r>
      <w:r>
        <w:rPr>
          <w:color w:val="000000"/>
          <w:sz w:val="20"/>
          <w:szCs w:val="20"/>
        </w:rPr>
        <w:t>Let’s talk through what we’re trying to achieve in this paragraph. I don’t really get the link between the first part (consequences of confidence) and the main body (about our model). Scope to tighten/straighten up the narrative here.</w:t>
      </w:r>
    </w:p>
  </w:comment>
  <w:comment w:id="202" w:author="Helen Higham" w:date="2024-07-21T14:20:00Z" w:initials="HH">
    <w:p w14:paraId="3852B3B8" w14:textId="77777777" w:rsidR="00521C6B" w:rsidRDefault="00521C6B" w:rsidP="00521C6B">
      <w:r>
        <w:rPr>
          <w:rStyle w:val="CommentReference"/>
        </w:rPr>
        <w:annotationRef/>
      </w:r>
      <w:r>
        <w:rPr>
          <w:color w:val="000000"/>
          <w:sz w:val="20"/>
          <w:szCs w:val="20"/>
        </w:rPr>
        <w:t>This should sit under the work environment / context subheading</w:t>
      </w:r>
    </w:p>
  </w:comment>
  <w:comment w:id="183" w:author="Nicholas Yeung" w:date="2024-08-22T12:40:00Z" w:initials="NY">
    <w:p w14:paraId="4EAA77B8" w14:textId="77777777" w:rsidR="007F6276" w:rsidRDefault="007F6276" w:rsidP="007F6276">
      <w:r>
        <w:rPr>
          <w:rStyle w:val="CommentReference"/>
        </w:rPr>
        <w:annotationRef/>
      </w:r>
      <w:r>
        <w:rPr>
          <w:color w:val="000000"/>
          <w:sz w:val="20"/>
          <w:szCs w:val="20"/>
        </w:rPr>
        <w:t>Let’s talk through what we’re trying to achieve in this paragraph. I don’t really get the link between the first part (consequences of confidence) and the main body (about our model). Scope to tighten/straighten up the narrative here.</w:t>
      </w:r>
    </w:p>
  </w:comment>
  <w:comment w:id="208" w:author="Nicholas Yeung" w:date="2024-08-22T12:51:00Z" w:initials="NY">
    <w:p w14:paraId="125DE0CC" w14:textId="77777777" w:rsidR="009636D5" w:rsidRDefault="009636D5" w:rsidP="009636D5">
      <w:r>
        <w:rPr>
          <w:rStyle w:val="CommentReference"/>
        </w:rPr>
        <w:annotationRef/>
      </w:r>
      <w:r>
        <w:rPr>
          <w:color w:val="000000"/>
          <w:sz w:val="20"/>
          <w:szCs w:val="20"/>
        </w:rPr>
        <w:t>I’m not sure what you mean here.</w:t>
      </w:r>
    </w:p>
  </w:comment>
  <w:comment w:id="210" w:author="Helen Higham" w:date="2024-07-21T14:08:00Z" w:initials="HH">
    <w:p w14:paraId="52E12804" w14:textId="40C08337" w:rsidR="0014180A" w:rsidRDefault="0014180A" w:rsidP="0014180A">
      <w:r>
        <w:rPr>
          <w:rStyle w:val="CommentReference"/>
        </w:rPr>
        <w:annotationRef/>
      </w:r>
      <w:r>
        <w:rPr>
          <w:color w:val="000000"/>
          <w:sz w:val="20"/>
          <w:szCs w:val="20"/>
        </w:rPr>
        <w:t xml:space="preserve">Here is the explanation…I’d move it up </w:t>
      </w:r>
    </w:p>
  </w:comment>
  <w:comment w:id="211" w:author="Nicholas Yeung" w:date="2024-08-22T12:01:00Z" w:initials="NY">
    <w:p w14:paraId="22C90050" w14:textId="77777777" w:rsidR="0014180A" w:rsidRDefault="0014180A" w:rsidP="0014180A">
      <w:r>
        <w:rPr>
          <w:rStyle w:val="CommentReference"/>
        </w:rPr>
        <w:annotationRef/>
      </w:r>
      <w:r>
        <w:rPr>
          <w:color w:val="000000"/>
          <w:sz w:val="20"/>
          <w:szCs w:val="20"/>
        </w:rPr>
        <w:t>I’m not sure what you mean here. Isn’t this what we’re doing, likewise all the reviewed papers?</w:t>
      </w:r>
    </w:p>
  </w:comment>
  <w:comment w:id="212" w:author="Nicholas Yeung" w:date="2024-08-22T12:55:00Z" w:initials="NY">
    <w:p w14:paraId="496C735E" w14:textId="77777777" w:rsidR="000F0D84" w:rsidRDefault="000F0D84" w:rsidP="000F0D84">
      <w:r>
        <w:rPr>
          <w:rStyle w:val="CommentReference"/>
        </w:rPr>
        <w:annotationRef/>
      </w:r>
      <w:r>
        <w:rPr>
          <w:color w:val="000000"/>
          <w:sz w:val="20"/>
          <w:szCs w:val="20"/>
        </w:rPr>
        <w:t>Scope to be more specific/precise here.</w:t>
      </w:r>
    </w:p>
  </w:comment>
  <w:comment w:id="227" w:author="Helen Higham" w:date="2024-08-29T11:00:00Z" w:initials="HH">
    <w:p w14:paraId="1F4F9C10" w14:textId="77777777" w:rsidR="006C2F0C" w:rsidRDefault="00C333E6" w:rsidP="006C2F0C">
      <w:r>
        <w:rPr>
          <w:rStyle w:val="CommentReference"/>
        </w:rPr>
        <w:annotationRef/>
      </w:r>
      <w:r w:rsidR="006C2F0C">
        <w:rPr>
          <w:sz w:val="20"/>
          <w:szCs w:val="20"/>
        </w:rPr>
        <w:t>I can feel another review coming on!!</w:t>
      </w:r>
      <w:r w:rsidR="006C2F0C">
        <w:rPr>
          <w:sz w:val="20"/>
          <w:szCs w:val="20"/>
        </w:rPr>
        <w:cr/>
      </w:r>
      <w:r w:rsidR="006C2F0C">
        <w:rPr>
          <w:sz w:val="20"/>
          <w:szCs w:val="20"/>
        </w:rPr>
        <w:cr/>
        <w:t>References for this:</w:t>
      </w:r>
      <w:r w:rsidR="006C2F0C">
        <w:rPr>
          <w:sz w:val="20"/>
          <w:szCs w:val="20"/>
        </w:rPr>
        <w:cr/>
        <w:t>Croskerry, Pat MD, PhD. The Importance of Cognitive Errors in Diagnosis and Strategies to Minimize Them. Academic Medicine 78(8):p 775-780, August 2003.</w:t>
      </w:r>
      <w:r w:rsidR="006C2F0C">
        <w:rPr>
          <w:sz w:val="20"/>
          <w:szCs w:val="20"/>
        </w:rPr>
        <w:cr/>
        <w:t xml:space="preserve"> </w:t>
      </w:r>
      <w:r w:rsidR="006C2F0C">
        <w:rPr>
          <w:color w:val="333333"/>
          <w:sz w:val="20"/>
          <w:szCs w:val="20"/>
        </w:rPr>
        <w:t xml:space="preserve">Eric Schmidt, Sara N. Goldhaber-Fiebert, Lawrence A. Ho, et al. </w:t>
      </w:r>
      <w:hyperlink r:id="rId1" w:history="1">
        <w:r w:rsidR="006C2F0C" w:rsidRPr="00B0097A">
          <w:rPr>
            <w:rStyle w:val="Hyperlink"/>
            <w:sz w:val="20"/>
            <w:szCs w:val="20"/>
          </w:rPr>
          <w:t>Simulation Exercises as a Patient Safety Strategy</w:t>
        </w:r>
      </w:hyperlink>
      <w:r w:rsidR="006C2F0C">
        <w:rPr>
          <w:color w:val="333333"/>
          <w:sz w:val="20"/>
          <w:szCs w:val="20"/>
        </w:rPr>
        <w:t>: A Systematic Review. Ann Intern Med.2013;158:426-432. [Epub 5 March 2013]. doi:</w:t>
      </w:r>
      <w:hyperlink r:id="rId2" w:history="1">
        <w:r w:rsidR="006C2F0C" w:rsidRPr="00B0097A">
          <w:rPr>
            <w:rStyle w:val="Hyperlink"/>
            <w:sz w:val="20"/>
            <w:szCs w:val="20"/>
          </w:rPr>
          <w:t>10.7326/0003-4819-158-5-201303051-00010</w:t>
        </w:r>
      </w:hyperlink>
    </w:p>
    <w:p w14:paraId="4C22D792" w14:textId="77777777" w:rsidR="006C2F0C" w:rsidRDefault="006C2F0C" w:rsidP="006C2F0C"/>
    <w:p w14:paraId="6FB4D9FF" w14:textId="77777777" w:rsidR="006C2F0C" w:rsidRDefault="006C2F0C" w:rsidP="006C2F0C">
      <w:r>
        <w:rPr>
          <w:sz w:val="20"/>
          <w:szCs w:val="20"/>
        </w:rPr>
        <w:t>Carley Jans, Fiona Bogossian, Patrea Andersen, Tracy Levett-Jones,</w:t>
      </w:r>
      <w:r>
        <w:rPr>
          <w:sz w:val="20"/>
          <w:szCs w:val="20"/>
        </w:rPr>
        <w:cr/>
      </w:r>
    </w:p>
    <w:p w14:paraId="081C034D" w14:textId="77777777" w:rsidR="006C2F0C" w:rsidRDefault="006C2F0C" w:rsidP="006C2F0C">
      <w:r>
        <w:rPr>
          <w:sz w:val="20"/>
          <w:szCs w:val="20"/>
        </w:rPr>
        <w:t>Examining the impact of virtual reality on clinical decision making – An integrative review,</w:t>
      </w:r>
      <w:r>
        <w:rPr>
          <w:sz w:val="20"/>
          <w:szCs w:val="20"/>
        </w:rPr>
        <w:cr/>
      </w:r>
    </w:p>
    <w:p w14:paraId="35B75799" w14:textId="77777777" w:rsidR="006C2F0C" w:rsidRDefault="006C2F0C" w:rsidP="006C2F0C">
      <w:r>
        <w:rPr>
          <w:sz w:val="20"/>
          <w:szCs w:val="20"/>
        </w:rPr>
        <w:t>Nurse Education Today,</w:t>
      </w:r>
      <w:r>
        <w:rPr>
          <w:sz w:val="20"/>
          <w:szCs w:val="20"/>
        </w:rPr>
        <w:cr/>
      </w:r>
    </w:p>
    <w:p w14:paraId="55A84C04" w14:textId="77777777" w:rsidR="006C2F0C" w:rsidRDefault="006C2F0C" w:rsidP="006C2F0C">
      <w:r>
        <w:rPr>
          <w:sz w:val="20"/>
          <w:szCs w:val="20"/>
        </w:rPr>
        <w:t>Volume 125,</w:t>
      </w:r>
      <w:r>
        <w:rPr>
          <w:sz w:val="20"/>
          <w:szCs w:val="20"/>
        </w:rPr>
        <w:cr/>
      </w:r>
    </w:p>
    <w:p w14:paraId="34792193" w14:textId="77777777" w:rsidR="006C2F0C" w:rsidRDefault="006C2F0C" w:rsidP="006C2F0C">
      <w:r>
        <w:rPr>
          <w:sz w:val="20"/>
          <w:szCs w:val="20"/>
        </w:rPr>
        <w:t>2023,</w:t>
      </w:r>
      <w:r>
        <w:rPr>
          <w:sz w:val="20"/>
          <w:szCs w:val="20"/>
        </w:rPr>
        <w:cr/>
      </w:r>
    </w:p>
    <w:p w14:paraId="2609E25D" w14:textId="77777777" w:rsidR="006C2F0C" w:rsidRDefault="006C2F0C" w:rsidP="006C2F0C">
      <w:r>
        <w:rPr>
          <w:sz w:val="20"/>
          <w:szCs w:val="20"/>
        </w:rPr>
        <w:t>105767,</w:t>
      </w:r>
      <w:r>
        <w:rPr>
          <w:sz w:val="20"/>
          <w:szCs w:val="20"/>
        </w:rPr>
        <w:cr/>
      </w:r>
    </w:p>
    <w:p w14:paraId="643DDB15" w14:textId="77777777" w:rsidR="006C2F0C" w:rsidRDefault="006C2F0C" w:rsidP="006C2F0C">
      <w:r>
        <w:rPr>
          <w:sz w:val="20"/>
          <w:szCs w:val="20"/>
        </w:rPr>
        <w:t>ISSN 0260-6917,</w:t>
      </w:r>
      <w:r>
        <w:rPr>
          <w:sz w:val="20"/>
          <w:szCs w:val="20"/>
        </w:rPr>
        <w:cr/>
      </w:r>
    </w:p>
    <w:p w14:paraId="4C3A354A" w14:textId="77777777" w:rsidR="006C2F0C" w:rsidRDefault="006C2F0C" w:rsidP="006C2F0C">
      <w:r>
        <w:rPr>
          <w:sz w:val="20"/>
          <w:szCs w:val="20"/>
        </w:rPr>
        <w:t>https://doi.org/10.1016/j.nedt.2023.105767.</w:t>
      </w:r>
    </w:p>
  </w:comment>
  <w:comment w:id="228" w:author="Helen Higham" w:date="2024-07-21T14:22:00Z" w:initials="HH">
    <w:p w14:paraId="29054C0C" w14:textId="147E3DF7" w:rsidR="00436354" w:rsidRDefault="00436354" w:rsidP="00436354">
      <w:r>
        <w:rPr>
          <w:rStyle w:val="CommentReference"/>
        </w:rPr>
        <w:annotationRef/>
      </w:r>
      <w:r>
        <w:rPr>
          <w:color w:val="000000"/>
          <w:sz w:val="20"/>
          <w:szCs w:val="20"/>
        </w:rPr>
        <w:t>I”ve done quite a bit of crossing out of redundant words throughout but there are more and it can hugely impact your word count - these days I see it as a bit of a game to cut phrase wherever I can whether I’m writing or reviewing (remember the paper on politics and the English language I sent you when you started!)</w:t>
      </w:r>
    </w:p>
  </w:comment>
  <w:comment w:id="238" w:author="Helen Higham" w:date="2024-07-21T14:23:00Z" w:initials="HH">
    <w:p w14:paraId="02A40D0E" w14:textId="77777777" w:rsidR="00436354" w:rsidRDefault="00436354" w:rsidP="00436354">
      <w:r>
        <w:rPr>
          <w:rStyle w:val="CommentReference"/>
        </w:rPr>
        <w:annotationRef/>
      </w:r>
      <w:r>
        <w:rPr>
          <w:color w:val="000000"/>
          <w:sz w:val="20"/>
          <w:szCs w:val="20"/>
        </w:rPr>
        <w:t>This might sit in the miscalibration section</w:t>
      </w:r>
    </w:p>
  </w:comment>
  <w:comment w:id="236" w:author="Sriraj Aiyer" w:date="2024-07-24T13:30:00Z" w:initials="SA">
    <w:p w14:paraId="661CF02C" w14:textId="567A90E5" w:rsidR="00DB747E" w:rsidRDefault="00DB747E">
      <w:pPr>
        <w:pStyle w:val="CommentText"/>
      </w:pPr>
      <w:r>
        <w:rPr>
          <w:rStyle w:val="CommentReference"/>
        </w:rPr>
        <w:annotationRef/>
      </w:r>
      <w:r>
        <w:t xml:space="preserve">Add to this section to reflect the specific findings we want to highlight from cognitive psychology literature. </w:t>
      </w:r>
    </w:p>
  </w:comment>
  <w:comment w:id="237" w:author="Helen Higham" w:date="2024-08-29T11:19:00Z" w:initials="HH">
    <w:p w14:paraId="15367EE4" w14:textId="77777777" w:rsidR="006C2F0C" w:rsidRDefault="006C2F0C" w:rsidP="006C2F0C">
      <w:r>
        <w:rPr>
          <w:rStyle w:val="CommentReference"/>
        </w:rPr>
        <w:annotationRef/>
      </w:r>
      <w:r>
        <w:rPr>
          <w:color w:val="000000"/>
          <w:sz w:val="20"/>
          <w:szCs w:val="20"/>
        </w:rPr>
        <w:t>I don’t understand what you’re getting at here - let’s discuss at our meeting</w:t>
      </w:r>
    </w:p>
  </w:comment>
  <w:comment w:id="249" w:author="Helen Higham" w:date="2024-08-29T11:29:00Z" w:initials="HH">
    <w:p w14:paraId="07949EE4" w14:textId="77777777" w:rsidR="00492DE8" w:rsidRDefault="00492DE8" w:rsidP="00492DE8">
      <w:r>
        <w:rPr>
          <w:rStyle w:val="CommentReference"/>
        </w:rPr>
        <w:annotationRef/>
      </w:r>
      <w:r>
        <w:rPr>
          <w:color w:val="000000"/>
          <w:sz w:val="20"/>
          <w:szCs w:val="20"/>
        </w:rPr>
        <w:t xml:space="preserve">Ref here: </w:t>
      </w:r>
    </w:p>
    <w:p w14:paraId="6BA0510A" w14:textId="77777777" w:rsidR="00492DE8" w:rsidRDefault="00492DE8" w:rsidP="00492DE8">
      <w:r>
        <w:rPr>
          <w:color w:val="000000"/>
          <w:sz w:val="20"/>
          <w:szCs w:val="20"/>
        </w:rPr>
        <w:t>GMC. (2021). The state of medical education and practice in the UK. https://www.gmc-uk.org/about/what-we-do-and-why/data-and-research/the-state-of-medical-education-and-practice-in-the-uk</w:t>
      </w:r>
    </w:p>
  </w:comment>
  <w:comment w:id="247" w:author="Helen Higham" w:date="2024-08-29T11:37:00Z" w:initials="HH">
    <w:p w14:paraId="6ACF2648" w14:textId="77777777" w:rsidR="00CC03D5" w:rsidRDefault="00CC03D5" w:rsidP="00CC03D5">
      <w:r>
        <w:rPr>
          <w:rStyle w:val="CommentReference"/>
        </w:rPr>
        <w:annotationRef/>
      </w:r>
      <w:r>
        <w:rPr>
          <w:color w:val="000000"/>
          <w:sz w:val="20"/>
          <w:szCs w:val="20"/>
        </w:rPr>
        <w:t>Think we need something to underscore the importance of these findings to people on the shop floor - not sure I’ve got this quite right but we can talk about it.</w:t>
      </w:r>
    </w:p>
  </w:comment>
  <w:comment w:id="263" w:author="Nicholas Yeung" w:date="2024-08-22T13:43:00Z" w:initials="NY">
    <w:p w14:paraId="6E281D37" w14:textId="229E4377" w:rsidR="00BC2583" w:rsidRDefault="00BC2583" w:rsidP="00BC2583">
      <w:r>
        <w:rPr>
          <w:rStyle w:val="CommentReference"/>
        </w:rPr>
        <w:annotationRef/>
      </w:r>
      <w:r>
        <w:rPr>
          <w:color w:val="000000"/>
          <w:sz w:val="20"/>
          <w:szCs w:val="20"/>
        </w:rPr>
        <w:t>Cut? Not sure we have much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A3166B" w15:done="1"/>
  <w15:commentEx w15:paraId="63AF5349" w15:done="1"/>
  <w15:commentEx w15:paraId="7C231751" w15:done="1"/>
  <w15:commentEx w15:paraId="6344A976" w15:done="1"/>
  <w15:commentEx w15:paraId="5D8701EE" w15:paraIdParent="6344A976" w15:done="1"/>
  <w15:commentEx w15:paraId="33EF89A5" w15:done="1"/>
  <w15:commentEx w15:paraId="13C366B7" w15:done="1"/>
  <w15:commentEx w15:paraId="3CE78024" w15:paraIdParent="13C366B7" w15:done="1"/>
  <w15:commentEx w15:paraId="23FBCD05" w15:done="1"/>
  <w15:commentEx w15:paraId="47E9E4F3" w15:done="1"/>
  <w15:commentEx w15:paraId="6679A314" w15:paraIdParent="47E9E4F3" w15:done="1"/>
  <w15:commentEx w15:paraId="6CB44462" w15:done="1"/>
  <w15:commentEx w15:paraId="5E1B98E8" w15:done="1"/>
  <w15:commentEx w15:paraId="39E39068" w15:done="1"/>
  <w15:commentEx w15:paraId="195A8D99" w15:paraIdParent="39E39068" w15:done="1"/>
  <w15:commentEx w15:paraId="2D52782D" w15:done="1"/>
  <w15:commentEx w15:paraId="2B7817F8" w15:paraIdParent="2D52782D" w15:done="1"/>
  <w15:commentEx w15:paraId="671F8D39" w15:done="1"/>
  <w15:commentEx w15:paraId="0A069ACF" w15:paraIdParent="671F8D39" w15:done="1"/>
  <w15:commentEx w15:paraId="77A37BF4" w15:done="1"/>
  <w15:commentEx w15:paraId="7ABFE06B" w15:paraIdParent="77A37BF4" w15:done="1"/>
  <w15:commentEx w15:paraId="3B43B4EA" w15:done="1"/>
  <w15:commentEx w15:paraId="32917BB9" w15:done="1"/>
  <w15:commentEx w15:paraId="1608BF71" w15:done="1"/>
  <w15:commentEx w15:paraId="220AE150" w15:done="1"/>
  <w15:commentEx w15:paraId="157F9125" w15:paraIdParent="220AE150" w15:done="1"/>
  <w15:commentEx w15:paraId="67181F30" w15:done="1"/>
  <w15:commentEx w15:paraId="085816D1" w15:done="1"/>
  <w15:commentEx w15:paraId="6251AB39" w15:done="1"/>
  <w15:commentEx w15:paraId="459C7BAF" w15:paraIdParent="6251AB39" w15:done="1"/>
  <w15:commentEx w15:paraId="1ABA3DDA" w15:done="1"/>
  <w15:commentEx w15:paraId="65E7B6EB" w15:done="1"/>
  <w15:commentEx w15:paraId="10768F2E" w15:paraIdParent="65E7B6EB" w15:done="1"/>
  <w15:commentEx w15:paraId="7F8FE03F" w15:done="1"/>
  <w15:commentEx w15:paraId="7F90B07B" w15:done="1"/>
  <w15:commentEx w15:paraId="6C4AE669" w15:done="1"/>
  <w15:commentEx w15:paraId="3E9B9258" w15:paraIdParent="6C4AE669" w15:done="1"/>
  <w15:commentEx w15:paraId="43F25521" w15:done="1"/>
  <w15:commentEx w15:paraId="56803DD0" w15:done="1"/>
  <w15:commentEx w15:paraId="10762D81" w15:done="1"/>
  <w15:commentEx w15:paraId="4AA0DAA7" w15:done="1"/>
  <w15:commentEx w15:paraId="2A8A6208" w15:done="1"/>
  <w15:commentEx w15:paraId="3C80A93D" w15:done="1"/>
  <w15:commentEx w15:paraId="34A25218" w15:done="1"/>
  <w15:commentEx w15:paraId="61652BAF" w15:done="1"/>
  <w15:commentEx w15:paraId="01FB534D" w15:done="1"/>
  <w15:commentEx w15:paraId="7F5F29C4" w15:done="0"/>
  <w15:commentEx w15:paraId="2022544A" w15:done="1"/>
  <w15:commentEx w15:paraId="3D65B2E7" w15:done="1"/>
  <w15:commentEx w15:paraId="49BF4E42" w15:paraIdParent="3D65B2E7" w15:done="1"/>
  <w15:commentEx w15:paraId="7F6E9050" w15:paraIdParent="3D65B2E7" w15:done="1"/>
  <w15:commentEx w15:paraId="3FBF2FB2" w15:done="1"/>
  <w15:commentEx w15:paraId="73C109A2" w15:done="0"/>
  <w15:commentEx w15:paraId="465D8918" w15:done="1"/>
  <w15:commentEx w15:paraId="6F54512D" w15:done="0"/>
  <w15:commentEx w15:paraId="2496CBE4" w15:done="1"/>
  <w15:commentEx w15:paraId="3518123F" w15:paraIdParent="2496CBE4" w15:done="1"/>
  <w15:commentEx w15:paraId="57A8ECF8" w15:paraIdParent="2496CBE4" w15:done="1"/>
  <w15:commentEx w15:paraId="4E8B6C06" w15:done="1"/>
  <w15:commentEx w15:paraId="38B32686" w15:paraIdParent="4E8B6C06" w15:done="1"/>
  <w15:commentEx w15:paraId="4B7EB3C7" w15:done="1"/>
  <w15:commentEx w15:paraId="4BB44B41" w15:done="1"/>
  <w15:commentEx w15:paraId="7C46F030" w15:done="1"/>
  <w15:commentEx w15:paraId="60C2CA5F" w15:done="1"/>
  <w15:commentEx w15:paraId="1E38AE0D" w15:done="1"/>
  <w15:commentEx w15:paraId="7F79EEDA" w15:done="1"/>
  <w15:commentEx w15:paraId="1F92A60C" w15:done="1"/>
  <w15:commentEx w15:paraId="4CB1BF27" w15:done="1"/>
  <w15:commentEx w15:paraId="3852B3B8" w15:done="1"/>
  <w15:commentEx w15:paraId="4EAA77B8" w15:done="1"/>
  <w15:commentEx w15:paraId="125DE0CC" w15:done="0"/>
  <w15:commentEx w15:paraId="52E12804" w15:done="1"/>
  <w15:commentEx w15:paraId="22C90050" w15:done="0"/>
  <w15:commentEx w15:paraId="496C735E" w15:done="0"/>
  <w15:commentEx w15:paraId="4C3A354A" w15:done="0"/>
  <w15:commentEx w15:paraId="29054C0C" w15:done="1"/>
  <w15:commentEx w15:paraId="02A40D0E" w15:done="1"/>
  <w15:commentEx w15:paraId="661CF02C" w15:done="1"/>
  <w15:commentEx w15:paraId="15367EE4" w15:done="0"/>
  <w15:commentEx w15:paraId="6BA0510A" w15:done="0"/>
  <w15:commentEx w15:paraId="6ACF2648" w15:done="0"/>
  <w15:commentEx w15:paraId="6E281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F2E582" w16cex:dateUtc="2024-07-17T12:37:00Z"/>
  <w16cex:commentExtensible w16cex:durableId="3285C2BE" w16cex:dateUtc="2024-07-17T12:40:00Z"/>
  <w16cex:commentExtensible w16cex:durableId="44704B3C" w16cex:dateUtc="2024-07-17T12:44:00Z"/>
  <w16cex:commentExtensible w16cex:durableId="0AF30F45" w16cex:dateUtc="2024-07-17T12:46:00Z"/>
  <w16cex:commentExtensible w16cex:durableId="2A48DB8F" w16cex:dateUtc="2024-07-22T12:22:00Z"/>
  <w16cex:commentExtensible w16cex:durableId="635074B5" w16cex:dateUtc="2024-07-17T12:50:00Z"/>
  <w16cex:commentExtensible w16cex:durableId="732B8CDC" w16cex:dateUtc="2024-07-17T12:51:00Z"/>
  <w16cex:commentExtensible w16cex:durableId="2A48C33D" w16cex:dateUtc="2024-07-22T10:38:00Z"/>
  <w16cex:commentExtensible w16cex:durableId="35C02248" w16cex:dateUtc="2024-08-22T10:11:00Z"/>
  <w16cex:commentExtensible w16cex:durableId="3E1D750F" w16cex:dateUtc="2024-07-16T09:58:00Z"/>
  <w16cex:commentExtensible w16cex:durableId="2A4384B4" w16cex:dateUtc="2024-07-18T11:10:00Z"/>
  <w16cex:commentExtensible w16cex:durableId="4AE4A571" w16cex:dateUtc="2024-07-17T12:57:00Z"/>
  <w16cex:commentExtensible w16cex:durableId="2A4ED810" w16cex:dateUtc="2024-07-27T01:21:00Z"/>
  <w16cex:commentExtensible w16cex:durableId="5F4A856F" w16cex:dateUtc="2024-07-18T12:21:00Z"/>
  <w16cex:commentExtensible w16cex:durableId="2A48C58F" w16cex:dateUtc="2024-07-22T10:48:00Z"/>
  <w16cex:commentExtensible w16cex:durableId="6F9738A1" w16cex:dateUtc="2024-07-18T12:26:00Z"/>
  <w16cex:commentExtensible w16cex:durableId="2A48C666" w16cex:dateUtc="2024-07-22T10:52:00Z"/>
  <w16cex:commentExtensible w16cex:durableId="519A56E3" w16cex:dateUtc="2024-07-16T11:08:00Z"/>
  <w16cex:commentExtensible w16cex:durableId="2A48C694" w16cex:dateUtc="2024-07-22T10:52:00Z"/>
  <w16cex:commentExtensible w16cex:durableId="083013CB" w16cex:dateUtc="2024-07-21T12:41:00Z"/>
  <w16cex:commentExtensible w16cex:durableId="2A48C702" w16cex:dateUtc="2024-07-22T10:54:00Z"/>
  <w16cex:commentExtensible w16cex:durableId="780065F5" w16cex:dateUtc="2024-08-22T09:40:00Z"/>
  <w16cex:commentExtensible w16cex:durableId="37257581" w16cex:dateUtc="2024-07-21T12:39:00Z"/>
  <w16cex:commentExtensible w16cex:durableId="25D1A265" w16cex:dateUtc="2024-07-16T11:03:00Z"/>
  <w16cex:commentExtensible w16cex:durableId="5A5C8F26" w16cex:dateUtc="2024-07-16T11:05:00Z"/>
  <w16cex:commentExtensible w16cex:durableId="2A438275" w16cex:dateUtc="2024-07-18T11:00:00Z"/>
  <w16cex:commentExtensible w16cex:durableId="531D71D8" w16cex:dateUtc="2024-07-21T12:48:00Z"/>
  <w16cex:commentExtensible w16cex:durableId="636E9727" w16cex:dateUtc="2024-07-21T12:48:00Z"/>
  <w16cex:commentExtensible w16cex:durableId="5002A76E" w16cex:dateUtc="2024-07-21T12:49:00Z"/>
  <w16cex:commentExtensible w16cex:durableId="2A48F230" w16cex:dateUtc="2024-07-22T13:58:00Z"/>
  <w16cex:commentExtensible w16cex:durableId="5D3E78D9" w16cex:dateUtc="2024-07-16T11:12:00Z"/>
  <w16cex:commentExtensible w16cex:durableId="1EEA9EED" w16cex:dateUtc="2024-07-16T12:27:00Z"/>
  <w16cex:commentExtensible w16cex:durableId="2A48F5B3" w16cex:dateUtc="2024-07-22T14:13:00Z"/>
  <w16cex:commentExtensible w16cex:durableId="7D4D3AA4" w16cex:dateUtc="2024-07-16T12:31:00Z"/>
  <w16cex:commentExtensible w16cex:durableId="53F5B6C2" w16cex:dateUtc="2024-07-21T12:54:00Z"/>
  <w16cex:commentExtensible w16cex:durableId="2A47DED3" w16cex:dateUtc="2024-07-16T12:32:00Z"/>
  <w16cex:commentExtensible w16cex:durableId="2A4380E0" w16cex:dateUtc="2024-07-18T10:54:00Z"/>
  <w16cex:commentExtensible w16cex:durableId="10616982" w16cex:dateUtc="2024-08-22T10:15:00Z"/>
  <w16cex:commentExtensible w16cex:durableId="5286B587" w16cex:dateUtc="2024-07-21T12:55:00Z"/>
  <w16cex:commentExtensible w16cex:durableId="2A47DED4" w16cex:dateUtc="2024-07-16T12:37:00Z"/>
  <w16cex:commentExtensible w16cex:durableId="21117F1B" w16cex:dateUtc="2024-07-16T12:48:00Z"/>
  <w16cex:commentExtensible w16cex:durableId="11D3F21C" w16cex:dateUtc="2024-07-21T12:57:00Z"/>
  <w16cex:commentExtensible w16cex:durableId="2754A72F" w16cex:dateUtc="2024-07-21T13:00:00Z"/>
  <w16cex:commentExtensible w16cex:durableId="75785FBA" w16cex:dateUtc="2024-07-18T08:29:00Z"/>
  <w16cex:commentExtensible w16cex:durableId="21C091F8" w16cex:dateUtc="2024-07-18T08:43:00Z"/>
  <w16cex:commentExtensible w16cex:durableId="15CC146B" w16cex:dateUtc="2024-07-18T08:42:00Z"/>
  <w16cex:commentExtensible w16cex:durableId="5345F19F" w16cex:dateUtc="2024-08-29T09:28:00Z"/>
  <w16cex:commentExtensible w16cex:durableId="2A49015E" w16cex:dateUtc="2024-07-18T08:33:00Z"/>
  <w16cex:commentExtensible w16cex:durableId="28E6086D" w16cex:dateUtc="2024-07-18T08:59:00Z"/>
  <w16cex:commentExtensible w16cex:durableId="345B1EFF" w16cex:dateUtc="2024-07-18T09:01:00Z"/>
  <w16cex:commentExtensible w16cex:durableId="2A490A0D" w16cex:dateUtc="2024-07-22T15:40:00Z"/>
  <w16cex:commentExtensible w16cex:durableId="4DBD7967" w16cex:dateUtc="2024-08-29T09:29:00Z"/>
  <w16cex:commentExtensible w16cex:durableId="5DA484D8" w16cex:dateUtc="2024-08-29T09:02:00Z"/>
  <w16cex:commentExtensible w16cex:durableId="754D8D99" w16cex:dateUtc="2024-08-22T10:27:00Z"/>
  <w16cex:commentExtensible w16cex:durableId="5F13B604" w16cex:dateUtc="2024-08-29T09:31:00Z"/>
  <w16cex:commentExtensible w16cex:durableId="47708F9E" w16cex:dateUtc="2024-07-18T09:00:00Z"/>
  <w16cex:commentExtensible w16cex:durableId="09C4C27F" w16cex:dateUtc="2024-07-18T09:04:00Z"/>
  <w16cex:commentExtensible w16cex:durableId="2A49107B" w16cex:dateUtc="2024-07-22T16:08:00Z"/>
  <w16cex:commentExtensible w16cex:durableId="68DDCF83" w16cex:dateUtc="2024-07-21T13:06:00Z"/>
  <w16cex:commentExtensible w16cex:durableId="2A490CB5" w16cex:dateUtc="2024-07-22T15:52:00Z"/>
  <w16cex:commentExtensible w16cex:durableId="799CF157" w16cex:dateUtc="2024-07-18T09:11:00Z"/>
  <w16cex:commentExtensible w16cex:durableId="2D31FB41" w16cex:dateUtc="2024-07-21T13:12:00Z"/>
  <w16cex:commentExtensible w16cex:durableId="571DDBF3" w16cex:dateUtc="2024-08-22T11:05:00Z"/>
  <w16cex:commentExtensible w16cex:durableId="4164156F" w16cex:dateUtc="2024-08-22T11:03:00Z"/>
  <w16cex:commentExtensible w16cex:durableId="2A4B56E2" w16cex:dateUtc="2024-07-21T13:16:00Z"/>
  <w16cex:commentExtensible w16cex:durableId="2A4B5052" w16cex:dateUtc="2024-07-21T13:10:00Z"/>
  <w16cex:commentExtensible w16cex:durableId="2A4916C6" w16cex:dateUtc="2024-07-18T09:25:00Z"/>
  <w16cex:commentExtensible w16cex:durableId="2A797FF5" w16cex:dateUtc="2024-08-22T11:40:00Z"/>
  <w16cex:commentExtensible w16cex:durableId="2A4B803E" w16cex:dateUtc="2024-07-21T13:20:00Z"/>
  <w16cex:commentExtensible w16cex:durableId="1A9A71EC" w16cex:dateUtc="2024-08-22T11:40:00Z"/>
  <w16cex:commentExtensible w16cex:durableId="27EFD2B3" w16cex:dateUtc="2024-08-22T11:51:00Z"/>
  <w16cex:commentExtensible w16cex:durableId="40F55EB0" w16cex:dateUtc="2024-07-21T13:08:00Z"/>
  <w16cex:commentExtensible w16cex:durableId="2984F6CB" w16cex:dateUtc="2024-08-22T11:01:00Z"/>
  <w16cex:commentExtensible w16cex:durableId="5797D74A" w16cex:dateUtc="2024-08-22T11:55:00Z"/>
  <w16cex:commentExtensible w16cex:durableId="5422BBC9" w16cex:dateUtc="2024-08-29T10:00:00Z"/>
  <w16cex:commentExtensible w16cex:durableId="649F1E76" w16cex:dateUtc="2024-07-21T13:22:00Z"/>
  <w16cex:commentExtensible w16cex:durableId="5F4B7FBC" w16cex:dateUtc="2024-07-21T13:23:00Z"/>
  <w16cex:commentExtensible w16cex:durableId="2A4B808A" w16cex:dateUtc="2024-07-24T12:30:00Z"/>
  <w16cex:commentExtensible w16cex:durableId="3AA5958B" w16cex:dateUtc="2024-08-29T10:19:00Z"/>
  <w16cex:commentExtensible w16cex:durableId="44B2A871" w16cex:dateUtc="2024-08-29T10:29:00Z"/>
  <w16cex:commentExtensible w16cex:durableId="30D27C6A" w16cex:dateUtc="2024-08-29T10:37:00Z"/>
  <w16cex:commentExtensible w16cex:durableId="6D0C5BDD" w16cex:dateUtc="2024-08-22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3166B" w16cid:durableId="05F2E582"/>
  <w16cid:commentId w16cid:paraId="63AF5349" w16cid:durableId="3285C2BE"/>
  <w16cid:commentId w16cid:paraId="7C231751" w16cid:durableId="44704B3C"/>
  <w16cid:commentId w16cid:paraId="6344A976" w16cid:durableId="0AF30F45"/>
  <w16cid:commentId w16cid:paraId="5D8701EE" w16cid:durableId="2A48DB8F"/>
  <w16cid:commentId w16cid:paraId="33EF89A5" w16cid:durableId="635074B5"/>
  <w16cid:commentId w16cid:paraId="13C366B7" w16cid:durableId="732B8CDC"/>
  <w16cid:commentId w16cid:paraId="3CE78024" w16cid:durableId="2A48C33D"/>
  <w16cid:commentId w16cid:paraId="23FBCD05" w16cid:durableId="35C02248"/>
  <w16cid:commentId w16cid:paraId="47E9E4F3" w16cid:durableId="3E1D750F"/>
  <w16cid:commentId w16cid:paraId="6679A314" w16cid:durableId="2A4384B4"/>
  <w16cid:commentId w16cid:paraId="6CB44462" w16cid:durableId="4AE4A571"/>
  <w16cid:commentId w16cid:paraId="5E1B98E8" w16cid:durableId="2A4ED810"/>
  <w16cid:commentId w16cid:paraId="39E39068" w16cid:durableId="5F4A856F"/>
  <w16cid:commentId w16cid:paraId="195A8D99" w16cid:durableId="2A48C58F"/>
  <w16cid:commentId w16cid:paraId="2D52782D" w16cid:durableId="6F9738A1"/>
  <w16cid:commentId w16cid:paraId="2B7817F8" w16cid:durableId="2A48C666"/>
  <w16cid:commentId w16cid:paraId="671F8D39" w16cid:durableId="519A56E3"/>
  <w16cid:commentId w16cid:paraId="0A069ACF" w16cid:durableId="2A48C694"/>
  <w16cid:commentId w16cid:paraId="77A37BF4" w16cid:durableId="083013CB"/>
  <w16cid:commentId w16cid:paraId="7ABFE06B" w16cid:durableId="2A48C702"/>
  <w16cid:commentId w16cid:paraId="3B43B4EA" w16cid:durableId="780065F5"/>
  <w16cid:commentId w16cid:paraId="32917BB9" w16cid:durableId="37257581"/>
  <w16cid:commentId w16cid:paraId="1608BF71" w16cid:durableId="25D1A265"/>
  <w16cid:commentId w16cid:paraId="220AE150" w16cid:durableId="5A5C8F26"/>
  <w16cid:commentId w16cid:paraId="157F9125" w16cid:durableId="2A438275"/>
  <w16cid:commentId w16cid:paraId="67181F30" w16cid:durableId="531D71D8"/>
  <w16cid:commentId w16cid:paraId="085816D1" w16cid:durableId="636E9727"/>
  <w16cid:commentId w16cid:paraId="6251AB39" w16cid:durableId="5002A76E"/>
  <w16cid:commentId w16cid:paraId="459C7BAF" w16cid:durableId="2A48F230"/>
  <w16cid:commentId w16cid:paraId="1ABA3DDA" w16cid:durableId="5D3E78D9"/>
  <w16cid:commentId w16cid:paraId="65E7B6EB" w16cid:durableId="1EEA9EED"/>
  <w16cid:commentId w16cid:paraId="10768F2E" w16cid:durableId="2A48F5B3"/>
  <w16cid:commentId w16cid:paraId="7F8FE03F" w16cid:durableId="7D4D3AA4"/>
  <w16cid:commentId w16cid:paraId="7F90B07B" w16cid:durableId="53F5B6C2"/>
  <w16cid:commentId w16cid:paraId="6C4AE669" w16cid:durableId="2A47DED3"/>
  <w16cid:commentId w16cid:paraId="3E9B9258" w16cid:durableId="2A4380E0"/>
  <w16cid:commentId w16cid:paraId="43F25521" w16cid:durableId="10616982"/>
  <w16cid:commentId w16cid:paraId="56803DD0" w16cid:durableId="5286B587"/>
  <w16cid:commentId w16cid:paraId="10762D81" w16cid:durableId="2A47DED4"/>
  <w16cid:commentId w16cid:paraId="4AA0DAA7" w16cid:durableId="21117F1B"/>
  <w16cid:commentId w16cid:paraId="2A8A6208" w16cid:durableId="11D3F21C"/>
  <w16cid:commentId w16cid:paraId="3C80A93D" w16cid:durableId="2754A72F"/>
  <w16cid:commentId w16cid:paraId="34A25218" w16cid:durableId="75785FBA"/>
  <w16cid:commentId w16cid:paraId="61652BAF" w16cid:durableId="21C091F8"/>
  <w16cid:commentId w16cid:paraId="01FB534D" w16cid:durableId="15CC146B"/>
  <w16cid:commentId w16cid:paraId="7F5F29C4" w16cid:durableId="5345F19F"/>
  <w16cid:commentId w16cid:paraId="2022544A" w16cid:durableId="2A49015E"/>
  <w16cid:commentId w16cid:paraId="3D65B2E7" w16cid:durableId="28E6086D"/>
  <w16cid:commentId w16cid:paraId="49BF4E42" w16cid:durableId="345B1EFF"/>
  <w16cid:commentId w16cid:paraId="7F6E9050" w16cid:durableId="2A490A0D"/>
  <w16cid:commentId w16cid:paraId="3FBF2FB2" w16cid:durableId="4DBD7967"/>
  <w16cid:commentId w16cid:paraId="73C109A2" w16cid:durableId="5DA484D8"/>
  <w16cid:commentId w16cid:paraId="465D8918" w16cid:durableId="754D8D99"/>
  <w16cid:commentId w16cid:paraId="6F54512D" w16cid:durableId="5F13B604"/>
  <w16cid:commentId w16cid:paraId="2496CBE4" w16cid:durableId="47708F9E"/>
  <w16cid:commentId w16cid:paraId="3518123F" w16cid:durableId="09C4C27F"/>
  <w16cid:commentId w16cid:paraId="57A8ECF8" w16cid:durableId="2A49107B"/>
  <w16cid:commentId w16cid:paraId="4E8B6C06" w16cid:durableId="68DDCF83"/>
  <w16cid:commentId w16cid:paraId="38B32686" w16cid:durableId="2A490CB5"/>
  <w16cid:commentId w16cid:paraId="4B7EB3C7" w16cid:durableId="799CF157"/>
  <w16cid:commentId w16cid:paraId="4BB44B41" w16cid:durableId="2D31FB41"/>
  <w16cid:commentId w16cid:paraId="7C46F030" w16cid:durableId="571DDBF3"/>
  <w16cid:commentId w16cid:paraId="60C2CA5F" w16cid:durableId="4164156F"/>
  <w16cid:commentId w16cid:paraId="1E38AE0D" w16cid:durableId="2A4B56E2"/>
  <w16cid:commentId w16cid:paraId="7F79EEDA" w16cid:durableId="2A4B5052"/>
  <w16cid:commentId w16cid:paraId="1F92A60C" w16cid:durableId="2A4916C6"/>
  <w16cid:commentId w16cid:paraId="4CB1BF27" w16cid:durableId="2A797FF5"/>
  <w16cid:commentId w16cid:paraId="3852B3B8" w16cid:durableId="2A4B803E"/>
  <w16cid:commentId w16cid:paraId="4EAA77B8" w16cid:durableId="1A9A71EC"/>
  <w16cid:commentId w16cid:paraId="125DE0CC" w16cid:durableId="27EFD2B3"/>
  <w16cid:commentId w16cid:paraId="52E12804" w16cid:durableId="40F55EB0"/>
  <w16cid:commentId w16cid:paraId="22C90050" w16cid:durableId="2984F6CB"/>
  <w16cid:commentId w16cid:paraId="496C735E" w16cid:durableId="5797D74A"/>
  <w16cid:commentId w16cid:paraId="4C3A354A" w16cid:durableId="5422BBC9"/>
  <w16cid:commentId w16cid:paraId="29054C0C" w16cid:durableId="649F1E76"/>
  <w16cid:commentId w16cid:paraId="02A40D0E" w16cid:durableId="5F4B7FBC"/>
  <w16cid:commentId w16cid:paraId="661CF02C" w16cid:durableId="2A4B808A"/>
  <w16cid:commentId w16cid:paraId="15367EE4" w16cid:durableId="3AA5958B"/>
  <w16cid:commentId w16cid:paraId="6BA0510A" w16cid:durableId="44B2A871"/>
  <w16cid:commentId w16cid:paraId="6ACF2648" w16cid:durableId="30D27C6A"/>
  <w16cid:commentId w16cid:paraId="6E281D37" w16cid:durableId="6D0C5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51A84" w14:textId="77777777" w:rsidR="00327AA9" w:rsidRDefault="00327AA9" w:rsidP="00F136A7">
      <w:r>
        <w:separator/>
      </w:r>
    </w:p>
  </w:endnote>
  <w:endnote w:type="continuationSeparator" w:id="0">
    <w:p w14:paraId="17C6B678" w14:textId="77777777" w:rsidR="00327AA9" w:rsidRDefault="00327AA9" w:rsidP="00F136A7">
      <w:r>
        <w:continuationSeparator/>
      </w:r>
    </w:p>
  </w:endnote>
  <w:endnote w:type="continuationNotice" w:id="1">
    <w:p w14:paraId="2FCDD7F7" w14:textId="77777777" w:rsidR="00327AA9" w:rsidRDefault="00327A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989" w:author="Helen Higham" w:date="2024-06-05T20:56:00Z"/>
  <w:sdt>
    <w:sdtPr>
      <w:rPr>
        <w:rStyle w:val="PageNumber"/>
      </w:rPr>
      <w:id w:val="-1718048357"/>
      <w:docPartObj>
        <w:docPartGallery w:val="Page Numbers (Bottom of Page)"/>
        <w:docPartUnique/>
      </w:docPartObj>
    </w:sdtPr>
    <w:sdtEndPr>
      <w:rPr>
        <w:rStyle w:val="PageNumber"/>
      </w:rPr>
    </w:sdtEndPr>
    <w:sdtContent>
      <w:customXmlInsRangeEnd w:id="2989"/>
      <w:p w14:paraId="10EE2763" w14:textId="4397C990" w:rsidR="00F136A7" w:rsidRDefault="00F136A7" w:rsidP="00DC6AA9">
        <w:pPr>
          <w:pStyle w:val="Footer"/>
          <w:framePr w:wrap="none" w:vAnchor="text" w:hAnchor="margin" w:xAlign="right" w:y="1"/>
          <w:rPr>
            <w:ins w:id="2990" w:author="Helen Higham" w:date="2024-06-05T20:56:00Z"/>
            <w:rStyle w:val="PageNumber"/>
          </w:rPr>
        </w:pPr>
        <w:ins w:id="2991"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2992" w:author="Helen Higham" w:date="2024-06-05T20:56:00Z"/>
    </w:sdtContent>
  </w:sdt>
  <w:customXmlInsRangeEnd w:id="2992"/>
  <w:p w14:paraId="59FE6ED1" w14:textId="77777777" w:rsidR="00F136A7" w:rsidRDefault="00F136A7">
    <w:pPr>
      <w:pStyle w:val="Footer"/>
      <w:ind w:right="360"/>
      <w:pPrChange w:id="2993"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994" w:author="Helen Higham" w:date="2024-06-05T20:56:00Z"/>
  <w:sdt>
    <w:sdtPr>
      <w:rPr>
        <w:rStyle w:val="PageNumber"/>
      </w:rPr>
      <w:id w:val="-1132393655"/>
      <w:docPartObj>
        <w:docPartGallery w:val="Page Numbers (Bottom of Page)"/>
        <w:docPartUnique/>
      </w:docPartObj>
    </w:sdtPr>
    <w:sdtEndPr>
      <w:rPr>
        <w:rStyle w:val="PageNumber"/>
      </w:rPr>
    </w:sdtEndPr>
    <w:sdtContent>
      <w:customXmlInsRangeEnd w:id="2994"/>
      <w:p w14:paraId="1A45D6D2" w14:textId="2B178B81" w:rsidR="00F136A7" w:rsidRDefault="00F136A7" w:rsidP="00DC6AA9">
        <w:pPr>
          <w:pStyle w:val="Footer"/>
          <w:framePr w:wrap="none" w:vAnchor="text" w:hAnchor="margin" w:xAlign="right" w:y="1"/>
          <w:rPr>
            <w:ins w:id="2995" w:author="Helen Higham" w:date="2024-06-05T20:56:00Z"/>
            <w:rStyle w:val="PageNumber"/>
          </w:rPr>
        </w:pPr>
        <w:ins w:id="2996"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997" w:author="Helen Higham" w:date="2024-06-05T20:56:00Z">
          <w:r>
            <w:rPr>
              <w:rStyle w:val="PageNumber"/>
            </w:rPr>
            <w:fldChar w:fldCharType="end"/>
          </w:r>
        </w:ins>
      </w:p>
      <w:customXmlInsRangeStart w:id="2998" w:author="Helen Higham" w:date="2024-06-05T20:56:00Z"/>
    </w:sdtContent>
  </w:sdt>
  <w:customXmlInsRangeEnd w:id="2998"/>
  <w:p w14:paraId="143A43C0" w14:textId="77777777" w:rsidR="00F136A7" w:rsidRDefault="00F136A7">
    <w:pPr>
      <w:pStyle w:val="Footer"/>
      <w:ind w:right="360"/>
      <w:pPrChange w:id="2999"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CA99C" w14:textId="77777777" w:rsidR="00327AA9" w:rsidRDefault="00327AA9" w:rsidP="00F136A7">
      <w:r>
        <w:separator/>
      </w:r>
    </w:p>
  </w:footnote>
  <w:footnote w:type="continuationSeparator" w:id="0">
    <w:p w14:paraId="7860D4F8" w14:textId="77777777" w:rsidR="00327AA9" w:rsidRDefault="00327AA9" w:rsidP="00F136A7">
      <w:r>
        <w:continuationSeparator/>
      </w:r>
    </w:p>
  </w:footnote>
  <w:footnote w:type="continuationNotice" w:id="1">
    <w:p w14:paraId="17F5EF5E" w14:textId="77777777" w:rsidR="00327AA9" w:rsidRDefault="00327A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72122A"/>
    <w:multiLevelType w:val="hybridMultilevel"/>
    <w:tmpl w:val="4E78B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
  </w:num>
  <w:num w:numId="6">
    <w:abstractNumId w:val="2"/>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j Aiyer">
    <w15:presenceInfo w15:providerId="AD" w15:userId="S::xpsy1088@ox.ac.uk::16b3b2fe-401e-4ae4-8350-1b9d4932dbc1"/>
  </w15:person>
  <w15:person w15:author="Nicholas Yeung">
    <w15:presenceInfo w15:providerId="AD" w15:userId="S::xpsy0315@ox.ac.uk::c19c1114-6833-48c0-a122-3075879a2d26"/>
  </w15:person>
  <w15:person w15:author="Helen Higham">
    <w15:presenceInfo w15:providerId="AD" w15:userId="S::anae0089@ox.ac.uk::9104aef2-0f04-464e-845a-5e89c6ec2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3C00"/>
    <w:rsid w:val="0000420C"/>
    <w:rsid w:val="00005B5B"/>
    <w:rsid w:val="00006005"/>
    <w:rsid w:val="00007CF2"/>
    <w:rsid w:val="000146D7"/>
    <w:rsid w:val="00014DA1"/>
    <w:rsid w:val="00021153"/>
    <w:rsid w:val="00021190"/>
    <w:rsid w:val="0002139E"/>
    <w:rsid w:val="000222CE"/>
    <w:rsid w:val="00024969"/>
    <w:rsid w:val="000256DA"/>
    <w:rsid w:val="00033619"/>
    <w:rsid w:val="00035016"/>
    <w:rsid w:val="00035B0B"/>
    <w:rsid w:val="000361DC"/>
    <w:rsid w:val="000379FE"/>
    <w:rsid w:val="00046F57"/>
    <w:rsid w:val="000503AF"/>
    <w:rsid w:val="000520D5"/>
    <w:rsid w:val="00053ACB"/>
    <w:rsid w:val="00054574"/>
    <w:rsid w:val="000549C4"/>
    <w:rsid w:val="00060D0F"/>
    <w:rsid w:val="0007038A"/>
    <w:rsid w:val="000765F9"/>
    <w:rsid w:val="00083112"/>
    <w:rsid w:val="0008705F"/>
    <w:rsid w:val="00087E58"/>
    <w:rsid w:val="00093B41"/>
    <w:rsid w:val="00094246"/>
    <w:rsid w:val="000950C0"/>
    <w:rsid w:val="00097E40"/>
    <w:rsid w:val="000A1001"/>
    <w:rsid w:val="000A2354"/>
    <w:rsid w:val="000A6CAC"/>
    <w:rsid w:val="000A7834"/>
    <w:rsid w:val="000A7A83"/>
    <w:rsid w:val="000B1049"/>
    <w:rsid w:val="000B4284"/>
    <w:rsid w:val="000B57AA"/>
    <w:rsid w:val="000B6205"/>
    <w:rsid w:val="000B673A"/>
    <w:rsid w:val="000C03E1"/>
    <w:rsid w:val="000C6251"/>
    <w:rsid w:val="000D1E6F"/>
    <w:rsid w:val="000D27EB"/>
    <w:rsid w:val="000D44E2"/>
    <w:rsid w:val="000D45CF"/>
    <w:rsid w:val="000D643F"/>
    <w:rsid w:val="000D6590"/>
    <w:rsid w:val="000D755F"/>
    <w:rsid w:val="000E14E5"/>
    <w:rsid w:val="000E1AA1"/>
    <w:rsid w:val="000E5B7F"/>
    <w:rsid w:val="000E65A0"/>
    <w:rsid w:val="000E6F97"/>
    <w:rsid w:val="000E7C45"/>
    <w:rsid w:val="000F0D84"/>
    <w:rsid w:val="000F124D"/>
    <w:rsid w:val="000F22F8"/>
    <w:rsid w:val="000F4AC4"/>
    <w:rsid w:val="000F5F9F"/>
    <w:rsid w:val="00102FA0"/>
    <w:rsid w:val="0010647D"/>
    <w:rsid w:val="00107577"/>
    <w:rsid w:val="00107CF3"/>
    <w:rsid w:val="00115A35"/>
    <w:rsid w:val="00116617"/>
    <w:rsid w:val="0011682C"/>
    <w:rsid w:val="0011719D"/>
    <w:rsid w:val="00120516"/>
    <w:rsid w:val="00125600"/>
    <w:rsid w:val="00134E68"/>
    <w:rsid w:val="0013529E"/>
    <w:rsid w:val="0013553C"/>
    <w:rsid w:val="00136332"/>
    <w:rsid w:val="00137D4D"/>
    <w:rsid w:val="00140A5F"/>
    <w:rsid w:val="00141188"/>
    <w:rsid w:val="0014180A"/>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86A76"/>
    <w:rsid w:val="00191420"/>
    <w:rsid w:val="00196DEF"/>
    <w:rsid w:val="001A43C9"/>
    <w:rsid w:val="001A5828"/>
    <w:rsid w:val="001B12DD"/>
    <w:rsid w:val="001B1A3D"/>
    <w:rsid w:val="001B27D3"/>
    <w:rsid w:val="001B47FA"/>
    <w:rsid w:val="001B56E1"/>
    <w:rsid w:val="001B5F70"/>
    <w:rsid w:val="001B7F8C"/>
    <w:rsid w:val="001C0A11"/>
    <w:rsid w:val="001C2991"/>
    <w:rsid w:val="001C374C"/>
    <w:rsid w:val="001C3C1F"/>
    <w:rsid w:val="001C4411"/>
    <w:rsid w:val="001C5E97"/>
    <w:rsid w:val="001D1BA8"/>
    <w:rsid w:val="001D3B64"/>
    <w:rsid w:val="001D5529"/>
    <w:rsid w:val="001D6663"/>
    <w:rsid w:val="001D7754"/>
    <w:rsid w:val="001D7856"/>
    <w:rsid w:val="001E6771"/>
    <w:rsid w:val="001F0F2E"/>
    <w:rsid w:val="001F1045"/>
    <w:rsid w:val="001F127B"/>
    <w:rsid w:val="001F4005"/>
    <w:rsid w:val="001F5B44"/>
    <w:rsid w:val="002049CB"/>
    <w:rsid w:val="002101EC"/>
    <w:rsid w:val="00211399"/>
    <w:rsid w:val="002136A7"/>
    <w:rsid w:val="00213CEF"/>
    <w:rsid w:val="00215AD2"/>
    <w:rsid w:val="002225D9"/>
    <w:rsid w:val="00222D87"/>
    <w:rsid w:val="002240A9"/>
    <w:rsid w:val="00225CC6"/>
    <w:rsid w:val="00226669"/>
    <w:rsid w:val="00227A9C"/>
    <w:rsid w:val="0024129B"/>
    <w:rsid w:val="00241B2D"/>
    <w:rsid w:val="002443FD"/>
    <w:rsid w:val="002456CC"/>
    <w:rsid w:val="00245912"/>
    <w:rsid w:val="002513F1"/>
    <w:rsid w:val="002518ED"/>
    <w:rsid w:val="00252B79"/>
    <w:rsid w:val="00256BDD"/>
    <w:rsid w:val="00257E93"/>
    <w:rsid w:val="002610C7"/>
    <w:rsid w:val="00262648"/>
    <w:rsid w:val="00264929"/>
    <w:rsid w:val="00264D70"/>
    <w:rsid w:val="0026682A"/>
    <w:rsid w:val="002707B5"/>
    <w:rsid w:val="00270D76"/>
    <w:rsid w:val="00271143"/>
    <w:rsid w:val="00273552"/>
    <w:rsid w:val="0027363B"/>
    <w:rsid w:val="00273D3C"/>
    <w:rsid w:val="002747F6"/>
    <w:rsid w:val="00274990"/>
    <w:rsid w:val="002756E6"/>
    <w:rsid w:val="00276DEA"/>
    <w:rsid w:val="002772F8"/>
    <w:rsid w:val="0027778E"/>
    <w:rsid w:val="00287E26"/>
    <w:rsid w:val="002903A7"/>
    <w:rsid w:val="002929D7"/>
    <w:rsid w:val="002A28DA"/>
    <w:rsid w:val="002A34D9"/>
    <w:rsid w:val="002A4F8D"/>
    <w:rsid w:val="002A50EB"/>
    <w:rsid w:val="002A5ACC"/>
    <w:rsid w:val="002A5E13"/>
    <w:rsid w:val="002B07EF"/>
    <w:rsid w:val="002B2B39"/>
    <w:rsid w:val="002B58D2"/>
    <w:rsid w:val="002B6AA5"/>
    <w:rsid w:val="002C11C7"/>
    <w:rsid w:val="002C29B9"/>
    <w:rsid w:val="002C31E7"/>
    <w:rsid w:val="002C5B64"/>
    <w:rsid w:val="002D114D"/>
    <w:rsid w:val="002D6376"/>
    <w:rsid w:val="002D72E2"/>
    <w:rsid w:val="002E0400"/>
    <w:rsid w:val="002E09A6"/>
    <w:rsid w:val="002E2057"/>
    <w:rsid w:val="002E3E7B"/>
    <w:rsid w:val="002E5B99"/>
    <w:rsid w:val="002E616C"/>
    <w:rsid w:val="002E71E6"/>
    <w:rsid w:val="002F17A5"/>
    <w:rsid w:val="002F1F6C"/>
    <w:rsid w:val="002F2B15"/>
    <w:rsid w:val="002F2D46"/>
    <w:rsid w:val="002F3562"/>
    <w:rsid w:val="002F6296"/>
    <w:rsid w:val="002F6F7E"/>
    <w:rsid w:val="00305DA8"/>
    <w:rsid w:val="003110BF"/>
    <w:rsid w:val="0031123B"/>
    <w:rsid w:val="00311261"/>
    <w:rsid w:val="00313530"/>
    <w:rsid w:val="00314850"/>
    <w:rsid w:val="00315904"/>
    <w:rsid w:val="00320068"/>
    <w:rsid w:val="003209A9"/>
    <w:rsid w:val="003213EA"/>
    <w:rsid w:val="00322EA8"/>
    <w:rsid w:val="00323C20"/>
    <w:rsid w:val="00327AA9"/>
    <w:rsid w:val="00327C07"/>
    <w:rsid w:val="00331FEB"/>
    <w:rsid w:val="00335182"/>
    <w:rsid w:val="00337DEC"/>
    <w:rsid w:val="003443A0"/>
    <w:rsid w:val="003458CB"/>
    <w:rsid w:val="003463D2"/>
    <w:rsid w:val="00346742"/>
    <w:rsid w:val="00350FE9"/>
    <w:rsid w:val="003511F9"/>
    <w:rsid w:val="0035134B"/>
    <w:rsid w:val="00351395"/>
    <w:rsid w:val="00355173"/>
    <w:rsid w:val="0036112F"/>
    <w:rsid w:val="00364B08"/>
    <w:rsid w:val="00366F81"/>
    <w:rsid w:val="0036722C"/>
    <w:rsid w:val="00375604"/>
    <w:rsid w:val="00376917"/>
    <w:rsid w:val="00380685"/>
    <w:rsid w:val="00380888"/>
    <w:rsid w:val="00380961"/>
    <w:rsid w:val="00383957"/>
    <w:rsid w:val="0038707D"/>
    <w:rsid w:val="0038790A"/>
    <w:rsid w:val="003910FA"/>
    <w:rsid w:val="00394622"/>
    <w:rsid w:val="003961FF"/>
    <w:rsid w:val="003A0F1A"/>
    <w:rsid w:val="003A5424"/>
    <w:rsid w:val="003A5BBD"/>
    <w:rsid w:val="003A5D89"/>
    <w:rsid w:val="003A660F"/>
    <w:rsid w:val="003B1F3C"/>
    <w:rsid w:val="003B5249"/>
    <w:rsid w:val="003C1EA8"/>
    <w:rsid w:val="003C436D"/>
    <w:rsid w:val="003C4395"/>
    <w:rsid w:val="003C48DA"/>
    <w:rsid w:val="003C6AD7"/>
    <w:rsid w:val="003C7D59"/>
    <w:rsid w:val="003D5EC3"/>
    <w:rsid w:val="003D673F"/>
    <w:rsid w:val="003E01B6"/>
    <w:rsid w:val="003E0D84"/>
    <w:rsid w:val="003E25E8"/>
    <w:rsid w:val="003F73D7"/>
    <w:rsid w:val="00401017"/>
    <w:rsid w:val="00401C87"/>
    <w:rsid w:val="00403AA5"/>
    <w:rsid w:val="00405573"/>
    <w:rsid w:val="00411CA3"/>
    <w:rsid w:val="004134DE"/>
    <w:rsid w:val="004167C0"/>
    <w:rsid w:val="00424DB2"/>
    <w:rsid w:val="0042530E"/>
    <w:rsid w:val="00426F2E"/>
    <w:rsid w:val="00427608"/>
    <w:rsid w:val="004278A1"/>
    <w:rsid w:val="00427F5C"/>
    <w:rsid w:val="004323AA"/>
    <w:rsid w:val="004326DB"/>
    <w:rsid w:val="00436354"/>
    <w:rsid w:val="00440668"/>
    <w:rsid w:val="00441CCB"/>
    <w:rsid w:val="004477F7"/>
    <w:rsid w:val="004566CE"/>
    <w:rsid w:val="00460871"/>
    <w:rsid w:val="00461517"/>
    <w:rsid w:val="004618B1"/>
    <w:rsid w:val="004620AD"/>
    <w:rsid w:val="0047196C"/>
    <w:rsid w:val="00474607"/>
    <w:rsid w:val="004753DA"/>
    <w:rsid w:val="00492DBB"/>
    <w:rsid w:val="00492DE8"/>
    <w:rsid w:val="00492F62"/>
    <w:rsid w:val="00497BD6"/>
    <w:rsid w:val="004A0B55"/>
    <w:rsid w:val="004A329F"/>
    <w:rsid w:val="004A5716"/>
    <w:rsid w:val="004B4731"/>
    <w:rsid w:val="004B639B"/>
    <w:rsid w:val="004B6C2E"/>
    <w:rsid w:val="004C07BE"/>
    <w:rsid w:val="004C15E8"/>
    <w:rsid w:val="004C22C7"/>
    <w:rsid w:val="004C32BF"/>
    <w:rsid w:val="004C3C29"/>
    <w:rsid w:val="004C47AC"/>
    <w:rsid w:val="004C4C5C"/>
    <w:rsid w:val="004C6ED5"/>
    <w:rsid w:val="004C6FB8"/>
    <w:rsid w:val="004C7831"/>
    <w:rsid w:val="004D0507"/>
    <w:rsid w:val="004D1219"/>
    <w:rsid w:val="004D13BB"/>
    <w:rsid w:val="004D2875"/>
    <w:rsid w:val="004D576F"/>
    <w:rsid w:val="004D62E0"/>
    <w:rsid w:val="004D6596"/>
    <w:rsid w:val="004D7594"/>
    <w:rsid w:val="004E113E"/>
    <w:rsid w:val="004E2686"/>
    <w:rsid w:val="004E2ACD"/>
    <w:rsid w:val="004E2D29"/>
    <w:rsid w:val="004E50DE"/>
    <w:rsid w:val="004E5E3B"/>
    <w:rsid w:val="004E63D1"/>
    <w:rsid w:val="004F0BC9"/>
    <w:rsid w:val="004F146F"/>
    <w:rsid w:val="004F2AD7"/>
    <w:rsid w:val="004F7D54"/>
    <w:rsid w:val="004F7D94"/>
    <w:rsid w:val="00505ABC"/>
    <w:rsid w:val="0050639E"/>
    <w:rsid w:val="00506CDD"/>
    <w:rsid w:val="005101B2"/>
    <w:rsid w:val="005113CD"/>
    <w:rsid w:val="00520EFE"/>
    <w:rsid w:val="00521737"/>
    <w:rsid w:val="00521C6B"/>
    <w:rsid w:val="00523114"/>
    <w:rsid w:val="005246ED"/>
    <w:rsid w:val="005247D9"/>
    <w:rsid w:val="00525C5B"/>
    <w:rsid w:val="00527453"/>
    <w:rsid w:val="005303DA"/>
    <w:rsid w:val="00535508"/>
    <w:rsid w:val="00536772"/>
    <w:rsid w:val="005370A3"/>
    <w:rsid w:val="00537242"/>
    <w:rsid w:val="005447A1"/>
    <w:rsid w:val="0054650B"/>
    <w:rsid w:val="00553B34"/>
    <w:rsid w:val="00555985"/>
    <w:rsid w:val="00556FCB"/>
    <w:rsid w:val="00560153"/>
    <w:rsid w:val="00563E42"/>
    <w:rsid w:val="00565993"/>
    <w:rsid w:val="00570E58"/>
    <w:rsid w:val="00571294"/>
    <w:rsid w:val="005728E5"/>
    <w:rsid w:val="00572A53"/>
    <w:rsid w:val="00574C5E"/>
    <w:rsid w:val="00575258"/>
    <w:rsid w:val="00576CF4"/>
    <w:rsid w:val="00576E39"/>
    <w:rsid w:val="005770BC"/>
    <w:rsid w:val="005807CD"/>
    <w:rsid w:val="00587759"/>
    <w:rsid w:val="00590B10"/>
    <w:rsid w:val="00596D5E"/>
    <w:rsid w:val="00597CD9"/>
    <w:rsid w:val="005A0589"/>
    <w:rsid w:val="005A0B22"/>
    <w:rsid w:val="005A1DD3"/>
    <w:rsid w:val="005A31AF"/>
    <w:rsid w:val="005A5542"/>
    <w:rsid w:val="005B2A79"/>
    <w:rsid w:val="005B6401"/>
    <w:rsid w:val="005B6EC8"/>
    <w:rsid w:val="005C0CA8"/>
    <w:rsid w:val="005C1490"/>
    <w:rsid w:val="005C2F08"/>
    <w:rsid w:val="005C5C4C"/>
    <w:rsid w:val="005C6AC7"/>
    <w:rsid w:val="005C7FFA"/>
    <w:rsid w:val="005D0354"/>
    <w:rsid w:val="005D112F"/>
    <w:rsid w:val="005D1BED"/>
    <w:rsid w:val="005D3EB2"/>
    <w:rsid w:val="005D4054"/>
    <w:rsid w:val="005D7072"/>
    <w:rsid w:val="005E0C2A"/>
    <w:rsid w:val="005E1326"/>
    <w:rsid w:val="005E1365"/>
    <w:rsid w:val="005E1954"/>
    <w:rsid w:val="005E57D8"/>
    <w:rsid w:val="005E639E"/>
    <w:rsid w:val="005F1C3E"/>
    <w:rsid w:val="005F2516"/>
    <w:rsid w:val="005F2CF3"/>
    <w:rsid w:val="005F4A5B"/>
    <w:rsid w:val="005F711A"/>
    <w:rsid w:val="005F7D5B"/>
    <w:rsid w:val="00601B98"/>
    <w:rsid w:val="006023F7"/>
    <w:rsid w:val="00602C7D"/>
    <w:rsid w:val="00604780"/>
    <w:rsid w:val="006071BB"/>
    <w:rsid w:val="00607A82"/>
    <w:rsid w:val="00610584"/>
    <w:rsid w:val="00610769"/>
    <w:rsid w:val="0061077B"/>
    <w:rsid w:val="00611041"/>
    <w:rsid w:val="00615D5B"/>
    <w:rsid w:val="0062261E"/>
    <w:rsid w:val="00624894"/>
    <w:rsid w:val="0062548D"/>
    <w:rsid w:val="00627574"/>
    <w:rsid w:val="006316C1"/>
    <w:rsid w:val="00637EC6"/>
    <w:rsid w:val="0064047A"/>
    <w:rsid w:val="00640645"/>
    <w:rsid w:val="00642282"/>
    <w:rsid w:val="0064320C"/>
    <w:rsid w:val="006432F6"/>
    <w:rsid w:val="006461D5"/>
    <w:rsid w:val="006468BA"/>
    <w:rsid w:val="0065169D"/>
    <w:rsid w:val="00652AD0"/>
    <w:rsid w:val="00654C0B"/>
    <w:rsid w:val="00654DE5"/>
    <w:rsid w:val="00655B03"/>
    <w:rsid w:val="00656610"/>
    <w:rsid w:val="00656689"/>
    <w:rsid w:val="00657158"/>
    <w:rsid w:val="0066073A"/>
    <w:rsid w:val="00660ADC"/>
    <w:rsid w:val="006652AB"/>
    <w:rsid w:val="00667969"/>
    <w:rsid w:val="0067181F"/>
    <w:rsid w:val="00671CB3"/>
    <w:rsid w:val="00672353"/>
    <w:rsid w:val="00673C2F"/>
    <w:rsid w:val="00676690"/>
    <w:rsid w:val="006816DA"/>
    <w:rsid w:val="006830AF"/>
    <w:rsid w:val="00684A88"/>
    <w:rsid w:val="00684D3A"/>
    <w:rsid w:val="00685513"/>
    <w:rsid w:val="00685778"/>
    <w:rsid w:val="0068669B"/>
    <w:rsid w:val="00686721"/>
    <w:rsid w:val="00686B31"/>
    <w:rsid w:val="006910D0"/>
    <w:rsid w:val="00692BFC"/>
    <w:rsid w:val="006A2315"/>
    <w:rsid w:val="006A5856"/>
    <w:rsid w:val="006B30F7"/>
    <w:rsid w:val="006B4FBC"/>
    <w:rsid w:val="006B5613"/>
    <w:rsid w:val="006C2ACB"/>
    <w:rsid w:val="006C2F0C"/>
    <w:rsid w:val="006C3987"/>
    <w:rsid w:val="006C4953"/>
    <w:rsid w:val="006C504B"/>
    <w:rsid w:val="006C62B1"/>
    <w:rsid w:val="006C7C58"/>
    <w:rsid w:val="006D00F7"/>
    <w:rsid w:val="006D0D7D"/>
    <w:rsid w:val="006D457F"/>
    <w:rsid w:val="006D4B93"/>
    <w:rsid w:val="006D5147"/>
    <w:rsid w:val="006D576C"/>
    <w:rsid w:val="006F01CB"/>
    <w:rsid w:val="006F3BF8"/>
    <w:rsid w:val="006F76D4"/>
    <w:rsid w:val="00701CF7"/>
    <w:rsid w:val="00703E69"/>
    <w:rsid w:val="0070460D"/>
    <w:rsid w:val="007058FA"/>
    <w:rsid w:val="00705FAA"/>
    <w:rsid w:val="00706EB6"/>
    <w:rsid w:val="007106AC"/>
    <w:rsid w:val="00711241"/>
    <w:rsid w:val="007116C0"/>
    <w:rsid w:val="00712D1F"/>
    <w:rsid w:val="00714672"/>
    <w:rsid w:val="00714DA4"/>
    <w:rsid w:val="00714EE4"/>
    <w:rsid w:val="00717240"/>
    <w:rsid w:val="0072386F"/>
    <w:rsid w:val="00725B9A"/>
    <w:rsid w:val="00725D82"/>
    <w:rsid w:val="0072662A"/>
    <w:rsid w:val="00727867"/>
    <w:rsid w:val="007309F0"/>
    <w:rsid w:val="00730C78"/>
    <w:rsid w:val="007350DD"/>
    <w:rsid w:val="0073545B"/>
    <w:rsid w:val="00736795"/>
    <w:rsid w:val="00740F02"/>
    <w:rsid w:val="007455F5"/>
    <w:rsid w:val="0074646D"/>
    <w:rsid w:val="00747E32"/>
    <w:rsid w:val="007502D8"/>
    <w:rsid w:val="00751CE0"/>
    <w:rsid w:val="00753302"/>
    <w:rsid w:val="00757D2B"/>
    <w:rsid w:val="007667BB"/>
    <w:rsid w:val="00767A6F"/>
    <w:rsid w:val="007712E7"/>
    <w:rsid w:val="00771D34"/>
    <w:rsid w:val="007742B7"/>
    <w:rsid w:val="0078034B"/>
    <w:rsid w:val="0078083E"/>
    <w:rsid w:val="0078212B"/>
    <w:rsid w:val="00782A2F"/>
    <w:rsid w:val="0078574E"/>
    <w:rsid w:val="00785C12"/>
    <w:rsid w:val="00785E10"/>
    <w:rsid w:val="007866E1"/>
    <w:rsid w:val="00786AD6"/>
    <w:rsid w:val="007878A6"/>
    <w:rsid w:val="0079257A"/>
    <w:rsid w:val="0079285C"/>
    <w:rsid w:val="0079301E"/>
    <w:rsid w:val="00794669"/>
    <w:rsid w:val="007946A7"/>
    <w:rsid w:val="00795723"/>
    <w:rsid w:val="007965EB"/>
    <w:rsid w:val="007A25CB"/>
    <w:rsid w:val="007A2A08"/>
    <w:rsid w:val="007A3629"/>
    <w:rsid w:val="007A4108"/>
    <w:rsid w:val="007A4799"/>
    <w:rsid w:val="007A5F03"/>
    <w:rsid w:val="007B168E"/>
    <w:rsid w:val="007B2234"/>
    <w:rsid w:val="007B2305"/>
    <w:rsid w:val="007B3463"/>
    <w:rsid w:val="007B4E88"/>
    <w:rsid w:val="007C0D4B"/>
    <w:rsid w:val="007C18C7"/>
    <w:rsid w:val="007C43D9"/>
    <w:rsid w:val="007C6A87"/>
    <w:rsid w:val="007C7C28"/>
    <w:rsid w:val="007D1D5F"/>
    <w:rsid w:val="007D4369"/>
    <w:rsid w:val="007D4E69"/>
    <w:rsid w:val="007D64DB"/>
    <w:rsid w:val="007E29A9"/>
    <w:rsid w:val="007F0E62"/>
    <w:rsid w:val="007F120A"/>
    <w:rsid w:val="007F123C"/>
    <w:rsid w:val="007F3B6F"/>
    <w:rsid w:val="007F4950"/>
    <w:rsid w:val="007F6276"/>
    <w:rsid w:val="007F69AD"/>
    <w:rsid w:val="007F6D8F"/>
    <w:rsid w:val="007F7488"/>
    <w:rsid w:val="00800160"/>
    <w:rsid w:val="00801D53"/>
    <w:rsid w:val="00802326"/>
    <w:rsid w:val="0080278F"/>
    <w:rsid w:val="00807E7C"/>
    <w:rsid w:val="00810F08"/>
    <w:rsid w:val="00811A19"/>
    <w:rsid w:val="00814790"/>
    <w:rsid w:val="00815E52"/>
    <w:rsid w:val="00817245"/>
    <w:rsid w:val="008172F1"/>
    <w:rsid w:val="00817E08"/>
    <w:rsid w:val="008202A7"/>
    <w:rsid w:val="0083069A"/>
    <w:rsid w:val="00831051"/>
    <w:rsid w:val="00833F5B"/>
    <w:rsid w:val="00835CCD"/>
    <w:rsid w:val="00840657"/>
    <w:rsid w:val="00840FED"/>
    <w:rsid w:val="00850F46"/>
    <w:rsid w:val="008519FA"/>
    <w:rsid w:val="00853F24"/>
    <w:rsid w:val="00855691"/>
    <w:rsid w:val="00855F76"/>
    <w:rsid w:val="00856887"/>
    <w:rsid w:val="00856C42"/>
    <w:rsid w:val="00860C00"/>
    <w:rsid w:val="00860D15"/>
    <w:rsid w:val="00861340"/>
    <w:rsid w:val="00863060"/>
    <w:rsid w:val="008672BC"/>
    <w:rsid w:val="00867660"/>
    <w:rsid w:val="00867DE8"/>
    <w:rsid w:val="00870293"/>
    <w:rsid w:val="00870C4A"/>
    <w:rsid w:val="008749A4"/>
    <w:rsid w:val="0087771E"/>
    <w:rsid w:val="00877A4A"/>
    <w:rsid w:val="00881D58"/>
    <w:rsid w:val="00882DDA"/>
    <w:rsid w:val="00883C81"/>
    <w:rsid w:val="00886745"/>
    <w:rsid w:val="0089286B"/>
    <w:rsid w:val="00892880"/>
    <w:rsid w:val="0089637A"/>
    <w:rsid w:val="008A1590"/>
    <w:rsid w:val="008A35B3"/>
    <w:rsid w:val="008A59A0"/>
    <w:rsid w:val="008B085F"/>
    <w:rsid w:val="008B0D21"/>
    <w:rsid w:val="008B1AC5"/>
    <w:rsid w:val="008B22EC"/>
    <w:rsid w:val="008B24D4"/>
    <w:rsid w:val="008B490B"/>
    <w:rsid w:val="008B4ED7"/>
    <w:rsid w:val="008B7209"/>
    <w:rsid w:val="008C1E89"/>
    <w:rsid w:val="008C283F"/>
    <w:rsid w:val="008C2C83"/>
    <w:rsid w:val="008C345C"/>
    <w:rsid w:val="008D02B8"/>
    <w:rsid w:val="008D1338"/>
    <w:rsid w:val="008D17C5"/>
    <w:rsid w:val="008D2902"/>
    <w:rsid w:val="008D2E82"/>
    <w:rsid w:val="008D45F5"/>
    <w:rsid w:val="008D714C"/>
    <w:rsid w:val="008E1B63"/>
    <w:rsid w:val="008E4B68"/>
    <w:rsid w:val="008E5A44"/>
    <w:rsid w:val="008F01F8"/>
    <w:rsid w:val="008F19B7"/>
    <w:rsid w:val="008F46D0"/>
    <w:rsid w:val="00906731"/>
    <w:rsid w:val="00907432"/>
    <w:rsid w:val="009079EB"/>
    <w:rsid w:val="009109A2"/>
    <w:rsid w:val="00912970"/>
    <w:rsid w:val="009175BB"/>
    <w:rsid w:val="009205CD"/>
    <w:rsid w:val="00920C82"/>
    <w:rsid w:val="00922EE7"/>
    <w:rsid w:val="0092358D"/>
    <w:rsid w:val="00932E78"/>
    <w:rsid w:val="0093322E"/>
    <w:rsid w:val="00933BDA"/>
    <w:rsid w:val="009345AF"/>
    <w:rsid w:val="0093690A"/>
    <w:rsid w:val="00943F6F"/>
    <w:rsid w:val="00944387"/>
    <w:rsid w:val="0095226D"/>
    <w:rsid w:val="009527A2"/>
    <w:rsid w:val="00952D88"/>
    <w:rsid w:val="009559DA"/>
    <w:rsid w:val="00957278"/>
    <w:rsid w:val="009636D5"/>
    <w:rsid w:val="00963C9E"/>
    <w:rsid w:val="00967859"/>
    <w:rsid w:val="00972F40"/>
    <w:rsid w:val="009743F0"/>
    <w:rsid w:val="00981D31"/>
    <w:rsid w:val="0098382D"/>
    <w:rsid w:val="00985491"/>
    <w:rsid w:val="009859E1"/>
    <w:rsid w:val="00992DDA"/>
    <w:rsid w:val="00995CE6"/>
    <w:rsid w:val="0099611F"/>
    <w:rsid w:val="00996CB2"/>
    <w:rsid w:val="009A1592"/>
    <w:rsid w:val="009A268A"/>
    <w:rsid w:val="009A2F9E"/>
    <w:rsid w:val="009A7BB4"/>
    <w:rsid w:val="009B13AD"/>
    <w:rsid w:val="009B35F5"/>
    <w:rsid w:val="009B67BE"/>
    <w:rsid w:val="009B68F7"/>
    <w:rsid w:val="009B6C6C"/>
    <w:rsid w:val="009C296F"/>
    <w:rsid w:val="009C3905"/>
    <w:rsid w:val="009C6D45"/>
    <w:rsid w:val="009D4276"/>
    <w:rsid w:val="009D4E9F"/>
    <w:rsid w:val="009D572F"/>
    <w:rsid w:val="009D6B0D"/>
    <w:rsid w:val="009E07CE"/>
    <w:rsid w:val="009E1FA6"/>
    <w:rsid w:val="009E2722"/>
    <w:rsid w:val="009E5745"/>
    <w:rsid w:val="009F4783"/>
    <w:rsid w:val="00A001C4"/>
    <w:rsid w:val="00A041EC"/>
    <w:rsid w:val="00A1154A"/>
    <w:rsid w:val="00A13E1A"/>
    <w:rsid w:val="00A15552"/>
    <w:rsid w:val="00A157A2"/>
    <w:rsid w:val="00A1655D"/>
    <w:rsid w:val="00A169F2"/>
    <w:rsid w:val="00A16FF4"/>
    <w:rsid w:val="00A1729E"/>
    <w:rsid w:val="00A17E9A"/>
    <w:rsid w:val="00A20875"/>
    <w:rsid w:val="00A230FF"/>
    <w:rsid w:val="00A23C54"/>
    <w:rsid w:val="00A257CD"/>
    <w:rsid w:val="00A25FEF"/>
    <w:rsid w:val="00A355C2"/>
    <w:rsid w:val="00A35F5F"/>
    <w:rsid w:val="00A40B1E"/>
    <w:rsid w:val="00A4117F"/>
    <w:rsid w:val="00A43DCD"/>
    <w:rsid w:val="00A43FC1"/>
    <w:rsid w:val="00A45CFF"/>
    <w:rsid w:val="00A45FAF"/>
    <w:rsid w:val="00A47A57"/>
    <w:rsid w:val="00A47E16"/>
    <w:rsid w:val="00A51C30"/>
    <w:rsid w:val="00A5275F"/>
    <w:rsid w:val="00A5345A"/>
    <w:rsid w:val="00A53F9B"/>
    <w:rsid w:val="00A54419"/>
    <w:rsid w:val="00A544F8"/>
    <w:rsid w:val="00A57722"/>
    <w:rsid w:val="00A64247"/>
    <w:rsid w:val="00A6472D"/>
    <w:rsid w:val="00A669ED"/>
    <w:rsid w:val="00A66E65"/>
    <w:rsid w:val="00A7018C"/>
    <w:rsid w:val="00A72477"/>
    <w:rsid w:val="00A7405A"/>
    <w:rsid w:val="00A77C3F"/>
    <w:rsid w:val="00A84B4D"/>
    <w:rsid w:val="00A8622E"/>
    <w:rsid w:val="00A868B4"/>
    <w:rsid w:val="00A87EE3"/>
    <w:rsid w:val="00A93667"/>
    <w:rsid w:val="00A97868"/>
    <w:rsid w:val="00AA0FC2"/>
    <w:rsid w:val="00AA33CE"/>
    <w:rsid w:val="00AA6770"/>
    <w:rsid w:val="00AA7974"/>
    <w:rsid w:val="00AB08BA"/>
    <w:rsid w:val="00AB0C0A"/>
    <w:rsid w:val="00AB1D49"/>
    <w:rsid w:val="00AB30BD"/>
    <w:rsid w:val="00AB3207"/>
    <w:rsid w:val="00AB3B78"/>
    <w:rsid w:val="00AB3F09"/>
    <w:rsid w:val="00AB4FAF"/>
    <w:rsid w:val="00AB6F82"/>
    <w:rsid w:val="00AC07E2"/>
    <w:rsid w:val="00AC4C81"/>
    <w:rsid w:val="00AD1698"/>
    <w:rsid w:val="00AD238B"/>
    <w:rsid w:val="00AD250F"/>
    <w:rsid w:val="00AD705C"/>
    <w:rsid w:val="00AE1848"/>
    <w:rsid w:val="00AE4B11"/>
    <w:rsid w:val="00AE4D67"/>
    <w:rsid w:val="00AE5E02"/>
    <w:rsid w:val="00AF09A1"/>
    <w:rsid w:val="00AF3187"/>
    <w:rsid w:val="00AF7134"/>
    <w:rsid w:val="00B00B40"/>
    <w:rsid w:val="00B04EAF"/>
    <w:rsid w:val="00B054B3"/>
    <w:rsid w:val="00B066C3"/>
    <w:rsid w:val="00B11E82"/>
    <w:rsid w:val="00B12E0C"/>
    <w:rsid w:val="00B175BD"/>
    <w:rsid w:val="00B209A1"/>
    <w:rsid w:val="00B20FE9"/>
    <w:rsid w:val="00B22FB4"/>
    <w:rsid w:val="00B22FB8"/>
    <w:rsid w:val="00B235C2"/>
    <w:rsid w:val="00B2474C"/>
    <w:rsid w:val="00B26624"/>
    <w:rsid w:val="00B3024E"/>
    <w:rsid w:val="00B317FA"/>
    <w:rsid w:val="00B358B8"/>
    <w:rsid w:val="00B44B78"/>
    <w:rsid w:val="00B51580"/>
    <w:rsid w:val="00B54BE6"/>
    <w:rsid w:val="00B55B2F"/>
    <w:rsid w:val="00B64573"/>
    <w:rsid w:val="00B70256"/>
    <w:rsid w:val="00B71857"/>
    <w:rsid w:val="00B747EC"/>
    <w:rsid w:val="00B779CD"/>
    <w:rsid w:val="00B77C8A"/>
    <w:rsid w:val="00B8104A"/>
    <w:rsid w:val="00B81810"/>
    <w:rsid w:val="00B83E67"/>
    <w:rsid w:val="00B861AC"/>
    <w:rsid w:val="00B90DFD"/>
    <w:rsid w:val="00B914DD"/>
    <w:rsid w:val="00B92D7F"/>
    <w:rsid w:val="00B936A0"/>
    <w:rsid w:val="00B937FE"/>
    <w:rsid w:val="00B95241"/>
    <w:rsid w:val="00B972A8"/>
    <w:rsid w:val="00B97C40"/>
    <w:rsid w:val="00B97D13"/>
    <w:rsid w:val="00BA4494"/>
    <w:rsid w:val="00BA4AF7"/>
    <w:rsid w:val="00BA4F7F"/>
    <w:rsid w:val="00BB2757"/>
    <w:rsid w:val="00BB5909"/>
    <w:rsid w:val="00BB7E8E"/>
    <w:rsid w:val="00BC1515"/>
    <w:rsid w:val="00BC1778"/>
    <w:rsid w:val="00BC1B0B"/>
    <w:rsid w:val="00BC2583"/>
    <w:rsid w:val="00BC43F4"/>
    <w:rsid w:val="00BC53C2"/>
    <w:rsid w:val="00BC5F06"/>
    <w:rsid w:val="00BC65A1"/>
    <w:rsid w:val="00BC7F8A"/>
    <w:rsid w:val="00BD0B74"/>
    <w:rsid w:val="00BD2F50"/>
    <w:rsid w:val="00BD46F0"/>
    <w:rsid w:val="00BD66CB"/>
    <w:rsid w:val="00BE25F1"/>
    <w:rsid w:val="00BE2668"/>
    <w:rsid w:val="00BE2E5E"/>
    <w:rsid w:val="00BE5A8A"/>
    <w:rsid w:val="00BF1A6F"/>
    <w:rsid w:val="00BF7C39"/>
    <w:rsid w:val="00C00C73"/>
    <w:rsid w:val="00C02542"/>
    <w:rsid w:val="00C02A67"/>
    <w:rsid w:val="00C03569"/>
    <w:rsid w:val="00C133B8"/>
    <w:rsid w:val="00C14EE2"/>
    <w:rsid w:val="00C15084"/>
    <w:rsid w:val="00C15D4B"/>
    <w:rsid w:val="00C15F34"/>
    <w:rsid w:val="00C15F62"/>
    <w:rsid w:val="00C2158E"/>
    <w:rsid w:val="00C2407D"/>
    <w:rsid w:val="00C26170"/>
    <w:rsid w:val="00C261E0"/>
    <w:rsid w:val="00C26F3A"/>
    <w:rsid w:val="00C2702E"/>
    <w:rsid w:val="00C27D55"/>
    <w:rsid w:val="00C319A2"/>
    <w:rsid w:val="00C32099"/>
    <w:rsid w:val="00C333E6"/>
    <w:rsid w:val="00C33A4E"/>
    <w:rsid w:val="00C36FBD"/>
    <w:rsid w:val="00C404AA"/>
    <w:rsid w:val="00C422A2"/>
    <w:rsid w:val="00C4251A"/>
    <w:rsid w:val="00C43D06"/>
    <w:rsid w:val="00C44BB9"/>
    <w:rsid w:val="00C45012"/>
    <w:rsid w:val="00C50270"/>
    <w:rsid w:val="00C56522"/>
    <w:rsid w:val="00C5711E"/>
    <w:rsid w:val="00C60F1C"/>
    <w:rsid w:val="00C622C7"/>
    <w:rsid w:val="00C62E68"/>
    <w:rsid w:val="00C62FD0"/>
    <w:rsid w:val="00C63845"/>
    <w:rsid w:val="00C7021B"/>
    <w:rsid w:val="00C709EC"/>
    <w:rsid w:val="00C72787"/>
    <w:rsid w:val="00C75A13"/>
    <w:rsid w:val="00C76D31"/>
    <w:rsid w:val="00C770E5"/>
    <w:rsid w:val="00C772E5"/>
    <w:rsid w:val="00C843ED"/>
    <w:rsid w:val="00C84E78"/>
    <w:rsid w:val="00C85E34"/>
    <w:rsid w:val="00C860B9"/>
    <w:rsid w:val="00C957A0"/>
    <w:rsid w:val="00CA06D6"/>
    <w:rsid w:val="00CA0969"/>
    <w:rsid w:val="00CA2392"/>
    <w:rsid w:val="00CA34D6"/>
    <w:rsid w:val="00CA3AED"/>
    <w:rsid w:val="00CA65B0"/>
    <w:rsid w:val="00CA65C4"/>
    <w:rsid w:val="00CB5F9D"/>
    <w:rsid w:val="00CB6104"/>
    <w:rsid w:val="00CB6B51"/>
    <w:rsid w:val="00CB7681"/>
    <w:rsid w:val="00CC03D5"/>
    <w:rsid w:val="00CC2D13"/>
    <w:rsid w:val="00CC44EB"/>
    <w:rsid w:val="00CC50E4"/>
    <w:rsid w:val="00CC794E"/>
    <w:rsid w:val="00CD1B67"/>
    <w:rsid w:val="00CD3AE7"/>
    <w:rsid w:val="00CE6F7C"/>
    <w:rsid w:val="00CF1B6F"/>
    <w:rsid w:val="00CF52F1"/>
    <w:rsid w:val="00D025DD"/>
    <w:rsid w:val="00D02E25"/>
    <w:rsid w:val="00D031EE"/>
    <w:rsid w:val="00D05D38"/>
    <w:rsid w:val="00D07A65"/>
    <w:rsid w:val="00D13123"/>
    <w:rsid w:val="00D13D4C"/>
    <w:rsid w:val="00D14D51"/>
    <w:rsid w:val="00D22CF1"/>
    <w:rsid w:val="00D25931"/>
    <w:rsid w:val="00D26A96"/>
    <w:rsid w:val="00D31409"/>
    <w:rsid w:val="00D32644"/>
    <w:rsid w:val="00D3512D"/>
    <w:rsid w:val="00D35863"/>
    <w:rsid w:val="00D35F17"/>
    <w:rsid w:val="00D401EC"/>
    <w:rsid w:val="00D41A30"/>
    <w:rsid w:val="00D471F8"/>
    <w:rsid w:val="00D507D5"/>
    <w:rsid w:val="00D518E6"/>
    <w:rsid w:val="00D518E7"/>
    <w:rsid w:val="00D52B72"/>
    <w:rsid w:val="00D52F10"/>
    <w:rsid w:val="00D54B3E"/>
    <w:rsid w:val="00D5692B"/>
    <w:rsid w:val="00D57EEC"/>
    <w:rsid w:val="00D62C70"/>
    <w:rsid w:val="00D670D9"/>
    <w:rsid w:val="00D70275"/>
    <w:rsid w:val="00D72AAC"/>
    <w:rsid w:val="00D72C17"/>
    <w:rsid w:val="00D73E35"/>
    <w:rsid w:val="00D75BC5"/>
    <w:rsid w:val="00D77361"/>
    <w:rsid w:val="00D810E2"/>
    <w:rsid w:val="00D827A0"/>
    <w:rsid w:val="00D82EEE"/>
    <w:rsid w:val="00D8352D"/>
    <w:rsid w:val="00D86F1D"/>
    <w:rsid w:val="00D87C7D"/>
    <w:rsid w:val="00D94F18"/>
    <w:rsid w:val="00D964A1"/>
    <w:rsid w:val="00DA1893"/>
    <w:rsid w:val="00DA1AB1"/>
    <w:rsid w:val="00DA3C2A"/>
    <w:rsid w:val="00DA5552"/>
    <w:rsid w:val="00DA63E4"/>
    <w:rsid w:val="00DB1141"/>
    <w:rsid w:val="00DB3269"/>
    <w:rsid w:val="00DB3E5B"/>
    <w:rsid w:val="00DB4669"/>
    <w:rsid w:val="00DB4F98"/>
    <w:rsid w:val="00DB747E"/>
    <w:rsid w:val="00DC1021"/>
    <w:rsid w:val="00DC15ED"/>
    <w:rsid w:val="00DC180D"/>
    <w:rsid w:val="00DC2BC2"/>
    <w:rsid w:val="00DC6975"/>
    <w:rsid w:val="00DD22B1"/>
    <w:rsid w:val="00DD40AA"/>
    <w:rsid w:val="00DD51F2"/>
    <w:rsid w:val="00DD737F"/>
    <w:rsid w:val="00DD763E"/>
    <w:rsid w:val="00DE05A4"/>
    <w:rsid w:val="00DE1CB5"/>
    <w:rsid w:val="00DE5B99"/>
    <w:rsid w:val="00DE622F"/>
    <w:rsid w:val="00DE6C89"/>
    <w:rsid w:val="00DF170F"/>
    <w:rsid w:val="00DF2198"/>
    <w:rsid w:val="00DF47D0"/>
    <w:rsid w:val="00E01852"/>
    <w:rsid w:val="00E018C1"/>
    <w:rsid w:val="00E03A5F"/>
    <w:rsid w:val="00E045EA"/>
    <w:rsid w:val="00E10533"/>
    <w:rsid w:val="00E119A2"/>
    <w:rsid w:val="00E11F85"/>
    <w:rsid w:val="00E20E64"/>
    <w:rsid w:val="00E211F5"/>
    <w:rsid w:val="00E21228"/>
    <w:rsid w:val="00E24D13"/>
    <w:rsid w:val="00E25B68"/>
    <w:rsid w:val="00E25DCC"/>
    <w:rsid w:val="00E3073D"/>
    <w:rsid w:val="00E32702"/>
    <w:rsid w:val="00E34EE0"/>
    <w:rsid w:val="00E3627A"/>
    <w:rsid w:val="00E36441"/>
    <w:rsid w:val="00E45229"/>
    <w:rsid w:val="00E47A31"/>
    <w:rsid w:val="00E5061A"/>
    <w:rsid w:val="00E506A4"/>
    <w:rsid w:val="00E50752"/>
    <w:rsid w:val="00E52E04"/>
    <w:rsid w:val="00E54625"/>
    <w:rsid w:val="00E5527D"/>
    <w:rsid w:val="00E55901"/>
    <w:rsid w:val="00E61981"/>
    <w:rsid w:val="00E61B26"/>
    <w:rsid w:val="00E638BB"/>
    <w:rsid w:val="00E65754"/>
    <w:rsid w:val="00E704CB"/>
    <w:rsid w:val="00E7112C"/>
    <w:rsid w:val="00E7368C"/>
    <w:rsid w:val="00E769CD"/>
    <w:rsid w:val="00E81362"/>
    <w:rsid w:val="00E814B3"/>
    <w:rsid w:val="00E85051"/>
    <w:rsid w:val="00E859BD"/>
    <w:rsid w:val="00E92244"/>
    <w:rsid w:val="00E937C2"/>
    <w:rsid w:val="00E943E3"/>
    <w:rsid w:val="00E95694"/>
    <w:rsid w:val="00E96E44"/>
    <w:rsid w:val="00E97318"/>
    <w:rsid w:val="00EA0F9B"/>
    <w:rsid w:val="00EA3152"/>
    <w:rsid w:val="00EA3490"/>
    <w:rsid w:val="00EA3B25"/>
    <w:rsid w:val="00EA4A1F"/>
    <w:rsid w:val="00EA4C91"/>
    <w:rsid w:val="00EB1D97"/>
    <w:rsid w:val="00EB3410"/>
    <w:rsid w:val="00EB3988"/>
    <w:rsid w:val="00EB62E7"/>
    <w:rsid w:val="00EC0A3C"/>
    <w:rsid w:val="00EC0D32"/>
    <w:rsid w:val="00EC0E5E"/>
    <w:rsid w:val="00EC1B88"/>
    <w:rsid w:val="00EC555F"/>
    <w:rsid w:val="00EC66D3"/>
    <w:rsid w:val="00ED37B8"/>
    <w:rsid w:val="00EE07AA"/>
    <w:rsid w:val="00EE2F0C"/>
    <w:rsid w:val="00EE4B19"/>
    <w:rsid w:val="00EE5220"/>
    <w:rsid w:val="00EE6804"/>
    <w:rsid w:val="00EE798D"/>
    <w:rsid w:val="00EF1BDE"/>
    <w:rsid w:val="00EF23AE"/>
    <w:rsid w:val="00EF2E74"/>
    <w:rsid w:val="00EF3275"/>
    <w:rsid w:val="00EF49C6"/>
    <w:rsid w:val="00EF77FA"/>
    <w:rsid w:val="00EF7D9C"/>
    <w:rsid w:val="00F0077F"/>
    <w:rsid w:val="00F05162"/>
    <w:rsid w:val="00F0730C"/>
    <w:rsid w:val="00F10704"/>
    <w:rsid w:val="00F136A7"/>
    <w:rsid w:val="00F1448B"/>
    <w:rsid w:val="00F1496D"/>
    <w:rsid w:val="00F16A05"/>
    <w:rsid w:val="00F17D60"/>
    <w:rsid w:val="00F2098C"/>
    <w:rsid w:val="00F2375B"/>
    <w:rsid w:val="00F304E3"/>
    <w:rsid w:val="00F305C7"/>
    <w:rsid w:val="00F312E2"/>
    <w:rsid w:val="00F32953"/>
    <w:rsid w:val="00F36703"/>
    <w:rsid w:val="00F4454E"/>
    <w:rsid w:val="00F455A1"/>
    <w:rsid w:val="00F460FA"/>
    <w:rsid w:val="00F56456"/>
    <w:rsid w:val="00F56C44"/>
    <w:rsid w:val="00F57C41"/>
    <w:rsid w:val="00F60C21"/>
    <w:rsid w:val="00F615ED"/>
    <w:rsid w:val="00F644F7"/>
    <w:rsid w:val="00F655E3"/>
    <w:rsid w:val="00F7352F"/>
    <w:rsid w:val="00F773C7"/>
    <w:rsid w:val="00F7794F"/>
    <w:rsid w:val="00F80DB2"/>
    <w:rsid w:val="00F81109"/>
    <w:rsid w:val="00F8369A"/>
    <w:rsid w:val="00F86AFF"/>
    <w:rsid w:val="00F905C6"/>
    <w:rsid w:val="00F94A76"/>
    <w:rsid w:val="00F95164"/>
    <w:rsid w:val="00F97DF1"/>
    <w:rsid w:val="00FA1FE7"/>
    <w:rsid w:val="00FA2CEC"/>
    <w:rsid w:val="00FA4763"/>
    <w:rsid w:val="00FB0248"/>
    <w:rsid w:val="00FB26A0"/>
    <w:rsid w:val="00FB4163"/>
    <w:rsid w:val="00FB537D"/>
    <w:rsid w:val="00FB7026"/>
    <w:rsid w:val="00FC057D"/>
    <w:rsid w:val="00FC0869"/>
    <w:rsid w:val="00FC0BAB"/>
    <w:rsid w:val="00FC3B58"/>
    <w:rsid w:val="00FC7E76"/>
    <w:rsid w:val="00FD34F5"/>
    <w:rsid w:val="00FD4F85"/>
    <w:rsid w:val="00FD688E"/>
    <w:rsid w:val="00FD6F7F"/>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790271940">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7326/0003-4819-158-5-201303051-00010" TargetMode="External"/><Relationship Id="rId1" Type="http://schemas.openxmlformats.org/officeDocument/2006/relationships/hyperlink" Target="https://www.acpjournals.org/doi/abs/10.7326/0003-4819-158-5-201303051-0001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osf.io/wz5se" TargetMode="External"/><Relationship Id="rId18" Type="http://schemas.openxmlformats.org/officeDocument/2006/relationships/image" Target="media/image5.png"/><Relationship Id="rId26" Type="http://schemas.openxmlformats.org/officeDocument/2006/relationships/hyperlink" Target="https://psycnet.apa.org/fulltext/2016-60724-003.html" TargetMode="External"/><Relationship Id="rId39" Type="http://schemas.openxmlformats.org/officeDocument/2006/relationships/hyperlink" Target="https://www.sciencedirect.com/science/article/pii/S1532046415000477" TargetMode="External"/><Relationship Id="rId21" Type="http://schemas.openxmlformats.org/officeDocument/2006/relationships/hyperlink" Target="https://jamanetwork.com/journals/jama/article-abstract/1148376" TargetMode="External"/><Relationship Id="rId34" Type="http://schemas.openxmlformats.org/officeDocument/2006/relationships/hyperlink" Target="https://asmepublications.onlinelibrary.wiley.com/doi/abs/10.1111/medu.13801" TargetMode="External"/><Relationship Id="rId42" Type="http://schemas.openxmlformats.org/officeDocument/2006/relationships/hyperlink" Target="https://shmpublications.onlinelibrary.wiley.com/doi/abs/10.1002/jhm.1964"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ynthesismanual.jbi.glo" TargetMode="External"/><Relationship Id="rId11" Type="http://schemas.microsoft.com/office/2018/08/relationships/commentsExtensible" Target="commentsExtensible.xml"/><Relationship Id="rId24" Type="http://schemas.openxmlformats.org/officeDocument/2006/relationships/hyperlink" Target="https://jamanetwork.com/journals/jama/article-abstract/186585" TargetMode="External"/><Relationship Id="rId32" Type="http://schemas.openxmlformats.org/officeDocument/2006/relationships/hyperlink" Target="https://www.sciencedirect.com/science/article/pii/S0897189703000788" TargetMode="External"/><Relationship Id="rId37" Type="http://schemas.openxmlformats.org/officeDocument/2006/relationships/hyperlink" Target="https://journals.sagepub.com/doi/abs/10.1080/02724989243000019" TargetMode="External"/><Relationship Id="rId40" Type="http://schemas.openxmlformats.org/officeDocument/2006/relationships/hyperlink" Target="https://meridian.allenpress.com/jgme/article/14/4/475/484936/The-Effect-of-Information-Presentation-Order-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acpjournals.org/doi/abs/10.7326/M19-3692" TargetMode="External"/><Relationship Id="rId28" Type="http://schemas.openxmlformats.org/officeDocument/2006/relationships/hyperlink" Target="https://www.sciencedirect.com/science/article/pii/S1076633220306991" TargetMode="External"/><Relationship Id="rId36" Type="http://schemas.openxmlformats.org/officeDocument/2006/relationships/hyperlink" Target="https://link.springer.com/article/10.1007/s10459-023-10252-9"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ubmed.ncbi.nlm.nih.gov/26571126/" TargetMode="External"/><Relationship Id="rId31" Type="http://schemas.openxmlformats.org/officeDocument/2006/relationships/hyperlink" Target="https://journals.lww.com/journalpatientsafety/abstract/2019/12000/does_physician_s_training_induce_overconfidence.10.aspx" TargetMode="External"/><Relationship Id="rId44" Type="http://schemas.openxmlformats.org/officeDocument/2006/relationships/hyperlink" Target="https://journals.sagepub.com/doi/abs/10.1007/s11552-013-9533-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yyan.ai/" TargetMode="External"/><Relationship Id="rId22" Type="http://schemas.openxmlformats.org/officeDocument/2006/relationships/hyperlink" Target="https://link.springer.com/article/10.1186/s13049-019-0629-z" TargetMode="External"/><Relationship Id="rId27" Type="http://schemas.openxmlformats.org/officeDocument/2006/relationships/hyperlink" Target="https://onlinelibrary.wiley.com/doi/abs/10.1002/bdm.460" TargetMode="External"/><Relationship Id="rId30" Type="http://schemas.openxmlformats.org/officeDocument/2006/relationships/hyperlink" Target="https://eric.ed.gov/?id=ED358110" TargetMode="External"/><Relationship Id="rId35" Type="http://schemas.openxmlformats.org/officeDocument/2006/relationships/hyperlink" Target="https://link.springer.com/article/10.1007/s10459-021-10080-9" TargetMode="External"/><Relationship Id="rId43"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sciencedirect.com/science/article/pii/S0002934308000405" TargetMode="External"/><Relationship Id="rId33" Type="http://schemas.openxmlformats.org/officeDocument/2006/relationships/hyperlink" Target="https://journals.sagepub.com/doi/abs/10.1177/019394599601800505" TargetMode="External"/><Relationship Id="rId38" Type="http://schemas.openxmlformats.org/officeDocument/2006/relationships/hyperlink" Target="https://journals.sagepub.com/doi/abs/10.1177/0272989x9101100401" TargetMode="External"/><Relationship Id="rId46" Type="http://schemas.openxmlformats.org/officeDocument/2006/relationships/footer" Target="footer1.xml"/><Relationship Id="rId20" Type="http://schemas.openxmlformats.org/officeDocument/2006/relationships/hyperlink" Target="https://jamanetwork.com/journals/jamainternalmedicine/article-abstract/1108559" TargetMode="External"/><Relationship Id="rId41" Type="http://schemas.openxmlformats.org/officeDocument/2006/relationships/hyperlink" Target="https://psycnet.apa.org/record/2020-28446-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51</Pages>
  <Words>15946</Words>
  <Characters>90894</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7</cp:revision>
  <dcterms:created xsi:type="dcterms:W3CDTF">2024-08-28T18:11:00Z</dcterms:created>
  <dcterms:modified xsi:type="dcterms:W3CDTF">2024-08-31T17:06:00Z</dcterms:modified>
</cp:coreProperties>
</file>